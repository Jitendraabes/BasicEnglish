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199" w:rsidRPr="00711ABB" w:rsidRDefault="00A10199" w:rsidP="00A10199">
      <w:pPr>
        <w:tabs>
          <w:tab w:val="left" w:pos="2127"/>
        </w:tabs>
        <w:rPr>
          <w:color w:val="000000" w:themeColor="text1"/>
        </w:rPr>
      </w:pPr>
    </w:p>
    <w:sdt>
      <w:sdtPr>
        <w:rPr>
          <w:rFonts w:ascii="Tahoma" w:eastAsiaTheme="minorHAnsi" w:hAnsi="Tahoma" w:cstheme="minorBidi"/>
          <w:b w:val="0"/>
          <w:bCs w:val="0"/>
          <w:smallCaps w:val="0"/>
          <w:color w:val="000000" w:themeColor="text1"/>
          <w:sz w:val="20"/>
          <w:szCs w:val="22"/>
          <w:lang w:eastAsia="en-US"/>
        </w:rPr>
        <w:id w:val="2050644449"/>
        <w:docPartObj>
          <w:docPartGallery w:val="Table of Contents"/>
          <w:docPartUnique/>
        </w:docPartObj>
      </w:sdtPr>
      <w:sdtEndPr>
        <w:rPr>
          <w:rFonts w:asciiTheme="minorHAnsi" w:hAnsiTheme="minorHAnsi"/>
          <w:noProof/>
          <w:sz w:val="22"/>
        </w:rPr>
      </w:sdtEndPr>
      <w:sdtContent>
        <w:p w:rsidR="00A10199" w:rsidRPr="00711ABB" w:rsidRDefault="00A10199" w:rsidP="00A10199">
          <w:pPr>
            <w:pStyle w:val="TOCHeading"/>
            <w:jc w:val="center"/>
            <w:rPr>
              <w:color w:val="000000" w:themeColor="text1"/>
              <w:sz w:val="36"/>
              <w:szCs w:val="36"/>
              <w:u w:val="single"/>
            </w:rPr>
          </w:pPr>
          <w:r w:rsidRPr="00711ABB">
            <w:rPr>
              <w:color w:val="000000" w:themeColor="text1"/>
              <w:sz w:val="36"/>
              <w:szCs w:val="36"/>
              <w:u w:val="single"/>
            </w:rPr>
            <w:t>Table of Contents</w:t>
          </w:r>
        </w:p>
        <w:p w:rsidR="00405AB7" w:rsidRDefault="00A10199">
          <w:pPr>
            <w:pStyle w:val="TOC1"/>
            <w:rPr>
              <w:rFonts w:eastAsiaTheme="minorEastAsia"/>
              <w:szCs w:val="22"/>
            </w:rPr>
          </w:pPr>
          <w:r w:rsidRPr="00711ABB">
            <w:rPr>
              <w:color w:val="000000" w:themeColor="text1"/>
            </w:rPr>
            <w:fldChar w:fldCharType="begin"/>
          </w:r>
          <w:r w:rsidRPr="00711ABB">
            <w:rPr>
              <w:color w:val="000000" w:themeColor="text1"/>
            </w:rPr>
            <w:instrText xml:space="preserve"> TOC \o "1-3" \h \z \u </w:instrText>
          </w:r>
          <w:r w:rsidRPr="00711ABB">
            <w:rPr>
              <w:color w:val="000000" w:themeColor="text1"/>
            </w:rPr>
            <w:fldChar w:fldCharType="separate"/>
          </w:r>
          <w:hyperlink w:anchor="_Toc18392228" w:history="1">
            <w:r w:rsidR="00405AB7" w:rsidRPr="00C553CD">
              <w:rPr>
                <w:rStyle w:val="Hyperlink"/>
              </w:rPr>
              <w:t>1. Basic Grammar</w:t>
            </w:r>
            <w:r w:rsidR="00405AB7">
              <w:rPr>
                <w:webHidden/>
              </w:rPr>
              <w:tab/>
            </w:r>
            <w:r w:rsidR="00405AB7">
              <w:rPr>
                <w:webHidden/>
              </w:rPr>
              <w:fldChar w:fldCharType="begin"/>
            </w:r>
            <w:r w:rsidR="00405AB7">
              <w:rPr>
                <w:webHidden/>
              </w:rPr>
              <w:instrText xml:space="preserve"> PAGEREF _Toc18392228 \h </w:instrText>
            </w:r>
            <w:r w:rsidR="00405AB7">
              <w:rPr>
                <w:webHidden/>
              </w:rPr>
            </w:r>
            <w:r w:rsidR="00405AB7">
              <w:rPr>
                <w:webHidden/>
              </w:rPr>
              <w:fldChar w:fldCharType="separate"/>
            </w:r>
            <w:r w:rsidR="00405AB7">
              <w:rPr>
                <w:webHidden/>
              </w:rPr>
              <w:t>3</w:t>
            </w:r>
            <w:r w:rsidR="00405AB7">
              <w:rPr>
                <w:webHidden/>
              </w:rPr>
              <w:fldChar w:fldCharType="end"/>
            </w:r>
          </w:hyperlink>
        </w:p>
        <w:p w:rsidR="00405AB7" w:rsidRDefault="00C33154">
          <w:pPr>
            <w:pStyle w:val="TOC2"/>
            <w:rPr>
              <w:rFonts w:eastAsiaTheme="minorEastAsia"/>
              <w:sz w:val="22"/>
              <w:szCs w:val="22"/>
            </w:rPr>
          </w:pPr>
          <w:hyperlink w:anchor="_Toc18392229" w:history="1">
            <w:r w:rsidR="00405AB7" w:rsidRPr="00C553CD">
              <w:rPr>
                <w:rStyle w:val="Hyperlink"/>
              </w:rPr>
              <w:t>1.1</w:t>
            </w:r>
            <w:r w:rsidR="00405AB7">
              <w:rPr>
                <w:rFonts w:eastAsiaTheme="minorEastAsia"/>
                <w:sz w:val="22"/>
                <w:szCs w:val="22"/>
              </w:rPr>
              <w:tab/>
            </w:r>
            <w:r w:rsidR="00405AB7" w:rsidRPr="00C553CD">
              <w:rPr>
                <w:rStyle w:val="Hyperlink"/>
              </w:rPr>
              <w:t>What is Communication? How Do We Communicate?</w:t>
            </w:r>
            <w:r w:rsidR="00405AB7">
              <w:rPr>
                <w:webHidden/>
              </w:rPr>
              <w:tab/>
            </w:r>
            <w:r w:rsidR="00405AB7">
              <w:rPr>
                <w:webHidden/>
              </w:rPr>
              <w:fldChar w:fldCharType="begin"/>
            </w:r>
            <w:r w:rsidR="00405AB7">
              <w:rPr>
                <w:webHidden/>
              </w:rPr>
              <w:instrText xml:space="preserve"> PAGEREF _Toc18392229 \h </w:instrText>
            </w:r>
            <w:r w:rsidR="00405AB7">
              <w:rPr>
                <w:webHidden/>
              </w:rPr>
            </w:r>
            <w:r w:rsidR="00405AB7">
              <w:rPr>
                <w:webHidden/>
              </w:rPr>
              <w:fldChar w:fldCharType="separate"/>
            </w:r>
            <w:r w:rsidR="00405AB7">
              <w:rPr>
                <w:webHidden/>
              </w:rPr>
              <w:t>3</w:t>
            </w:r>
            <w:r w:rsidR="00405AB7">
              <w:rPr>
                <w:webHidden/>
              </w:rPr>
              <w:fldChar w:fldCharType="end"/>
            </w:r>
          </w:hyperlink>
        </w:p>
        <w:p w:rsidR="00405AB7" w:rsidRDefault="00C33154">
          <w:pPr>
            <w:pStyle w:val="TOC2"/>
            <w:rPr>
              <w:rFonts w:eastAsiaTheme="minorEastAsia"/>
              <w:sz w:val="22"/>
              <w:szCs w:val="22"/>
            </w:rPr>
          </w:pPr>
          <w:hyperlink w:anchor="_Toc18392230" w:history="1">
            <w:r w:rsidR="00405AB7" w:rsidRPr="00C553CD">
              <w:rPr>
                <w:rStyle w:val="Hyperlink"/>
              </w:rPr>
              <w:t>1.2</w:t>
            </w:r>
            <w:r w:rsidR="00405AB7">
              <w:rPr>
                <w:rFonts w:eastAsiaTheme="minorEastAsia"/>
                <w:sz w:val="22"/>
                <w:szCs w:val="22"/>
              </w:rPr>
              <w:tab/>
            </w:r>
            <w:r w:rsidR="00405AB7" w:rsidRPr="00C553CD">
              <w:rPr>
                <w:rStyle w:val="Hyperlink"/>
              </w:rPr>
              <w:t>What is Language?</w:t>
            </w:r>
            <w:r w:rsidR="00405AB7">
              <w:rPr>
                <w:webHidden/>
              </w:rPr>
              <w:tab/>
            </w:r>
            <w:r w:rsidR="00405AB7">
              <w:rPr>
                <w:webHidden/>
              </w:rPr>
              <w:fldChar w:fldCharType="begin"/>
            </w:r>
            <w:r w:rsidR="00405AB7">
              <w:rPr>
                <w:webHidden/>
              </w:rPr>
              <w:instrText xml:space="preserve"> PAGEREF _Toc18392230 \h </w:instrText>
            </w:r>
            <w:r w:rsidR="00405AB7">
              <w:rPr>
                <w:webHidden/>
              </w:rPr>
            </w:r>
            <w:r w:rsidR="00405AB7">
              <w:rPr>
                <w:webHidden/>
              </w:rPr>
              <w:fldChar w:fldCharType="separate"/>
            </w:r>
            <w:r w:rsidR="00405AB7">
              <w:rPr>
                <w:webHidden/>
              </w:rPr>
              <w:t>4</w:t>
            </w:r>
            <w:r w:rsidR="00405AB7">
              <w:rPr>
                <w:webHidden/>
              </w:rPr>
              <w:fldChar w:fldCharType="end"/>
            </w:r>
          </w:hyperlink>
        </w:p>
        <w:p w:rsidR="00405AB7" w:rsidRDefault="00C33154">
          <w:pPr>
            <w:pStyle w:val="TOC2"/>
            <w:rPr>
              <w:rFonts w:eastAsiaTheme="minorEastAsia"/>
              <w:sz w:val="22"/>
              <w:szCs w:val="22"/>
            </w:rPr>
          </w:pPr>
          <w:hyperlink w:anchor="_Toc18392231" w:history="1">
            <w:r w:rsidR="00405AB7" w:rsidRPr="00C553CD">
              <w:rPr>
                <w:rStyle w:val="Hyperlink"/>
              </w:rPr>
              <w:t>1.3</w:t>
            </w:r>
            <w:r w:rsidR="00405AB7">
              <w:rPr>
                <w:rFonts w:eastAsiaTheme="minorEastAsia"/>
                <w:sz w:val="22"/>
                <w:szCs w:val="22"/>
              </w:rPr>
              <w:tab/>
            </w:r>
            <w:r w:rsidR="00405AB7" w:rsidRPr="00C553CD">
              <w:rPr>
                <w:rStyle w:val="Hyperlink"/>
              </w:rPr>
              <w:t>About English, History Of English</w:t>
            </w:r>
            <w:r w:rsidR="00405AB7">
              <w:rPr>
                <w:webHidden/>
              </w:rPr>
              <w:tab/>
            </w:r>
            <w:r w:rsidR="00405AB7">
              <w:rPr>
                <w:webHidden/>
              </w:rPr>
              <w:fldChar w:fldCharType="begin"/>
            </w:r>
            <w:r w:rsidR="00405AB7">
              <w:rPr>
                <w:webHidden/>
              </w:rPr>
              <w:instrText xml:space="preserve"> PAGEREF _Toc18392231 \h </w:instrText>
            </w:r>
            <w:r w:rsidR="00405AB7">
              <w:rPr>
                <w:webHidden/>
              </w:rPr>
            </w:r>
            <w:r w:rsidR="00405AB7">
              <w:rPr>
                <w:webHidden/>
              </w:rPr>
              <w:fldChar w:fldCharType="separate"/>
            </w:r>
            <w:r w:rsidR="00405AB7">
              <w:rPr>
                <w:webHidden/>
              </w:rPr>
              <w:t>4</w:t>
            </w:r>
            <w:r w:rsidR="00405AB7">
              <w:rPr>
                <w:webHidden/>
              </w:rPr>
              <w:fldChar w:fldCharType="end"/>
            </w:r>
          </w:hyperlink>
        </w:p>
        <w:p w:rsidR="00405AB7" w:rsidRDefault="00C33154">
          <w:pPr>
            <w:pStyle w:val="TOC2"/>
            <w:rPr>
              <w:rFonts w:eastAsiaTheme="minorEastAsia"/>
              <w:sz w:val="22"/>
              <w:szCs w:val="22"/>
            </w:rPr>
          </w:pPr>
          <w:hyperlink w:anchor="_Toc18392232" w:history="1">
            <w:r w:rsidR="00405AB7" w:rsidRPr="00C553CD">
              <w:rPr>
                <w:rStyle w:val="Hyperlink"/>
              </w:rPr>
              <w:t>1.4</w:t>
            </w:r>
            <w:r w:rsidR="00405AB7">
              <w:rPr>
                <w:rFonts w:eastAsiaTheme="minorEastAsia"/>
                <w:sz w:val="22"/>
                <w:szCs w:val="22"/>
              </w:rPr>
              <w:tab/>
            </w:r>
            <w:r w:rsidR="00405AB7" w:rsidRPr="00C553CD">
              <w:rPr>
                <w:rStyle w:val="Hyperlink"/>
              </w:rPr>
              <w:t>Importance of the English Language in Today's World</w:t>
            </w:r>
            <w:r w:rsidR="00405AB7">
              <w:rPr>
                <w:webHidden/>
              </w:rPr>
              <w:tab/>
            </w:r>
            <w:r w:rsidR="00405AB7">
              <w:rPr>
                <w:webHidden/>
              </w:rPr>
              <w:fldChar w:fldCharType="begin"/>
            </w:r>
            <w:r w:rsidR="00405AB7">
              <w:rPr>
                <w:webHidden/>
              </w:rPr>
              <w:instrText xml:space="preserve"> PAGEREF _Toc18392232 \h </w:instrText>
            </w:r>
            <w:r w:rsidR="00405AB7">
              <w:rPr>
                <w:webHidden/>
              </w:rPr>
            </w:r>
            <w:r w:rsidR="00405AB7">
              <w:rPr>
                <w:webHidden/>
              </w:rPr>
              <w:fldChar w:fldCharType="separate"/>
            </w:r>
            <w:r w:rsidR="00405AB7">
              <w:rPr>
                <w:webHidden/>
              </w:rPr>
              <w:t>4</w:t>
            </w:r>
            <w:r w:rsidR="00405AB7">
              <w:rPr>
                <w:webHidden/>
              </w:rPr>
              <w:fldChar w:fldCharType="end"/>
            </w:r>
          </w:hyperlink>
        </w:p>
        <w:p w:rsidR="00405AB7" w:rsidRDefault="00C33154">
          <w:pPr>
            <w:pStyle w:val="TOC2"/>
            <w:rPr>
              <w:rFonts w:eastAsiaTheme="minorEastAsia"/>
              <w:sz w:val="22"/>
              <w:szCs w:val="22"/>
            </w:rPr>
          </w:pPr>
          <w:hyperlink w:anchor="_Toc18392233" w:history="1">
            <w:r w:rsidR="00405AB7" w:rsidRPr="00C553CD">
              <w:rPr>
                <w:rStyle w:val="Hyperlink"/>
              </w:rPr>
              <w:t>1.5</w:t>
            </w:r>
            <w:r w:rsidR="00405AB7">
              <w:rPr>
                <w:rFonts w:eastAsiaTheme="minorEastAsia"/>
                <w:sz w:val="22"/>
                <w:szCs w:val="22"/>
              </w:rPr>
              <w:tab/>
            </w:r>
            <w:r w:rsidR="00405AB7" w:rsidRPr="00C553CD">
              <w:rPr>
                <w:rStyle w:val="Hyperlink"/>
              </w:rPr>
              <w:t>Alphabets, Words, Sentences</w:t>
            </w:r>
            <w:r w:rsidR="00405AB7">
              <w:rPr>
                <w:webHidden/>
              </w:rPr>
              <w:tab/>
            </w:r>
            <w:r w:rsidR="00405AB7">
              <w:rPr>
                <w:webHidden/>
              </w:rPr>
              <w:fldChar w:fldCharType="begin"/>
            </w:r>
            <w:r w:rsidR="00405AB7">
              <w:rPr>
                <w:webHidden/>
              </w:rPr>
              <w:instrText xml:space="preserve"> PAGEREF _Toc18392233 \h </w:instrText>
            </w:r>
            <w:r w:rsidR="00405AB7">
              <w:rPr>
                <w:webHidden/>
              </w:rPr>
            </w:r>
            <w:r w:rsidR="00405AB7">
              <w:rPr>
                <w:webHidden/>
              </w:rPr>
              <w:fldChar w:fldCharType="separate"/>
            </w:r>
            <w:r w:rsidR="00405AB7">
              <w:rPr>
                <w:webHidden/>
              </w:rPr>
              <w:t>5</w:t>
            </w:r>
            <w:r w:rsidR="00405AB7">
              <w:rPr>
                <w:webHidden/>
              </w:rPr>
              <w:fldChar w:fldCharType="end"/>
            </w:r>
          </w:hyperlink>
        </w:p>
        <w:p w:rsidR="00405AB7" w:rsidRDefault="00C33154">
          <w:pPr>
            <w:pStyle w:val="TOC2"/>
            <w:rPr>
              <w:rFonts w:eastAsiaTheme="minorEastAsia"/>
              <w:sz w:val="22"/>
              <w:szCs w:val="22"/>
            </w:rPr>
          </w:pPr>
          <w:hyperlink w:anchor="_Toc18392234" w:history="1">
            <w:r w:rsidR="00405AB7" w:rsidRPr="00C553CD">
              <w:rPr>
                <w:rStyle w:val="Hyperlink"/>
              </w:rPr>
              <w:t>1.6</w:t>
            </w:r>
            <w:r w:rsidR="00405AB7">
              <w:rPr>
                <w:rFonts w:eastAsiaTheme="minorEastAsia"/>
                <w:sz w:val="22"/>
                <w:szCs w:val="22"/>
              </w:rPr>
              <w:tab/>
            </w:r>
            <w:r w:rsidR="00405AB7" w:rsidRPr="00C553CD">
              <w:rPr>
                <w:rStyle w:val="Hyperlink"/>
              </w:rPr>
              <w:t>Vowels and Consonants</w:t>
            </w:r>
            <w:r w:rsidR="00405AB7">
              <w:rPr>
                <w:webHidden/>
              </w:rPr>
              <w:tab/>
            </w:r>
            <w:r w:rsidR="00405AB7">
              <w:rPr>
                <w:webHidden/>
              </w:rPr>
              <w:fldChar w:fldCharType="begin"/>
            </w:r>
            <w:r w:rsidR="00405AB7">
              <w:rPr>
                <w:webHidden/>
              </w:rPr>
              <w:instrText xml:space="preserve"> PAGEREF _Toc18392234 \h </w:instrText>
            </w:r>
            <w:r w:rsidR="00405AB7">
              <w:rPr>
                <w:webHidden/>
              </w:rPr>
            </w:r>
            <w:r w:rsidR="00405AB7">
              <w:rPr>
                <w:webHidden/>
              </w:rPr>
              <w:fldChar w:fldCharType="separate"/>
            </w:r>
            <w:r w:rsidR="00405AB7">
              <w:rPr>
                <w:webHidden/>
              </w:rPr>
              <w:t>5</w:t>
            </w:r>
            <w:r w:rsidR="00405AB7">
              <w:rPr>
                <w:webHidden/>
              </w:rPr>
              <w:fldChar w:fldCharType="end"/>
            </w:r>
          </w:hyperlink>
        </w:p>
        <w:p w:rsidR="00405AB7" w:rsidRDefault="00C33154">
          <w:pPr>
            <w:pStyle w:val="TOC2"/>
            <w:rPr>
              <w:rFonts w:eastAsiaTheme="minorEastAsia"/>
              <w:sz w:val="22"/>
              <w:szCs w:val="22"/>
            </w:rPr>
          </w:pPr>
          <w:hyperlink w:anchor="_Toc18392235" w:history="1">
            <w:r w:rsidR="00405AB7" w:rsidRPr="00C553CD">
              <w:rPr>
                <w:rStyle w:val="Hyperlink"/>
              </w:rPr>
              <w:t>1.7</w:t>
            </w:r>
            <w:r w:rsidR="00405AB7">
              <w:rPr>
                <w:rFonts w:eastAsiaTheme="minorEastAsia"/>
                <w:sz w:val="22"/>
                <w:szCs w:val="22"/>
              </w:rPr>
              <w:tab/>
            </w:r>
            <w:r w:rsidR="00405AB7" w:rsidRPr="00C553CD">
              <w:rPr>
                <w:rStyle w:val="Hyperlink"/>
              </w:rPr>
              <w:t>Spelling Making &amp; Pronunciation</w:t>
            </w:r>
            <w:r w:rsidR="00405AB7">
              <w:rPr>
                <w:webHidden/>
              </w:rPr>
              <w:tab/>
            </w:r>
            <w:r w:rsidR="00405AB7">
              <w:rPr>
                <w:webHidden/>
              </w:rPr>
              <w:fldChar w:fldCharType="begin"/>
            </w:r>
            <w:r w:rsidR="00405AB7">
              <w:rPr>
                <w:webHidden/>
              </w:rPr>
              <w:instrText xml:space="preserve"> PAGEREF _Toc18392235 \h </w:instrText>
            </w:r>
            <w:r w:rsidR="00405AB7">
              <w:rPr>
                <w:webHidden/>
              </w:rPr>
            </w:r>
            <w:r w:rsidR="00405AB7">
              <w:rPr>
                <w:webHidden/>
              </w:rPr>
              <w:fldChar w:fldCharType="separate"/>
            </w:r>
            <w:r w:rsidR="00405AB7">
              <w:rPr>
                <w:webHidden/>
              </w:rPr>
              <w:t>6</w:t>
            </w:r>
            <w:r w:rsidR="00405AB7">
              <w:rPr>
                <w:webHidden/>
              </w:rPr>
              <w:fldChar w:fldCharType="end"/>
            </w:r>
          </w:hyperlink>
        </w:p>
        <w:p w:rsidR="00405AB7" w:rsidRDefault="00C33154">
          <w:pPr>
            <w:pStyle w:val="TOC2"/>
            <w:rPr>
              <w:rFonts w:eastAsiaTheme="minorEastAsia"/>
              <w:sz w:val="22"/>
              <w:szCs w:val="22"/>
            </w:rPr>
          </w:pPr>
          <w:hyperlink w:anchor="_Toc18392236" w:history="1">
            <w:r w:rsidR="00405AB7" w:rsidRPr="00C553CD">
              <w:rPr>
                <w:rStyle w:val="Hyperlink"/>
              </w:rPr>
              <w:t>1.8</w:t>
            </w:r>
            <w:r w:rsidR="00405AB7">
              <w:rPr>
                <w:rFonts w:eastAsiaTheme="minorEastAsia"/>
                <w:sz w:val="22"/>
                <w:szCs w:val="22"/>
              </w:rPr>
              <w:tab/>
            </w:r>
            <w:r w:rsidR="00405AB7" w:rsidRPr="00C553CD">
              <w:rPr>
                <w:rStyle w:val="Hyperlink"/>
              </w:rPr>
              <w:t>Punctuation</w:t>
            </w:r>
            <w:r w:rsidR="00405AB7">
              <w:rPr>
                <w:webHidden/>
              </w:rPr>
              <w:tab/>
            </w:r>
            <w:r w:rsidR="00405AB7">
              <w:rPr>
                <w:webHidden/>
              </w:rPr>
              <w:fldChar w:fldCharType="begin"/>
            </w:r>
            <w:r w:rsidR="00405AB7">
              <w:rPr>
                <w:webHidden/>
              </w:rPr>
              <w:instrText xml:space="preserve"> PAGEREF _Toc18392236 \h </w:instrText>
            </w:r>
            <w:r w:rsidR="00405AB7">
              <w:rPr>
                <w:webHidden/>
              </w:rPr>
            </w:r>
            <w:r w:rsidR="00405AB7">
              <w:rPr>
                <w:webHidden/>
              </w:rPr>
              <w:fldChar w:fldCharType="separate"/>
            </w:r>
            <w:r w:rsidR="00405AB7">
              <w:rPr>
                <w:webHidden/>
              </w:rPr>
              <w:t>7</w:t>
            </w:r>
            <w:r w:rsidR="00405AB7">
              <w:rPr>
                <w:webHidden/>
              </w:rPr>
              <w:fldChar w:fldCharType="end"/>
            </w:r>
          </w:hyperlink>
        </w:p>
        <w:p w:rsidR="00405AB7" w:rsidRDefault="00C33154">
          <w:pPr>
            <w:pStyle w:val="TOC2"/>
            <w:rPr>
              <w:rFonts w:eastAsiaTheme="minorEastAsia"/>
              <w:sz w:val="22"/>
              <w:szCs w:val="22"/>
            </w:rPr>
          </w:pPr>
          <w:hyperlink w:anchor="_Toc18392237" w:history="1">
            <w:r w:rsidR="00405AB7" w:rsidRPr="00C553CD">
              <w:rPr>
                <w:rStyle w:val="Hyperlink"/>
              </w:rPr>
              <w:t>1.9</w:t>
            </w:r>
            <w:r w:rsidR="00405AB7">
              <w:rPr>
                <w:rFonts w:eastAsiaTheme="minorEastAsia"/>
                <w:sz w:val="22"/>
                <w:szCs w:val="22"/>
              </w:rPr>
              <w:tab/>
            </w:r>
            <w:r w:rsidR="00405AB7" w:rsidRPr="00C553CD">
              <w:rPr>
                <w:rStyle w:val="Hyperlink"/>
              </w:rPr>
              <w:t>Structure and Types of Sentences</w:t>
            </w:r>
            <w:r w:rsidR="00405AB7">
              <w:rPr>
                <w:webHidden/>
              </w:rPr>
              <w:tab/>
            </w:r>
            <w:r w:rsidR="00405AB7">
              <w:rPr>
                <w:webHidden/>
              </w:rPr>
              <w:fldChar w:fldCharType="begin"/>
            </w:r>
            <w:r w:rsidR="00405AB7">
              <w:rPr>
                <w:webHidden/>
              </w:rPr>
              <w:instrText xml:space="preserve"> PAGEREF _Toc18392237 \h </w:instrText>
            </w:r>
            <w:r w:rsidR="00405AB7">
              <w:rPr>
                <w:webHidden/>
              </w:rPr>
            </w:r>
            <w:r w:rsidR="00405AB7">
              <w:rPr>
                <w:webHidden/>
              </w:rPr>
              <w:fldChar w:fldCharType="separate"/>
            </w:r>
            <w:r w:rsidR="00405AB7">
              <w:rPr>
                <w:webHidden/>
              </w:rPr>
              <w:t>12</w:t>
            </w:r>
            <w:r w:rsidR="00405AB7">
              <w:rPr>
                <w:webHidden/>
              </w:rPr>
              <w:fldChar w:fldCharType="end"/>
            </w:r>
          </w:hyperlink>
        </w:p>
        <w:p w:rsidR="00405AB7" w:rsidRDefault="00C33154">
          <w:pPr>
            <w:pStyle w:val="TOC2"/>
            <w:rPr>
              <w:rFonts w:eastAsiaTheme="minorEastAsia"/>
              <w:sz w:val="22"/>
              <w:szCs w:val="22"/>
            </w:rPr>
          </w:pPr>
          <w:hyperlink w:anchor="_Toc18392238" w:history="1">
            <w:r w:rsidR="00405AB7" w:rsidRPr="00C553CD">
              <w:rPr>
                <w:rStyle w:val="Hyperlink"/>
              </w:rPr>
              <w:t>1.10</w:t>
            </w:r>
            <w:r w:rsidR="00405AB7">
              <w:rPr>
                <w:rFonts w:eastAsiaTheme="minorEastAsia"/>
                <w:sz w:val="22"/>
                <w:szCs w:val="22"/>
              </w:rPr>
              <w:tab/>
            </w:r>
            <w:r w:rsidR="00405AB7" w:rsidRPr="00C553CD">
              <w:rPr>
                <w:rStyle w:val="Hyperlink"/>
              </w:rPr>
              <w:t>Determiners</w:t>
            </w:r>
            <w:r w:rsidR="00405AB7">
              <w:rPr>
                <w:webHidden/>
              </w:rPr>
              <w:tab/>
            </w:r>
            <w:r w:rsidR="00405AB7">
              <w:rPr>
                <w:webHidden/>
              </w:rPr>
              <w:fldChar w:fldCharType="begin"/>
            </w:r>
            <w:r w:rsidR="00405AB7">
              <w:rPr>
                <w:webHidden/>
              </w:rPr>
              <w:instrText xml:space="preserve"> PAGEREF _Toc18392238 \h </w:instrText>
            </w:r>
            <w:r w:rsidR="00405AB7">
              <w:rPr>
                <w:webHidden/>
              </w:rPr>
            </w:r>
            <w:r w:rsidR="00405AB7">
              <w:rPr>
                <w:webHidden/>
              </w:rPr>
              <w:fldChar w:fldCharType="separate"/>
            </w:r>
            <w:r w:rsidR="00405AB7">
              <w:rPr>
                <w:webHidden/>
              </w:rPr>
              <w:t>14</w:t>
            </w:r>
            <w:r w:rsidR="00405AB7">
              <w:rPr>
                <w:webHidden/>
              </w:rPr>
              <w:fldChar w:fldCharType="end"/>
            </w:r>
          </w:hyperlink>
        </w:p>
        <w:p w:rsidR="00405AB7" w:rsidRDefault="00C33154">
          <w:pPr>
            <w:pStyle w:val="TOC3"/>
            <w:rPr>
              <w:rFonts w:eastAsiaTheme="minorEastAsia"/>
              <w:sz w:val="22"/>
              <w:szCs w:val="22"/>
            </w:rPr>
          </w:pPr>
          <w:hyperlink w:anchor="_Toc18392239" w:history="1">
            <w:r w:rsidR="00405AB7" w:rsidRPr="00C553CD">
              <w:rPr>
                <w:rStyle w:val="Hyperlink"/>
              </w:rPr>
              <w:t>1.10.1 Definite article (The)</w:t>
            </w:r>
            <w:r w:rsidR="00405AB7">
              <w:rPr>
                <w:webHidden/>
              </w:rPr>
              <w:tab/>
            </w:r>
            <w:r w:rsidR="00405AB7">
              <w:rPr>
                <w:webHidden/>
              </w:rPr>
              <w:fldChar w:fldCharType="begin"/>
            </w:r>
            <w:r w:rsidR="00405AB7">
              <w:rPr>
                <w:webHidden/>
              </w:rPr>
              <w:instrText xml:space="preserve"> PAGEREF _Toc18392239 \h </w:instrText>
            </w:r>
            <w:r w:rsidR="00405AB7">
              <w:rPr>
                <w:webHidden/>
              </w:rPr>
            </w:r>
            <w:r w:rsidR="00405AB7">
              <w:rPr>
                <w:webHidden/>
              </w:rPr>
              <w:fldChar w:fldCharType="separate"/>
            </w:r>
            <w:r w:rsidR="00405AB7">
              <w:rPr>
                <w:webHidden/>
              </w:rPr>
              <w:t>14</w:t>
            </w:r>
            <w:r w:rsidR="00405AB7">
              <w:rPr>
                <w:webHidden/>
              </w:rPr>
              <w:fldChar w:fldCharType="end"/>
            </w:r>
          </w:hyperlink>
        </w:p>
        <w:p w:rsidR="00405AB7" w:rsidRDefault="00C33154">
          <w:pPr>
            <w:pStyle w:val="TOC3"/>
            <w:rPr>
              <w:rFonts w:eastAsiaTheme="minorEastAsia"/>
              <w:sz w:val="22"/>
              <w:szCs w:val="22"/>
            </w:rPr>
          </w:pPr>
          <w:hyperlink w:anchor="_Toc18392240" w:history="1">
            <w:r w:rsidR="00405AB7" w:rsidRPr="00C553CD">
              <w:rPr>
                <w:rStyle w:val="Hyperlink"/>
                <w:rFonts w:cs="Tahoma"/>
                <w:snapToGrid w:val="0"/>
                <w:w w:val="0"/>
              </w:rPr>
              <w:t>1.10.2</w:t>
            </w:r>
            <w:r w:rsidR="00405AB7" w:rsidRPr="00C553CD">
              <w:rPr>
                <w:rStyle w:val="Hyperlink"/>
              </w:rPr>
              <w:t xml:space="preserve"> Indefinite article (A, AN)</w:t>
            </w:r>
            <w:r w:rsidR="00405AB7">
              <w:rPr>
                <w:webHidden/>
              </w:rPr>
              <w:tab/>
            </w:r>
            <w:r w:rsidR="00405AB7">
              <w:rPr>
                <w:webHidden/>
              </w:rPr>
              <w:fldChar w:fldCharType="begin"/>
            </w:r>
            <w:r w:rsidR="00405AB7">
              <w:rPr>
                <w:webHidden/>
              </w:rPr>
              <w:instrText xml:space="preserve"> PAGEREF _Toc18392240 \h </w:instrText>
            </w:r>
            <w:r w:rsidR="00405AB7">
              <w:rPr>
                <w:webHidden/>
              </w:rPr>
            </w:r>
            <w:r w:rsidR="00405AB7">
              <w:rPr>
                <w:webHidden/>
              </w:rPr>
              <w:fldChar w:fldCharType="separate"/>
            </w:r>
            <w:r w:rsidR="00405AB7">
              <w:rPr>
                <w:webHidden/>
              </w:rPr>
              <w:t>16</w:t>
            </w:r>
            <w:r w:rsidR="00405AB7">
              <w:rPr>
                <w:webHidden/>
              </w:rPr>
              <w:fldChar w:fldCharType="end"/>
            </w:r>
          </w:hyperlink>
        </w:p>
        <w:p w:rsidR="00405AB7" w:rsidRDefault="00C33154">
          <w:pPr>
            <w:pStyle w:val="TOC3"/>
            <w:rPr>
              <w:rFonts w:eastAsiaTheme="minorEastAsia"/>
              <w:sz w:val="22"/>
              <w:szCs w:val="22"/>
            </w:rPr>
          </w:pPr>
          <w:hyperlink w:anchor="_Toc18392241" w:history="1">
            <w:r w:rsidR="00405AB7" w:rsidRPr="00C553CD">
              <w:rPr>
                <w:rStyle w:val="Hyperlink"/>
                <w:rFonts w:cs="Tahoma"/>
                <w:snapToGrid w:val="0"/>
                <w:w w:val="0"/>
              </w:rPr>
              <w:t>1.10.3</w:t>
            </w:r>
            <w:r w:rsidR="00405AB7" w:rsidRPr="00C553CD">
              <w:rPr>
                <w:rStyle w:val="Hyperlink"/>
              </w:rPr>
              <w:t xml:space="preserve"> Demonstratives (This, That, These, Those)</w:t>
            </w:r>
            <w:r w:rsidR="00405AB7">
              <w:rPr>
                <w:webHidden/>
              </w:rPr>
              <w:tab/>
            </w:r>
            <w:r w:rsidR="00405AB7">
              <w:rPr>
                <w:webHidden/>
              </w:rPr>
              <w:fldChar w:fldCharType="begin"/>
            </w:r>
            <w:r w:rsidR="00405AB7">
              <w:rPr>
                <w:webHidden/>
              </w:rPr>
              <w:instrText xml:space="preserve"> PAGEREF _Toc18392241 \h </w:instrText>
            </w:r>
            <w:r w:rsidR="00405AB7">
              <w:rPr>
                <w:webHidden/>
              </w:rPr>
            </w:r>
            <w:r w:rsidR="00405AB7">
              <w:rPr>
                <w:webHidden/>
              </w:rPr>
              <w:fldChar w:fldCharType="separate"/>
            </w:r>
            <w:r w:rsidR="00405AB7">
              <w:rPr>
                <w:webHidden/>
              </w:rPr>
              <w:t>18</w:t>
            </w:r>
            <w:r w:rsidR="00405AB7">
              <w:rPr>
                <w:webHidden/>
              </w:rPr>
              <w:fldChar w:fldCharType="end"/>
            </w:r>
          </w:hyperlink>
        </w:p>
        <w:p w:rsidR="00405AB7" w:rsidRDefault="00C33154">
          <w:pPr>
            <w:pStyle w:val="TOC3"/>
            <w:rPr>
              <w:rFonts w:eastAsiaTheme="minorEastAsia"/>
              <w:sz w:val="22"/>
              <w:szCs w:val="22"/>
            </w:rPr>
          </w:pPr>
          <w:hyperlink w:anchor="_Toc18392242" w:history="1">
            <w:r w:rsidR="00405AB7" w:rsidRPr="00C553CD">
              <w:rPr>
                <w:rStyle w:val="Hyperlink"/>
                <w:rFonts w:cs="Tahoma"/>
                <w:snapToGrid w:val="0"/>
                <w:w w:val="0"/>
              </w:rPr>
              <w:t>1.10.4</w:t>
            </w:r>
            <w:r w:rsidR="00405AB7" w:rsidRPr="00C553CD">
              <w:rPr>
                <w:rStyle w:val="Hyperlink"/>
              </w:rPr>
              <w:t xml:space="preserve"> Possessive Determiners (My, Your, His, Her, Its, Our, Their)</w:t>
            </w:r>
            <w:r w:rsidR="00405AB7">
              <w:rPr>
                <w:webHidden/>
              </w:rPr>
              <w:tab/>
            </w:r>
            <w:r w:rsidR="00405AB7">
              <w:rPr>
                <w:webHidden/>
              </w:rPr>
              <w:fldChar w:fldCharType="begin"/>
            </w:r>
            <w:r w:rsidR="00405AB7">
              <w:rPr>
                <w:webHidden/>
              </w:rPr>
              <w:instrText xml:space="preserve"> PAGEREF _Toc18392242 \h </w:instrText>
            </w:r>
            <w:r w:rsidR="00405AB7">
              <w:rPr>
                <w:webHidden/>
              </w:rPr>
            </w:r>
            <w:r w:rsidR="00405AB7">
              <w:rPr>
                <w:webHidden/>
              </w:rPr>
              <w:fldChar w:fldCharType="separate"/>
            </w:r>
            <w:r w:rsidR="00405AB7">
              <w:rPr>
                <w:webHidden/>
              </w:rPr>
              <w:t>20</w:t>
            </w:r>
            <w:r w:rsidR="00405AB7">
              <w:rPr>
                <w:webHidden/>
              </w:rPr>
              <w:fldChar w:fldCharType="end"/>
            </w:r>
          </w:hyperlink>
        </w:p>
        <w:p w:rsidR="00405AB7" w:rsidRDefault="00C33154">
          <w:pPr>
            <w:pStyle w:val="TOC3"/>
            <w:rPr>
              <w:rFonts w:eastAsiaTheme="minorEastAsia"/>
              <w:sz w:val="22"/>
              <w:szCs w:val="22"/>
            </w:rPr>
          </w:pPr>
          <w:hyperlink w:anchor="_Toc18392243" w:history="1">
            <w:r w:rsidR="00405AB7" w:rsidRPr="00C553CD">
              <w:rPr>
                <w:rStyle w:val="Hyperlink"/>
                <w:rFonts w:cs="Tahoma"/>
                <w:snapToGrid w:val="0"/>
                <w:w w:val="0"/>
              </w:rPr>
              <w:t>1.10.5</w:t>
            </w:r>
            <w:r w:rsidR="00405AB7" w:rsidRPr="00C553CD">
              <w:rPr>
                <w:rStyle w:val="Hyperlink"/>
              </w:rPr>
              <w:t xml:space="preserve"> Quantifiers (A Few, A Little, Much, Many, A Lot Of And Some)</w:t>
            </w:r>
            <w:r w:rsidR="00405AB7">
              <w:rPr>
                <w:webHidden/>
              </w:rPr>
              <w:tab/>
            </w:r>
            <w:r w:rsidR="00405AB7">
              <w:rPr>
                <w:webHidden/>
              </w:rPr>
              <w:fldChar w:fldCharType="begin"/>
            </w:r>
            <w:r w:rsidR="00405AB7">
              <w:rPr>
                <w:webHidden/>
              </w:rPr>
              <w:instrText xml:space="preserve"> PAGEREF _Toc18392243 \h </w:instrText>
            </w:r>
            <w:r w:rsidR="00405AB7">
              <w:rPr>
                <w:webHidden/>
              </w:rPr>
            </w:r>
            <w:r w:rsidR="00405AB7">
              <w:rPr>
                <w:webHidden/>
              </w:rPr>
              <w:fldChar w:fldCharType="separate"/>
            </w:r>
            <w:r w:rsidR="00405AB7">
              <w:rPr>
                <w:webHidden/>
              </w:rPr>
              <w:t>21</w:t>
            </w:r>
            <w:r w:rsidR="00405AB7">
              <w:rPr>
                <w:webHidden/>
              </w:rPr>
              <w:fldChar w:fldCharType="end"/>
            </w:r>
          </w:hyperlink>
        </w:p>
        <w:p w:rsidR="00405AB7" w:rsidRDefault="00C33154">
          <w:pPr>
            <w:pStyle w:val="TOC3"/>
            <w:rPr>
              <w:rFonts w:eastAsiaTheme="minorEastAsia"/>
              <w:sz w:val="22"/>
              <w:szCs w:val="22"/>
            </w:rPr>
          </w:pPr>
          <w:hyperlink w:anchor="_Toc18392244" w:history="1">
            <w:r w:rsidR="00405AB7" w:rsidRPr="00C553CD">
              <w:rPr>
                <w:rStyle w:val="Hyperlink"/>
                <w:rFonts w:cs="Tahoma"/>
                <w:snapToGrid w:val="0"/>
                <w:w w:val="0"/>
              </w:rPr>
              <w:t>1.10.6</w:t>
            </w:r>
            <w:r w:rsidR="00405AB7" w:rsidRPr="00C553CD">
              <w:rPr>
                <w:rStyle w:val="Hyperlink"/>
              </w:rPr>
              <w:t xml:space="preserve"> Numbers</w:t>
            </w:r>
            <w:r w:rsidR="00405AB7">
              <w:rPr>
                <w:webHidden/>
              </w:rPr>
              <w:tab/>
            </w:r>
            <w:r w:rsidR="00405AB7">
              <w:rPr>
                <w:webHidden/>
              </w:rPr>
              <w:fldChar w:fldCharType="begin"/>
            </w:r>
            <w:r w:rsidR="00405AB7">
              <w:rPr>
                <w:webHidden/>
              </w:rPr>
              <w:instrText xml:space="preserve"> PAGEREF _Toc18392244 \h </w:instrText>
            </w:r>
            <w:r w:rsidR="00405AB7">
              <w:rPr>
                <w:webHidden/>
              </w:rPr>
            </w:r>
            <w:r w:rsidR="00405AB7">
              <w:rPr>
                <w:webHidden/>
              </w:rPr>
              <w:fldChar w:fldCharType="separate"/>
            </w:r>
            <w:r w:rsidR="00405AB7">
              <w:rPr>
                <w:webHidden/>
              </w:rPr>
              <w:t>24</w:t>
            </w:r>
            <w:r w:rsidR="00405AB7">
              <w:rPr>
                <w:webHidden/>
              </w:rPr>
              <w:fldChar w:fldCharType="end"/>
            </w:r>
          </w:hyperlink>
        </w:p>
        <w:p w:rsidR="00405AB7" w:rsidRDefault="00C33154">
          <w:pPr>
            <w:pStyle w:val="TOC3"/>
            <w:rPr>
              <w:rFonts w:eastAsiaTheme="minorEastAsia"/>
              <w:sz w:val="22"/>
              <w:szCs w:val="22"/>
            </w:rPr>
          </w:pPr>
          <w:hyperlink w:anchor="_Toc18392245" w:history="1">
            <w:r w:rsidR="00405AB7" w:rsidRPr="00C553CD">
              <w:rPr>
                <w:rStyle w:val="Hyperlink"/>
                <w:rFonts w:cs="Tahoma"/>
                <w:snapToGrid w:val="0"/>
                <w:w w:val="0"/>
              </w:rPr>
              <w:t>1.10.7</w:t>
            </w:r>
            <w:r w:rsidR="00405AB7" w:rsidRPr="00C553CD">
              <w:rPr>
                <w:rStyle w:val="Hyperlink"/>
              </w:rPr>
              <w:t xml:space="preserve"> Distributives (All, Both, Half, Either, Neither, Each And Everyone)</w:t>
            </w:r>
            <w:r w:rsidR="00405AB7">
              <w:rPr>
                <w:webHidden/>
              </w:rPr>
              <w:tab/>
            </w:r>
            <w:r w:rsidR="00405AB7">
              <w:rPr>
                <w:webHidden/>
              </w:rPr>
              <w:fldChar w:fldCharType="begin"/>
            </w:r>
            <w:r w:rsidR="00405AB7">
              <w:rPr>
                <w:webHidden/>
              </w:rPr>
              <w:instrText xml:space="preserve"> PAGEREF _Toc18392245 \h </w:instrText>
            </w:r>
            <w:r w:rsidR="00405AB7">
              <w:rPr>
                <w:webHidden/>
              </w:rPr>
            </w:r>
            <w:r w:rsidR="00405AB7">
              <w:rPr>
                <w:webHidden/>
              </w:rPr>
              <w:fldChar w:fldCharType="separate"/>
            </w:r>
            <w:r w:rsidR="00405AB7">
              <w:rPr>
                <w:webHidden/>
              </w:rPr>
              <w:t>27</w:t>
            </w:r>
            <w:r w:rsidR="00405AB7">
              <w:rPr>
                <w:webHidden/>
              </w:rPr>
              <w:fldChar w:fldCharType="end"/>
            </w:r>
          </w:hyperlink>
        </w:p>
        <w:p w:rsidR="00405AB7" w:rsidRDefault="00C33154">
          <w:pPr>
            <w:pStyle w:val="TOC3"/>
            <w:rPr>
              <w:rFonts w:eastAsiaTheme="minorEastAsia"/>
              <w:sz w:val="22"/>
              <w:szCs w:val="22"/>
            </w:rPr>
          </w:pPr>
          <w:hyperlink w:anchor="_Toc18392246" w:history="1">
            <w:r w:rsidR="00405AB7" w:rsidRPr="00C553CD">
              <w:rPr>
                <w:rStyle w:val="Hyperlink"/>
                <w:rFonts w:cs="Tahoma"/>
                <w:snapToGrid w:val="0"/>
                <w:w w:val="0"/>
              </w:rPr>
              <w:t>1.10.8</w:t>
            </w:r>
            <w:r w:rsidR="00405AB7" w:rsidRPr="00C553CD">
              <w:rPr>
                <w:rStyle w:val="Hyperlink"/>
              </w:rPr>
              <w:t xml:space="preserve"> Difference Determiners (Other, Another)</w:t>
            </w:r>
            <w:r w:rsidR="00405AB7">
              <w:rPr>
                <w:webHidden/>
              </w:rPr>
              <w:tab/>
            </w:r>
            <w:r w:rsidR="00405AB7">
              <w:rPr>
                <w:webHidden/>
              </w:rPr>
              <w:fldChar w:fldCharType="begin"/>
            </w:r>
            <w:r w:rsidR="00405AB7">
              <w:rPr>
                <w:webHidden/>
              </w:rPr>
              <w:instrText xml:space="preserve"> PAGEREF _Toc18392246 \h </w:instrText>
            </w:r>
            <w:r w:rsidR="00405AB7">
              <w:rPr>
                <w:webHidden/>
              </w:rPr>
            </w:r>
            <w:r w:rsidR="00405AB7">
              <w:rPr>
                <w:webHidden/>
              </w:rPr>
              <w:fldChar w:fldCharType="separate"/>
            </w:r>
            <w:r w:rsidR="00405AB7">
              <w:rPr>
                <w:webHidden/>
              </w:rPr>
              <w:t>29</w:t>
            </w:r>
            <w:r w:rsidR="00405AB7">
              <w:rPr>
                <w:webHidden/>
              </w:rPr>
              <w:fldChar w:fldCharType="end"/>
            </w:r>
          </w:hyperlink>
        </w:p>
        <w:p w:rsidR="00405AB7" w:rsidRDefault="00C33154">
          <w:pPr>
            <w:pStyle w:val="TOC3"/>
            <w:rPr>
              <w:rFonts w:eastAsiaTheme="minorEastAsia"/>
              <w:sz w:val="22"/>
              <w:szCs w:val="22"/>
            </w:rPr>
          </w:pPr>
          <w:hyperlink w:anchor="_Toc18392247" w:history="1">
            <w:r w:rsidR="00405AB7" w:rsidRPr="00C553CD">
              <w:rPr>
                <w:rStyle w:val="Hyperlink"/>
                <w:rFonts w:cs="Tahoma"/>
                <w:snapToGrid w:val="0"/>
                <w:w w:val="0"/>
              </w:rPr>
              <w:t>1.10.9</w:t>
            </w:r>
            <w:r w:rsidR="00405AB7" w:rsidRPr="00C553CD">
              <w:rPr>
                <w:rStyle w:val="Hyperlink"/>
              </w:rPr>
              <w:t xml:space="preserve"> Pre-Determiners (Such, What, Rather, Quite)</w:t>
            </w:r>
            <w:r w:rsidR="00405AB7">
              <w:rPr>
                <w:webHidden/>
              </w:rPr>
              <w:tab/>
            </w:r>
            <w:r w:rsidR="00405AB7">
              <w:rPr>
                <w:webHidden/>
              </w:rPr>
              <w:fldChar w:fldCharType="begin"/>
            </w:r>
            <w:r w:rsidR="00405AB7">
              <w:rPr>
                <w:webHidden/>
              </w:rPr>
              <w:instrText xml:space="preserve"> PAGEREF _Toc18392247 \h </w:instrText>
            </w:r>
            <w:r w:rsidR="00405AB7">
              <w:rPr>
                <w:webHidden/>
              </w:rPr>
            </w:r>
            <w:r w:rsidR="00405AB7">
              <w:rPr>
                <w:webHidden/>
              </w:rPr>
              <w:fldChar w:fldCharType="separate"/>
            </w:r>
            <w:r w:rsidR="00405AB7">
              <w:rPr>
                <w:webHidden/>
              </w:rPr>
              <w:t>29</w:t>
            </w:r>
            <w:r w:rsidR="00405AB7">
              <w:rPr>
                <w:webHidden/>
              </w:rPr>
              <w:fldChar w:fldCharType="end"/>
            </w:r>
          </w:hyperlink>
        </w:p>
        <w:p w:rsidR="00405AB7" w:rsidRDefault="00C33154">
          <w:pPr>
            <w:pStyle w:val="TOC2"/>
            <w:rPr>
              <w:rFonts w:eastAsiaTheme="minorEastAsia"/>
              <w:sz w:val="22"/>
              <w:szCs w:val="22"/>
            </w:rPr>
          </w:pPr>
          <w:hyperlink w:anchor="_Toc18392248" w:history="1">
            <w:r w:rsidR="00405AB7" w:rsidRPr="00C553CD">
              <w:rPr>
                <w:rStyle w:val="Hyperlink"/>
              </w:rPr>
              <w:t>1.11</w:t>
            </w:r>
            <w:r w:rsidR="00405AB7">
              <w:rPr>
                <w:rFonts w:eastAsiaTheme="minorEastAsia"/>
                <w:sz w:val="22"/>
                <w:szCs w:val="22"/>
              </w:rPr>
              <w:tab/>
            </w:r>
            <w:r w:rsidR="00405AB7" w:rsidRPr="00C553CD">
              <w:rPr>
                <w:rStyle w:val="Hyperlink"/>
              </w:rPr>
              <w:t>Genders</w:t>
            </w:r>
            <w:r w:rsidR="00405AB7">
              <w:rPr>
                <w:webHidden/>
              </w:rPr>
              <w:tab/>
            </w:r>
            <w:r w:rsidR="00405AB7">
              <w:rPr>
                <w:webHidden/>
              </w:rPr>
              <w:fldChar w:fldCharType="begin"/>
            </w:r>
            <w:r w:rsidR="00405AB7">
              <w:rPr>
                <w:webHidden/>
              </w:rPr>
              <w:instrText xml:space="preserve"> PAGEREF _Toc18392248 \h </w:instrText>
            </w:r>
            <w:r w:rsidR="00405AB7">
              <w:rPr>
                <w:webHidden/>
              </w:rPr>
            </w:r>
            <w:r w:rsidR="00405AB7">
              <w:rPr>
                <w:webHidden/>
              </w:rPr>
              <w:fldChar w:fldCharType="separate"/>
            </w:r>
            <w:r w:rsidR="00405AB7">
              <w:rPr>
                <w:webHidden/>
              </w:rPr>
              <w:t>32</w:t>
            </w:r>
            <w:r w:rsidR="00405AB7">
              <w:rPr>
                <w:webHidden/>
              </w:rPr>
              <w:fldChar w:fldCharType="end"/>
            </w:r>
          </w:hyperlink>
        </w:p>
        <w:p w:rsidR="00405AB7" w:rsidRDefault="00C33154">
          <w:pPr>
            <w:pStyle w:val="TOC2"/>
            <w:rPr>
              <w:rFonts w:eastAsiaTheme="minorEastAsia"/>
              <w:sz w:val="22"/>
              <w:szCs w:val="22"/>
            </w:rPr>
          </w:pPr>
          <w:hyperlink w:anchor="_Toc18392249" w:history="1">
            <w:r w:rsidR="00405AB7" w:rsidRPr="00C553CD">
              <w:rPr>
                <w:rStyle w:val="Hyperlink"/>
              </w:rPr>
              <w:t>1.12</w:t>
            </w:r>
            <w:r w:rsidR="00405AB7">
              <w:rPr>
                <w:rFonts w:eastAsiaTheme="minorEastAsia"/>
                <w:sz w:val="22"/>
                <w:szCs w:val="22"/>
              </w:rPr>
              <w:tab/>
            </w:r>
            <w:r w:rsidR="00405AB7" w:rsidRPr="00C553CD">
              <w:rPr>
                <w:rStyle w:val="Hyperlink"/>
              </w:rPr>
              <w:t>Rules Of Adding ‘S/Es’</w:t>
            </w:r>
            <w:r w:rsidR="00405AB7">
              <w:rPr>
                <w:webHidden/>
              </w:rPr>
              <w:tab/>
            </w:r>
            <w:r w:rsidR="00405AB7">
              <w:rPr>
                <w:webHidden/>
              </w:rPr>
              <w:fldChar w:fldCharType="begin"/>
            </w:r>
            <w:r w:rsidR="00405AB7">
              <w:rPr>
                <w:webHidden/>
              </w:rPr>
              <w:instrText xml:space="preserve"> PAGEREF _Toc18392249 \h </w:instrText>
            </w:r>
            <w:r w:rsidR="00405AB7">
              <w:rPr>
                <w:webHidden/>
              </w:rPr>
            </w:r>
            <w:r w:rsidR="00405AB7">
              <w:rPr>
                <w:webHidden/>
              </w:rPr>
              <w:fldChar w:fldCharType="separate"/>
            </w:r>
            <w:r w:rsidR="00405AB7">
              <w:rPr>
                <w:webHidden/>
              </w:rPr>
              <w:t>34</w:t>
            </w:r>
            <w:r w:rsidR="00405AB7">
              <w:rPr>
                <w:webHidden/>
              </w:rPr>
              <w:fldChar w:fldCharType="end"/>
            </w:r>
          </w:hyperlink>
        </w:p>
        <w:p w:rsidR="00405AB7" w:rsidRDefault="00C33154">
          <w:pPr>
            <w:pStyle w:val="TOC2"/>
            <w:rPr>
              <w:rFonts w:eastAsiaTheme="minorEastAsia"/>
              <w:sz w:val="22"/>
              <w:szCs w:val="22"/>
            </w:rPr>
          </w:pPr>
          <w:hyperlink w:anchor="_Toc18392250" w:history="1">
            <w:r w:rsidR="00405AB7" w:rsidRPr="00C553CD">
              <w:rPr>
                <w:rStyle w:val="Hyperlink"/>
              </w:rPr>
              <w:t>1.13</w:t>
            </w:r>
            <w:r w:rsidR="00405AB7">
              <w:rPr>
                <w:rFonts w:eastAsiaTheme="minorEastAsia"/>
                <w:sz w:val="22"/>
                <w:szCs w:val="22"/>
              </w:rPr>
              <w:tab/>
            </w:r>
            <w:r w:rsidR="00405AB7" w:rsidRPr="00C553CD">
              <w:rPr>
                <w:rStyle w:val="Hyperlink"/>
              </w:rPr>
              <w:t>Rules Of Adding ‘Ing’</w:t>
            </w:r>
            <w:r w:rsidR="00405AB7">
              <w:rPr>
                <w:webHidden/>
              </w:rPr>
              <w:tab/>
            </w:r>
            <w:r w:rsidR="00405AB7">
              <w:rPr>
                <w:webHidden/>
              </w:rPr>
              <w:fldChar w:fldCharType="begin"/>
            </w:r>
            <w:r w:rsidR="00405AB7">
              <w:rPr>
                <w:webHidden/>
              </w:rPr>
              <w:instrText xml:space="preserve"> PAGEREF _Toc18392250 \h </w:instrText>
            </w:r>
            <w:r w:rsidR="00405AB7">
              <w:rPr>
                <w:webHidden/>
              </w:rPr>
            </w:r>
            <w:r w:rsidR="00405AB7">
              <w:rPr>
                <w:webHidden/>
              </w:rPr>
              <w:fldChar w:fldCharType="separate"/>
            </w:r>
            <w:r w:rsidR="00405AB7">
              <w:rPr>
                <w:webHidden/>
              </w:rPr>
              <w:t>36</w:t>
            </w:r>
            <w:r w:rsidR="00405AB7">
              <w:rPr>
                <w:webHidden/>
              </w:rPr>
              <w:fldChar w:fldCharType="end"/>
            </w:r>
          </w:hyperlink>
        </w:p>
        <w:p w:rsidR="00405AB7" w:rsidRDefault="00C33154">
          <w:pPr>
            <w:pStyle w:val="TOC2"/>
            <w:rPr>
              <w:rFonts w:eastAsiaTheme="minorEastAsia"/>
              <w:sz w:val="22"/>
              <w:szCs w:val="22"/>
            </w:rPr>
          </w:pPr>
          <w:hyperlink w:anchor="_Toc18392251" w:history="1">
            <w:r w:rsidR="00405AB7" w:rsidRPr="00C553CD">
              <w:rPr>
                <w:rStyle w:val="Hyperlink"/>
              </w:rPr>
              <w:t>1.14</w:t>
            </w:r>
            <w:r w:rsidR="00405AB7">
              <w:rPr>
                <w:rFonts w:eastAsiaTheme="minorEastAsia"/>
                <w:sz w:val="22"/>
                <w:szCs w:val="22"/>
              </w:rPr>
              <w:tab/>
            </w:r>
            <w:r w:rsidR="00405AB7" w:rsidRPr="00C553CD">
              <w:rPr>
                <w:rStyle w:val="Hyperlink"/>
              </w:rPr>
              <w:t>Prefix and Suffix</w:t>
            </w:r>
            <w:r w:rsidR="00405AB7">
              <w:rPr>
                <w:webHidden/>
              </w:rPr>
              <w:tab/>
            </w:r>
            <w:r w:rsidR="00405AB7">
              <w:rPr>
                <w:webHidden/>
              </w:rPr>
              <w:fldChar w:fldCharType="begin"/>
            </w:r>
            <w:r w:rsidR="00405AB7">
              <w:rPr>
                <w:webHidden/>
              </w:rPr>
              <w:instrText xml:space="preserve"> PAGEREF _Toc18392251 \h </w:instrText>
            </w:r>
            <w:r w:rsidR="00405AB7">
              <w:rPr>
                <w:webHidden/>
              </w:rPr>
            </w:r>
            <w:r w:rsidR="00405AB7">
              <w:rPr>
                <w:webHidden/>
              </w:rPr>
              <w:fldChar w:fldCharType="separate"/>
            </w:r>
            <w:r w:rsidR="00405AB7">
              <w:rPr>
                <w:webHidden/>
              </w:rPr>
              <w:t>37</w:t>
            </w:r>
            <w:r w:rsidR="00405AB7">
              <w:rPr>
                <w:webHidden/>
              </w:rPr>
              <w:fldChar w:fldCharType="end"/>
            </w:r>
          </w:hyperlink>
        </w:p>
        <w:p w:rsidR="00405AB7" w:rsidRDefault="00C33154">
          <w:pPr>
            <w:pStyle w:val="TOC2"/>
            <w:rPr>
              <w:rFonts w:eastAsiaTheme="minorEastAsia"/>
              <w:sz w:val="22"/>
              <w:szCs w:val="22"/>
            </w:rPr>
          </w:pPr>
          <w:hyperlink w:anchor="_Toc18392252" w:history="1">
            <w:r w:rsidR="00405AB7" w:rsidRPr="00C553CD">
              <w:rPr>
                <w:rStyle w:val="Hyperlink"/>
              </w:rPr>
              <w:t>1.15</w:t>
            </w:r>
            <w:r w:rsidR="00405AB7">
              <w:rPr>
                <w:rFonts w:eastAsiaTheme="minorEastAsia"/>
                <w:sz w:val="22"/>
                <w:szCs w:val="22"/>
              </w:rPr>
              <w:tab/>
            </w:r>
            <w:r w:rsidR="00405AB7" w:rsidRPr="00C553CD">
              <w:rPr>
                <w:rStyle w:val="Hyperlink"/>
              </w:rPr>
              <w:t>Parts of speech</w:t>
            </w:r>
            <w:r w:rsidR="00405AB7">
              <w:rPr>
                <w:webHidden/>
              </w:rPr>
              <w:tab/>
            </w:r>
            <w:r w:rsidR="00405AB7">
              <w:rPr>
                <w:webHidden/>
              </w:rPr>
              <w:fldChar w:fldCharType="begin"/>
            </w:r>
            <w:r w:rsidR="00405AB7">
              <w:rPr>
                <w:webHidden/>
              </w:rPr>
              <w:instrText xml:space="preserve"> PAGEREF _Toc18392252 \h </w:instrText>
            </w:r>
            <w:r w:rsidR="00405AB7">
              <w:rPr>
                <w:webHidden/>
              </w:rPr>
            </w:r>
            <w:r w:rsidR="00405AB7">
              <w:rPr>
                <w:webHidden/>
              </w:rPr>
              <w:fldChar w:fldCharType="separate"/>
            </w:r>
            <w:r w:rsidR="00405AB7">
              <w:rPr>
                <w:webHidden/>
              </w:rPr>
              <w:t>39</w:t>
            </w:r>
            <w:r w:rsidR="00405AB7">
              <w:rPr>
                <w:webHidden/>
              </w:rPr>
              <w:fldChar w:fldCharType="end"/>
            </w:r>
          </w:hyperlink>
        </w:p>
        <w:p w:rsidR="00405AB7" w:rsidRDefault="00C33154">
          <w:pPr>
            <w:pStyle w:val="TOC3"/>
            <w:rPr>
              <w:rFonts w:eastAsiaTheme="minorEastAsia"/>
              <w:sz w:val="22"/>
              <w:szCs w:val="22"/>
            </w:rPr>
          </w:pPr>
          <w:hyperlink w:anchor="_Toc18392253" w:history="1">
            <w:r w:rsidR="00405AB7" w:rsidRPr="00C553CD">
              <w:rPr>
                <w:rStyle w:val="Hyperlink"/>
                <w:rFonts w:cs="Tahoma"/>
                <w:snapToGrid w:val="0"/>
                <w:w w:val="0"/>
              </w:rPr>
              <w:t>1.15.1</w:t>
            </w:r>
            <w:r w:rsidR="00405AB7" w:rsidRPr="00C553CD">
              <w:rPr>
                <w:rStyle w:val="Hyperlink"/>
              </w:rPr>
              <w:t xml:space="preserve"> Noun</w:t>
            </w:r>
            <w:r w:rsidR="00405AB7">
              <w:rPr>
                <w:webHidden/>
              </w:rPr>
              <w:tab/>
            </w:r>
            <w:r w:rsidR="00405AB7">
              <w:rPr>
                <w:webHidden/>
              </w:rPr>
              <w:fldChar w:fldCharType="begin"/>
            </w:r>
            <w:r w:rsidR="00405AB7">
              <w:rPr>
                <w:webHidden/>
              </w:rPr>
              <w:instrText xml:space="preserve"> PAGEREF _Toc18392253 \h </w:instrText>
            </w:r>
            <w:r w:rsidR="00405AB7">
              <w:rPr>
                <w:webHidden/>
              </w:rPr>
            </w:r>
            <w:r w:rsidR="00405AB7">
              <w:rPr>
                <w:webHidden/>
              </w:rPr>
              <w:fldChar w:fldCharType="separate"/>
            </w:r>
            <w:r w:rsidR="00405AB7">
              <w:rPr>
                <w:webHidden/>
              </w:rPr>
              <w:t>40</w:t>
            </w:r>
            <w:r w:rsidR="00405AB7">
              <w:rPr>
                <w:webHidden/>
              </w:rPr>
              <w:fldChar w:fldCharType="end"/>
            </w:r>
          </w:hyperlink>
        </w:p>
        <w:p w:rsidR="00405AB7" w:rsidRDefault="00C33154">
          <w:pPr>
            <w:pStyle w:val="TOC3"/>
            <w:rPr>
              <w:rFonts w:eastAsiaTheme="minorEastAsia"/>
              <w:sz w:val="22"/>
              <w:szCs w:val="22"/>
            </w:rPr>
          </w:pPr>
          <w:hyperlink w:anchor="_Toc18392254" w:history="1">
            <w:r w:rsidR="00405AB7" w:rsidRPr="00C553CD">
              <w:rPr>
                <w:rStyle w:val="Hyperlink"/>
                <w:rFonts w:cs="Tahoma"/>
                <w:snapToGrid w:val="0"/>
                <w:w w:val="0"/>
              </w:rPr>
              <w:t>1.15.2</w:t>
            </w:r>
            <w:r w:rsidR="00405AB7" w:rsidRPr="00C553CD">
              <w:rPr>
                <w:rStyle w:val="Hyperlink"/>
              </w:rPr>
              <w:t xml:space="preserve"> Pronoun</w:t>
            </w:r>
            <w:r w:rsidR="00405AB7">
              <w:rPr>
                <w:webHidden/>
              </w:rPr>
              <w:tab/>
            </w:r>
            <w:r w:rsidR="00405AB7">
              <w:rPr>
                <w:webHidden/>
              </w:rPr>
              <w:fldChar w:fldCharType="begin"/>
            </w:r>
            <w:r w:rsidR="00405AB7">
              <w:rPr>
                <w:webHidden/>
              </w:rPr>
              <w:instrText xml:space="preserve"> PAGEREF _Toc18392254 \h </w:instrText>
            </w:r>
            <w:r w:rsidR="00405AB7">
              <w:rPr>
                <w:webHidden/>
              </w:rPr>
            </w:r>
            <w:r w:rsidR="00405AB7">
              <w:rPr>
                <w:webHidden/>
              </w:rPr>
              <w:fldChar w:fldCharType="separate"/>
            </w:r>
            <w:r w:rsidR="00405AB7">
              <w:rPr>
                <w:webHidden/>
              </w:rPr>
              <w:t>44</w:t>
            </w:r>
            <w:r w:rsidR="00405AB7">
              <w:rPr>
                <w:webHidden/>
              </w:rPr>
              <w:fldChar w:fldCharType="end"/>
            </w:r>
          </w:hyperlink>
        </w:p>
        <w:p w:rsidR="00405AB7" w:rsidRDefault="00C33154">
          <w:pPr>
            <w:pStyle w:val="TOC3"/>
            <w:rPr>
              <w:rFonts w:eastAsiaTheme="minorEastAsia"/>
              <w:sz w:val="22"/>
              <w:szCs w:val="22"/>
            </w:rPr>
          </w:pPr>
          <w:hyperlink w:anchor="_Toc18392255" w:history="1">
            <w:r w:rsidR="00405AB7" w:rsidRPr="00C553CD">
              <w:rPr>
                <w:rStyle w:val="Hyperlink"/>
                <w:rFonts w:cs="Tahoma"/>
                <w:snapToGrid w:val="0"/>
                <w:w w:val="0"/>
              </w:rPr>
              <w:t>1.15.3</w:t>
            </w:r>
            <w:r w:rsidR="00405AB7" w:rsidRPr="00C553CD">
              <w:rPr>
                <w:rStyle w:val="Hyperlink"/>
              </w:rPr>
              <w:t xml:space="preserve"> Verb</w:t>
            </w:r>
            <w:r w:rsidR="00405AB7">
              <w:rPr>
                <w:webHidden/>
              </w:rPr>
              <w:tab/>
            </w:r>
            <w:r w:rsidR="00405AB7">
              <w:rPr>
                <w:webHidden/>
              </w:rPr>
              <w:fldChar w:fldCharType="begin"/>
            </w:r>
            <w:r w:rsidR="00405AB7">
              <w:rPr>
                <w:webHidden/>
              </w:rPr>
              <w:instrText xml:space="preserve"> PAGEREF _Toc18392255 \h </w:instrText>
            </w:r>
            <w:r w:rsidR="00405AB7">
              <w:rPr>
                <w:webHidden/>
              </w:rPr>
            </w:r>
            <w:r w:rsidR="00405AB7">
              <w:rPr>
                <w:webHidden/>
              </w:rPr>
              <w:fldChar w:fldCharType="separate"/>
            </w:r>
            <w:r w:rsidR="00405AB7">
              <w:rPr>
                <w:webHidden/>
              </w:rPr>
              <w:t>49</w:t>
            </w:r>
            <w:r w:rsidR="00405AB7">
              <w:rPr>
                <w:webHidden/>
              </w:rPr>
              <w:fldChar w:fldCharType="end"/>
            </w:r>
          </w:hyperlink>
        </w:p>
        <w:p w:rsidR="00405AB7" w:rsidRDefault="00C33154">
          <w:pPr>
            <w:pStyle w:val="TOC3"/>
            <w:rPr>
              <w:rFonts w:eastAsiaTheme="minorEastAsia"/>
              <w:sz w:val="22"/>
              <w:szCs w:val="22"/>
            </w:rPr>
          </w:pPr>
          <w:hyperlink w:anchor="_Toc18392256" w:history="1">
            <w:r w:rsidR="00405AB7" w:rsidRPr="00C553CD">
              <w:rPr>
                <w:rStyle w:val="Hyperlink"/>
                <w:rFonts w:cs="Tahoma"/>
                <w:snapToGrid w:val="0"/>
                <w:w w:val="0"/>
              </w:rPr>
              <w:t>1.15.4</w:t>
            </w:r>
            <w:r w:rsidR="00405AB7" w:rsidRPr="00C553CD">
              <w:rPr>
                <w:rStyle w:val="Hyperlink"/>
              </w:rPr>
              <w:t xml:space="preserve"> Adjectives</w:t>
            </w:r>
            <w:r w:rsidR="00405AB7">
              <w:rPr>
                <w:webHidden/>
              </w:rPr>
              <w:tab/>
            </w:r>
            <w:r w:rsidR="00405AB7">
              <w:rPr>
                <w:webHidden/>
              </w:rPr>
              <w:fldChar w:fldCharType="begin"/>
            </w:r>
            <w:r w:rsidR="00405AB7">
              <w:rPr>
                <w:webHidden/>
              </w:rPr>
              <w:instrText xml:space="preserve"> PAGEREF _Toc18392256 \h </w:instrText>
            </w:r>
            <w:r w:rsidR="00405AB7">
              <w:rPr>
                <w:webHidden/>
              </w:rPr>
            </w:r>
            <w:r w:rsidR="00405AB7">
              <w:rPr>
                <w:webHidden/>
              </w:rPr>
              <w:fldChar w:fldCharType="separate"/>
            </w:r>
            <w:r w:rsidR="00405AB7">
              <w:rPr>
                <w:webHidden/>
              </w:rPr>
              <w:t>69</w:t>
            </w:r>
            <w:r w:rsidR="00405AB7">
              <w:rPr>
                <w:webHidden/>
              </w:rPr>
              <w:fldChar w:fldCharType="end"/>
            </w:r>
          </w:hyperlink>
        </w:p>
        <w:p w:rsidR="00405AB7" w:rsidRDefault="00C33154">
          <w:pPr>
            <w:pStyle w:val="TOC3"/>
            <w:rPr>
              <w:rFonts w:eastAsiaTheme="minorEastAsia"/>
              <w:sz w:val="22"/>
              <w:szCs w:val="22"/>
            </w:rPr>
          </w:pPr>
          <w:hyperlink w:anchor="_Toc18392257" w:history="1">
            <w:r w:rsidR="00405AB7" w:rsidRPr="00C553CD">
              <w:rPr>
                <w:rStyle w:val="Hyperlink"/>
                <w:rFonts w:cs="Tahoma"/>
                <w:snapToGrid w:val="0"/>
                <w:w w:val="0"/>
              </w:rPr>
              <w:t>1.15.5</w:t>
            </w:r>
            <w:r w:rsidR="00405AB7" w:rsidRPr="00C553CD">
              <w:rPr>
                <w:rStyle w:val="Hyperlink"/>
              </w:rPr>
              <w:t xml:space="preserve"> Adverb</w:t>
            </w:r>
            <w:r w:rsidR="00405AB7">
              <w:rPr>
                <w:webHidden/>
              </w:rPr>
              <w:tab/>
            </w:r>
            <w:r w:rsidR="00405AB7">
              <w:rPr>
                <w:webHidden/>
              </w:rPr>
              <w:fldChar w:fldCharType="begin"/>
            </w:r>
            <w:r w:rsidR="00405AB7">
              <w:rPr>
                <w:webHidden/>
              </w:rPr>
              <w:instrText xml:space="preserve"> PAGEREF _Toc18392257 \h </w:instrText>
            </w:r>
            <w:r w:rsidR="00405AB7">
              <w:rPr>
                <w:webHidden/>
              </w:rPr>
            </w:r>
            <w:r w:rsidR="00405AB7">
              <w:rPr>
                <w:webHidden/>
              </w:rPr>
              <w:fldChar w:fldCharType="separate"/>
            </w:r>
            <w:r w:rsidR="00405AB7">
              <w:rPr>
                <w:webHidden/>
              </w:rPr>
              <w:t>82</w:t>
            </w:r>
            <w:r w:rsidR="00405AB7">
              <w:rPr>
                <w:webHidden/>
              </w:rPr>
              <w:fldChar w:fldCharType="end"/>
            </w:r>
          </w:hyperlink>
        </w:p>
        <w:p w:rsidR="00405AB7" w:rsidRDefault="00C33154">
          <w:pPr>
            <w:pStyle w:val="TOC3"/>
            <w:rPr>
              <w:rFonts w:eastAsiaTheme="minorEastAsia"/>
              <w:sz w:val="22"/>
              <w:szCs w:val="22"/>
            </w:rPr>
          </w:pPr>
          <w:hyperlink w:anchor="_Toc18392258" w:history="1">
            <w:r w:rsidR="00405AB7" w:rsidRPr="00C553CD">
              <w:rPr>
                <w:rStyle w:val="Hyperlink"/>
                <w:rFonts w:cs="Tahoma"/>
                <w:snapToGrid w:val="0"/>
                <w:w w:val="0"/>
              </w:rPr>
              <w:t>1.15.6</w:t>
            </w:r>
            <w:r w:rsidR="00405AB7" w:rsidRPr="00C553CD">
              <w:rPr>
                <w:rStyle w:val="Hyperlink"/>
              </w:rPr>
              <w:t xml:space="preserve"> Preposition</w:t>
            </w:r>
            <w:r w:rsidR="00405AB7">
              <w:rPr>
                <w:webHidden/>
              </w:rPr>
              <w:tab/>
            </w:r>
            <w:r w:rsidR="00405AB7">
              <w:rPr>
                <w:webHidden/>
              </w:rPr>
              <w:fldChar w:fldCharType="begin"/>
            </w:r>
            <w:r w:rsidR="00405AB7">
              <w:rPr>
                <w:webHidden/>
              </w:rPr>
              <w:instrText xml:space="preserve"> PAGEREF _Toc18392258 \h </w:instrText>
            </w:r>
            <w:r w:rsidR="00405AB7">
              <w:rPr>
                <w:webHidden/>
              </w:rPr>
            </w:r>
            <w:r w:rsidR="00405AB7">
              <w:rPr>
                <w:webHidden/>
              </w:rPr>
              <w:fldChar w:fldCharType="separate"/>
            </w:r>
            <w:r w:rsidR="00405AB7">
              <w:rPr>
                <w:webHidden/>
              </w:rPr>
              <w:t>88</w:t>
            </w:r>
            <w:r w:rsidR="00405AB7">
              <w:rPr>
                <w:webHidden/>
              </w:rPr>
              <w:fldChar w:fldCharType="end"/>
            </w:r>
          </w:hyperlink>
        </w:p>
        <w:p w:rsidR="00405AB7" w:rsidRDefault="00C33154">
          <w:pPr>
            <w:pStyle w:val="TOC3"/>
            <w:rPr>
              <w:rFonts w:eastAsiaTheme="minorEastAsia"/>
              <w:sz w:val="22"/>
              <w:szCs w:val="22"/>
            </w:rPr>
          </w:pPr>
          <w:hyperlink w:anchor="_Toc18392259" w:history="1">
            <w:r w:rsidR="00405AB7" w:rsidRPr="00C553CD">
              <w:rPr>
                <w:rStyle w:val="Hyperlink"/>
                <w:rFonts w:cs="Tahoma"/>
                <w:snapToGrid w:val="0"/>
                <w:w w:val="0"/>
              </w:rPr>
              <w:t>1.15.7</w:t>
            </w:r>
            <w:r w:rsidR="00405AB7" w:rsidRPr="00C553CD">
              <w:rPr>
                <w:rStyle w:val="Hyperlink"/>
              </w:rPr>
              <w:t xml:space="preserve"> Conjunctions</w:t>
            </w:r>
            <w:r w:rsidR="00405AB7">
              <w:rPr>
                <w:webHidden/>
              </w:rPr>
              <w:tab/>
            </w:r>
            <w:r w:rsidR="00405AB7">
              <w:rPr>
                <w:webHidden/>
              </w:rPr>
              <w:fldChar w:fldCharType="begin"/>
            </w:r>
            <w:r w:rsidR="00405AB7">
              <w:rPr>
                <w:webHidden/>
              </w:rPr>
              <w:instrText xml:space="preserve"> PAGEREF _Toc18392259 \h </w:instrText>
            </w:r>
            <w:r w:rsidR="00405AB7">
              <w:rPr>
                <w:webHidden/>
              </w:rPr>
            </w:r>
            <w:r w:rsidR="00405AB7">
              <w:rPr>
                <w:webHidden/>
              </w:rPr>
              <w:fldChar w:fldCharType="separate"/>
            </w:r>
            <w:r w:rsidR="00405AB7">
              <w:rPr>
                <w:webHidden/>
              </w:rPr>
              <w:t>99</w:t>
            </w:r>
            <w:r w:rsidR="00405AB7">
              <w:rPr>
                <w:webHidden/>
              </w:rPr>
              <w:fldChar w:fldCharType="end"/>
            </w:r>
          </w:hyperlink>
        </w:p>
        <w:p w:rsidR="00405AB7" w:rsidRDefault="00C33154">
          <w:pPr>
            <w:pStyle w:val="TOC3"/>
            <w:rPr>
              <w:rFonts w:eastAsiaTheme="minorEastAsia"/>
              <w:sz w:val="22"/>
              <w:szCs w:val="22"/>
            </w:rPr>
          </w:pPr>
          <w:hyperlink w:anchor="_Toc18392260" w:history="1">
            <w:r w:rsidR="00405AB7" w:rsidRPr="00C553CD">
              <w:rPr>
                <w:rStyle w:val="Hyperlink"/>
                <w:rFonts w:cs="Tahoma"/>
                <w:snapToGrid w:val="0"/>
                <w:w w:val="0"/>
              </w:rPr>
              <w:t>1.15.8</w:t>
            </w:r>
            <w:r w:rsidR="00405AB7" w:rsidRPr="00C553CD">
              <w:rPr>
                <w:rStyle w:val="Hyperlink"/>
              </w:rPr>
              <w:t xml:space="preserve"> Interjections</w:t>
            </w:r>
            <w:r w:rsidR="00405AB7">
              <w:rPr>
                <w:webHidden/>
              </w:rPr>
              <w:tab/>
            </w:r>
            <w:r w:rsidR="00405AB7">
              <w:rPr>
                <w:webHidden/>
              </w:rPr>
              <w:fldChar w:fldCharType="begin"/>
            </w:r>
            <w:r w:rsidR="00405AB7">
              <w:rPr>
                <w:webHidden/>
              </w:rPr>
              <w:instrText xml:space="preserve"> PAGEREF _Toc18392260 \h </w:instrText>
            </w:r>
            <w:r w:rsidR="00405AB7">
              <w:rPr>
                <w:webHidden/>
              </w:rPr>
            </w:r>
            <w:r w:rsidR="00405AB7">
              <w:rPr>
                <w:webHidden/>
              </w:rPr>
              <w:fldChar w:fldCharType="separate"/>
            </w:r>
            <w:r w:rsidR="00405AB7">
              <w:rPr>
                <w:webHidden/>
              </w:rPr>
              <w:t>101</w:t>
            </w:r>
            <w:r w:rsidR="00405AB7">
              <w:rPr>
                <w:webHidden/>
              </w:rPr>
              <w:fldChar w:fldCharType="end"/>
            </w:r>
          </w:hyperlink>
        </w:p>
        <w:p w:rsidR="00405AB7" w:rsidRDefault="00C33154">
          <w:pPr>
            <w:pStyle w:val="TOC2"/>
            <w:rPr>
              <w:rFonts w:eastAsiaTheme="minorEastAsia"/>
              <w:sz w:val="22"/>
              <w:szCs w:val="22"/>
            </w:rPr>
          </w:pPr>
          <w:hyperlink w:anchor="_Toc18392261" w:history="1">
            <w:r w:rsidR="00405AB7" w:rsidRPr="00C553CD">
              <w:rPr>
                <w:rStyle w:val="Hyperlink"/>
              </w:rPr>
              <w:t>1.16</w:t>
            </w:r>
            <w:r w:rsidR="00405AB7">
              <w:rPr>
                <w:rFonts w:eastAsiaTheme="minorEastAsia"/>
                <w:sz w:val="22"/>
                <w:szCs w:val="22"/>
              </w:rPr>
              <w:tab/>
            </w:r>
            <w:r w:rsidR="00405AB7" w:rsidRPr="00C553CD">
              <w:rPr>
                <w:rStyle w:val="Hyperlink"/>
              </w:rPr>
              <w:t>WH Family</w:t>
            </w:r>
            <w:r w:rsidR="00405AB7">
              <w:rPr>
                <w:webHidden/>
              </w:rPr>
              <w:tab/>
            </w:r>
            <w:r w:rsidR="00405AB7">
              <w:rPr>
                <w:webHidden/>
              </w:rPr>
              <w:fldChar w:fldCharType="begin"/>
            </w:r>
            <w:r w:rsidR="00405AB7">
              <w:rPr>
                <w:webHidden/>
              </w:rPr>
              <w:instrText xml:space="preserve"> PAGEREF _Toc18392261 \h </w:instrText>
            </w:r>
            <w:r w:rsidR="00405AB7">
              <w:rPr>
                <w:webHidden/>
              </w:rPr>
            </w:r>
            <w:r w:rsidR="00405AB7">
              <w:rPr>
                <w:webHidden/>
              </w:rPr>
              <w:fldChar w:fldCharType="separate"/>
            </w:r>
            <w:r w:rsidR="00405AB7">
              <w:rPr>
                <w:webHidden/>
              </w:rPr>
              <w:t>103</w:t>
            </w:r>
            <w:r w:rsidR="00405AB7">
              <w:rPr>
                <w:webHidden/>
              </w:rPr>
              <w:fldChar w:fldCharType="end"/>
            </w:r>
          </w:hyperlink>
        </w:p>
        <w:p w:rsidR="00405AB7" w:rsidRDefault="00C33154">
          <w:pPr>
            <w:pStyle w:val="TOC3"/>
            <w:rPr>
              <w:rFonts w:eastAsiaTheme="minorEastAsia"/>
              <w:sz w:val="22"/>
              <w:szCs w:val="22"/>
            </w:rPr>
          </w:pPr>
          <w:hyperlink w:anchor="_Toc18392262" w:history="1">
            <w:r w:rsidR="00405AB7" w:rsidRPr="00C553CD">
              <w:rPr>
                <w:rStyle w:val="Hyperlink"/>
                <w:rFonts w:cs="Tahoma"/>
                <w:snapToGrid w:val="0"/>
                <w:w w:val="0"/>
              </w:rPr>
              <w:t>1.16.1</w:t>
            </w:r>
            <w:r w:rsidR="00405AB7" w:rsidRPr="00C553CD">
              <w:rPr>
                <w:rStyle w:val="Hyperlink"/>
              </w:rPr>
              <w:t xml:space="preserve"> Use of Who</w:t>
            </w:r>
            <w:r w:rsidR="00405AB7">
              <w:rPr>
                <w:webHidden/>
              </w:rPr>
              <w:tab/>
            </w:r>
            <w:r w:rsidR="00405AB7">
              <w:rPr>
                <w:webHidden/>
              </w:rPr>
              <w:fldChar w:fldCharType="begin"/>
            </w:r>
            <w:r w:rsidR="00405AB7">
              <w:rPr>
                <w:webHidden/>
              </w:rPr>
              <w:instrText xml:space="preserve"> PAGEREF _Toc18392262 \h </w:instrText>
            </w:r>
            <w:r w:rsidR="00405AB7">
              <w:rPr>
                <w:webHidden/>
              </w:rPr>
            </w:r>
            <w:r w:rsidR="00405AB7">
              <w:rPr>
                <w:webHidden/>
              </w:rPr>
              <w:fldChar w:fldCharType="separate"/>
            </w:r>
            <w:r w:rsidR="00405AB7">
              <w:rPr>
                <w:webHidden/>
              </w:rPr>
              <w:t>103</w:t>
            </w:r>
            <w:r w:rsidR="00405AB7">
              <w:rPr>
                <w:webHidden/>
              </w:rPr>
              <w:fldChar w:fldCharType="end"/>
            </w:r>
          </w:hyperlink>
        </w:p>
        <w:p w:rsidR="00405AB7" w:rsidRDefault="00C33154">
          <w:pPr>
            <w:pStyle w:val="TOC3"/>
            <w:rPr>
              <w:rFonts w:eastAsiaTheme="minorEastAsia"/>
              <w:sz w:val="22"/>
              <w:szCs w:val="22"/>
            </w:rPr>
          </w:pPr>
          <w:hyperlink w:anchor="_Toc18392263" w:history="1">
            <w:r w:rsidR="00405AB7" w:rsidRPr="00C553CD">
              <w:rPr>
                <w:rStyle w:val="Hyperlink"/>
                <w:rFonts w:cs="Tahoma"/>
                <w:snapToGrid w:val="0"/>
                <w:w w:val="0"/>
              </w:rPr>
              <w:t>1.16.2</w:t>
            </w:r>
            <w:r w:rsidR="00405AB7" w:rsidRPr="00C553CD">
              <w:rPr>
                <w:rStyle w:val="Hyperlink"/>
              </w:rPr>
              <w:t xml:space="preserve"> Use of Why</w:t>
            </w:r>
            <w:r w:rsidR="00405AB7">
              <w:rPr>
                <w:webHidden/>
              </w:rPr>
              <w:tab/>
            </w:r>
            <w:r w:rsidR="00405AB7">
              <w:rPr>
                <w:webHidden/>
              </w:rPr>
              <w:fldChar w:fldCharType="begin"/>
            </w:r>
            <w:r w:rsidR="00405AB7">
              <w:rPr>
                <w:webHidden/>
              </w:rPr>
              <w:instrText xml:space="preserve"> PAGEREF _Toc18392263 \h </w:instrText>
            </w:r>
            <w:r w:rsidR="00405AB7">
              <w:rPr>
                <w:webHidden/>
              </w:rPr>
            </w:r>
            <w:r w:rsidR="00405AB7">
              <w:rPr>
                <w:webHidden/>
              </w:rPr>
              <w:fldChar w:fldCharType="separate"/>
            </w:r>
            <w:r w:rsidR="00405AB7">
              <w:rPr>
                <w:webHidden/>
              </w:rPr>
              <w:t>104</w:t>
            </w:r>
            <w:r w:rsidR="00405AB7">
              <w:rPr>
                <w:webHidden/>
              </w:rPr>
              <w:fldChar w:fldCharType="end"/>
            </w:r>
          </w:hyperlink>
        </w:p>
        <w:p w:rsidR="00405AB7" w:rsidRDefault="00C33154">
          <w:pPr>
            <w:pStyle w:val="TOC3"/>
            <w:rPr>
              <w:rFonts w:eastAsiaTheme="minorEastAsia"/>
              <w:sz w:val="22"/>
              <w:szCs w:val="22"/>
            </w:rPr>
          </w:pPr>
          <w:hyperlink w:anchor="_Toc18392264" w:history="1">
            <w:r w:rsidR="00405AB7" w:rsidRPr="00C553CD">
              <w:rPr>
                <w:rStyle w:val="Hyperlink"/>
                <w:rFonts w:cs="Tahoma"/>
                <w:snapToGrid w:val="0"/>
                <w:w w:val="0"/>
              </w:rPr>
              <w:t>1.16.3</w:t>
            </w:r>
            <w:r w:rsidR="00405AB7" w:rsidRPr="00C553CD">
              <w:rPr>
                <w:rStyle w:val="Hyperlink"/>
              </w:rPr>
              <w:t xml:space="preserve"> Use of What</w:t>
            </w:r>
            <w:r w:rsidR="00405AB7">
              <w:rPr>
                <w:webHidden/>
              </w:rPr>
              <w:tab/>
            </w:r>
            <w:r w:rsidR="00405AB7">
              <w:rPr>
                <w:webHidden/>
              </w:rPr>
              <w:fldChar w:fldCharType="begin"/>
            </w:r>
            <w:r w:rsidR="00405AB7">
              <w:rPr>
                <w:webHidden/>
              </w:rPr>
              <w:instrText xml:space="preserve"> PAGEREF _Toc18392264 \h </w:instrText>
            </w:r>
            <w:r w:rsidR="00405AB7">
              <w:rPr>
                <w:webHidden/>
              </w:rPr>
            </w:r>
            <w:r w:rsidR="00405AB7">
              <w:rPr>
                <w:webHidden/>
              </w:rPr>
              <w:fldChar w:fldCharType="separate"/>
            </w:r>
            <w:r w:rsidR="00405AB7">
              <w:rPr>
                <w:webHidden/>
              </w:rPr>
              <w:t>104</w:t>
            </w:r>
            <w:r w:rsidR="00405AB7">
              <w:rPr>
                <w:webHidden/>
              </w:rPr>
              <w:fldChar w:fldCharType="end"/>
            </w:r>
          </w:hyperlink>
        </w:p>
        <w:p w:rsidR="00405AB7" w:rsidRDefault="00C33154">
          <w:pPr>
            <w:pStyle w:val="TOC3"/>
            <w:rPr>
              <w:rFonts w:eastAsiaTheme="minorEastAsia"/>
              <w:sz w:val="22"/>
              <w:szCs w:val="22"/>
            </w:rPr>
          </w:pPr>
          <w:hyperlink w:anchor="_Toc18392265" w:history="1">
            <w:r w:rsidR="00405AB7" w:rsidRPr="00C553CD">
              <w:rPr>
                <w:rStyle w:val="Hyperlink"/>
                <w:rFonts w:cs="Tahoma"/>
                <w:snapToGrid w:val="0"/>
                <w:w w:val="0"/>
              </w:rPr>
              <w:t>1.16.4</w:t>
            </w:r>
            <w:r w:rsidR="00405AB7" w:rsidRPr="00C553CD">
              <w:rPr>
                <w:rStyle w:val="Hyperlink"/>
              </w:rPr>
              <w:t xml:space="preserve"> Use of When</w:t>
            </w:r>
            <w:r w:rsidR="00405AB7">
              <w:rPr>
                <w:webHidden/>
              </w:rPr>
              <w:tab/>
            </w:r>
            <w:r w:rsidR="00405AB7">
              <w:rPr>
                <w:webHidden/>
              </w:rPr>
              <w:fldChar w:fldCharType="begin"/>
            </w:r>
            <w:r w:rsidR="00405AB7">
              <w:rPr>
                <w:webHidden/>
              </w:rPr>
              <w:instrText xml:space="preserve"> PAGEREF _Toc18392265 \h </w:instrText>
            </w:r>
            <w:r w:rsidR="00405AB7">
              <w:rPr>
                <w:webHidden/>
              </w:rPr>
            </w:r>
            <w:r w:rsidR="00405AB7">
              <w:rPr>
                <w:webHidden/>
              </w:rPr>
              <w:fldChar w:fldCharType="separate"/>
            </w:r>
            <w:r w:rsidR="00405AB7">
              <w:rPr>
                <w:webHidden/>
              </w:rPr>
              <w:t>105</w:t>
            </w:r>
            <w:r w:rsidR="00405AB7">
              <w:rPr>
                <w:webHidden/>
              </w:rPr>
              <w:fldChar w:fldCharType="end"/>
            </w:r>
          </w:hyperlink>
        </w:p>
        <w:p w:rsidR="00405AB7" w:rsidRDefault="00C33154">
          <w:pPr>
            <w:pStyle w:val="TOC3"/>
            <w:rPr>
              <w:rFonts w:eastAsiaTheme="minorEastAsia"/>
              <w:sz w:val="22"/>
              <w:szCs w:val="22"/>
            </w:rPr>
          </w:pPr>
          <w:hyperlink w:anchor="_Toc18392266" w:history="1">
            <w:r w:rsidR="00405AB7" w:rsidRPr="00C553CD">
              <w:rPr>
                <w:rStyle w:val="Hyperlink"/>
                <w:rFonts w:cs="Tahoma"/>
                <w:snapToGrid w:val="0"/>
                <w:w w:val="0"/>
              </w:rPr>
              <w:t>1.16.5</w:t>
            </w:r>
            <w:r w:rsidR="00405AB7" w:rsidRPr="00C553CD">
              <w:rPr>
                <w:rStyle w:val="Hyperlink"/>
              </w:rPr>
              <w:t xml:space="preserve"> Use of Where</w:t>
            </w:r>
            <w:r w:rsidR="00405AB7">
              <w:rPr>
                <w:webHidden/>
              </w:rPr>
              <w:tab/>
            </w:r>
            <w:r w:rsidR="00405AB7">
              <w:rPr>
                <w:webHidden/>
              </w:rPr>
              <w:fldChar w:fldCharType="begin"/>
            </w:r>
            <w:r w:rsidR="00405AB7">
              <w:rPr>
                <w:webHidden/>
              </w:rPr>
              <w:instrText xml:space="preserve"> PAGEREF _Toc18392266 \h </w:instrText>
            </w:r>
            <w:r w:rsidR="00405AB7">
              <w:rPr>
                <w:webHidden/>
              </w:rPr>
            </w:r>
            <w:r w:rsidR="00405AB7">
              <w:rPr>
                <w:webHidden/>
              </w:rPr>
              <w:fldChar w:fldCharType="separate"/>
            </w:r>
            <w:r w:rsidR="00405AB7">
              <w:rPr>
                <w:webHidden/>
              </w:rPr>
              <w:t>106</w:t>
            </w:r>
            <w:r w:rsidR="00405AB7">
              <w:rPr>
                <w:webHidden/>
              </w:rPr>
              <w:fldChar w:fldCharType="end"/>
            </w:r>
          </w:hyperlink>
        </w:p>
        <w:p w:rsidR="00405AB7" w:rsidRDefault="00C33154">
          <w:pPr>
            <w:pStyle w:val="TOC3"/>
            <w:rPr>
              <w:rFonts w:eastAsiaTheme="minorEastAsia"/>
              <w:sz w:val="22"/>
              <w:szCs w:val="22"/>
            </w:rPr>
          </w:pPr>
          <w:hyperlink w:anchor="_Toc18392267" w:history="1">
            <w:r w:rsidR="00405AB7" w:rsidRPr="00C553CD">
              <w:rPr>
                <w:rStyle w:val="Hyperlink"/>
                <w:rFonts w:cs="Tahoma"/>
                <w:snapToGrid w:val="0"/>
                <w:w w:val="0"/>
              </w:rPr>
              <w:t>1.16.6</w:t>
            </w:r>
            <w:r w:rsidR="00405AB7" w:rsidRPr="00C553CD">
              <w:rPr>
                <w:rStyle w:val="Hyperlink"/>
              </w:rPr>
              <w:t xml:space="preserve"> Use of How</w:t>
            </w:r>
            <w:r w:rsidR="00405AB7">
              <w:rPr>
                <w:webHidden/>
              </w:rPr>
              <w:tab/>
            </w:r>
            <w:r w:rsidR="00405AB7">
              <w:rPr>
                <w:webHidden/>
              </w:rPr>
              <w:fldChar w:fldCharType="begin"/>
            </w:r>
            <w:r w:rsidR="00405AB7">
              <w:rPr>
                <w:webHidden/>
              </w:rPr>
              <w:instrText xml:space="preserve"> PAGEREF _Toc18392267 \h </w:instrText>
            </w:r>
            <w:r w:rsidR="00405AB7">
              <w:rPr>
                <w:webHidden/>
              </w:rPr>
            </w:r>
            <w:r w:rsidR="00405AB7">
              <w:rPr>
                <w:webHidden/>
              </w:rPr>
              <w:fldChar w:fldCharType="separate"/>
            </w:r>
            <w:r w:rsidR="00405AB7">
              <w:rPr>
                <w:webHidden/>
              </w:rPr>
              <w:t>109</w:t>
            </w:r>
            <w:r w:rsidR="00405AB7">
              <w:rPr>
                <w:webHidden/>
              </w:rPr>
              <w:fldChar w:fldCharType="end"/>
            </w:r>
          </w:hyperlink>
        </w:p>
        <w:p w:rsidR="00405AB7" w:rsidRDefault="00C33154">
          <w:pPr>
            <w:pStyle w:val="TOC2"/>
            <w:rPr>
              <w:rFonts w:eastAsiaTheme="minorEastAsia"/>
              <w:sz w:val="22"/>
              <w:szCs w:val="22"/>
            </w:rPr>
          </w:pPr>
          <w:hyperlink w:anchor="_Toc18392268" w:history="1">
            <w:r w:rsidR="00405AB7" w:rsidRPr="00C553CD">
              <w:rPr>
                <w:rStyle w:val="Hyperlink"/>
              </w:rPr>
              <w:t>1.17</w:t>
            </w:r>
            <w:r w:rsidR="00405AB7">
              <w:rPr>
                <w:rFonts w:eastAsiaTheme="minorEastAsia"/>
                <w:sz w:val="22"/>
                <w:szCs w:val="22"/>
              </w:rPr>
              <w:tab/>
            </w:r>
            <w:r w:rsidR="00405AB7" w:rsidRPr="00C553CD">
              <w:rPr>
                <w:rStyle w:val="Hyperlink"/>
              </w:rPr>
              <w:t>There and It</w:t>
            </w:r>
            <w:r w:rsidR="00405AB7">
              <w:rPr>
                <w:webHidden/>
              </w:rPr>
              <w:tab/>
            </w:r>
            <w:r w:rsidR="00405AB7">
              <w:rPr>
                <w:webHidden/>
              </w:rPr>
              <w:fldChar w:fldCharType="begin"/>
            </w:r>
            <w:r w:rsidR="00405AB7">
              <w:rPr>
                <w:webHidden/>
              </w:rPr>
              <w:instrText xml:space="preserve"> PAGEREF _Toc18392268 \h </w:instrText>
            </w:r>
            <w:r w:rsidR="00405AB7">
              <w:rPr>
                <w:webHidden/>
              </w:rPr>
            </w:r>
            <w:r w:rsidR="00405AB7">
              <w:rPr>
                <w:webHidden/>
              </w:rPr>
              <w:fldChar w:fldCharType="separate"/>
            </w:r>
            <w:r w:rsidR="00405AB7">
              <w:rPr>
                <w:webHidden/>
              </w:rPr>
              <w:t>113</w:t>
            </w:r>
            <w:r w:rsidR="00405AB7">
              <w:rPr>
                <w:webHidden/>
              </w:rPr>
              <w:fldChar w:fldCharType="end"/>
            </w:r>
          </w:hyperlink>
        </w:p>
        <w:p w:rsidR="00405AB7" w:rsidRDefault="00C33154">
          <w:pPr>
            <w:pStyle w:val="TOC2"/>
            <w:rPr>
              <w:rFonts w:eastAsiaTheme="minorEastAsia"/>
              <w:sz w:val="22"/>
              <w:szCs w:val="22"/>
            </w:rPr>
          </w:pPr>
          <w:hyperlink w:anchor="_Toc18392269" w:history="1">
            <w:r w:rsidR="00405AB7" w:rsidRPr="00C553CD">
              <w:rPr>
                <w:rStyle w:val="Hyperlink"/>
              </w:rPr>
              <w:t>1.18</w:t>
            </w:r>
            <w:r w:rsidR="00405AB7">
              <w:rPr>
                <w:rFonts w:eastAsiaTheme="minorEastAsia"/>
                <w:sz w:val="22"/>
                <w:szCs w:val="22"/>
              </w:rPr>
              <w:tab/>
            </w:r>
            <w:r w:rsidR="00405AB7" w:rsidRPr="00C553CD">
              <w:rPr>
                <w:rStyle w:val="Hyperlink"/>
                <w:shd w:val="clear" w:color="auto" w:fill="FFFFFF"/>
              </w:rPr>
              <w:t>Verb to be</w:t>
            </w:r>
            <w:r w:rsidR="00405AB7">
              <w:rPr>
                <w:webHidden/>
              </w:rPr>
              <w:tab/>
            </w:r>
            <w:r w:rsidR="00405AB7">
              <w:rPr>
                <w:webHidden/>
              </w:rPr>
              <w:fldChar w:fldCharType="begin"/>
            </w:r>
            <w:r w:rsidR="00405AB7">
              <w:rPr>
                <w:webHidden/>
              </w:rPr>
              <w:instrText xml:space="preserve"> PAGEREF _Toc18392269 \h </w:instrText>
            </w:r>
            <w:r w:rsidR="00405AB7">
              <w:rPr>
                <w:webHidden/>
              </w:rPr>
            </w:r>
            <w:r w:rsidR="00405AB7">
              <w:rPr>
                <w:webHidden/>
              </w:rPr>
              <w:fldChar w:fldCharType="separate"/>
            </w:r>
            <w:r w:rsidR="00405AB7">
              <w:rPr>
                <w:webHidden/>
              </w:rPr>
              <w:t>115</w:t>
            </w:r>
            <w:r w:rsidR="00405AB7">
              <w:rPr>
                <w:webHidden/>
              </w:rPr>
              <w:fldChar w:fldCharType="end"/>
            </w:r>
          </w:hyperlink>
        </w:p>
        <w:p w:rsidR="00405AB7" w:rsidRDefault="00C33154">
          <w:pPr>
            <w:pStyle w:val="TOC3"/>
            <w:rPr>
              <w:rFonts w:eastAsiaTheme="minorEastAsia"/>
              <w:sz w:val="22"/>
              <w:szCs w:val="22"/>
            </w:rPr>
          </w:pPr>
          <w:hyperlink w:anchor="_Toc18392270" w:history="1">
            <w:r w:rsidR="00405AB7" w:rsidRPr="00C553CD">
              <w:rPr>
                <w:rStyle w:val="Hyperlink"/>
                <w:rFonts w:cs="Tahoma"/>
                <w:snapToGrid w:val="0"/>
                <w:w w:val="0"/>
              </w:rPr>
              <w:t>1.18.1</w:t>
            </w:r>
            <w:r w:rsidR="00405AB7" w:rsidRPr="00C553CD">
              <w:rPr>
                <w:rStyle w:val="Hyperlink"/>
              </w:rPr>
              <w:t xml:space="preserve"> Uses Of Is</w:t>
            </w:r>
            <w:r w:rsidR="00405AB7">
              <w:rPr>
                <w:webHidden/>
              </w:rPr>
              <w:tab/>
            </w:r>
            <w:r w:rsidR="00405AB7">
              <w:rPr>
                <w:webHidden/>
              </w:rPr>
              <w:fldChar w:fldCharType="begin"/>
            </w:r>
            <w:r w:rsidR="00405AB7">
              <w:rPr>
                <w:webHidden/>
              </w:rPr>
              <w:instrText xml:space="preserve"> PAGEREF _Toc18392270 \h </w:instrText>
            </w:r>
            <w:r w:rsidR="00405AB7">
              <w:rPr>
                <w:webHidden/>
              </w:rPr>
            </w:r>
            <w:r w:rsidR="00405AB7">
              <w:rPr>
                <w:webHidden/>
              </w:rPr>
              <w:fldChar w:fldCharType="separate"/>
            </w:r>
            <w:r w:rsidR="00405AB7">
              <w:rPr>
                <w:webHidden/>
              </w:rPr>
              <w:t>118</w:t>
            </w:r>
            <w:r w:rsidR="00405AB7">
              <w:rPr>
                <w:webHidden/>
              </w:rPr>
              <w:fldChar w:fldCharType="end"/>
            </w:r>
          </w:hyperlink>
        </w:p>
        <w:p w:rsidR="00405AB7" w:rsidRDefault="00C33154">
          <w:pPr>
            <w:pStyle w:val="TOC3"/>
            <w:rPr>
              <w:rFonts w:eastAsiaTheme="minorEastAsia"/>
              <w:sz w:val="22"/>
              <w:szCs w:val="22"/>
            </w:rPr>
          </w:pPr>
          <w:hyperlink w:anchor="_Toc18392271" w:history="1">
            <w:r w:rsidR="00405AB7" w:rsidRPr="00C553CD">
              <w:rPr>
                <w:rStyle w:val="Hyperlink"/>
                <w:rFonts w:cs="Tahoma"/>
                <w:snapToGrid w:val="0"/>
                <w:w w:val="0"/>
              </w:rPr>
              <w:t>1.18.2</w:t>
            </w:r>
            <w:r w:rsidR="00405AB7" w:rsidRPr="00C553CD">
              <w:rPr>
                <w:rStyle w:val="Hyperlink"/>
              </w:rPr>
              <w:t xml:space="preserve"> Uses Of Are</w:t>
            </w:r>
            <w:r w:rsidR="00405AB7">
              <w:rPr>
                <w:webHidden/>
              </w:rPr>
              <w:tab/>
            </w:r>
            <w:r w:rsidR="00405AB7">
              <w:rPr>
                <w:webHidden/>
              </w:rPr>
              <w:fldChar w:fldCharType="begin"/>
            </w:r>
            <w:r w:rsidR="00405AB7">
              <w:rPr>
                <w:webHidden/>
              </w:rPr>
              <w:instrText xml:space="preserve"> PAGEREF _Toc18392271 \h </w:instrText>
            </w:r>
            <w:r w:rsidR="00405AB7">
              <w:rPr>
                <w:webHidden/>
              </w:rPr>
            </w:r>
            <w:r w:rsidR="00405AB7">
              <w:rPr>
                <w:webHidden/>
              </w:rPr>
              <w:fldChar w:fldCharType="separate"/>
            </w:r>
            <w:r w:rsidR="00405AB7">
              <w:rPr>
                <w:webHidden/>
              </w:rPr>
              <w:t>118</w:t>
            </w:r>
            <w:r w:rsidR="00405AB7">
              <w:rPr>
                <w:webHidden/>
              </w:rPr>
              <w:fldChar w:fldCharType="end"/>
            </w:r>
          </w:hyperlink>
        </w:p>
        <w:p w:rsidR="00405AB7" w:rsidRDefault="00C33154">
          <w:pPr>
            <w:pStyle w:val="TOC3"/>
            <w:rPr>
              <w:rFonts w:eastAsiaTheme="minorEastAsia"/>
              <w:sz w:val="22"/>
              <w:szCs w:val="22"/>
            </w:rPr>
          </w:pPr>
          <w:hyperlink w:anchor="_Toc18392272" w:history="1">
            <w:r w:rsidR="00405AB7" w:rsidRPr="00C553CD">
              <w:rPr>
                <w:rStyle w:val="Hyperlink"/>
                <w:rFonts w:cs="Tahoma"/>
                <w:snapToGrid w:val="0"/>
                <w:w w:val="0"/>
              </w:rPr>
              <w:t>1.18.3</w:t>
            </w:r>
            <w:r w:rsidR="00405AB7" w:rsidRPr="00C553CD">
              <w:rPr>
                <w:rStyle w:val="Hyperlink"/>
              </w:rPr>
              <w:t xml:space="preserve"> Uses Of Am</w:t>
            </w:r>
            <w:r w:rsidR="00405AB7">
              <w:rPr>
                <w:webHidden/>
              </w:rPr>
              <w:tab/>
            </w:r>
            <w:r w:rsidR="00405AB7">
              <w:rPr>
                <w:webHidden/>
              </w:rPr>
              <w:fldChar w:fldCharType="begin"/>
            </w:r>
            <w:r w:rsidR="00405AB7">
              <w:rPr>
                <w:webHidden/>
              </w:rPr>
              <w:instrText xml:space="preserve"> PAGEREF _Toc18392272 \h </w:instrText>
            </w:r>
            <w:r w:rsidR="00405AB7">
              <w:rPr>
                <w:webHidden/>
              </w:rPr>
            </w:r>
            <w:r w:rsidR="00405AB7">
              <w:rPr>
                <w:webHidden/>
              </w:rPr>
              <w:fldChar w:fldCharType="separate"/>
            </w:r>
            <w:r w:rsidR="00405AB7">
              <w:rPr>
                <w:webHidden/>
              </w:rPr>
              <w:t>119</w:t>
            </w:r>
            <w:r w:rsidR="00405AB7">
              <w:rPr>
                <w:webHidden/>
              </w:rPr>
              <w:fldChar w:fldCharType="end"/>
            </w:r>
          </w:hyperlink>
        </w:p>
        <w:p w:rsidR="00405AB7" w:rsidRDefault="00C33154">
          <w:pPr>
            <w:pStyle w:val="TOC3"/>
            <w:rPr>
              <w:rFonts w:eastAsiaTheme="minorEastAsia"/>
              <w:sz w:val="22"/>
              <w:szCs w:val="22"/>
            </w:rPr>
          </w:pPr>
          <w:hyperlink w:anchor="_Toc18392273" w:history="1">
            <w:r w:rsidR="00405AB7" w:rsidRPr="00C553CD">
              <w:rPr>
                <w:rStyle w:val="Hyperlink"/>
                <w:rFonts w:cs="Tahoma"/>
                <w:snapToGrid w:val="0"/>
                <w:w w:val="0"/>
              </w:rPr>
              <w:t>1.18.4</w:t>
            </w:r>
            <w:r w:rsidR="00405AB7" w:rsidRPr="00C553CD">
              <w:rPr>
                <w:rStyle w:val="Hyperlink"/>
              </w:rPr>
              <w:t xml:space="preserve"> Use of was</w:t>
            </w:r>
            <w:r w:rsidR="00405AB7">
              <w:rPr>
                <w:webHidden/>
              </w:rPr>
              <w:tab/>
            </w:r>
            <w:r w:rsidR="00405AB7">
              <w:rPr>
                <w:webHidden/>
              </w:rPr>
              <w:fldChar w:fldCharType="begin"/>
            </w:r>
            <w:r w:rsidR="00405AB7">
              <w:rPr>
                <w:webHidden/>
              </w:rPr>
              <w:instrText xml:space="preserve"> PAGEREF _Toc18392273 \h </w:instrText>
            </w:r>
            <w:r w:rsidR="00405AB7">
              <w:rPr>
                <w:webHidden/>
              </w:rPr>
            </w:r>
            <w:r w:rsidR="00405AB7">
              <w:rPr>
                <w:webHidden/>
              </w:rPr>
              <w:fldChar w:fldCharType="separate"/>
            </w:r>
            <w:r w:rsidR="00405AB7">
              <w:rPr>
                <w:webHidden/>
              </w:rPr>
              <w:t>121</w:t>
            </w:r>
            <w:r w:rsidR="00405AB7">
              <w:rPr>
                <w:webHidden/>
              </w:rPr>
              <w:fldChar w:fldCharType="end"/>
            </w:r>
          </w:hyperlink>
        </w:p>
        <w:p w:rsidR="00405AB7" w:rsidRDefault="00C33154">
          <w:pPr>
            <w:pStyle w:val="TOC3"/>
            <w:rPr>
              <w:rFonts w:eastAsiaTheme="minorEastAsia"/>
              <w:sz w:val="22"/>
              <w:szCs w:val="22"/>
            </w:rPr>
          </w:pPr>
          <w:hyperlink w:anchor="_Toc18392274" w:history="1">
            <w:r w:rsidR="00405AB7" w:rsidRPr="00C553CD">
              <w:rPr>
                <w:rStyle w:val="Hyperlink"/>
                <w:rFonts w:cs="Tahoma"/>
                <w:snapToGrid w:val="0"/>
                <w:w w:val="0"/>
              </w:rPr>
              <w:t>1.18.5</w:t>
            </w:r>
            <w:r w:rsidR="00405AB7" w:rsidRPr="00C553CD">
              <w:rPr>
                <w:rStyle w:val="Hyperlink"/>
              </w:rPr>
              <w:t xml:space="preserve"> Use of were</w:t>
            </w:r>
            <w:r w:rsidR="00405AB7">
              <w:rPr>
                <w:webHidden/>
              </w:rPr>
              <w:tab/>
            </w:r>
            <w:r w:rsidR="00405AB7">
              <w:rPr>
                <w:webHidden/>
              </w:rPr>
              <w:fldChar w:fldCharType="begin"/>
            </w:r>
            <w:r w:rsidR="00405AB7">
              <w:rPr>
                <w:webHidden/>
              </w:rPr>
              <w:instrText xml:space="preserve"> PAGEREF _Toc18392274 \h </w:instrText>
            </w:r>
            <w:r w:rsidR="00405AB7">
              <w:rPr>
                <w:webHidden/>
              </w:rPr>
            </w:r>
            <w:r w:rsidR="00405AB7">
              <w:rPr>
                <w:webHidden/>
              </w:rPr>
              <w:fldChar w:fldCharType="separate"/>
            </w:r>
            <w:r w:rsidR="00405AB7">
              <w:rPr>
                <w:webHidden/>
              </w:rPr>
              <w:t>121</w:t>
            </w:r>
            <w:r w:rsidR="00405AB7">
              <w:rPr>
                <w:webHidden/>
              </w:rPr>
              <w:fldChar w:fldCharType="end"/>
            </w:r>
          </w:hyperlink>
        </w:p>
        <w:p w:rsidR="00405AB7" w:rsidRDefault="00C33154">
          <w:pPr>
            <w:pStyle w:val="TOC3"/>
            <w:rPr>
              <w:rFonts w:eastAsiaTheme="minorEastAsia"/>
              <w:sz w:val="22"/>
              <w:szCs w:val="22"/>
            </w:rPr>
          </w:pPr>
          <w:hyperlink w:anchor="_Toc18392275" w:history="1">
            <w:r w:rsidR="00405AB7" w:rsidRPr="00C553CD">
              <w:rPr>
                <w:rStyle w:val="Hyperlink"/>
                <w:rFonts w:cs="Tahoma"/>
                <w:snapToGrid w:val="0"/>
                <w:w w:val="0"/>
              </w:rPr>
              <w:t>1.18.6</w:t>
            </w:r>
            <w:r w:rsidR="00405AB7" w:rsidRPr="00C553CD">
              <w:rPr>
                <w:rStyle w:val="Hyperlink"/>
              </w:rPr>
              <w:t xml:space="preserve"> Uses Of Be</w:t>
            </w:r>
            <w:r w:rsidR="00405AB7">
              <w:rPr>
                <w:webHidden/>
              </w:rPr>
              <w:tab/>
            </w:r>
            <w:r w:rsidR="00405AB7">
              <w:rPr>
                <w:webHidden/>
              </w:rPr>
              <w:fldChar w:fldCharType="begin"/>
            </w:r>
            <w:r w:rsidR="00405AB7">
              <w:rPr>
                <w:webHidden/>
              </w:rPr>
              <w:instrText xml:space="preserve"> PAGEREF _Toc18392275 \h </w:instrText>
            </w:r>
            <w:r w:rsidR="00405AB7">
              <w:rPr>
                <w:webHidden/>
              </w:rPr>
            </w:r>
            <w:r w:rsidR="00405AB7">
              <w:rPr>
                <w:webHidden/>
              </w:rPr>
              <w:fldChar w:fldCharType="separate"/>
            </w:r>
            <w:r w:rsidR="00405AB7">
              <w:rPr>
                <w:webHidden/>
              </w:rPr>
              <w:t>123</w:t>
            </w:r>
            <w:r w:rsidR="00405AB7">
              <w:rPr>
                <w:webHidden/>
              </w:rPr>
              <w:fldChar w:fldCharType="end"/>
            </w:r>
          </w:hyperlink>
        </w:p>
        <w:p w:rsidR="00405AB7" w:rsidRDefault="00C33154">
          <w:pPr>
            <w:pStyle w:val="TOC3"/>
            <w:rPr>
              <w:rFonts w:eastAsiaTheme="minorEastAsia"/>
              <w:sz w:val="22"/>
              <w:szCs w:val="22"/>
            </w:rPr>
          </w:pPr>
          <w:hyperlink w:anchor="_Toc18392276" w:history="1">
            <w:r w:rsidR="00405AB7" w:rsidRPr="00C553CD">
              <w:rPr>
                <w:rStyle w:val="Hyperlink"/>
                <w:rFonts w:cs="Tahoma"/>
                <w:snapToGrid w:val="0"/>
                <w:w w:val="0"/>
              </w:rPr>
              <w:t>1.18.7</w:t>
            </w:r>
            <w:r w:rsidR="00405AB7" w:rsidRPr="00C553CD">
              <w:rPr>
                <w:rStyle w:val="Hyperlink"/>
              </w:rPr>
              <w:t xml:space="preserve"> Uses Of Being</w:t>
            </w:r>
            <w:r w:rsidR="00405AB7">
              <w:rPr>
                <w:webHidden/>
              </w:rPr>
              <w:tab/>
            </w:r>
            <w:r w:rsidR="00405AB7">
              <w:rPr>
                <w:webHidden/>
              </w:rPr>
              <w:fldChar w:fldCharType="begin"/>
            </w:r>
            <w:r w:rsidR="00405AB7">
              <w:rPr>
                <w:webHidden/>
              </w:rPr>
              <w:instrText xml:space="preserve"> PAGEREF _Toc18392276 \h </w:instrText>
            </w:r>
            <w:r w:rsidR="00405AB7">
              <w:rPr>
                <w:webHidden/>
              </w:rPr>
            </w:r>
            <w:r w:rsidR="00405AB7">
              <w:rPr>
                <w:webHidden/>
              </w:rPr>
              <w:fldChar w:fldCharType="separate"/>
            </w:r>
            <w:r w:rsidR="00405AB7">
              <w:rPr>
                <w:webHidden/>
              </w:rPr>
              <w:t>123</w:t>
            </w:r>
            <w:r w:rsidR="00405AB7">
              <w:rPr>
                <w:webHidden/>
              </w:rPr>
              <w:fldChar w:fldCharType="end"/>
            </w:r>
          </w:hyperlink>
        </w:p>
        <w:p w:rsidR="00405AB7" w:rsidRDefault="00C33154">
          <w:pPr>
            <w:pStyle w:val="TOC3"/>
            <w:rPr>
              <w:rFonts w:eastAsiaTheme="minorEastAsia"/>
              <w:sz w:val="22"/>
              <w:szCs w:val="22"/>
            </w:rPr>
          </w:pPr>
          <w:hyperlink w:anchor="_Toc18392277" w:history="1">
            <w:r w:rsidR="00405AB7" w:rsidRPr="00C553CD">
              <w:rPr>
                <w:rStyle w:val="Hyperlink"/>
                <w:rFonts w:cs="Tahoma"/>
                <w:snapToGrid w:val="0"/>
                <w:w w:val="0"/>
              </w:rPr>
              <w:t>1.18.8</w:t>
            </w:r>
            <w:r w:rsidR="00405AB7" w:rsidRPr="00C553CD">
              <w:rPr>
                <w:rStyle w:val="Hyperlink"/>
              </w:rPr>
              <w:t xml:space="preserve"> Uses Of Been</w:t>
            </w:r>
            <w:r w:rsidR="00405AB7">
              <w:rPr>
                <w:webHidden/>
              </w:rPr>
              <w:tab/>
            </w:r>
            <w:r w:rsidR="00405AB7">
              <w:rPr>
                <w:webHidden/>
              </w:rPr>
              <w:fldChar w:fldCharType="begin"/>
            </w:r>
            <w:r w:rsidR="00405AB7">
              <w:rPr>
                <w:webHidden/>
              </w:rPr>
              <w:instrText xml:space="preserve"> PAGEREF _Toc18392277 \h </w:instrText>
            </w:r>
            <w:r w:rsidR="00405AB7">
              <w:rPr>
                <w:webHidden/>
              </w:rPr>
            </w:r>
            <w:r w:rsidR="00405AB7">
              <w:rPr>
                <w:webHidden/>
              </w:rPr>
              <w:fldChar w:fldCharType="separate"/>
            </w:r>
            <w:r w:rsidR="00405AB7">
              <w:rPr>
                <w:webHidden/>
              </w:rPr>
              <w:t>124</w:t>
            </w:r>
            <w:r w:rsidR="00405AB7">
              <w:rPr>
                <w:webHidden/>
              </w:rPr>
              <w:fldChar w:fldCharType="end"/>
            </w:r>
          </w:hyperlink>
        </w:p>
        <w:p w:rsidR="00405AB7" w:rsidRDefault="00C33154">
          <w:pPr>
            <w:pStyle w:val="TOC2"/>
            <w:rPr>
              <w:rFonts w:eastAsiaTheme="minorEastAsia"/>
              <w:sz w:val="22"/>
              <w:szCs w:val="22"/>
            </w:rPr>
          </w:pPr>
          <w:hyperlink w:anchor="_Toc18392278" w:history="1">
            <w:r w:rsidR="00405AB7" w:rsidRPr="00C553CD">
              <w:rPr>
                <w:rStyle w:val="Hyperlink"/>
              </w:rPr>
              <w:t>1.19</w:t>
            </w:r>
            <w:r w:rsidR="00405AB7">
              <w:rPr>
                <w:rFonts w:eastAsiaTheme="minorEastAsia"/>
                <w:sz w:val="22"/>
                <w:szCs w:val="22"/>
              </w:rPr>
              <w:tab/>
            </w:r>
            <w:r w:rsidR="00405AB7" w:rsidRPr="00C553CD">
              <w:rPr>
                <w:rStyle w:val="Hyperlink"/>
              </w:rPr>
              <w:t>Use Of Has, Have and Had</w:t>
            </w:r>
            <w:r w:rsidR="00405AB7">
              <w:rPr>
                <w:webHidden/>
              </w:rPr>
              <w:tab/>
            </w:r>
            <w:r w:rsidR="00405AB7">
              <w:rPr>
                <w:webHidden/>
              </w:rPr>
              <w:fldChar w:fldCharType="begin"/>
            </w:r>
            <w:r w:rsidR="00405AB7">
              <w:rPr>
                <w:webHidden/>
              </w:rPr>
              <w:instrText xml:space="preserve"> PAGEREF _Toc18392278 \h </w:instrText>
            </w:r>
            <w:r w:rsidR="00405AB7">
              <w:rPr>
                <w:webHidden/>
              </w:rPr>
            </w:r>
            <w:r w:rsidR="00405AB7">
              <w:rPr>
                <w:webHidden/>
              </w:rPr>
              <w:fldChar w:fldCharType="separate"/>
            </w:r>
            <w:r w:rsidR="00405AB7">
              <w:rPr>
                <w:webHidden/>
              </w:rPr>
              <w:t>128</w:t>
            </w:r>
            <w:r w:rsidR="00405AB7">
              <w:rPr>
                <w:webHidden/>
              </w:rPr>
              <w:fldChar w:fldCharType="end"/>
            </w:r>
          </w:hyperlink>
        </w:p>
        <w:p w:rsidR="00405AB7" w:rsidRDefault="00C33154">
          <w:pPr>
            <w:pStyle w:val="TOC2"/>
            <w:rPr>
              <w:rFonts w:eastAsiaTheme="minorEastAsia"/>
              <w:sz w:val="22"/>
              <w:szCs w:val="22"/>
            </w:rPr>
          </w:pPr>
          <w:hyperlink w:anchor="_Toc18392279" w:history="1">
            <w:r w:rsidR="00405AB7" w:rsidRPr="00C553CD">
              <w:rPr>
                <w:rStyle w:val="Hyperlink"/>
              </w:rPr>
              <w:t>1.20</w:t>
            </w:r>
            <w:r w:rsidR="00405AB7">
              <w:rPr>
                <w:rFonts w:eastAsiaTheme="minorEastAsia"/>
                <w:sz w:val="22"/>
                <w:szCs w:val="22"/>
              </w:rPr>
              <w:tab/>
            </w:r>
            <w:r w:rsidR="00405AB7" w:rsidRPr="00C553CD">
              <w:rPr>
                <w:rStyle w:val="Hyperlink"/>
              </w:rPr>
              <w:t>Synonyms and Antonyms</w:t>
            </w:r>
            <w:r w:rsidR="00405AB7">
              <w:rPr>
                <w:webHidden/>
              </w:rPr>
              <w:tab/>
            </w:r>
            <w:r w:rsidR="00405AB7">
              <w:rPr>
                <w:webHidden/>
              </w:rPr>
              <w:fldChar w:fldCharType="begin"/>
            </w:r>
            <w:r w:rsidR="00405AB7">
              <w:rPr>
                <w:webHidden/>
              </w:rPr>
              <w:instrText xml:space="preserve"> PAGEREF _Toc18392279 \h </w:instrText>
            </w:r>
            <w:r w:rsidR="00405AB7">
              <w:rPr>
                <w:webHidden/>
              </w:rPr>
            </w:r>
            <w:r w:rsidR="00405AB7">
              <w:rPr>
                <w:webHidden/>
              </w:rPr>
              <w:fldChar w:fldCharType="separate"/>
            </w:r>
            <w:r w:rsidR="00405AB7">
              <w:rPr>
                <w:webHidden/>
              </w:rPr>
              <w:t>132</w:t>
            </w:r>
            <w:r w:rsidR="00405AB7">
              <w:rPr>
                <w:webHidden/>
              </w:rPr>
              <w:fldChar w:fldCharType="end"/>
            </w:r>
          </w:hyperlink>
        </w:p>
        <w:p w:rsidR="00405AB7" w:rsidRDefault="00C33154">
          <w:pPr>
            <w:pStyle w:val="TOC2"/>
            <w:rPr>
              <w:rFonts w:eastAsiaTheme="minorEastAsia"/>
              <w:sz w:val="22"/>
              <w:szCs w:val="22"/>
            </w:rPr>
          </w:pPr>
          <w:hyperlink w:anchor="_Toc18392280" w:history="1">
            <w:r w:rsidR="00405AB7" w:rsidRPr="00C553CD">
              <w:rPr>
                <w:rStyle w:val="Hyperlink"/>
              </w:rPr>
              <w:t>1.21</w:t>
            </w:r>
            <w:r w:rsidR="00405AB7">
              <w:rPr>
                <w:rFonts w:eastAsiaTheme="minorEastAsia"/>
                <w:sz w:val="22"/>
                <w:szCs w:val="22"/>
              </w:rPr>
              <w:tab/>
            </w:r>
            <w:r w:rsidR="00405AB7" w:rsidRPr="00C553CD">
              <w:rPr>
                <w:rStyle w:val="Hyperlink"/>
              </w:rPr>
              <w:t>Basic English Speaking</w:t>
            </w:r>
            <w:r w:rsidR="00405AB7">
              <w:rPr>
                <w:webHidden/>
              </w:rPr>
              <w:tab/>
            </w:r>
            <w:r w:rsidR="00405AB7">
              <w:rPr>
                <w:webHidden/>
              </w:rPr>
              <w:fldChar w:fldCharType="begin"/>
            </w:r>
            <w:r w:rsidR="00405AB7">
              <w:rPr>
                <w:webHidden/>
              </w:rPr>
              <w:instrText xml:space="preserve"> PAGEREF _Toc18392280 \h </w:instrText>
            </w:r>
            <w:r w:rsidR="00405AB7">
              <w:rPr>
                <w:webHidden/>
              </w:rPr>
            </w:r>
            <w:r w:rsidR="00405AB7">
              <w:rPr>
                <w:webHidden/>
              </w:rPr>
              <w:fldChar w:fldCharType="separate"/>
            </w:r>
            <w:r w:rsidR="00405AB7">
              <w:rPr>
                <w:webHidden/>
              </w:rPr>
              <w:t>140</w:t>
            </w:r>
            <w:r w:rsidR="00405AB7">
              <w:rPr>
                <w:webHidden/>
              </w:rPr>
              <w:fldChar w:fldCharType="end"/>
            </w:r>
          </w:hyperlink>
        </w:p>
        <w:p w:rsidR="00A10199" w:rsidRPr="00711ABB" w:rsidRDefault="00A10199" w:rsidP="00A10199">
          <w:pPr>
            <w:rPr>
              <w:color w:val="000000" w:themeColor="text1"/>
            </w:rPr>
          </w:pPr>
          <w:r w:rsidRPr="00711ABB">
            <w:rPr>
              <w:b/>
              <w:bCs/>
              <w:noProof/>
              <w:color w:val="000000" w:themeColor="text1"/>
            </w:rPr>
            <w:fldChar w:fldCharType="end"/>
          </w:r>
        </w:p>
      </w:sdtContent>
    </w:sdt>
    <w:p w:rsidR="00A10199" w:rsidRPr="00711ABB" w:rsidRDefault="00A10199" w:rsidP="00A10199">
      <w:pPr>
        <w:pStyle w:val="TOCHeading"/>
        <w:spacing w:before="40" w:line="240" w:lineRule="auto"/>
        <w:rPr>
          <w:rFonts w:asciiTheme="minorHAnsi" w:hAnsiTheme="minorHAnsi" w:cstheme="minorHAnsi"/>
          <w:color w:val="000000" w:themeColor="text1"/>
          <w:sz w:val="22"/>
        </w:rPr>
      </w:pPr>
      <w:r w:rsidRPr="00711ABB">
        <w:rPr>
          <w:color w:val="000000" w:themeColor="text1"/>
        </w:rPr>
        <w:br w:type="page"/>
      </w:r>
    </w:p>
    <w:p w:rsidR="00A10199" w:rsidRPr="00711ABB" w:rsidRDefault="00A10199" w:rsidP="00682B25">
      <w:pPr>
        <w:pStyle w:val="Title"/>
        <w:rPr>
          <w:color w:val="C0504D" w:themeColor="accent2"/>
          <w:sz w:val="48"/>
          <w:szCs w:val="48"/>
        </w:rPr>
      </w:pPr>
      <w:bookmarkStart w:id="0" w:name="_Toc18392228"/>
      <w:r w:rsidRPr="00711ABB">
        <w:rPr>
          <w:color w:val="C0504D" w:themeColor="accent2"/>
          <w:sz w:val="48"/>
          <w:szCs w:val="48"/>
        </w:rPr>
        <w:lastRenderedPageBreak/>
        <w:t>Basic Grammar</w:t>
      </w:r>
      <w:bookmarkEnd w:id="0"/>
    </w:p>
    <w:p w:rsidR="00A10199" w:rsidRPr="00DB3119" w:rsidRDefault="00A10199" w:rsidP="00C3230E">
      <w:pPr>
        <w:pStyle w:val="Heading2"/>
      </w:pPr>
      <w:bookmarkStart w:id="1" w:name="_Toc18392229"/>
      <w:r w:rsidRPr="00DB3119">
        <w:t xml:space="preserve">What is </w:t>
      </w:r>
      <w:r w:rsidR="00C42627" w:rsidRPr="00DB3119">
        <w:t>Communication</w:t>
      </w:r>
      <w:r w:rsidRPr="00DB3119">
        <w:t>? How Do We Communicate?</w:t>
      </w:r>
      <w:bookmarkEnd w:id="1"/>
    </w:p>
    <w:p w:rsidR="00A10199" w:rsidRDefault="00A10199" w:rsidP="00A10199">
      <w:pPr>
        <w:spacing w:line="240" w:lineRule="auto"/>
        <w:ind w:left="851" w:firstLine="142"/>
        <w:rPr>
          <w:rFonts w:cstheme="minorHAnsi"/>
          <w:color w:val="000000" w:themeColor="text1"/>
        </w:rPr>
      </w:pPr>
      <w:r w:rsidRPr="00711ABB">
        <w:rPr>
          <w:rFonts w:cstheme="minorHAnsi"/>
          <w:color w:val="000000" w:themeColor="text1"/>
        </w:rPr>
        <w:t xml:space="preserve">Communication is the way by which we share or exchange information, ideas or our feelings with other people or group of people. </w:t>
      </w:r>
    </w:p>
    <w:p w:rsidR="00A10199" w:rsidRPr="00204335" w:rsidRDefault="00A70811" w:rsidP="00A10199">
      <w:pPr>
        <w:ind w:left="1080"/>
        <w:rPr>
          <w:rFonts w:ascii="Nirmala UI" w:hAnsi="Nirmala UI" w:cs="Nirmala UI"/>
          <w:sz w:val="20"/>
          <w:szCs w:val="20"/>
        </w:rPr>
      </w:pPr>
      <w:r>
        <w:br/>
      </w:r>
      <w:r w:rsidR="00A10199">
        <w:rPr>
          <w:rFonts w:ascii="Nirmala UI" w:hAnsi="Nirmala UI" w:cs="Nirmala UI"/>
          <w:sz w:val="20"/>
          <w:szCs w:val="20"/>
        </w:rPr>
        <w:t>“</w:t>
      </w:r>
      <w:r w:rsidR="00A10199" w:rsidRPr="00711ABB">
        <w:rPr>
          <w:rFonts w:cstheme="minorHAnsi"/>
          <w:color w:val="000000" w:themeColor="text1"/>
        </w:rPr>
        <w:t>Communication</w:t>
      </w:r>
      <w:r w:rsidR="00A10199">
        <w:rPr>
          <w:rFonts w:ascii="Nirmala UI" w:hAnsi="Nirmala UI" w:cs="Nirmala UI"/>
          <w:sz w:val="20"/>
          <w:szCs w:val="20"/>
        </w:rPr>
        <w:t>”</w:t>
      </w:r>
      <w:r w:rsidR="00A10199" w:rsidRPr="00204335">
        <w:rPr>
          <w:rFonts w:ascii="Nirmala UI" w:hAnsi="Nirmala UI" w:cs="Nirmala UI"/>
          <w:sz w:val="20"/>
          <w:szCs w:val="20"/>
        </w:rPr>
        <w:t xml:space="preserve"> वह तरीका है जिसके द्वारा हम अन्य लोगों के साथ सूचना, विचारों या हमारी भावनाओं को साझा या आदान-प्रदान करते हैं।</w:t>
      </w:r>
    </w:p>
    <w:p w:rsidR="00A10199" w:rsidRPr="00711ABB" w:rsidRDefault="00A10199" w:rsidP="00A10199">
      <w:pPr>
        <w:spacing w:line="240" w:lineRule="auto"/>
        <w:ind w:left="851" w:firstLine="142"/>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 xml:space="preserve">: </w:t>
      </w:r>
    </w:p>
    <w:p w:rsidR="00A10199"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You are pretty.</w:t>
      </w:r>
    </w:p>
    <w:p w:rsidR="00A10199" w:rsidRPr="00A1617D" w:rsidRDefault="00A10199" w:rsidP="00A10199">
      <w:pPr>
        <w:pStyle w:val="hindiexample"/>
        <w:tabs>
          <w:tab w:val="left" w:pos="1440"/>
        </w:tabs>
        <w:ind w:left="1440"/>
      </w:pPr>
      <w:r w:rsidRPr="00A1617D">
        <w:rPr>
          <w:rFonts w:hint="cs"/>
          <w:cs/>
        </w:rPr>
        <w:t>तुम सुन्दर हो।</w:t>
      </w:r>
    </w:p>
    <w:p w:rsidR="00A10199" w:rsidRPr="00A1617D"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I am smart.</w:t>
      </w:r>
    </w:p>
    <w:p w:rsidR="00A10199" w:rsidRPr="00A1617D" w:rsidRDefault="00A10199" w:rsidP="00A10199">
      <w:pPr>
        <w:pStyle w:val="hindiexample"/>
        <w:tabs>
          <w:tab w:val="left" w:pos="1440"/>
        </w:tabs>
        <w:ind w:left="1440"/>
      </w:pPr>
      <w:r w:rsidRPr="00A1617D">
        <w:rPr>
          <w:rFonts w:hint="cs"/>
          <w:cs/>
        </w:rPr>
        <w:t>मैं स्मार्ट हूँ।</w:t>
      </w:r>
    </w:p>
    <w:p w:rsidR="00A10199"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Vishal is good at English.</w:t>
      </w:r>
    </w:p>
    <w:p w:rsidR="00A10199" w:rsidRDefault="00A10199" w:rsidP="00A10199">
      <w:pPr>
        <w:pStyle w:val="hindiexample"/>
        <w:tabs>
          <w:tab w:val="left" w:pos="1440"/>
        </w:tabs>
        <w:ind w:left="1440"/>
        <w:rPr>
          <w:lang w:val="en-IN"/>
        </w:rPr>
      </w:pPr>
      <w:r w:rsidRPr="00A1617D">
        <w:rPr>
          <w:rFonts w:hint="cs"/>
          <w:cs/>
        </w:rPr>
        <w:t>विशाल अंग्रेजी में अच्छा है।</w:t>
      </w:r>
    </w:p>
    <w:p w:rsidR="00A70811" w:rsidRPr="00A70811" w:rsidRDefault="00A70811" w:rsidP="00A70811">
      <w:pPr>
        <w:pStyle w:val="ListParagraph"/>
        <w:numPr>
          <w:ilvl w:val="0"/>
          <w:numId w:val="3"/>
        </w:numPr>
        <w:spacing w:before="0" w:after="0"/>
        <w:ind w:left="851" w:firstLine="142"/>
        <w:rPr>
          <w:rFonts w:cstheme="minorHAnsi"/>
          <w:b/>
          <w:bCs/>
          <w:color w:val="000000" w:themeColor="text1"/>
        </w:rPr>
      </w:pPr>
      <w:r w:rsidRPr="00A70811">
        <w:rPr>
          <w:rFonts w:cstheme="minorHAnsi"/>
          <w:b/>
          <w:bCs/>
          <w:color w:val="000000" w:themeColor="text1"/>
        </w:rPr>
        <w:t xml:space="preserve">I like you </w:t>
      </w:r>
    </w:p>
    <w:p w:rsidR="00A10199" w:rsidRPr="004B1C63" w:rsidRDefault="00A70811" w:rsidP="004B1C63">
      <w:pPr>
        <w:pStyle w:val="hindiexample"/>
        <w:tabs>
          <w:tab w:val="left" w:pos="1440"/>
        </w:tabs>
        <w:ind w:left="1440"/>
      </w:pPr>
      <w:r w:rsidRPr="004B1C63">
        <w:t>मैं तुम्हें पसंद करता हूं</w:t>
      </w:r>
      <w:r w:rsidR="00405AB7" w:rsidRPr="00A1617D">
        <w:rPr>
          <w:rFonts w:hint="cs"/>
          <w:cs/>
        </w:rPr>
        <w:t>।</w:t>
      </w:r>
      <w:r w:rsidR="007D09AB">
        <w:br/>
      </w:r>
    </w:p>
    <w:p w:rsidR="00A10199" w:rsidRPr="00A40B1A" w:rsidRDefault="00A10199" w:rsidP="00A40B1A">
      <w:pPr>
        <w:pStyle w:val="star"/>
      </w:pPr>
      <w:r w:rsidRPr="00A40B1A">
        <w:t>Types of Communication</w:t>
      </w:r>
    </w:p>
    <w:p w:rsidR="00A10199" w:rsidRPr="00711ABB" w:rsidRDefault="00A10199" w:rsidP="00A10199">
      <w:pPr>
        <w:pStyle w:val="ListParagraph"/>
        <w:ind w:left="1080"/>
        <w:rPr>
          <w:rFonts w:cstheme="minorHAnsi"/>
          <w:color w:val="000000" w:themeColor="text1"/>
        </w:rPr>
      </w:pPr>
      <w:r w:rsidRPr="00711ABB">
        <w:rPr>
          <w:rFonts w:cstheme="minorHAnsi"/>
          <w:color w:val="000000" w:themeColor="text1"/>
        </w:rPr>
        <w:t xml:space="preserve">There are two types of Communication </w:t>
      </w:r>
    </w:p>
    <w:p w:rsidR="00A10199"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Verbal Communication:</w:t>
      </w:r>
      <w:r w:rsidRPr="00711ABB">
        <w:rPr>
          <w:rFonts w:cstheme="minorHAnsi"/>
          <w:color w:val="000000" w:themeColor="text1"/>
        </w:rPr>
        <w:t xml:space="preserve"> The sharing of information between individuals. It can also be described as the use of sounds and words to express yourself, especially in contrast to using gestures or mannerisms. Verbal Communication is again classified into four categories which include.</w:t>
      </w:r>
    </w:p>
    <w:p w:rsidR="00A70811" w:rsidRPr="00711ABB" w:rsidRDefault="00A70811" w:rsidP="00A70811">
      <w:pPr>
        <w:pStyle w:val="ListParagraph"/>
        <w:spacing w:before="0" w:after="200"/>
        <w:ind w:left="993"/>
        <w:rPr>
          <w:rFonts w:cstheme="minorHAnsi"/>
          <w:color w:val="000000" w:themeColor="text1"/>
        </w:rPr>
      </w:pPr>
    </w:p>
    <w:p w:rsidR="00A10199"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Interpersonal Communication:</w:t>
      </w:r>
      <w:r w:rsidRPr="00711ABB">
        <w:rPr>
          <w:rFonts w:cstheme="minorHAnsi"/>
          <w:color w:val="000000" w:themeColor="text1"/>
        </w:rPr>
        <w:t xml:space="preserve"> This form of communication is extremely private and restricted to ourselves. </w:t>
      </w:r>
    </w:p>
    <w:p w:rsidR="00A70811" w:rsidRPr="00711ABB" w:rsidRDefault="00A70811" w:rsidP="00A70811">
      <w:pPr>
        <w:pStyle w:val="ListParagraph"/>
        <w:spacing w:before="0" w:after="200"/>
        <w:ind w:left="993"/>
        <w:rPr>
          <w:rFonts w:cstheme="minorHAnsi"/>
          <w:color w:val="000000" w:themeColor="text1"/>
        </w:rPr>
      </w:pPr>
    </w:p>
    <w:p w:rsidR="00A70811" w:rsidRPr="00A70811"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Intrapersonal Communication</w:t>
      </w:r>
      <w:r w:rsidRPr="00711ABB">
        <w:rPr>
          <w:rFonts w:cstheme="minorHAnsi"/>
          <w:b/>
          <w:color w:val="000000" w:themeColor="text1"/>
        </w:rPr>
        <w:t>:</w:t>
      </w:r>
      <w:r w:rsidRPr="00711ABB">
        <w:rPr>
          <w:rFonts w:cstheme="minorHAnsi"/>
          <w:color w:val="000000" w:themeColor="text1"/>
        </w:rPr>
        <w:t xml:space="preserve"> This form of communication takes place between two individuals and is thus a one-on-one conversation.</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Small-Group Communication:</w:t>
      </w:r>
      <w:r w:rsidRPr="00711ABB">
        <w:rPr>
          <w:rFonts w:cstheme="minorHAnsi"/>
          <w:color w:val="000000" w:themeColor="text1"/>
        </w:rPr>
        <w:t xml:space="preserve"> Refers to interactions among three or more people who are connected through a common purpose, mutual influence, and a shared identity.</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Public Communication:</w:t>
      </w:r>
      <w:r w:rsidRPr="00711ABB">
        <w:rPr>
          <w:rFonts w:cstheme="minorHAnsi"/>
          <w:color w:val="000000" w:themeColor="text1"/>
        </w:rPr>
        <w:t xml:space="preserve"> Public communication happens when individuals and groups engage in dialogue in the public sphere in order to deliver a message to a specific audience. Public speaking events, newspaper editorials </w:t>
      </w:r>
      <w:r w:rsidRPr="00A10199">
        <w:rPr>
          <w:rFonts w:cstheme="minorHAnsi"/>
          <w:noProof/>
          <w:color w:val="000000" w:themeColor="text1"/>
        </w:rPr>
        <w:t>and</w:t>
      </w:r>
      <w:r w:rsidRPr="00711ABB">
        <w:rPr>
          <w:rFonts w:cstheme="minorHAnsi"/>
          <w:color w:val="000000" w:themeColor="text1"/>
        </w:rPr>
        <w:t xml:space="preserve"> billboard advertisements are a few forms of public communication.</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Non-Verbal Communication</w:t>
      </w:r>
      <w:r w:rsidRPr="00711ABB">
        <w:rPr>
          <w:rFonts w:cstheme="minorHAnsi"/>
          <w:b/>
          <w:color w:val="000000" w:themeColor="text1"/>
        </w:rPr>
        <w:t xml:space="preserve">: </w:t>
      </w:r>
      <w:r w:rsidRPr="00711ABB">
        <w:rPr>
          <w:rFonts w:cstheme="minorHAnsi"/>
          <w:color w:val="000000" w:themeColor="text1"/>
        </w:rPr>
        <w:t>Behavior and elements of speech aside from the words themselves that transmit meaning. Non-verbal communication includes pitch, speed, tone and volume of voice, gestures and facial expressions, body posture, stance, and proximity to the listener, eye movements and contact, and dress and appearance.</w:t>
      </w:r>
    </w:p>
    <w:p w:rsidR="00CB30CF" w:rsidRPr="00920897" w:rsidRDefault="00A10199" w:rsidP="00920897">
      <w:pPr>
        <w:spacing w:line="240" w:lineRule="auto"/>
        <w:ind w:left="630"/>
        <w:rPr>
          <w:rFonts w:cstheme="minorHAnsi"/>
          <w:b/>
          <w:color w:val="000000" w:themeColor="text1"/>
        </w:rPr>
      </w:pPr>
      <w:r w:rsidRPr="00711ABB">
        <w:rPr>
          <w:rFonts w:cstheme="minorHAnsi"/>
          <w:b/>
          <w:color w:val="000000" w:themeColor="text1"/>
        </w:rPr>
        <w:lastRenderedPageBreak/>
        <w:t xml:space="preserve">Example of Non-Verbal communication </w:t>
      </w:r>
      <w:r w:rsidRPr="00A10199">
        <w:rPr>
          <w:rFonts w:cstheme="minorHAnsi"/>
          <w:b/>
          <w:color w:val="000000" w:themeColor="text1"/>
        </w:rPr>
        <w:t xml:space="preserve">of this type </w:t>
      </w:r>
      <w:r w:rsidRPr="00A10199">
        <w:rPr>
          <w:rFonts w:cstheme="minorHAnsi"/>
          <w:b/>
          <w:noProof/>
          <w:color w:val="000000" w:themeColor="text1"/>
        </w:rPr>
        <w:t>includes facial</w:t>
      </w:r>
      <w:r w:rsidRPr="00A10199">
        <w:rPr>
          <w:rFonts w:cstheme="minorHAnsi"/>
          <w:b/>
          <w:color w:val="000000" w:themeColor="text1"/>
        </w:rPr>
        <w:t xml:space="preserve"> expressions, gestures, and eye contact.</w:t>
      </w:r>
    </w:p>
    <w:p w:rsidR="00A10199" w:rsidRPr="00711ABB" w:rsidRDefault="00A10199" w:rsidP="00A40B1A">
      <w:pPr>
        <w:pStyle w:val="star"/>
        <w:rPr>
          <w:sz w:val="32"/>
          <w:szCs w:val="32"/>
        </w:rPr>
      </w:pPr>
      <w:r w:rsidRPr="00711ABB">
        <w:t>How do we exchange them</w:t>
      </w:r>
      <w:r w:rsidRPr="00711ABB">
        <w:rPr>
          <w:sz w:val="32"/>
          <w:szCs w:val="32"/>
        </w:rPr>
        <w:t>?</w:t>
      </w:r>
    </w:p>
    <w:tbl>
      <w:tblPr>
        <w:tblStyle w:val="TableGrid"/>
        <w:tblW w:w="7392" w:type="dxa"/>
        <w:tblInd w:w="1080" w:type="dxa"/>
        <w:tblLook w:val="04A0" w:firstRow="1" w:lastRow="0" w:firstColumn="1" w:lastColumn="0" w:noHBand="0" w:noVBand="1"/>
      </w:tblPr>
      <w:tblGrid>
        <w:gridCol w:w="2147"/>
        <w:gridCol w:w="1843"/>
        <w:gridCol w:w="3402"/>
      </w:tblGrid>
      <w:tr w:rsidR="00A10199" w:rsidRPr="00711ABB" w:rsidTr="00A10199">
        <w:trPr>
          <w:trHeight w:val="387"/>
        </w:trPr>
        <w:tc>
          <w:tcPr>
            <w:tcW w:w="3990" w:type="dxa"/>
            <w:gridSpan w:val="2"/>
          </w:tcPr>
          <w:p w:rsidR="00A10199" w:rsidRPr="00711ABB" w:rsidRDefault="00A10199" w:rsidP="00A10199">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Verbal Communication</w:t>
            </w:r>
          </w:p>
        </w:tc>
        <w:tc>
          <w:tcPr>
            <w:tcW w:w="3402" w:type="dxa"/>
          </w:tcPr>
          <w:p w:rsidR="00A10199" w:rsidRPr="00711ABB" w:rsidRDefault="00A10199" w:rsidP="00A10199">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Non Verbal Communication</w:t>
            </w:r>
          </w:p>
        </w:tc>
      </w:tr>
      <w:tr w:rsidR="00A10199" w:rsidRPr="00711ABB" w:rsidTr="00A10199">
        <w:trPr>
          <w:trHeight w:val="356"/>
        </w:trPr>
        <w:tc>
          <w:tcPr>
            <w:tcW w:w="2147"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Spoken</w:t>
            </w:r>
          </w:p>
        </w:tc>
        <w:tc>
          <w:tcPr>
            <w:tcW w:w="1843"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Written</w:t>
            </w:r>
          </w:p>
        </w:tc>
        <w:tc>
          <w:tcPr>
            <w:tcW w:w="3402"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Facial Expression</w:t>
            </w:r>
          </w:p>
        </w:tc>
      </w:tr>
      <w:tr w:rsidR="00A10199" w:rsidRPr="00711ABB" w:rsidTr="00A10199">
        <w:trPr>
          <w:trHeight w:val="428"/>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Pronunciation</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Alphabet formation</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Gestures</w:t>
            </w:r>
          </w:p>
        </w:tc>
      </w:tr>
      <w:tr w:rsidR="00A10199" w:rsidRPr="00711ABB" w:rsidTr="00A10199">
        <w:trPr>
          <w:trHeight w:val="462"/>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Phonetic</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Spelling</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Drawing</w:t>
            </w:r>
          </w:p>
        </w:tc>
      </w:tr>
      <w:tr w:rsidR="00A10199" w:rsidRPr="00711ABB" w:rsidTr="00A10199">
        <w:trPr>
          <w:trHeight w:val="507"/>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Intonation</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Punctuation</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Painting</w:t>
            </w:r>
          </w:p>
        </w:tc>
      </w:tr>
    </w:tbl>
    <w:p w:rsidR="009B3238" w:rsidRPr="00711ABB" w:rsidRDefault="009B3238" w:rsidP="00A10199">
      <w:pPr>
        <w:spacing w:line="240" w:lineRule="auto"/>
        <w:rPr>
          <w:rFonts w:cstheme="minorHAnsi"/>
          <w:b/>
          <w:color w:val="000000" w:themeColor="text1"/>
        </w:rPr>
      </w:pPr>
    </w:p>
    <w:p w:rsidR="00A10199" w:rsidRPr="00711ABB" w:rsidRDefault="00A10199" w:rsidP="00C3230E">
      <w:pPr>
        <w:pStyle w:val="Heading2"/>
      </w:pPr>
      <w:bookmarkStart w:id="2" w:name="_Toc18392230"/>
      <w:r w:rsidRPr="00711ABB">
        <w:t>What is Language?</w:t>
      </w:r>
      <w:bookmarkEnd w:id="2"/>
    </w:p>
    <w:p w:rsidR="00A10199"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Language allows people to communicate with each other i.e. it is a mean of communication.</w:t>
      </w:r>
    </w:p>
    <w:p w:rsidR="00A10199" w:rsidRPr="00A1617D" w:rsidRDefault="00A10199" w:rsidP="00A10199">
      <w:pPr>
        <w:pStyle w:val="hindi"/>
      </w:pPr>
      <w:r>
        <w:br/>
        <w:t>“</w:t>
      </w:r>
      <w:r w:rsidRPr="00711ABB">
        <w:rPr>
          <w:rFonts w:cstheme="minorHAnsi"/>
          <w:color w:val="000000" w:themeColor="text1"/>
          <w:shd w:val="clear" w:color="auto" w:fill="FFFFFF"/>
        </w:rPr>
        <w:t>Language</w:t>
      </w:r>
      <w:r>
        <w:t xml:space="preserve">” </w:t>
      </w:r>
      <w:r w:rsidRPr="00A1617D">
        <w:t>मानव संचार की विधि, या तो बोली जाती है या लिखी जाती है, जिसमें संरचित और पारंपरिक तरीके से शब्दों का उपयोग होता है।</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We have around 6,500 spoken languages in the world today. Whereas in India itself we have around 122 major languages and 1599 other languages like Hindi, English, Urdu, Bengali, Marathi, Telugu, Tamil, Gujarati, Kannada, etc.</w:t>
      </w:r>
    </w:p>
    <w:p w:rsidR="00A10199" w:rsidRPr="00711ABB" w:rsidRDefault="00A10199" w:rsidP="00A10199">
      <w:pPr>
        <w:pStyle w:val="ListParagraph"/>
        <w:ind w:left="851"/>
        <w:rPr>
          <w:rFonts w:ascii="Book Antiqua" w:hAnsi="Book Antiqua" w:cs="Arial"/>
          <w:color w:val="000000" w:themeColor="text1"/>
          <w:sz w:val="24"/>
          <w:szCs w:val="24"/>
          <w:shd w:val="clear" w:color="auto" w:fill="FFFFFF"/>
        </w:rPr>
      </w:pPr>
      <w:r w:rsidRPr="00711ABB">
        <w:rPr>
          <w:rFonts w:cstheme="minorHAnsi"/>
          <w:color w:val="000000" w:themeColor="text1"/>
          <w:shd w:val="clear" w:color="auto" w:fill="FFFFFF"/>
        </w:rPr>
        <w:tab/>
      </w:r>
    </w:p>
    <w:p w:rsidR="00A10199" w:rsidRPr="00711ABB" w:rsidRDefault="00977048" w:rsidP="00C3230E">
      <w:pPr>
        <w:pStyle w:val="Heading2"/>
      </w:pPr>
      <w:bookmarkStart w:id="3" w:name="_Toc18392231"/>
      <w:r>
        <w:t xml:space="preserve">About </w:t>
      </w:r>
      <w:r w:rsidR="00475E15">
        <w:t xml:space="preserve">English, </w:t>
      </w:r>
      <w:r>
        <w:t>History</w:t>
      </w:r>
      <w:r w:rsidR="00A10199" w:rsidRPr="00711ABB">
        <w:t xml:space="preserve"> </w:t>
      </w:r>
      <w:r w:rsidR="00475E15" w:rsidRPr="00711ABB">
        <w:t xml:space="preserve">Of </w:t>
      </w:r>
      <w:r w:rsidR="00A10199" w:rsidRPr="00711ABB">
        <w:t>English</w:t>
      </w:r>
      <w:bookmarkEnd w:id="3"/>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English was originated in Britain somewhere in the mid 5th to 7th centuries. It is a West Germanic language that originated from Anglo-Frisian dialects brought to Britain by Anglo-Saxon settlers. The Anglo-Saxon who came from what is now northwest Germany, west Denmark, and the Netherlands their language was called "Englisc" from which the word "England" and "English" were originated. There are around 171,476 words in the English language. A good speaker knows about 10,000 to 15,000 words.</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To speak in everyday situations a person needs a vocabulary of 1500 – 2000 words.</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It takes around 250-300 words to understand 50% of spoken English, 500 words to understand 65% and 1000-1500 words to understand 95%.[estimated figure only]</w:t>
      </w:r>
    </w:p>
    <w:p w:rsidR="00A10199" w:rsidRPr="00711ABB" w:rsidRDefault="00A10199" w:rsidP="00A10199">
      <w:pPr>
        <w:pStyle w:val="ListParagraph"/>
        <w:ind w:left="851"/>
        <w:rPr>
          <w:rFonts w:cstheme="minorHAnsi"/>
          <w:color w:val="000000" w:themeColor="text1"/>
          <w:shd w:val="clear" w:color="auto" w:fill="FFFFFF"/>
        </w:rPr>
      </w:pPr>
    </w:p>
    <w:p w:rsidR="00A10199" w:rsidRDefault="00A10199" w:rsidP="00C3230E">
      <w:pPr>
        <w:pStyle w:val="Heading2"/>
      </w:pPr>
      <w:bookmarkStart w:id="4" w:name="_Toc18392232"/>
      <w:r w:rsidRPr="00711ABB">
        <w:t>Importance of the English Language in Today's World</w:t>
      </w:r>
      <w:bookmarkEnd w:id="4"/>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   English is the language of international business and banking. It is the most commonly spoken foreign language and will help you to communicate with people from countries all over the world.</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It is import to learn for: </w:t>
      </w:r>
    </w:p>
    <w:p w:rsidR="0031674F" w:rsidRDefault="0031674F" w:rsidP="00A10199">
      <w:pPr>
        <w:pStyle w:val="ListParagraph"/>
        <w:numPr>
          <w:ilvl w:val="0"/>
          <w:numId w:val="2"/>
        </w:numPr>
        <w:ind w:left="993" w:firstLine="0"/>
        <w:rPr>
          <w:rFonts w:cstheme="minorHAnsi"/>
          <w:b/>
          <w:bCs/>
          <w:color w:val="000000" w:themeColor="text1"/>
        </w:rPr>
        <w:sectPr w:rsidR="0031674F" w:rsidSect="00716E86">
          <w:pgSz w:w="12240" w:h="15840"/>
          <w:pgMar w:top="1440" w:right="1440" w:bottom="1440" w:left="1440" w:header="720" w:footer="720" w:gutter="0"/>
          <w:cols w:space="720"/>
          <w:docGrid w:linePitch="360"/>
        </w:sectPr>
      </w:pPr>
    </w:p>
    <w:p w:rsidR="00A10199" w:rsidRPr="00711ABB"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lastRenderedPageBreak/>
        <w:t>Education</w:t>
      </w:r>
    </w:p>
    <w:p w:rsidR="0031674F"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t>Science and Te</w:t>
      </w:r>
      <w:r w:rsidR="0031674F">
        <w:rPr>
          <w:rFonts w:cstheme="minorHAnsi"/>
          <w:b/>
          <w:bCs/>
          <w:color w:val="000000" w:themeColor="text1"/>
        </w:rPr>
        <w:t>chnology</w:t>
      </w:r>
    </w:p>
    <w:p w:rsidR="00A10199" w:rsidRPr="00711ABB"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t>Innovation and research</w:t>
      </w:r>
    </w:p>
    <w:p w:rsidR="00A10199" w:rsidRPr="00711ABB" w:rsidRDefault="00A10199" w:rsidP="0031674F">
      <w:pPr>
        <w:pStyle w:val="ListParagraph"/>
        <w:numPr>
          <w:ilvl w:val="0"/>
          <w:numId w:val="2"/>
        </w:numPr>
        <w:spacing w:after="0"/>
        <w:ind w:left="360" w:firstLine="0"/>
        <w:rPr>
          <w:rFonts w:cstheme="minorHAnsi"/>
          <w:b/>
          <w:bCs/>
          <w:color w:val="000000" w:themeColor="text1"/>
        </w:rPr>
      </w:pPr>
      <w:r w:rsidRPr="00711ABB">
        <w:rPr>
          <w:rFonts w:cstheme="minorHAnsi"/>
          <w:b/>
          <w:bCs/>
          <w:color w:val="000000" w:themeColor="text1"/>
        </w:rPr>
        <w:lastRenderedPageBreak/>
        <w:t>Business</w:t>
      </w:r>
    </w:p>
    <w:p w:rsidR="00A10199" w:rsidRDefault="00A10199" w:rsidP="0031674F">
      <w:pPr>
        <w:pStyle w:val="ListParagraph"/>
        <w:numPr>
          <w:ilvl w:val="0"/>
          <w:numId w:val="2"/>
        </w:numPr>
        <w:spacing w:after="0"/>
        <w:ind w:left="360" w:firstLine="0"/>
        <w:rPr>
          <w:rFonts w:cstheme="minorHAnsi"/>
          <w:b/>
          <w:bCs/>
          <w:color w:val="000000" w:themeColor="text1"/>
        </w:rPr>
      </w:pPr>
      <w:r w:rsidRPr="00D9127D">
        <w:rPr>
          <w:rFonts w:cstheme="minorHAnsi"/>
          <w:b/>
          <w:bCs/>
          <w:noProof/>
          <w:color w:val="000000" w:themeColor="text1"/>
        </w:rPr>
        <w:t>Trave</w:t>
      </w:r>
      <w:r w:rsidR="00D9127D">
        <w:rPr>
          <w:rFonts w:cstheme="minorHAnsi"/>
          <w:b/>
          <w:bCs/>
          <w:noProof/>
          <w:color w:val="000000" w:themeColor="text1"/>
        </w:rPr>
        <w:t>l</w:t>
      </w:r>
      <w:r w:rsidRPr="00D9127D">
        <w:rPr>
          <w:rFonts w:cstheme="minorHAnsi"/>
          <w:b/>
          <w:bCs/>
          <w:noProof/>
          <w:color w:val="000000" w:themeColor="text1"/>
        </w:rPr>
        <w:t>ling</w:t>
      </w:r>
      <w:r w:rsidRPr="00711ABB">
        <w:rPr>
          <w:rFonts w:cstheme="minorHAnsi"/>
          <w:b/>
          <w:bCs/>
          <w:color w:val="000000" w:themeColor="text1"/>
        </w:rPr>
        <w:t xml:space="preserve"> </w:t>
      </w:r>
    </w:p>
    <w:p w:rsidR="0031674F" w:rsidRPr="00711ABB" w:rsidRDefault="0031674F" w:rsidP="0031674F">
      <w:pPr>
        <w:pStyle w:val="ListParagraph"/>
        <w:numPr>
          <w:ilvl w:val="0"/>
          <w:numId w:val="2"/>
        </w:numPr>
        <w:spacing w:after="0"/>
        <w:ind w:left="360" w:firstLine="0"/>
        <w:rPr>
          <w:rFonts w:cstheme="minorHAnsi"/>
          <w:b/>
          <w:bCs/>
          <w:color w:val="000000" w:themeColor="text1"/>
        </w:rPr>
      </w:pPr>
      <w:r>
        <w:rPr>
          <w:rFonts w:cstheme="minorHAnsi"/>
          <w:b/>
          <w:bCs/>
          <w:color w:val="000000" w:themeColor="text1"/>
        </w:rPr>
        <w:t>Better job opportunity and more.</w:t>
      </w:r>
    </w:p>
    <w:p w:rsidR="0031674F" w:rsidRDefault="0031674F" w:rsidP="0031674F">
      <w:pPr>
        <w:spacing w:line="240" w:lineRule="auto"/>
        <w:rPr>
          <w:rFonts w:cstheme="minorHAnsi"/>
          <w:color w:val="000000" w:themeColor="text1"/>
        </w:rPr>
        <w:sectPr w:rsidR="0031674F" w:rsidSect="0031674F">
          <w:type w:val="continuous"/>
          <w:pgSz w:w="12240" w:h="15840"/>
          <w:pgMar w:top="1440" w:right="1440" w:bottom="1440" w:left="1440" w:header="720" w:footer="720" w:gutter="0"/>
          <w:cols w:num="2" w:space="720"/>
          <w:docGrid w:linePitch="360"/>
        </w:sectPr>
      </w:pPr>
    </w:p>
    <w:p w:rsidR="00A10199" w:rsidRPr="00711ABB" w:rsidRDefault="00A10199" w:rsidP="0031674F">
      <w:pPr>
        <w:spacing w:line="240" w:lineRule="auto"/>
        <w:rPr>
          <w:rFonts w:cstheme="minorHAnsi"/>
          <w:color w:val="000000" w:themeColor="text1"/>
        </w:rPr>
      </w:pPr>
    </w:p>
    <w:p w:rsidR="00A10199" w:rsidRPr="00711ABB" w:rsidRDefault="00A10199" w:rsidP="00C3230E">
      <w:pPr>
        <w:pStyle w:val="Heading2"/>
      </w:pPr>
      <w:bookmarkStart w:id="5" w:name="_Toc18392233"/>
      <w:r w:rsidRPr="00711ABB">
        <w:lastRenderedPageBreak/>
        <w:t>Alphabets, Words, Sentences</w:t>
      </w:r>
      <w:bookmarkEnd w:id="5"/>
    </w:p>
    <w:p w:rsidR="00A10199" w:rsidRPr="00711ABB" w:rsidRDefault="00A10199" w:rsidP="0031674F">
      <w:pPr>
        <w:spacing w:line="240" w:lineRule="auto"/>
        <w:ind w:left="1440"/>
        <w:rPr>
          <w:rFonts w:cstheme="minorHAnsi"/>
          <w:b/>
          <w:color w:val="000000" w:themeColor="text1"/>
        </w:rPr>
      </w:pPr>
      <w:r w:rsidRPr="00711ABB">
        <w:rPr>
          <w:rFonts w:cstheme="minorHAnsi"/>
          <w:color w:val="000000" w:themeColor="text1"/>
        </w:rPr>
        <w:t xml:space="preserve">There are 26 </w:t>
      </w:r>
      <w:r w:rsidRPr="00711ABB">
        <w:rPr>
          <w:rFonts w:cstheme="minorHAnsi"/>
          <w:b/>
          <w:color w:val="000000" w:themeColor="text1"/>
        </w:rPr>
        <w:t>alphabets</w:t>
      </w:r>
      <w:r w:rsidRPr="00711ABB">
        <w:rPr>
          <w:rFonts w:cstheme="minorHAnsi"/>
          <w:color w:val="000000" w:themeColor="text1"/>
        </w:rPr>
        <w:t xml:space="preserve"> in the English Language. </w:t>
      </w:r>
      <w:r w:rsidR="00D6790A">
        <w:rPr>
          <w:rFonts w:cstheme="minorHAnsi"/>
          <w:color w:val="000000" w:themeColor="text1"/>
        </w:rPr>
        <w:br/>
      </w:r>
      <w:r w:rsidRPr="00711ABB">
        <w:rPr>
          <w:rFonts w:cstheme="minorHAnsi"/>
          <w:color w:val="000000" w:themeColor="text1"/>
        </w:rPr>
        <w:t xml:space="preserve">They are </w:t>
      </w:r>
      <w:r w:rsidRPr="00711ABB">
        <w:rPr>
          <w:rFonts w:cstheme="minorHAnsi"/>
          <w:b/>
          <w:color w:val="000000" w:themeColor="text1"/>
        </w:rPr>
        <w:t>A B C D E</w:t>
      </w:r>
      <w:r w:rsidRPr="00A328D6">
        <w:rPr>
          <w:rFonts w:cstheme="minorHAnsi"/>
          <w:color w:val="000000" w:themeColor="text1"/>
        </w:rPr>
        <w:t xml:space="preserve"> </w:t>
      </w:r>
      <w:r w:rsidRPr="00711ABB">
        <w:rPr>
          <w:rFonts w:cstheme="minorHAnsi"/>
          <w:b/>
          <w:color w:val="000000" w:themeColor="text1"/>
        </w:rPr>
        <w:t>F G H I J K L M N O P Q R S T U V W X Y Z.</w:t>
      </w:r>
    </w:p>
    <w:p w:rsidR="0031674F" w:rsidRDefault="00A10199" w:rsidP="0031674F">
      <w:pPr>
        <w:pStyle w:val="boolformate"/>
        <w:ind w:left="1571"/>
        <w:rPr>
          <w:noProof/>
          <w:color w:val="000000" w:themeColor="text1"/>
        </w:rPr>
      </w:pPr>
      <w:r w:rsidRPr="00711ABB">
        <w:rPr>
          <w:color w:val="000000" w:themeColor="text1"/>
        </w:rPr>
        <w:t xml:space="preserve">Alphabets are the building block of </w:t>
      </w:r>
      <w:r w:rsidRPr="00711ABB">
        <w:rPr>
          <w:b/>
          <w:color w:val="000000" w:themeColor="text1"/>
        </w:rPr>
        <w:t>words</w:t>
      </w:r>
      <w:r w:rsidRPr="00711ABB">
        <w:rPr>
          <w:color w:val="000000" w:themeColor="text1"/>
        </w:rPr>
        <w:t>. When we arrange Alphabets with a definite meaning it is a word</w:t>
      </w:r>
      <w:r w:rsidRPr="00A10199">
        <w:rPr>
          <w:noProof/>
          <w:color w:val="000000" w:themeColor="text1"/>
        </w:rPr>
        <w:t>.</w:t>
      </w:r>
    </w:p>
    <w:p w:rsidR="00A10199" w:rsidRPr="00711ABB" w:rsidRDefault="00A10199" w:rsidP="0031674F">
      <w:pPr>
        <w:pStyle w:val="boolformate"/>
        <w:ind w:left="1571"/>
        <w:rPr>
          <w:color w:val="000000" w:themeColor="text1"/>
        </w:rPr>
      </w:pPr>
      <w:r>
        <w:rPr>
          <w:noProof/>
          <w:color w:val="000000" w:themeColor="text1"/>
        </w:rPr>
        <w:t xml:space="preserve"> </w:t>
      </w:r>
      <w:r w:rsidRPr="00A10199">
        <w:rPr>
          <w:b/>
          <w:bCs/>
          <w:noProof/>
          <w:color w:val="000000" w:themeColor="text1"/>
        </w:rPr>
        <w:t>For</w:t>
      </w:r>
      <w:r w:rsidRPr="007845C0">
        <w:rPr>
          <w:b/>
          <w:bCs/>
          <w:color w:val="000000" w:themeColor="text1"/>
        </w:rPr>
        <w:t xml:space="preserve"> Example</w:t>
      </w:r>
    </w:p>
    <w:p w:rsidR="00A10199" w:rsidRPr="00711ABB" w:rsidRDefault="00A10199" w:rsidP="00A10199">
      <w:pPr>
        <w:spacing w:line="240" w:lineRule="auto"/>
        <w:ind w:left="851" w:firstLine="720"/>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59264" behindDoc="0" locked="0" layoutInCell="1" allowOverlap="1" wp14:anchorId="6E868996" wp14:editId="3A591EE0">
                <wp:simplePos x="0" y="0"/>
                <wp:positionH relativeFrom="column">
                  <wp:posOffset>2595880</wp:posOffset>
                </wp:positionH>
                <wp:positionV relativeFrom="paragraph">
                  <wp:posOffset>153670</wp:posOffset>
                </wp:positionV>
                <wp:extent cx="2085975" cy="428625"/>
                <wp:effectExtent l="0" t="0" r="28575" b="2857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33154" w:rsidRPr="008C78C8" w:rsidRDefault="00C33154" w:rsidP="00A10199">
                            <w:pPr>
                              <w:spacing w:line="240" w:lineRule="auto"/>
                              <w:rPr>
                                <w:rFonts w:cstheme="minorHAnsi"/>
                                <w:b/>
                                <w:bCs/>
                              </w:rPr>
                            </w:pPr>
                            <w:r w:rsidRPr="008C78C8">
                              <w:rPr>
                                <w:rFonts w:cstheme="minorHAnsi"/>
                                <w:b/>
                                <w:bCs/>
                              </w:rPr>
                              <w:t>B + O + O + K = BOOK [Word]</w:t>
                            </w:r>
                          </w:p>
                          <w:p w:rsidR="00C33154" w:rsidRDefault="00C33154" w:rsidP="00A101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left:0;text-align:left;margin-left:204.4pt;margin-top:12.1pt;width:16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" fillcolor="white [3201]" strokecolor="#f79646 [3209]" strokeweight="2pt">
                <v:path arrowok="t"/>
                <v:textbox>
                  <w:txbxContent>
                    <w:p w:rsidR="00A02F66" w:rsidRPr="008C78C8" w:rsidRDefault="00A02F66" w:rsidP="00A10199">
                      <w:pPr>
                        <w:spacing w:line="240" w:lineRule="auto"/>
                        <w:rPr>
                          <w:rFonts w:cstheme="minorHAnsi"/>
                          <w:b/>
                          <w:bCs/>
                        </w:rPr>
                      </w:pPr>
                      <w:r w:rsidRPr="008C78C8">
                        <w:rPr>
                          <w:rFonts w:cstheme="minorHAnsi"/>
                          <w:b/>
                          <w:bCs/>
                        </w:rPr>
                        <w:t>B + O + O + K = BOOK [Word]</w:t>
                      </w:r>
                    </w:p>
                    <w:p w:rsidR="00A02F66" w:rsidRDefault="00A02F66" w:rsidP="00A10199"/>
                  </w:txbxContent>
                </v:textbox>
              </v:roundrect>
            </w:pict>
          </mc:Fallback>
        </mc:AlternateContent>
      </w:r>
      <w:r w:rsidRPr="00711ABB">
        <w:rPr>
          <w:rFonts w:cstheme="minorHAnsi"/>
          <w:b/>
          <w:bCs/>
          <w:color w:val="000000" w:themeColor="text1"/>
        </w:rPr>
        <w:t>B</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Pr="00711ABB"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Pr="00711ABB"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K</w:t>
      </w:r>
      <w:r w:rsidRPr="00711ABB">
        <w:rPr>
          <w:rFonts w:cstheme="minorHAnsi"/>
          <w:b/>
          <w:bCs/>
          <w:color w:val="000000" w:themeColor="text1"/>
        </w:rPr>
        <w:tab/>
        <w:t xml:space="preserve">- </w:t>
      </w:r>
      <w:r w:rsidRPr="00711ABB">
        <w:rPr>
          <w:rFonts w:cstheme="minorHAnsi"/>
          <w:b/>
          <w:bCs/>
          <w:color w:val="000000" w:themeColor="text1"/>
        </w:rPr>
        <w:tab/>
        <w:t>Alphabet</w:t>
      </w:r>
    </w:p>
    <w:p w:rsidR="0031674F" w:rsidRPr="00711ABB" w:rsidRDefault="0031674F" w:rsidP="00A10199">
      <w:pPr>
        <w:spacing w:line="240" w:lineRule="auto"/>
        <w:ind w:left="851" w:firstLine="720"/>
        <w:rPr>
          <w:rFonts w:cstheme="minorHAnsi"/>
          <w:b/>
          <w:bCs/>
          <w:color w:val="000000" w:themeColor="text1"/>
        </w:rPr>
      </w:pPr>
    </w:p>
    <w:p w:rsidR="0031674F" w:rsidRDefault="00A10199" w:rsidP="0031674F">
      <w:pPr>
        <w:spacing w:line="240" w:lineRule="auto"/>
        <w:ind w:left="1440" w:firstLine="180"/>
        <w:rPr>
          <w:rFonts w:cstheme="minorHAnsi"/>
          <w:color w:val="000000" w:themeColor="text1"/>
          <w:sz w:val="24"/>
          <w:szCs w:val="24"/>
        </w:rPr>
      </w:pPr>
      <w:r w:rsidRPr="00711ABB">
        <w:rPr>
          <w:rFonts w:cstheme="minorHAnsi"/>
          <w:color w:val="000000" w:themeColor="text1"/>
          <w:sz w:val="24"/>
          <w:szCs w:val="24"/>
        </w:rPr>
        <w:t xml:space="preserve">Just as the Alphabets are the building blocks of words, same way words are the building blocks of </w:t>
      </w:r>
      <w:r w:rsidRPr="00711ABB">
        <w:rPr>
          <w:rFonts w:cstheme="minorHAnsi"/>
          <w:b/>
          <w:color w:val="000000" w:themeColor="text1"/>
          <w:sz w:val="24"/>
          <w:szCs w:val="24"/>
        </w:rPr>
        <w:t>sentences</w:t>
      </w:r>
      <w:r w:rsidRPr="00711ABB">
        <w:rPr>
          <w:rFonts w:cstheme="minorHAnsi"/>
          <w:color w:val="000000" w:themeColor="text1"/>
          <w:sz w:val="24"/>
          <w:szCs w:val="24"/>
        </w:rPr>
        <w:t xml:space="preserve">. </w:t>
      </w:r>
      <w:r w:rsidR="00D6790A">
        <w:rPr>
          <w:rFonts w:cstheme="minorHAnsi"/>
          <w:color w:val="000000" w:themeColor="text1"/>
          <w:sz w:val="24"/>
          <w:szCs w:val="24"/>
        </w:rPr>
        <w:br/>
      </w:r>
      <w:r w:rsidRPr="00711ABB">
        <w:rPr>
          <w:rFonts w:cstheme="minorHAnsi"/>
          <w:color w:val="000000" w:themeColor="text1"/>
          <w:sz w:val="24"/>
          <w:szCs w:val="24"/>
        </w:rPr>
        <w:t xml:space="preserve">When we arrange words in a definite order to get a definite meaning, we call it a Sentence. </w:t>
      </w:r>
    </w:p>
    <w:p w:rsidR="00A10199" w:rsidRPr="00711ABB" w:rsidRDefault="00A10199" w:rsidP="0031674F">
      <w:pPr>
        <w:spacing w:line="240" w:lineRule="auto"/>
        <w:ind w:left="1440" w:firstLine="180"/>
        <w:rPr>
          <w:rFonts w:cstheme="minorHAnsi"/>
          <w:color w:val="000000" w:themeColor="text1"/>
          <w:sz w:val="24"/>
          <w:szCs w:val="24"/>
        </w:rPr>
      </w:pPr>
      <w:r w:rsidRPr="007845C0">
        <w:rPr>
          <w:rFonts w:cstheme="minorHAnsi"/>
          <w:b/>
          <w:bCs/>
          <w:color w:val="000000" w:themeColor="text1"/>
          <w:sz w:val="24"/>
          <w:szCs w:val="24"/>
        </w:rPr>
        <w:t>For Example</w:t>
      </w:r>
      <w:r w:rsidRPr="00711ABB">
        <w:rPr>
          <w:rFonts w:cstheme="minorHAnsi"/>
          <w:color w:val="000000" w:themeColor="text1"/>
          <w:sz w:val="24"/>
          <w:szCs w:val="24"/>
        </w:rPr>
        <w:t>:</w:t>
      </w:r>
    </w:p>
    <w:p w:rsidR="00A10199" w:rsidRPr="00711ABB" w:rsidRDefault="00A10199" w:rsidP="00A10199">
      <w:pPr>
        <w:spacing w:line="240" w:lineRule="auto"/>
        <w:ind w:left="851" w:firstLine="720"/>
        <w:rPr>
          <w:rFonts w:cstheme="minorHAnsi"/>
          <w:b/>
          <w:bCs/>
          <w:color w:val="000000" w:themeColor="text1"/>
          <w:sz w:val="24"/>
          <w:szCs w:val="24"/>
        </w:rPr>
      </w:pPr>
      <w:r>
        <w:rPr>
          <w:rFonts w:cstheme="minorHAnsi"/>
          <w:b/>
          <w:bCs/>
          <w:noProof/>
          <w:color w:val="000000" w:themeColor="text1"/>
          <w:sz w:val="24"/>
          <w:szCs w:val="24"/>
        </w:rPr>
        <mc:AlternateContent>
          <mc:Choice Requires="wps">
            <w:drawing>
              <wp:anchor distT="0" distB="0" distL="114300" distR="114300" simplePos="0" relativeHeight="251660288" behindDoc="0" locked="0" layoutInCell="1" allowOverlap="1" wp14:anchorId="08025A0F" wp14:editId="5D45AD64">
                <wp:simplePos x="0" y="0"/>
                <wp:positionH relativeFrom="column">
                  <wp:posOffset>2480310</wp:posOffset>
                </wp:positionH>
                <wp:positionV relativeFrom="paragraph">
                  <wp:posOffset>67310</wp:posOffset>
                </wp:positionV>
                <wp:extent cx="2976245" cy="457200"/>
                <wp:effectExtent l="0" t="0" r="14605" b="1905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624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33154" w:rsidRPr="00965F06" w:rsidRDefault="00C33154" w:rsidP="00A10199">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C33154" w:rsidRDefault="00C33154" w:rsidP="00A101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7" style="position:absolute;left:0;text-align:left;margin-left:195.3pt;margin-top:5.3pt;width:23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" fillcolor="white [3201]" strokecolor="#f79646 [3209]" strokeweight="2pt">
                <v:path arrowok="t"/>
                <v:textbox>
                  <w:txbxContent>
                    <w:p w:rsidR="00A02F66" w:rsidRPr="00965F06" w:rsidRDefault="00A02F66" w:rsidP="00A10199">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A02F66" w:rsidRDefault="00A02F66" w:rsidP="00A10199"/>
                  </w:txbxContent>
                </v:textbox>
              </v:roundrect>
            </w:pict>
          </mc:Fallback>
        </mc:AlternateContent>
      </w:r>
      <w:r w:rsidRPr="00711ABB">
        <w:rPr>
          <w:rFonts w:cstheme="minorHAnsi"/>
          <w:b/>
          <w:bCs/>
          <w:color w:val="000000" w:themeColor="text1"/>
          <w:sz w:val="24"/>
          <w:szCs w:val="24"/>
        </w:rPr>
        <w:t>It</w:t>
      </w:r>
      <w:r w:rsidRPr="00711ABB">
        <w:rPr>
          <w:rFonts w:cstheme="minorHAnsi"/>
          <w:b/>
          <w:bCs/>
          <w:color w:val="000000" w:themeColor="text1"/>
          <w:sz w:val="24"/>
          <w:szCs w:val="24"/>
        </w:rPr>
        <w:tab/>
        <w:t>-</w:t>
      </w:r>
      <w:r w:rsidRPr="00711ABB">
        <w:rPr>
          <w:rFonts w:cstheme="minorHAnsi"/>
          <w:b/>
          <w:bCs/>
          <w:color w:val="000000" w:themeColor="text1"/>
          <w:sz w:val="24"/>
          <w:szCs w:val="24"/>
        </w:rPr>
        <w:tab/>
        <w:t xml:space="preserve">Word </w:t>
      </w:r>
    </w:p>
    <w:p w:rsidR="00A10199" w:rsidRPr="00711ABB"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Is</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Pr="00711ABB"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A</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Book</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Pr="00711ABB" w:rsidRDefault="00A10199" w:rsidP="00A10199">
      <w:pPr>
        <w:spacing w:line="240" w:lineRule="auto"/>
        <w:ind w:left="851" w:firstLine="720"/>
        <w:rPr>
          <w:rFonts w:cstheme="minorHAnsi"/>
          <w:b/>
          <w:bCs/>
          <w:color w:val="000000" w:themeColor="text1"/>
          <w:sz w:val="24"/>
          <w:szCs w:val="24"/>
        </w:rPr>
      </w:pPr>
    </w:p>
    <w:p w:rsidR="00A10199" w:rsidRPr="00711ABB" w:rsidRDefault="00A10199" w:rsidP="00C3230E">
      <w:pPr>
        <w:pStyle w:val="Heading2"/>
      </w:pPr>
      <w:bookmarkStart w:id="6" w:name="_Toc18392234"/>
      <w:r w:rsidRPr="00711ABB">
        <w:t>Vowels and Consonants</w:t>
      </w:r>
      <w:bookmarkEnd w:id="6"/>
    </w:p>
    <w:p w:rsidR="00A10199" w:rsidRDefault="00A10199" w:rsidP="0031674F">
      <w:pPr>
        <w:spacing w:line="240" w:lineRule="auto"/>
        <w:ind w:left="1440"/>
        <w:rPr>
          <w:rFonts w:cstheme="minorHAnsi"/>
          <w:color w:val="000000" w:themeColor="text1"/>
          <w:shd w:val="clear" w:color="auto" w:fill="FFFFFF"/>
        </w:rPr>
      </w:pPr>
      <w:r w:rsidRPr="00711ABB">
        <w:rPr>
          <w:rFonts w:cstheme="minorHAnsi"/>
          <w:color w:val="000000" w:themeColor="text1"/>
          <w:shd w:val="clear" w:color="auto" w:fill="FFFFFF"/>
        </w:rPr>
        <w:t>Alphabets can be classified into Vowels and Consonants. Out of 26 Alphabets, there are five vowels and 21 consonants in English.</w:t>
      </w:r>
    </w:p>
    <w:p w:rsidR="00A10199" w:rsidRPr="00977736" w:rsidRDefault="00A10199" w:rsidP="0031674F">
      <w:pPr>
        <w:ind w:left="1489"/>
        <w:rPr>
          <w:rFonts w:ascii="Nirmala UI" w:hAnsi="Nirmala UI" w:cs="Nirmala UI"/>
          <w:sz w:val="20"/>
          <w:szCs w:val="20"/>
        </w:rPr>
      </w:pPr>
      <w:r>
        <w:br/>
      </w:r>
      <w:r w:rsidRPr="00977736">
        <w:rPr>
          <w:rFonts w:ascii="Nirmala UI" w:hAnsi="Nirmala UI" w:cs="Nirmala UI"/>
          <w:sz w:val="20"/>
          <w:szCs w:val="20"/>
        </w:rPr>
        <w:t>स्वर और व्यंजन अंग्रेजी भाषा में प्रयुक्त ध्वनियाँ हैं।</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Vowels are:          A, E, I, O, U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Consonants </w:t>
      </w:r>
      <w:r w:rsidRPr="00A10199">
        <w:rPr>
          <w:rFonts w:cstheme="minorHAnsi"/>
          <w:b/>
          <w:bCs/>
          <w:noProof/>
          <w:color w:val="000000" w:themeColor="text1"/>
          <w:shd w:val="clear" w:color="auto" w:fill="FFFFFF"/>
        </w:rPr>
        <w:t>are:</w:t>
      </w:r>
      <w:r>
        <w:rPr>
          <w:rFonts w:cstheme="minorHAnsi"/>
          <w:b/>
          <w:bCs/>
          <w:noProof/>
          <w:color w:val="000000" w:themeColor="text1"/>
          <w:shd w:val="clear" w:color="auto" w:fill="FFFFFF"/>
        </w:rPr>
        <w:t xml:space="preserve"> </w:t>
      </w:r>
      <w:r w:rsidRPr="00711ABB">
        <w:rPr>
          <w:rFonts w:cstheme="minorHAnsi"/>
          <w:b/>
          <w:bCs/>
          <w:color w:val="000000" w:themeColor="text1"/>
          <w:shd w:val="clear" w:color="auto" w:fill="FFFFFF"/>
        </w:rPr>
        <w:t xml:space="preserve"> B, C, D, F, G, H, J,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K, L, M, N, P, Q, R,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S, T, V, W, X, Y, </w:t>
      </w:r>
    </w:p>
    <w:p w:rsidR="00CB30CF" w:rsidRDefault="00CB30CF" w:rsidP="0031674F">
      <w:pPr>
        <w:spacing w:line="240" w:lineRule="auto"/>
        <w:ind w:left="1440"/>
        <w:rPr>
          <w:rFonts w:cstheme="minorHAnsi"/>
          <w:b/>
          <w:bCs/>
          <w:color w:val="000000" w:themeColor="text1"/>
          <w:sz w:val="28"/>
          <w:szCs w:val="28"/>
          <w:shd w:val="clear" w:color="auto" w:fill="FFFFFF"/>
        </w:rPr>
      </w:pPr>
    </w:p>
    <w:p w:rsidR="00A10199" w:rsidRPr="00711ABB" w:rsidRDefault="00A10199" w:rsidP="0031674F">
      <w:pPr>
        <w:spacing w:line="240" w:lineRule="auto"/>
        <w:ind w:left="1440"/>
        <w:rPr>
          <w:rFonts w:cstheme="minorHAnsi"/>
          <w:b/>
          <w:bCs/>
          <w:color w:val="000000" w:themeColor="text1"/>
          <w:shd w:val="clear" w:color="auto" w:fill="FFFFFF"/>
        </w:rPr>
      </w:pPr>
      <w:r w:rsidRPr="00711ABB">
        <w:rPr>
          <w:rFonts w:cstheme="minorHAnsi"/>
          <w:b/>
          <w:bCs/>
          <w:color w:val="000000" w:themeColor="text1"/>
          <w:sz w:val="28"/>
          <w:szCs w:val="28"/>
          <w:shd w:val="clear" w:color="auto" w:fill="FFFFFF"/>
        </w:rPr>
        <w:t>Vowels and consonants are sounds.</w:t>
      </w:r>
    </w:p>
    <w:p w:rsidR="00A10199" w:rsidRPr="00711ABB" w:rsidRDefault="00A10199" w:rsidP="0031674F">
      <w:pPr>
        <w:spacing w:line="240" w:lineRule="auto"/>
        <w:ind w:left="1440"/>
        <w:rPr>
          <w:rFonts w:cstheme="minorHAnsi"/>
          <w:color w:val="000000" w:themeColor="text1"/>
          <w:shd w:val="clear" w:color="auto" w:fill="FFFFFF"/>
        </w:rPr>
      </w:pPr>
      <w:r w:rsidRPr="00711ABB">
        <w:rPr>
          <w:rFonts w:cstheme="minorHAnsi"/>
          <w:color w:val="000000" w:themeColor="text1"/>
          <w:shd w:val="clear" w:color="auto" w:fill="FFFFFF"/>
        </w:rPr>
        <w:t xml:space="preserve">A vowel is a speech sound made by allowing the breath to flow out of the mouth, without </w:t>
      </w:r>
      <w:r w:rsidRPr="00A10199">
        <w:rPr>
          <w:rFonts w:cstheme="minorHAnsi"/>
          <w:noProof/>
          <w:color w:val="000000" w:themeColor="text1"/>
          <w:shd w:val="clear" w:color="auto" w:fill="FFFFFF"/>
        </w:rPr>
        <w:t>closing</w:t>
      </w:r>
      <w:r w:rsidRPr="00711ABB">
        <w:rPr>
          <w:rFonts w:cstheme="minorHAnsi"/>
          <w:color w:val="000000" w:themeColor="text1"/>
          <w:shd w:val="clear" w:color="auto" w:fill="FFFFFF"/>
        </w:rPr>
        <w:t xml:space="preserve"> any part of the mouth or throat.</w:t>
      </w:r>
    </w:p>
    <w:p w:rsidR="00A10199" w:rsidRPr="00711ABB" w:rsidRDefault="00A10199" w:rsidP="0031674F">
      <w:pPr>
        <w:spacing w:line="240" w:lineRule="auto"/>
        <w:ind w:left="1440"/>
        <w:rPr>
          <w:rFonts w:cstheme="minorHAnsi"/>
          <w:color w:val="000000" w:themeColor="text1"/>
        </w:rPr>
      </w:pPr>
      <w:r w:rsidRPr="00711ABB">
        <w:rPr>
          <w:rFonts w:cstheme="minorHAnsi"/>
          <w:color w:val="000000" w:themeColor="text1"/>
        </w:rPr>
        <w:t>A consonant is a speech sound made by partially or completely blocking the flow of air through the mouth (using the lips, teeth, tongue, and palate).</w:t>
      </w:r>
    </w:p>
    <w:p w:rsidR="00A10199" w:rsidRPr="00711ABB" w:rsidRDefault="00A10199" w:rsidP="00A10199">
      <w:pPr>
        <w:tabs>
          <w:tab w:val="left" w:pos="1875"/>
        </w:tabs>
        <w:spacing w:line="240" w:lineRule="auto"/>
        <w:ind w:left="576"/>
        <w:rPr>
          <w:color w:val="000000" w:themeColor="text1"/>
        </w:rPr>
      </w:pPr>
      <w:r w:rsidRPr="00711ABB">
        <w:rPr>
          <w:color w:val="000000" w:themeColor="text1"/>
        </w:rPr>
        <w:tab/>
      </w:r>
    </w:p>
    <w:p w:rsidR="00CE0DEF" w:rsidRDefault="00CE0DEF">
      <w:pPr>
        <w:spacing w:before="0" w:after="200"/>
        <w:rPr>
          <w:rFonts w:asciiTheme="majorHAnsi" w:eastAsiaTheme="majorEastAsia" w:hAnsiTheme="majorHAnsi" w:cstheme="majorBidi"/>
          <w:smallCaps/>
          <w:color w:val="000000" w:themeColor="text1"/>
          <w:sz w:val="36"/>
          <w:szCs w:val="36"/>
        </w:rPr>
      </w:pPr>
      <w:r>
        <w:br w:type="page"/>
      </w:r>
    </w:p>
    <w:p w:rsidR="00A10199" w:rsidRPr="00711ABB" w:rsidRDefault="00A10199" w:rsidP="00C3230E">
      <w:pPr>
        <w:pStyle w:val="Heading2"/>
      </w:pPr>
      <w:bookmarkStart w:id="7" w:name="_Toc18392235"/>
      <w:r w:rsidRPr="00711ABB">
        <w:lastRenderedPageBreak/>
        <w:t>Spelling Making &amp; Pronunciation</w:t>
      </w:r>
      <w:bookmarkEnd w:id="7"/>
    </w:p>
    <w:p w:rsidR="00A10199" w:rsidRPr="00711ABB"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rPr>
          <w:trHeight w:val="1507"/>
        </w:trPr>
        <w:tc>
          <w:tcPr>
            <w:tcW w:w="8364" w:type="dxa"/>
          </w:tcPr>
          <w:p w:rsidR="00A10199"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bdr w:val="none" w:sz="0" w:space="0" w:color="auto" w:frame="1"/>
              </w:rPr>
            </w:pPr>
            <w:r w:rsidRPr="00272147">
              <w:rPr>
                <w:rFonts w:asciiTheme="majorHAnsi" w:hAnsiTheme="majorHAnsi" w:cs="Segoe UI"/>
                <w:color w:val="C0504D" w:themeColor="accent2"/>
                <w:sz w:val="28"/>
                <w:szCs w:val="28"/>
                <w:bdr w:val="none" w:sz="0" w:space="0" w:color="auto" w:frame="1"/>
              </w:rPr>
              <w:t xml:space="preserve">A    B    C      D     E    F      G    H      I       J    K    L      M     </w:t>
            </w:r>
            <w:r>
              <w:rPr>
                <w:rFonts w:asciiTheme="majorHAnsi" w:hAnsiTheme="majorHAnsi" w:cs="Segoe UI"/>
                <w:color w:val="C0504D" w:themeColor="accent2"/>
                <w:sz w:val="28"/>
                <w:szCs w:val="28"/>
                <w:bdr w:val="none" w:sz="0" w:space="0" w:color="auto" w:frame="1"/>
              </w:rPr>
              <w:t>N</w:t>
            </w:r>
          </w:p>
          <w:p w:rsidR="00A10199" w:rsidRPr="00CE4B06"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Mangal" w:hAnsi="Mangal" w:cs="Mangal" w:hint="cs"/>
                <w:color w:val="3A3A3A"/>
                <w:sz w:val="28"/>
                <w:szCs w:val="28"/>
                <w:bdr w:val="none" w:sz="0" w:space="0" w:color="auto" w:frame="1"/>
                <w:cs/>
                <w:lang w:bidi="hi-IN"/>
              </w:rPr>
              <w:t>ए</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बी</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डी</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ई</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ऐफ</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एच</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आइ</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के</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ऐल</w:t>
            </w:r>
            <w:r>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ऐम</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ऐन</w:t>
            </w:r>
            <w:r>
              <w:rPr>
                <w:rFonts w:asciiTheme="minorBidi" w:hAnsiTheme="minorBidi" w:cstheme="minorBidi"/>
                <w:color w:val="3A3A3A"/>
                <w:sz w:val="28"/>
                <w:szCs w:val="28"/>
                <w:bdr w:val="none" w:sz="0" w:space="0" w:color="auto" w:frame="1"/>
              </w:rPr>
              <w:t>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ajorHAnsi" w:hAnsiTheme="majorHAnsi" w:cs="Segoe UI"/>
                <w:color w:val="C0504D" w:themeColor="accent2"/>
                <w:sz w:val="28"/>
                <w:szCs w:val="28"/>
                <w:bdr w:val="none" w:sz="0" w:space="0" w:color="auto" w:frame="1"/>
              </w:rPr>
              <w:t xml:space="preserve">OP     Q    R      S    T     U     V    </w:t>
            </w:r>
            <w:r>
              <w:rPr>
                <w:rFonts w:asciiTheme="majorHAnsi" w:hAnsiTheme="majorHAnsi" w:cs="Segoe UI"/>
                <w:color w:val="C0504D" w:themeColor="accent2"/>
                <w:sz w:val="28"/>
                <w:szCs w:val="28"/>
                <w:bdr w:val="none" w:sz="0" w:space="0" w:color="auto" w:frame="1"/>
              </w:rPr>
              <w:t xml:space="preserve">  W          </w:t>
            </w:r>
            <w:r w:rsidRPr="00272147">
              <w:rPr>
                <w:rFonts w:asciiTheme="majorHAnsi" w:hAnsiTheme="majorHAnsi" w:cs="Segoe UI"/>
                <w:color w:val="C0504D" w:themeColor="accent2"/>
                <w:sz w:val="28"/>
                <w:szCs w:val="28"/>
                <w:bdr w:val="none" w:sz="0" w:space="0" w:color="auto" w:frame="1"/>
              </w:rPr>
              <w:t>X       Y      Z</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3A3A3A"/>
                <w:sz w:val="28"/>
                <w:szCs w:val="28"/>
                <w:bdr w:val="none" w:sz="0" w:space="0" w:color="auto" w:frame="1"/>
                <w:lang w:val="en-US"/>
              </w:rPr>
            </w:pPr>
            <w:r w:rsidRPr="00272147">
              <w:rPr>
                <w:rFonts w:ascii="Mangal" w:hAnsi="Mangal" w:cs="Mangal" w:hint="cs"/>
                <w:color w:val="3A3A3A"/>
                <w:sz w:val="28"/>
                <w:szCs w:val="28"/>
                <w:bdr w:val="none" w:sz="0" w:space="0" w:color="auto" w:frame="1"/>
                <w:cs/>
                <w:lang w:bidi="hi-IN"/>
              </w:rPr>
              <w:t>ओपी</w:t>
            </w:r>
            <w:r w:rsidRPr="00272147">
              <w:rPr>
                <w:rFonts w:asciiTheme="minorBidi" w:hAnsiTheme="minorBidi" w:cstheme="minorBidi"/>
                <w:color w:val="3A3A3A"/>
                <w:sz w:val="28"/>
                <w:szCs w:val="28"/>
                <w:bdr w:val="none" w:sz="0" w:space="0" w:color="auto" w:frame="1"/>
                <w:cs/>
                <w:lang w:bidi="hi-IN"/>
              </w:rPr>
              <w:t xml:space="preserve"> </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क्यू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आर</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एस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टी</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वी</w:t>
            </w:r>
            <w:r>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डब्ल्यू</w:t>
            </w:r>
            <w:r w:rsidRPr="00272147">
              <w:rPr>
                <w:rFonts w:asciiTheme="minorBidi" w:hAnsiTheme="minorBidi" w:cstheme="minorBidi"/>
                <w:color w:val="3A3A3A"/>
                <w:sz w:val="28"/>
                <w:szCs w:val="28"/>
                <w:bdr w:val="none" w:sz="0" w:space="0" w:color="auto" w:frame="1"/>
                <w:cs/>
                <w:lang w:bidi="hi-IN"/>
              </w:rPr>
              <w:t xml:space="preserve"> </w:t>
            </w:r>
            <w:r w:rsidRPr="00272147">
              <w:rPr>
                <w:rFonts w:ascii="Mangal" w:hAnsi="Mangal" w:cs="Mangal" w:hint="cs"/>
                <w:color w:val="3A3A3A"/>
                <w:sz w:val="28"/>
                <w:szCs w:val="28"/>
                <w:bdr w:val="none" w:sz="0" w:space="0" w:color="auto" w:frame="1"/>
                <w:cs/>
                <w:lang w:bidi="hi-IN"/>
              </w:rPr>
              <w:t>ऐक्स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वाय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ज़ैड</w:t>
            </w:r>
          </w:p>
        </w:tc>
      </w:tr>
    </w:tbl>
    <w:p w:rsidR="00A10199" w:rsidRPr="00711ABB"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rPr>
          <w:trHeight w:val="1089"/>
        </w:trPr>
        <w:tc>
          <w:tcPr>
            <w:tcW w:w="8364" w:type="dxa"/>
          </w:tcPr>
          <w:p w:rsidR="00A10199" w:rsidRPr="008C78C8" w:rsidRDefault="00A10199" w:rsidP="00A10199">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स्वर</w:t>
            </w:r>
            <w:r w:rsidRPr="008C78C8">
              <w:rPr>
                <w:rStyle w:val="Strong"/>
                <w:rFonts w:ascii="Segoe UI" w:hAnsi="Segoe UI" w:cs="Segoe UI"/>
                <w:color w:val="3A3A3A"/>
                <w:sz w:val="26"/>
                <w:szCs w:val="26"/>
                <w:bdr w:val="none" w:sz="0" w:space="0" w:color="auto" w:frame="1"/>
              </w:rPr>
              <w:t> (Hindi Vowels)   </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6"/>
                <w:szCs w:val="26"/>
              </w:rPr>
            </w:pP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आ</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इ</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ई</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उ</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ऊ</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ए</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ऐ</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ओ</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औ</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tl/>
                <w:cs/>
              </w:rPr>
              <w:t>:</w:t>
            </w:r>
          </w:p>
          <w:p w:rsidR="00A10199" w:rsidRPr="00272147" w:rsidRDefault="00A10199" w:rsidP="00A10199">
            <w:pPr>
              <w:pStyle w:val="NormalWeb"/>
              <w:shd w:val="clear" w:color="auto" w:fill="FFFFFF"/>
              <w:spacing w:before="0" w:beforeAutospacing="0" w:after="0" w:afterAutospacing="0"/>
              <w:textAlignment w:val="baseline"/>
              <w:rPr>
                <w:rFonts w:asciiTheme="minorHAnsi" w:hAnsiTheme="minorHAnsi" w:cstheme="minorHAnsi"/>
                <w:color w:val="3A3A3A"/>
                <w:sz w:val="26"/>
                <w:szCs w:val="26"/>
              </w:rPr>
            </w:pPr>
            <w:r w:rsidRPr="00272147">
              <w:rPr>
                <w:rFonts w:asciiTheme="minorHAnsi" w:hAnsiTheme="minorHAnsi" w:cstheme="minorHAnsi"/>
                <w:color w:val="3A3A3A"/>
                <w:sz w:val="26"/>
                <w:szCs w:val="26"/>
                <w:bdr w:val="none" w:sz="0" w:space="0" w:color="auto" w:frame="1"/>
              </w:rPr>
              <w:t>a     aa    e/i    ee    u/o   oo/u   e/ai   ai     o     au/ou   ang    ah</w:t>
            </w:r>
          </w:p>
        </w:tc>
      </w:tr>
    </w:tbl>
    <w:p w:rsidR="00A10199"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c>
          <w:tcPr>
            <w:tcW w:w="8364" w:type="dxa"/>
          </w:tcPr>
          <w:p w:rsidR="00A10199" w:rsidRPr="008C78C8" w:rsidRDefault="00A10199" w:rsidP="00A10199">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व्यंजन</w:t>
            </w:r>
            <w:r w:rsidRPr="008C78C8">
              <w:rPr>
                <w:rStyle w:val="Strong"/>
                <w:rFonts w:ascii="Segoe UI" w:hAnsi="Segoe UI" w:cs="Segoe UI"/>
                <w:color w:val="3A3A3A"/>
                <w:sz w:val="26"/>
                <w:szCs w:val="26"/>
                <w:bdr w:val="none" w:sz="0" w:space="0" w:color="auto" w:frame="1"/>
              </w:rPr>
              <w:t> (Hindi Consonants)</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rPr>
            </w:pPr>
            <w:r w:rsidRPr="00272147">
              <w:rPr>
                <w:rFonts w:ascii="Mangal" w:hAnsi="Mangal" w:cs="Mangal" w:hint="cs"/>
                <w:color w:val="C0504D" w:themeColor="accent2"/>
                <w:sz w:val="28"/>
                <w:szCs w:val="28"/>
                <w:bdr w:val="none" w:sz="0" w:space="0" w:color="auto" w:frame="1"/>
                <w:cs/>
                <w:lang w:bidi="hi-IN"/>
              </w:rPr>
              <w:t>क</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ख</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ग</w:t>
            </w:r>
            <w:r w:rsidRPr="00272147">
              <w:rPr>
                <w:rFonts w:asciiTheme="minorBidi" w:hAnsiTheme="minorBidi" w:cstheme="minorBidi"/>
                <w:color w:val="C0504D" w:themeColor="accent2"/>
                <w:sz w:val="28"/>
                <w:szCs w:val="28"/>
                <w:bdr w:val="none" w:sz="0" w:space="0" w:color="auto" w:frame="1"/>
                <w:cs/>
                <w:lang w:bidi="hi-IN"/>
              </w:rPr>
              <w:t xml:space="preserve"> </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घ</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ड़</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च</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छ</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ज</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झ</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ण</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ट</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ठ</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ड</w:t>
            </w:r>
            <w:r w:rsidRPr="00272147">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ण</w:t>
            </w:r>
            <w:r w:rsidRPr="00272147">
              <w:rPr>
                <w:rFonts w:asciiTheme="minorBidi" w:hAnsiTheme="minorBidi" w:cstheme="minorBidi"/>
                <w:color w:val="C0504D" w:themeColor="accent2"/>
                <w:sz w:val="28"/>
                <w:szCs w:val="28"/>
                <w:bdr w:val="none" w:sz="0" w:space="0" w:color="auto" w:frame="1"/>
              </w:rPr>
              <w:t xml:space="preserve">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Pr>
                <w:rFonts w:asciiTheme="majorHAnsi" w:hAnsiTheme="majorHAnsi" w:cs="Segoe UI"/>
                <w:color w:val="3A3A3A"/>
                <w:sz w:val="26"/>
                <w:szCs w:val="26"/>
                <w:bdr w:val="none" w:sz="0" w:space="0" w:color="auto" w:frame="1"/>
              </w:rPr>
              <w:t xml:space="preserve">ka    kh   ga   </w:t>
            </w:r>
            <w:r w:rsidRPr="00272147">
              <w:rPr>
                <w:rFonts w:asciiTheme="majorHAnsi" w:hAnsiTheme="majorHAnsi" w:cs="Segoe UI"/>
                <w:color w:val="3A3A3A"/>
                <w:sz w:val="26"/>
                <w:szCs w:val="26"/>
                <w:bdr w:val="none" w:sz="0" w:space="0" w:color="auto" w:frame="1"/>
              </w:rPr>
              <w:t>gha  nga   cha   chha    ja    jha   yan  ta    tha   da    dha      ana</w:t>
            </w:r>
          </w:p>
          <w:p w:rsidR="00A10199" w:rsidRPr="008C78C8" w:rsidRDefault="00A10199" w:rsidP="00A10199">
            <w:pPr>
              <w:pStyle w:val="NormalWeb"/>
              <w:shd w:val="clear" w:color="auto" w:fill="FFFFFF"/>
              <w:spacing w:before="0" w:beforeAutospacing="0" w:after="0" w:afterAutospacing="0"/>
              <w:textAlignment w:val="baseline"/>
              <w:rPr>
                <w:rFonts w:ascii="Segoe UI" w:hAnsi="Segoe UI" w:cs="Segoe UI"/>
                <w:color w:val="3A3A3A"/>
                <w:sz w:val="26"/>
                <w:szCs w:val="26"/>
                <w:bdr w:val="none" w:sz="0" w:space="0" w:color="auto" w:frame="1"/>
              </w:rPr>
            </w:pP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bdr w:val="none" w:sz="0" w:space="0" w:color="auto" w:frame="1"/>
              </w:rPr>
            </w:pPr>
            <w:r w:rsidRPr="00272147">
              <w:rPr>
                <w:rFonts w:ascii="Mangal" w:hAnsi="Mangal" w:cs="Mangal" w:hint="cs"/>
                <w:color w:val="C0504D" w:themeColor="accent2"/>
                <w:sz w:val="28"/>
                <w:szCs w:val="28"/>
                <w:bdr w:val="none" w:sz="0" w:space="0" w:color="auto" w:frame="1"/>
                <w:cs/>
                <w:lang w:bidi="hi-IN"/>
              </w:rPr>
              <w:t>त</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थ</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द</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न</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प</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फ</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ब</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भ</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म</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य</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र</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ल</w:t>
            </w:r>
            <w:r w:rsidRPr="00272147">
              <w:rPr>
                <w:rFonts w:asciiTheme="minorBidi" w:hAnsiTheme="minorBidi" w:cstheme="minorBidi"/>
                <w:color w:val="C0504D" w:themeColor="accent2"/>
                <w:sz w:val="28"/>
                <w:szCs w:val="28"/>
                <w:bdr w:val="none" w:sz="0" w:space="0" w:color="auto" w:frame="1"/>
              </w:rPr>
              <w:t>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sidRPr="00272147">
              <w:rPr>
                <w:rFonts w:asciiTheme="majorHAnsi" w:hAnsiTheme="majorHAnsi" w:cs="Segoe UI"/>
                <w:color w:val="3A3A3A"/>
                <w:sz w:val="26"/>
                <w:szCs w:val="26"/>
                <w:bdr w:val="none" w:sz="0" w:space="0" w:color="auto" w:frame="1"/>
              </w:rPr>
              <w:t xml:space="preserve">th/t   th/tha  da/th    dha  na   </w:t>
            </w:r>
            <w:r>
              <w:rPr>
                <w:rFonts w:asciiTheme="majorHAnsi" w:hAnsiTheme="majorHAnsi" w:cs="Segoe UI"/>
                <w:color w:val="3A3A3A"/>
                <w:sz w:val="26"/>
                <w:szCs w:val="26"/>
                <w:bdr w:val="none" w:sz="0" w:space="0" w:color="auto" w:frame="1"/>
              </w:rPr>
              <w:t xml:space="preserve"> pa    pha/fa   </w:t>
            </w:r>
            <w:r w:rsidRPr="00272147">
              <w:rPr>
                <w:rFonts w:asciiTheme="majorHAnsi" w:hAnsiTheme="majorHAnsi" w:cs="Segoe UI"/>
                <w:color w:val="3A3A3A"/>
                <w:sz w:val="26"/>
                <w:szCs w:val="26"/>
                <w:bdr w:val="none" w:sz="0" w:space="0" w:color="auto" w:frame="1"/>
              </w:rPr>
              <w:t>ba   bha  ma   ya   ra    la   </w:t>
            </w:r>
          </w:p>
          <w:p w:rsidR="00A10199" w:rsidRPr="008C78C8" w:rsidRDefault="00A10199" w:rsidP="00A10199">
            <w:pPr>
              <w:pStyle w:val="NormalWeb"/>
              <w:shd w:val="clear" w:color="auto" w:fill="FFFFFF"/>
              <w:spacing w:before="0" w:beforeAutospacing="0" w:after="0" w:afterAutospacing="0"/>
              <w:textAlignment w:val="baseline"/>
              <w:rPr>
                <w:rFonts w:ascii="Segoe UI" w:hAnsi="Segoe UI" w:cs="Segoe UI"/>
                <w:color w:val="3A3A3A"/>
                <w:sz w:val="26"/>
                <w:szCs w:val="26"/>
              </w:rPr>
            </w:pPr>
          </w:p>
          <w:p w:rsidR="00A10199" w:rsidRPr="00CE4B06" w:rsidRDefault="00A10199" w:rsidP="00A10199">
            <w:pPr>
              <w:rPr>
                <w:color w:val="000000" w:themeColor="text1"/>
              </w:rPr>
            </w:pPr>
            <w:r w:rsidRPr="00272147">
              <w:rPr>
                <w:rFonts w:ascii="Mangal" w:hAnsi="Mangal" w:cs="Mangal" w:hint="cs"/>
                <w:color w:val="C0504D" w:themeColor="accent2"/>
                <w:sz w:val="28"/>
                <w:szCs w:val="28"/>
                <w:bdr w:val="none" w:sz="0" w:space="0" w:color="auto" w:frame="1"/>
                <w:cs/>
                <w:lang w:bidi="hi-IN"/>
              </w:rPr>
              <w:t>व</w:t>
            </w:r>
            <w:r>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षश</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स</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ह</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क्ष</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त्र</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ज्ञ</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rPr>
            </w:pPr>
            <w:r w:rsidRPr="00272147">
              <w:rPr>
                <w:rFonts w:asciiTheme="majorHAnsi" w:hAnsiTheme="majorHAnsi" w:cs="Segoe UI"/>
                <w:color w:val="3A3A3A"/>
                <w:sz w:val="26"/>
                <w:szCs w:val="26"/>
                <w:bdr w:val="none" w:sz="0" w:space="0" w:color="auto" w:frame="1"/>
              </w:rPr>
              <w:t>va/wa    sh sh   sa   ha   ksh  tra   gya</w:t>
            </w:r>
          </w:p>
          <w:p w:rsidR="00A10199" w:rsidRDefault="00A10199" w:rsidP="00A10199">
            <w:pPr>
              <w:rPr>
                <w:color w:val="000000" w:themeColor="text1"/>
              </w:rPr>
            </w:pPr>
          </w:p>
        </w:tc>
      </w:tr>
    </w:tbl>
    <w:p w:rsidR="00A10199" w:rsidRPr="00711ABB" w:rsidRDefault="00A10199" w:rsidP="00A10199">
      <w:pPr>
        <w:spacing w:line="240" w:lineRule="auto"/>
        <w:rPr>
          <w:color w:val="000000" w:themeColor="text1"/>
        </w:rPr>
      </w:pPr>
    </w:p>
    <w:p w:rsidR="00A10199" w:rsidRPr="00711ABB" w:rsidRDefault="00A10199" w:rsidP="00A10199">
      <w:pPr>
        <w:spacing w:line="240" w:lineRule="auto"/>
        <w:rPr>
          <w:color w:val="000000" w:themeColor="text1"/>
        </w:rPr>
      </w:pPr>
    </w:p>
    <w:p w:rsidR="00C208DE" w:rsidRPr="00C208DE" w:rsidRDefault="00CB30CF" w:rsidP="00CB30CF">
      <w:pPr>
        <w:spacing w:before="0" w:after="200"/>
      </w:pPr>
      <w:r>
        <w:br w:type="page"/>
      </w:r>
    </w:p>
    <w:p w:rsidR="00A10199" w:rsidRPr="008520F8" w:rsidRDefault="00A10199" w:rsidP="00C3230E">
      <w:pPr>
        <w:pStyle w:val="Heading2"/>
      </w:pPr>
      <w:bookmarkStart w:id="8" w:name="_Toc18392236"/>
      <w:r w:rsidRPr="008520F8">
        <w:lastRenderedPageBreak/>
        <w:t>Punctuation</w:t>
      </w:r>
      <w:bookmarkEnd w:id="8"/>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 xml:space="preserve">Punctuation is used to create sense, clarity </w:t>
      </w:r>
      <w:r w:rsidRPr="00A10199">
        <w:rPr>
          <w:rFonts w:cstheme="minorHAnsi"/>
          <w:noProof/>
          <w:color w:val="000000" w:themeColor="text1"/>
        </w:rPr>
        <w:t>and</w:t>
      </w:r>
      <w:r w:rsidRPr="00711ABB">
        <w:rPr>
          <w:rFonts w:cstheme="minorHAnsi"/>
          <w:color w:val="000000" w:themeColor="text1"/>
        </w:rPr>
        <w:t xml:space="preserve"> stress in sentences. You use punctuation marks to structure and organize your writing.</w:t>
      </w:r>
    </w:p>
    <w:p w:rsidR="00A10199" w:rsidRPr="007A3C4D" w:rsidRDefault="00A10199" w:rsidP="00A10199">
      <w:pPr>
        <w:spacing w:line="240" w:lineRule="auto"/>
        <w:ind w:left="851"/>
        <w:rPr>
          <w:rFonts w:ascii="Nirmala UI" w:hAnsi="Nirmala UI" w:cs="Nirmala UI"/>
          <w:color w:val="000000" w:themeColor="text1"/>
          <w:sz w:val="20"/>
          <w:szCs w:val="20"/>
        </w:rPr>
      </w:pPr>
      <w:r w:rsidRPr="007A3C4D">
        <w:rPr>
          <w:rFonts w:ascii="Nirmala UI" w:hAnsi="Nirmala UI" w:cs="Nirmala UI"/>
          <w:sz w:val="20"/>
          <w:szCs w:val="20"/>
          <w:cs/>
          <w:lang w:bidi="hi-IN"/>
        </w:rPr>
        <w:t>पूर्ण विराम</w:t>
      </w:r>
      <w:r w:rsidRPr="007A3C4D">
        <w:rPr>
          <w:rFonts w:ascii="Nirmala UI" w:hAnsi="Nirmala UI" w:cs="Nirmala UI"/>
          <w:sz w:val="20"/>
          <w:szCs w:val="20"/>
          <w:lang w:bidi="hi-IN"/>
        </w:rPr>
        <w:t xml:space="preserve">, </w:t>
      </w:r>
      <w:r w:rsidRPr="007A3C4D">
        <w:rPr>
          <w:rFonts w:ascii="Nirmala UI" w:hAnsi="Nirmala UI" w:cs="Nirmala UI"/>
          <w:sz w:val="20"/>
          <w:szCs w:val="20"/>
          <w:cs/>
          <w:lang w:bidi="hi-IN"/>
        </w:rPr>
        <w:t>अल्पविराम और कोष्ठक जैसे निशान</w:t>
      </w:r>
      <w:r w:rsidRPr="007A3C4D">
        <w:rPr>
          <w:rFonts w:ascii="Nirmala UI" w:hAnsi="Nirmala UI" w:cs="Nirmala UI"/>
          <w:sz w:val="20"/>
          <w:szCs w:val="20"/>
          <w:lang w:bidi="hi-IN"/>
        </w:rPr>
        <w:t xml:space="preserve">, </w:t>
      </w:r>
      <w:r w:rsidRPr="007A3C4D">
        <w:rPr>
          <w:rFonts w:ascii="Nirmala UI" w:hAnsi="Nirmala UI" w:cs="Nirmala UI"/>
          <w:sz w:val="20"/>
          <w:szCs w:val="20"/>
          <w:cs/>
          <w:lang w:bidi="hi-IN"/>
        </w:rPr>
        <w:t>अलग-अलग वाक्यों और उनके तत्वों को लिखने में और अर्थ को स्पष्ट करने के लिए उपयोग किए जाते हैं।</w:t>
      </w:r>
    </w:p>
    <w:p w:rsidR="00A10199" w:rsidRPr="00711ABB" w:rsidRDefault="00A10199" w:rsidP="00A10199">
      <w:pPr>
        <w:spacing w:line="240" w:lineRule="auto"/>
        <w:rPr>
          <w:color w:val="000000" w:themeColor="text1"/>
        </w:rPr>
      </w:pPr>
    </w:p>
    <w:p w:rsidR="00A10199" w:rsidRPr="00711ABB" w:rsidRDefault="00A10199" w:rsidP="00682B25">
      <w:pPr>
        <w:pStyle w:val="ListParagraph"/>
        <w:numPr>
          <w:ilvl w:val="0"/>
          <w:numId w:val="28"/>
        </w:numPr>
        <w:ind w:left="851"/>
        <w:rPr>
          <w:rFonts w:asciiTheme="majorHAnsi" w:hAnsiTheme="majorHAnsi"/>
          <w:b/>
          <w:color w:val="000000" w:themeColor="text1"/>
          <w:sz w:val="28"/>
          <w:szCs w:val="28"/>
        </w:rPr>
      </w:pPr>
      <w:r w:rsidRPr="00711ABB">
        <w:rPr>
          <w:rFonts w:asciiTheme="majorHAnsi" w:hAnsiTheme="majorHAnsi"/>
          <w:b/>
          <w:color w:val="000000" w:themeColor="text1"/>
          <w:sz w:val="28"/>
          <w:szCs w:val="28"/>
        </w:rPr>
        <w:t>Importance of Punctuation in English Writing</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The </w:t>
      </w:r>
      <w:r w:rsidRPr="00711ABB">
        <w:rPr>
          <w:rFonts w:cstheme="minorHAnsi"/>
          <w:b/>
          <w:color w:val="000000" w:themeColor="text1"/>
        </w:rPr>
        <w:t>Example</w:t>
      </w:r>
      <w:r w:rsidRPr="00711ABB">
        <w:rPr>
          <w:rFonts w:cstheme="minorHAnsi"/>
          <w:color w:val="000000" w:themeColor="text1"/>
        </w:rPr>
        <w:t xml:space="preserve"> of 'how punctuation plays a major role in writing and reading English' is : </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Let’s have a sentence</w:t>
      </w:r>
    </w:p>
    <w:p w:rsidR="00A10199" w:rsidRPr="00A10199" w:rsidRDefault="00A10199" w:rsidP="00C208DE">
      <w:pPr>
        <w:pStyle w:val="dot"/>
      </w:pPr>
      <w:r w:rsidRPr="00A10199">
        <w:t xml:space="preserve">A woman without her man is nothing. </w:t>
      </w:r>
    </w:p>
    <w:p w:rsidR="00A10199" w:rsidRPr="00A10199" w:rsidRDefault="00A10199" w:rsidP="00A10199">
      <w:pPr>
        <w:spacing w:line="240" w:lineRule="auto"/>
        <w:ind w:left="851"/>
        <w:rPr>
          <w:rFonts w:cstheme="minorHAnsi"/>
          <w:color w:val="000000" w:themeColor="text1"/>
        </w:rPr>
      </w:pPr>
      <w:r w:rsidRPr="00A10199">
        <w:rPr>
          <w:rFonts w:cstheme="minorHAnsi"/>
          <w:color w:val="000000" w:themeColor="text1"/>
        </w:rPr>
        <w:t>Now see the difference after adding punctuation, it makes:</w:t>
      </w:r>
    </w:p>
    <w:p w:rsidR="00A10199" w:rsidRPr="00A10199" w:rsidRDefault="00A10199" w:rsidP="00C208DE">
      <w:pPr>
        <w:pStyle w:val="dot"/>
      </w:pPr>
      <w:r w:rsidRPr="00A10199">
        <w:t>A woman, without her man, is nothing.</w:t>
      </w:r>
    </w:p>
    <w:p w:rsidR="00A10199" w:rsidRPr="00711ABB" w:rsidRDefault="00A10199" w:rsidP="00C208DE">
      <w:pPr>
        <w:pStyle w:val="dot"/>
      </w:pPr>
      <w:r w:rsidRPr="00A10199">
        <w:t>A woman: without her, man is nothing.</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See how punctuation has made the same sentence mean two exactly opposite meaning.</w:t>
      </w:r>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 xml:space="preserve">Other beautiful </w:t>
      </w:r>
    </w:p>
    <w:p w:rsidR="00A10199" w:rsidRPr="00711ABB" w:rsidRDefault="00A10199" w:rsidP="00A10199">
      <w:pPr>
        <w:spacing w:line="240" w:lineRule="auto"/>
        <w:ind w:left="851"/>
        <w:rPr>
          <w:rFonts w:cstheme="minorHAnsi"/>
          <w:color w:val="000000" w:themeColor="text1"/>
        </w:rPr>
      </w:pPr>
      <w:r w:rsidRPr="00711ABB">
        <w:rPr>
          <w:rFonts w:cstheme="minorHAnsi"/>
          <w:b/>
          <w:bCs/>
          <w:color w:val="000000" w:themeColor="text1"/>
        </w:rPr>
        <w:t>Example:</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The criminal, says the judge, should be hanged.</w:t>
      </w:r>
    </w:p>
    <w:p w:rsidR="00A10199" w:rsidRPr="00711ABB" w:rsidRDefault="00A10199" w:rsidP="00C208DE">
      <w:pPr>
        <w:pStyle w:val="dot"/>
      </w:pPr>
      <w:r w:rsidRPr="00711ABB">
        <w:t>The criminal says, the judge should be hanged.</w:t>
      </w:r>
      <w:r w:rsidR="00C208DE">
        <w:tab/>
      </w:r>
    </w:p>
    <w:p w:rsidR="00A10199" w:rsidRPr="00711ABB" w:rsidRDefault="00A10199" w:rsidP="00A10199">
      <w:pPr>
        <w:spacing w:line="240" w:lineRule="auto"/>
        <w:ind w:left="851"/>
        <w:rPr>
          <w:rFonts w:cstheme="minorHAnsi"/>
          <w:color w:val="000000" w:themeColor="text1"/>
        </w:rPr>
      </w:pPr>
    </w:p>
    <w:p w:rsidR="00A10199" w:rsidRPr="00711ABB" w:rsidRDefault="00A10199" w:rsidP="00A10199">
      <w:pPr>
        <w:spacing w:line="240" w:lineRule="auto"/>
        <w:ind w:left="851"/>
        <w:rPr>
          <w:rFonts w:cstheme="minorHAnsi"/>
          <w:color w:val="000000" w:themeColor="text1"/>
        </w:rPr>
      </w:pPr>
      <w:r w:rsidRPr="00711ABB">
        <w:rPr>
          <w:rFonts w:cstheme="minorHAnsi"/>
          <w:b/>
          <w:color w:val="000000" w:themeColor="text1"/>
        </w:rPr>
        <w:t>Always remember:</w:t>
      </w:r>
      <w:r w:rsidRPr="00711ABB">
        <w:rPr>
          <w:rFonts w:cstheme="minorHAnsi"/>
          <w:color w:val="000000" w:themeColor="text1"/>
        </w:rPr>
        <w:t xml:space="preserve"> The first letter of the word of a sentence has to be a capital letter. </w:t>
      </w:r>
    </w:p>
    <w:p w:rsidR="00A10199" w:rsidRPr="00CB30CF" w:rsidRDefault="00A10199" w:rsidP="00CB30CF">
      <w:pPr>
        <w:spacing w:line="240" w:lineRule="auto"/>
        <w:ind w:left="851"/>
        <w:rPr>
          <w:rFonts w:cstheme="minorHAnsi"/>
          <w:color w:val="000000" w:themeColor="text1"/>
        </w:rPr>
      </w:pPr>
      <w:r w:rsidRPr="00711ABB">
        <w:rPr>
          <w:rFonts w:cstheme="minorHAnsi"/>
          <w:color w:val="000000" w:themeColor="text1"/>
        </w:rPr>
        <w:t>A sentence always ends with a full stop (.), a question</w:t>
      </w:r>
      <w:r w:rsidR="00CB30CF">
        <w:rPr>
          <w:rFonts w:cstheme="minorHAnsi"/>
          <w:color w:val="000000" w:themeColor="text1"/>
        </w:rPr>
        <w:t xml:space="preserve"> mark (?) or an exclamation (!)</w:t>
      </w:r>
    </w:p>
    <w:p w:rsidR="00A10199" w:rsidRPr="00711ABB" w:rsidRDefault="00A10199" w:rsidP="00A10199">
      <w:pPr>
        <w:spacing w:line="240" w:lineRule="auto"/>
        <w:ind w:left="851"/>
        <w:rPr>
          <w:color w:val="000000" w:themeColor="text1"/>
        </w:rPr>
      </w:pPr>
    </w:p>
    <w:p w:rsidR="00A10199" w:rsidRPr="00711ABB" w:rsidRDefault="00A10199" w:rsidP="00A40B1A">
      <w:pPr>
        <w:pStyle w:val="star"/>
      </w:pPr>
      <w:r w:rsidRPr="00711ABB">
        <w:t>Punctuation Mark List :</w:t>
      </w:r>
    </w:p>
    <w:p w:rsidR="00A10199" w:rsidRPr="00711ABB" w:rsidRDefault="00A10199" w:rsidP="00E0799B">
      <w:pPr>
        <w:spacing w:line="240" w:lineRule="auto"/>
        <w:ind w:left="1276"/>
        <w:rPr>
          <w:color w:val="000000" w:themeColor="text1"/>
        </w:rPr>
      </w:pPr>
    </w:p>
    <w:tbl>
      <w:tblPr>
        <w:tblW w:w="6023" w:type="dxa"/>
        <w:tblInd w:w="1173"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613"/>
        <w:gridCol w:w="2410"/>
      </w:tblGrid>
      <w:tr w:rsidR="00A10199" w:rsidRPr="00711ABB" w:rsidTr="00A10199">
        <w:trPr>
          <w:trHeight w:val="300"/>
        </w:trPr>
        <w:tc>
          <w:tcPr>
            <w:tcW w:w="3613" w:type="dxa"/>
            <w:tcBorders>
              <w:left w:val="single" w:sz="4" w:space="0" w:color="auto"/>
            </w:tcBorders>
            <w:shd w:val="clear" w:color="000000" w:fill="EAECF0"/>
          </w:tcPr>
          <w:p w:rsidR="00A10199" w:rsidRPr="00711ABB" w:rsidRDefault="00A10199" w:rsidP="00E0799B">
            <w:pPr>
              <w:spacing w:line="240" w:lineRule="auto"/>
              <w:ind w:left="221"/>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613" w:type="dxa"/>
            <w:tcBorders>
              <w:left w:val="single" w:sz="4" w:space="0" w:color="auto"/>
            </w:tcBorders>
            <w:shd w:val="clear" w:color="000000" w:fill="F8F9FA"/>
          </w:tcPr>
          <w:p w:rsidR="00A10199" w:rsidRPr="00711ABB" w:rsidRDefault="00A10199" w:rsidP="00E0799B">
            <w:pPr>
              <w:spacing w:line="240" w:lineRule="auto"/>
              <w:ind w:left="221"/>
              <w:rPr>
                <w:rFonts w:cstheme="minorHAnsi"/>
                <w:color w:val="000000" w:themeColor="text1"/>
              </w:rPr>
            </w:pPr>
            <w:r w:rsidRPr="00711ABB">
              <w:rPr>
                <w:rFonts w:cstheme="minorHAnsi"/>
                <w:color w:val="000000" w:themeColor="text1"/>
              </w:rPr>
              <w:t>Full stop (period)</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Indicate the end of the Sentence. It is also used to show a full pause in the sentence.</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Example:</w:t>
      </w:r>
    </w:p>
    <w:p w:rsidR="00A10199" w:rsidRDefault="00A10199" w:rsidP="00E0799B">
      <w:pPr>
        <w:pStyle w:val="dot"/>
      </w:pPr>
      <w:r w:rsidRPr="00711ABB">
        <w:t>My name is Jitendra Singh.</w:t>
      </w:r>
    </w:p>
    <w:p w:rsidR="00830335" w:rsidRPr="00830335" w:rsidRDefault="00830335" w:rsidP="00E0799B">
      <w:pPr>
        <w:spacing w:line="240" w:lineRule="auto"/>
        <w:ind w:left="2700"/>
        <w:rPr>
          <w:rFonts w:ascii="Nirmala UI" w:hAnsi="Nirmala UI" w:cs="Nirmala UI"/>
          <w:sz w:val="20"/>
          <w:szCs w:val="20"/>
        </w:rPr>
      </w:pPr>
      <w:r w:rsidRPr="00830335">
        <w:rPr>
          <w:rFonts w:ascii="Nirmala UI" w:hAnsi="Nirmala UI" w:cs="Nirmala UI"/>
          <w:sz w:val="20"/>
          <w:szCs w:val="20"/>
          <w:cs/>
        </w:rPr>
        <w:t>मेरा नाम जितेंद्र सिंह है।</w:t>
      </w:r>
    </w:p>
    <w:p w:rsidR="00A10199" w:rsidRDefault="00A10199" w:rsidP="00E0799B">
      <w:pPr>
        <w:pStyle w:val="dot"/>
      </w:pPr>
      <w:r w:rsidRPr="00711ABB">
        <w:t>This book is written by me.</w:t>
      </w:r>
    </w:p>
    <w:p w:rsidR="00830335" w:rsidRPr="00CD03B8" w:rsidRDefault="00830335" w:rsidP="00E0799B">
      <w:pPr>
        <w:spacing w:line="240" w:lineRule="auto"/>
        <w:ind w:left="2700"/>
        <w:rPr>
          <w:rFonts w:ascii="Nirmala UI" w:hAnsi="Nirmala UI" w:cs="Nirmala UI"/>
          <w:sz w:val="20"/>
          <w:szCs w:val="20"/>
        </w:rPr>
      </w:pPr>
      <w:r w:rsidRPr="00CD03B8">
        <w:rPr>
          <w:rFonts w:ascii="Nirmala UI" w:hAnsi="Nirmala UI" w:cs="Nirmala UI" w:hint="cs"/>
          <w:sz w:val="20"/>
          <w:szCs w:val="20"/>
          <w:cs/>
        </w:rPr>
        <w:t>यह पुस्तक मेरे द्वारा लिखी गई है।</w:t>
      </w:r>
    </w:p>
    <w:p w:rsidR="00830335" w:rsidRPr="00711ABB" w:rsidRDefault="00830335" w:rsidP="00E0799B">
      <w:pPr>
        <w:pStyle w:val="dot"/>
        <w:numPr>
          <w:ilvl w:val="0"/>
          <w:numId w:val="0"/>
        </w:numPr>
        <w:ind w:left="2625"/>
      </w:pPr>
    </w:p>
    <w:p w:rsidR="00A10199" w:rsidRDefault="00CB30CF" w:rsidP="00E0799B">
      <w:pPr>
        <w:spacing w:before="0" w:after="200" w:line="240" w:lineRule="auto"/>
        <w:rPr>
          <w:color w:val="000000" w:themeColor="text1"/>
        </w:rPr>
      </w:pPr>
      <w:r>
        <w:rPr>
          <w:color w:val="000000" w:themeColor="text1"/>
        </w:rPr>
        <w:br w:type="page"/>
      </w:r>
    </w:p>
    <w:p w:rsidR="005E4041" w:rsidRPr="00711ABB" w:rsidRDefault="005E4041" w:rsidP="00E0799B">
      <w:pPr>
        <w:spacing w:before="0" w:after="200" w:line="240" w:lineRule="auto"/>
        <w:rPr>
          <w:color w:val="000000" w:themeColor="text1"/>
        </w:rPr>
      </w:pPr>
    </w:p>
    <w:tbl>
      <w:tblPr>
        <w:tblW w:w="6030" w:type="dxa"/>
        <w:tblInd w:w="1206"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80"/>
        <w:gridCol w:w="2450"/>
      </w:tblGrid>
      <w:tr w:rsidR="00A10199" w:rsidRPr="00711ABB" w:rsidTr="00A10199">
        <w:trPr>
          <w:trHeight w:val="300"/>
        </w:trPr>
        <w:tc>
          <w:tcPr>
            <w:tcW w:w="3580" w:type="dxa"/>
            <w:tcBorders>
              <w:left w:val="single" w:sz="4" w:space="0" w:color="auto"/>
            </w:tcBorders>
            <w:shd w:val="clear" w:color="000000" w:fill="EAECF0"/>
          </w:tcPr>
          <w:p w:rsidR="00A10199" w:rsidRPr="00711ABB" w:rsidRDefault="00A10199" w:rsidP="00E0799B">
            <w:pPr>
              <w:spacing w:line="240" w:lineRule="auto"/>
              <w:ind w:left="188"/>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5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580" w:type="dxa"/>
            <w:tcBorders>
              <w:left w:val="single" w:sz="4" w:space="0" w:color="auto"/>
            </w:tcBorders>
            <w:shd w:val="clear" w:color="000000" w:fill="F8F9FA"/>
          </w:tcPr>
          <w:p w:rsidR="00A10199" w:rsidRPr="00711ABB" w:rsidRDefault="00A10199" w:rsidP="00E0799B">
            <w:pPr>
              <w:spacing w:line="240" w:lineRule="auto"/>
              <w:ind w:left="188"/>
              <w:rPr>
                <w:rFonts w:cstheme="minorHAnsi"/>
                <w:color w:val="000000" w:themeColor="text1"/>
              </w:rPr>
            </w:pPr>
            <w:r w:rsidRPr="00711ABB">
              <w:rPr>
                <w:rFonts w:cstheme="minorHAnsi"/>
                <w:color w:val="000000" w:themeColor="text1"/>
              </w:rPr>
              <w:t>Comma</w:t>
            </w:r>
          </w:p>
        </w:tc>
        <w:tc>
          <w:tcPr>
            <w:tcW w:w="245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C208DE"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Commas are used to separate a list of similar words. </w:t>
      </w:r>
    </w:p>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It is al</w:t>
      </w:r>
      <w:r w:rsidR="009B3238">
        <w:rPr>
          <w:rFonts w:asciiTheme="majorHAnsi" w:hAnsiTheme="majorHAnsi"/>
          <w:color w:val="000000" w:themeColor="text1"/>
        </w:rPr>
        <w:t>r</w:t>
      </w:r>
      <w:r w:rsidRPr="00711ABB">
        <w:rPr>
          <w:rFonts w:asciiTheme="majorHAnsi" w:hAnsiTheme="majorHAnsi"/>
          <w:color w:val="000000" w:themeColor="text1"/>
        </w:rPr>
        <w:t xml:space="preserve">so used to show a </w:t>
      </w:r>
      <w:r w:rsidR="00C208DE" w:rsidRPr="00711ABB">
        <w:rPr>
          <w:rFonts w:asciiTheme="majorHAnsi" w:hAnsiTheme="majorHAnsi"/>
          <w:color w:val="000000" w:themeColor="text1"/>
        </w:rPr>
        <w:t xml:space="preserve">small </w:t>
      </w:r>
      <w:r w:rsidR="00C208DE">
        <w:rPr>
          <w:rFonts w:asciiTheme="majorHAnsi" w:hAnsiTheme="majorHAnsi"/>
          <w:color w:val="000000" w:themeColor="text1"/>
        </w:rPr>
        <w:t>Pause</w:t>
      </w:r>
      <w:r w:rsidRPr="00711ABB">
        <w:rPr>
          <w:rFonts w:asciiTheme="majorHAnsi" w:hAnsiTheme="majorHAnsi"/>
          <w:color w:val="000000" w:themeColor="text1"/>
        </w:rPr>
        <w:t xml:space="preserve"> in the sentence.</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Example:</w:t>
      </w:r>
    </w:p>
    <w:p w:rsidR="00A10199" w:rsidRDefault="00A10199" w:rsidP="00E0799B">
      <w:pPr>
        <w:pStyle w:val="dot"/>
      </w:pPr>
      <w:r w:rsidRPr="00711ABB">
        <w:t>I had milk, bread, honey and butter in breakfast.</w:t>
      </w:r>
    </w:p>
    <w:p w:rsidR="002B1881" w:rsidRDefault="002B1881" w:rsidP="00E0799B">
      <w:pPr>
        <w:spacing w:line="240" w:lineRule="auto"/>
        <w:ind w:left="2610"/>
        <w:rPr>
          <w:rFonts w:ascii="Nirmala UI" w:hAnsi="Nirmala UI" w:cs="Nirmala UI"/>
          <w:sz w:val="20"/>
          <w:szCs w:val="20"/>
        </w:rPr>
      </w:pPr>
      <w:r w:rsidRPr="002B1881">
        <w:rPr>
          <w:rFonts w:ascii="Nirmala UI" w:hAnsi="Nirmala UI" w:cs="Nirmala UI"/>
          <w:sz w:val="20"/>
          <w:szCs w:val="20"/>
          <w:cs/>
        </w:rPr>
        <w:t>मैंने नाश्ते में दूध</w:t>
      </w:r>
      <w:r w:rsidRPr="002B1881">
        <w:rPr>
          <w:rFonts w:ascii="Nirmala UI" w:hAnsi="Nirmala UI" w:cs="Nirmala UI"/>
          <w:sz w:val="20"/>
          <w:szCs w:val="20"/>
        </w:rPr>
        <w:t xml:space="preserve">, </w:t>
      </w:r>
      <w:r w:rsidRPr="002B1881">
        <w:rPr>
          <w:rFonts w:ascii="Nirmala UI" w:hAnsi="Nirmala UI" w:cs="Nirmala UI"/>
          <w:sz w:val="20"/>
          <w:szCs w:val="20"/>
          <w:cs/>
        </w:rPr>
        <w:t>रोटी</w:t>
      </w:r>
      <w:r w:rsidRPr="002B1881">
        <w:rPr>
          <w:rFonts w:ascii="Nirmala UI" w:hAnsi="Nirmala UI" w:cs="Nirmala UI"/>
          <w:sz w:val="20"/>
          <w:szCs w:val="20"/>
        </w:rPr>
        <w:t xml:space="preserve">, </w:t>
      </w:r>
      <w:r w:rsidRPr="002B1881">
        <w:rPr>
          <w:rFonts w:ascii="Nirmala UI" w:hAnsi="Nirmala UI" w:cs="Nirmala UI"/>
          <w:sz w:val="20"/>
          <w:szCs w:val="20"/>
          <w:cs/>
        </w:rPr>
        <w:t>शहद और मक्खन लिया।</w:t>
      </w:r>
    </w:p>
    <w:p w:rsidR="00A10199" w:rsidRPr="002B1881" w:rsidRDefault="00A10199" w:rsidP="00E0799B">
      <w:pPr>
        <w:spacing w:line="240" w:lineRule="auto"/>
        <w:ind w:left="2610"/>
        <w:rPr>
          <w:rFonts w:ascii="Nirmala UI" w:hAnsi="Nirmala UI" w:cs="Nirmala UI"/>
          <w:sz w:val="20"/>
          <w:szCs w:val="20"/>
        </w:rPr>
      </w:pPr>
      <w:r>
        <w:rPr>
          <w:color w:val="000000" w:themeColor="text1"/>
        </w:rPr>
        <w:tab/>
      </w:r>
    </w:p>
    <w:tbl>
      <w:tblPr>
        <w:tblW w:w="5939" w:type="dxa"/>
        <w:tblInd w:w="1257"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29"/>
        <w:gridCol w:w="2410"/>
      </w:tblGrid>
      <w:tr w:rsidR="00A10199" w:rsidRPr="00711ABB" w:rsidTr="00A10199">
        <w:trPr>
          <w:trHeight w:val="300"/>
        </w:trPr>
        <w:tc>
          <w:tcPr>
            <w:tcW w:w="3529" w:type="dxa"/>
            <w:tcBorders>
              <w:left w:val="single" w:sz="4" w:space="0" w:color="auto"/>
            </w:tcBorders>
            <w:shd w:val="clear" w:color="000000" w:fill="EAECF0"/>
          </w:tcPr>
          <w:p w:rsidR="00A10199" w:rsidRPr="00711ABB" w:rsidRDefault="00A10199" w:rsidP="00E0799B">
            <w:pPr>
              <w:spacing w:line="240" w:lineRule="auto"/>
              <w:ind w:left="137"/>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529" w:type="dxa"/>
            <w:tcBorders>
              <w:left w:val="single" w:sz="4" w:space="0" w:color="auto"/>
            </w:tcBorders>
            <w:shd w:val="clear" w:color="000000" w:fill="F8F9FA"/>
          </w:tcPr>
          <w:p w:rsidR="00A10199" w:rsidRPr="00711ABB" w:rsidRDefault="00A10199" w:rsidP="00E0799B">
            <w:pPr>
              <w:spacing w:line="240" w:lineRule="auto"/>
              <w:ind w:left="137"/>
              <w:rPr>
                <w:rFonts w:cstheme="minorHAnsi"/>
                <w:color w:val="000000" w:themeColor="text1"/>
              </w:rPr>
            </w:pPr>
            <w:r w:rsidRPr="00711ABB">
              <w:rPr>
                <w:rFonts w:cstheme="minorHAnsi"/>
                <w:color w:val="000000" w:themeColor="text1"/>
              </w:rPr>
              <w:t>Question mark</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Question marks are used to make clear that what is said or written is a question. </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Example: </w:t>
      </w:r>
    </w:p>
    <w:p w:rsidR="002B1881" w:rsidRDefault="00A10199" w:rsidP="00E0799B">
      <w:pPr>
        <w:pStyle w:val="dot"/>
      </w:pPr>
      <w:r w:rsidRPr="00711ABB">
        <w:t xml:space="preserve">What is your name? </w:t>
      </w:r>
    </w:p>
    <w:p w:rsidR="00995C4F" w:rsidRPr="00995C4F" w:rsidRDefault="00995C4F" w:rsidP="00E0799B">
      <w:pPr>
        <w:spacing w:line="240" w:lineRule="auto"/>
        <w:ind w:left="2610"/>
        <w:rPr>
          <w:rFonts w:ascii="Nirmala UI" w:hAnsi="Nirmala UI" w:cs="Nirmala UI"/>
          <w:sz w:val="20"/>
          <w:szCs w:val="20"/>
        </w:rPr>
      </w:pPr>
      <w:r w:rsidRPr="00995C4F">
        <w:rPr>
          <w:rFonts w:ascii="Nirmala UI" w:hAnsi="Nirmala UI" w:cs="Nirmala UI"/>
          <w:sz w:val="20"/>
          <w:szCs w:val="20"/>
          <w:cs/>
        </w:rPr>
        <w:t>तुम्हारा नाम क्या हे</w:t>
      </w:r>
      <w:r w:rsidRPr="00995C4F">
        <w:rPr>
          <w:rFonts w:ascii="Nirmala UI" w:hAnsi="Nirmala UI" w:cs="Nirmala UI"/>
          <w:sz w:val="20"/>
          <w:szCs w:val="20"/>
        </w:rPr>
        <w:t>?</w:t>
      </w:r>
    </w:p>
    <w:p w:rsidR="00A10199" w:rsidRDefault="00A10199" w:rsidP="00E0799B">
      <w:pPr>
        <w:pStyle w:val="dot"/>
      </w:pPr>
      <w:r w:rsidRPr="00711ABB">
        <w:t>Who has written this book?</w:t>
      </w:r>
    </w:p>
    <w:p w:rsidR="00995C4F" w:rsidRPr="00995C4F" w:rsidRDefault="00995C4F" w:rsidP="00E0799B">
      <w:pPr>
        <w:spacing w:before="0" w:after="0" w:line="240" w:lineRule="auto"/>
        <w:ind w:left="2610"/>
        <w:rPr>
          <w:rFonts w:ascii="Nirmala UI" w:hAnsi="Nirmala UI" w:cs="Nirmala UI"/>
          <w:sz w:val="20"/>
          <w:szCs w:val="20"/>
        </w:rPr>
      </w:pPr>
      <w:r w:rsidRPr="00995C4F">
        <w:rPr>
          <w:rFonts w:ascii="Nirmala UI" w:hAnsi="Nirmala UI" w:cs="Nirmala UI"/>
          <w:sz w:val="20"/>
          <w:szCs w:val="20"/>
          <w:cs/>
        </w:rPr>
        <w:t>यह पुस्तक किसने लिखी है</w:t>
      </w:r>
      <w:r w:rsidRPr="00995C4F">
        <w:rPr>
          <w:rFonts w:ascii="Nirmala UI" w:hAnsi="Nirmala UI" w:cs="Nirmala UI"/>
          <w:sz w:val="20"/>
          <w:szCs w:val="20"/>
        </w:rPr>
        <w:t>?</w:t>
      </w:r>
    </w:p>
    <w:p w:rsidR="00A10199" w:rsidRPr="00711ABB" w:rsidRDefault="00A10199" w:rsidP="00E0799B">
      <w:pPr>
        <w:spacing w:line="240" w:lineRule="auto"/>
        <w:ind w:left="1276"/>
        <w:rPr>
          <w:color w:val="000000" w:themeColor="text1"/>
        </w:rPr>
      </w:pPr>
    </w:p>
    <w:tbl>
      <w:tblPr>
        <w:tblW w:w="5906" w:type="dxa"/>
        <w:tblInd w:w="1290"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96"/>
        <w:gridCol w:w="2410"/>
      </w:tblGrid>
      <w:tr w:rsidR="00A10199" w:rsidRPr="00711ABB" w:rsidTr="00A10199">
        <w:trPr>
          <w:trHeight w:val="300"/>
        </w:trPr>
        <w:tc>
          <w:tcPr>
            <w:tcW w:w="3496" w:type="dxa"/>
            <w:tcBorders>
              <w:left w:val="single" w:sz="4" w:space="0" w:color="auto"/>
            </w:tcBorders>
            <w:shd w:val="clear" w:color="000000" w:fill="EAECF0"/>
          </w:tcPr>
          <w:p w:rsidR="00A10199" w:rsidRPr="00711ABB" w:rsidRDefault="00A10199" w:rsidP="00E0799B">
            <w:pPr>
              <w:spacing w:line="240" w:lineRule="auto"/>
              <w:ind w:left="10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496" w:type="dxa"/>
            <w:tcBorders>
              <w:left w:val="single" w:sz="4" w:space="0" w:color="auto"/>
            </w:tcBorders>
            <w:shd w:val="clear" w:color="000000" w:fill="F8F9FA"/>
          </w:tcPr>
          <w:p w:rsidR="00A10199" w:rsidRPr="00711ABB" w:rsidRDefault="00A10199" w:rsidP="00E0799B">
            <w:pPr>
              <w:spacing w:line="240" w:lineRule="auto"/>
              <w:ind w:left="104"/>
              <w:rPr>
                <w:rFonts w:cstheme="minorHAnsi"/>
                <w:color w:val="000000" w:themeColor="text1"/>
              </w:rPr>
            </w:pPr>
            <w:r w:rsidRPr="00711ABB">
              <w:rPr>
                <w:rFonts w:cstheme="minorHAnsi"/>
                <w:color w:val="000000" w:themeColor="text1"/>
              </w:rPr>
              <w:t>exclamation mark</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It shows the sentence has drama, </w:t>
      </w:r>
      <w:r w:rsidRPr="007845C0">
        <w:rPr>
          <w:rFonts w:asciiTheme="majorHAnsi" w:hAnsiTheme="majorHAnsi"/>
          <w:b/>
          <w:bCs/>
          <w:color w:val="000000" w:themeColor="text1"/>
        </w:rPr>
        <w:t>for Example</w:t>
      </w:r>
      <w:r w:rsidRPr="00711ABB">
        <w:rPr>
          <w:rFonts w:asciiTheme="majorHAnsi" w:hAnsiTheme="majorHAnsi"/>
          <w:color w:val="000000" w:themeColor="text1"/>
        </w:rPr>
        <w:t xml:space="preserve">, surprise, anger, annoyance. </w:t>
      </w:r>
    </w:p>
    <w:p w:rsidR="00A10199" w:rsidRDefault="00C208DE"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For Example</w:t>
      </w:r>
      <w:r w:rsidR="00A10199" w:rsidRPr="00711ABB">
        <w:rPr>
          <w:rFonts w:asciiTheme="majorHAnsi" w:hAnsiTheme="majorHAnsi"/>
          <w:b/>
          <w:bCs/>
          <w:color w:val="000000" w:themeColor="text1"/>
        </w:rPr>
        <w:t xml:space="preserve">:    </w:t>
      </w:r>
    </w:p>
    <w:p w:rsidR="00995C4F" w:rsidRDefault="00A10199" w:rsidP="00E0799B">
      <w:pPr>
        <w:pStyle w:val="dot"/>
      </w:pPr>
      <w:r w:rsidRPr="00995C4F">
        <w:t>Wow! your dress is so nice</w:t>
      </w:r>
    </w:p>
    <w:p w:rsidR="00A10199" w:rsidRPr="00995C4F" w:rsidRDefault="00995C4F" w:rsidP="00E0799B">
      <w:pPr>
        <w:spacing w:before="0" w:after="0" w:line="240" w:lineRule="auto"/>
        <w:ind w:left="2700"/>
        <w:rPr>
          <w:rFonts w:ascii="Nirmala UI" w:hAnsi="Nirmala UI" w:cs="Nirmala UI"/>
          <w:sz w:val="20"/>
          <w:szCs w:val="20"/>
        </w:rPr>
      </w:pPr>
      <w:r w:rsidRPr="00995C4F">
        <w:rPr>
          <w:rFonts w:ascii="Nirmala UI" w:hAnsi="Nirmala UI" w:cs="Nirmala UI"/>
          <w:sz w:val="20"/>
          <w:szCs w:val="20"/>
          <w:cs/>
        </w:rPr>
        <w:t>वाह! आपकी ड्रेस बहुत अच्छी है।</w:t>
      </w:r>
    </w:p>
    <w:p w:rsidR="00995C4F" w:rsidRDefault="00A10199" w:rsidP="00E0799B">
      <w:pPr>
        <w:pStyle w:val="dot"/>
      </w:pPr>
      <w:r w:rsidRPr="00995C4F">
        <w:t>Congratulation! keep up your good work.</w:t>
      </w:r>
    </w:p>
    <w:p w:rsidR="00995C4F" w:rsidRPr="00995C4F" w:rsidRDefault="00995C4F" w:rsidP="00E0799B">
      <w:pPr>
        <w:spacing w:before="0" w:after="0" w:line="240" w:lineRule="auto"/>
        <w:ind w:left="2700"/>
        <w:rPr>
          <w:rFonts w:ascii="Nirmala UI" w:hAnsi="Nirmala UI" w:cs="Nirmala UI"/>
          <w:sz w:val="20"/>
          <w:szCs w:val="20"/>
          <w:cs/>
        </w:rPr>
      </w:pPr>
      <w:r w:rsidRPr="00995C4F">
        <w:rPr>
          <w:rFonts w:ascii="Nirmala UI" w:hAnsi="Nirmala UI" w:cs="Nirmala UI"/>
          <w:sz w:val="20"/>
          <w:szCs w:val="20"/>
          <w:cs/>
        </w:rPr>
        <w:t>बधाई हो! अच्छा कार्य करते रहिए।</w:t>
      </w:r>
    </w:p>
    <w:p w:rsidR="00A10199" w:rsidRDefault="00A10199" w:rsidP="00E0799B">
      <w:pPr>
        <w:pStyle w:val="dot"/>
      </w:pPr>
      <w:r w:rsidRPr="00995C4F">
        <w:t>Wow! India won the T-20 series from West Indies.</w:t>
      </w:r>
    </w:p>
    <w:p w:rsidR="00995C4F" w:rsidRPr="00995C4F" w:rsidRDefault="00995C4F" w:rsidP="00E0799B">
      <w:pPr>
        <w:spacing w:before="0" w:after="0" w:line="240" w:lineRule="auto"/>
        <w:ind w:left="2700"/>
        <w:rPr>
          <w:rFonts w:ascii="Nirmala UI" w:hAnsi="Nirmala UI" w:cs="Nirmala UI"/>
          <w:sz w:val="20"/>
          <w:szCs w:val="20"/>
        </w:rPr>
      </w:pPr>
      <w:r w:rsidRPr="00995C4F">
        <w:rPr>
          <w:rFonts w:ascii="Nirmala UI" w:hAnsi="Nirmala UI" w:cs="Nirmala UI"/>
          <w:sz w:val="20"/>
          <w:szCs w:val="20"/>
          <w:cs/>
        </w:rPr>
        <w:t>वाह! भारत ने वेस्टइंडीज से टी -20 श्रृंखला जीती।</w:t>
      </w:r>
    </w:p>
    <w:p w:rsidR="00A10199" w:rsidRPr="00711ABB" w:rsidRDefault="00A10199" w:rsidP="00E0799B">
      <w:pPr>
        <w:spacing w:line="240" w:lineRule="auto"/>
        <w:rPr>
          <w:color w:val="000000" w:themeColor="text1"/>
        </w:rPr>
      </w:pPr>
    </w:p>
    <w:tbl>
      <w:tblPr>
        <w:tblW w:w="5872" w:type="dxa"/>
        <w:tblInd w:w="132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62"/>
        <w:gridCol w:w="2410"/>
      </w:tblGrid>
      <w:tr w:rsidR="00A10199" w:rsidRPr="00711ABB" w:rsidTr="00A10199">
        <w:trPr>
          <w:trHeight w:val="300"/>
        </w:trPr>
        <w:tc>
          <w:tcPr>
            <w:tcW w:w="3462" w:type="dxa"/>
            <w:tcBorders>
              <w:left w:val="single" w:sz="4" w:space="0" w:color="auto"/>
            </w:tcBorders>
            <w:shd w:val="clear" w:color="000000" w:fill="EAECF0"/>
          </w:tcPr>
          <w:p w:rsidR="00A10199" w:rsidRPr="00711ABB" w:rsidRDefault="00A10199" w:rsidP="00E0799B">
            <w:pPr>
              <w:spacing w:line="240" w:lineRule="auto"/>
              <w:ind w:left="70"/>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462" w:type="dxa"/>
            <w:tcBorders>
              <w:left w:val="single" w:sz="4" w:space="0" w:color="auto"/>
            </w:tcBorders>
            <w:shd w:val="clear" w:color="000000" w:fill="F8F9FA"/>
          </w:tcPr>
          <w:p w:rsidR="00A10199" w:rsidRPr="00711ABB" w:rsidRDefault="00A10199" w:rsidP="00E0799B">
            <w:pPr>
              <w:spacing w:line="240" w:lineRule="auto"/>
              <w:ind w:left="70"/>
              <w:rPr>
                <w:rFonts w:cstheme="minorHAnsi"/>
                <w:color w:val="000000" w:themeColor="text1"/>
              </w:rPr>
            </w:pPr>
            <w:r w:rsidRPr="00711ABB">
              <w:rPr>
                <w:rFonts w:cstheme="minorHAnsi"/>
                <w:color w:val="000000" w:themeColor="text1"/>
              </w:rPr>
              <w:t>Colon</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shd w:val="clear" w:color="auto" w:fill="FFFFFF"/>
        </w:rPr>
      </w:pPr>
      <w:r w:rsidRPr="00711ABB">
        <w:rPr>
          <w:rFonts w:asciiTheme="majorHAnsi" w:hAnsiTheme="majorHAnsi"/>
          <w:color w:val="000000" w:themeColor="text1"/>
          <w:shd w:val="clear" w:color="auto" w:fill="FFFFFF"/>
        </w:rPr>
        <w:t xml:space="preserve">A colon is used in sentences to show that something is following after </w:t>
      </w:r>
      <w:r w:rsidRPr="00A10199">
        <w:rPr>
          <w:rFonts w:asciiTheme="majorHAnsi" w:hAnsiTheme="majorHAnsi"/>
          <w:noProof/>
          <w:color w:val="000000" w:themeColor="text1"/>
          <w:shd w:val="clear" w:color="auto" w:fill="FFFFFF"/>
        </w:rPr>
        <w:t>colon</w:t>
      </w:r>
      <w:r>
        <w:rPr>
          <w:rFonts w:asciiTheme="majorHAnsi" w:hAnsiTheme="majorHAnsi"/>
          <w:noProof/>
          <w:color w:val="000000" w:themeColor="text1"/>
          <w:shd w:val="clear" w:color="auto" w:fill="FFFFFF"/>
        </w:rPr>
        <w:t>s</w:t>
      </w:r>
      <w:r w:rsidRPr="00711ABB">
        <w:rPr>
          <w:rFonts w:asciiTheme="majorHAnsi" w:hAnsiTheme="majorHAnsi"/>
          <w:color w:val="000000" w:themeColor="text1"/>
          <w:shd w:val="clear" w:color="auto" w:fill="FFFFFF"/>
        </w:rPr>
        <w:t xml:space="preserve"> like an </w:t>
      </w:r>
      <w:r w:rsidRPr="00C208DE">
        <w:rPr>
          <w:rFonts w:asciiTheme="majorHAnsi" w:hAnsiTheme="majorHAnsi"/>
          <w:color w:val="000000" w:themeColor="text1"/>
          <w:shd w:val="clear" w:color="auto" w:fill="FFFFFF"/>
        </w:rPr>
        <w:t>Example</w:t>
      </w:r>
      <w:r w:rsidRPr="00711ABB">
        <w:rPr>
          <w:rFonts w:asciiTheme="majorHAnsi" w:hAnsiTheme="majorHAnsi"/>
          <w:color w:val="000000" w:themeColor="text1"/>
          <w:shd w:val="clear" w:color="auto" w:fill="FFFFFF"/>
        </w:rPr>
        <w:t xml:space="preserve">, list or some quotation. </w:t>
      </w:r>
    </w:p>
    <w:p w:rsidR="005E4041" w:rsidRPr="005E4041" w:rsidRDefault="00A10199" w:rsidP="00E0799B">
      <w:pPr>
        <w:spacing w:line="240" w:lineRule="auto"/>
        <w:ind w:left="1276"/>
        <w:rPr>
          <w:rFonts w:asciiTheme="majorHAnsi" w:hAnsiTheme="majorHAnsi"/>
          <w:b/>
          <w:bCs/>
          <w:color w:val="000000" w:themeColor="text1"/>
          <w:shd w:val="clear" w:color="auto" w:fill="FFFFFF"/>
        </w:rPr>
      </w:pPr>
      <w:r w:rsidRPr="00711ABB">
        <w:rPr>
          <w:rFonts w:asciiTheme="majorHAnsi" w:hAnsiTheme="majorHAnsi"/>
          <w:b/>
          <w:bCs/>
          <w:color w:val="000000" w:themeColor="text1"/>
          <w:shd w:val="clear" w:color="auto" w:fill="FFFFFF"/>
        </w:rPr>
        <w:t>For Example:</w:t>
      </w:r>
    </w:p>
    <w:p w:rsidR="00A10199" w:rsidRDefault="00A10199" w:rsidP="00E0799B">
      <w:pPr>
        <w:pStyle w:val="dot"/>
      </w:pPr>
      <w:r w:rsidRPr="00B704FF">
        <w:t>Our Prime minister Modi says: “Beti Bachao, Beti Padhio”</w:t>
      </w:r>
    </w:p>
    <w:p w:rsidR="005E4041" w:rsidRPr="00B704FF" w:rsidRDefault="005E4041" w:rsidP="00E0799B">
      <w:pPr>
        <w:spacing w:before="0" w:after="0" w:line="240" w:lineRule="auto"/>
        <w:ind w:left="2610"/>
        <w:rPr>
          <w:rFonts w:ascii="Nirmala UI" w:hAnsi="Nirmala UI" w:cs="Nirmala UI"/>
          <w:sz w:val="20"/>
          <w:szCs w:val="20"/>
        </w:rPr>
      </w:pPr>
      <w:r w:rsidRPr="00B704FF">
        <w:rPr>
          <w:rFonts w:ascii="Nirmala UI" w:hAnsi="Nirmala UI" w:cs="Nirmala UI"/>
          <w:sz w:val="20"/>
          <w:szCs w:val="20"/>
          <w:cs/>
        </w:rPr>
        <w:t>हमारे प्रधान मंत्री मोदी कहते हैं: "बेटी बचाओ</w:t>
      </w:r>
      <w:r w:rsidRPr="00B704FF">
        <w:rPr>
          <w:rFonts w:ascii="Nirmala UI" w:hAnsi="Nirmala UI" w:cs="Nirmala UI"/>
          <w:sz w:val="20"/>
          <w:szCs w:val="20"/>
        </w:rPr>
        <w:t xml:space="preserve">, </w:t>
      </w:r>
      <w:r w:rsidRPr="00B704FF">
        <w:rPr>
          <w:rFonts w:ascii="Nirmala UI" w:hAnsi="Nirmala UI" w:cs="Nirmala UI"/>
          <w:sz w:val="20"/>
          <w:szCs w:val="20"/>
          <w:cs/>
        </w:rPr>
        <w:t xml:space="preserve">बेटी </w:t>
      </w:r>
      <w:r w:rsidR="00405AB7" w:rsidRPr="00405AB7">
        <w:rPr>
          <w:rFonts w:ascii="Nirmala UI" w:hAnsi="Nirmala UI" w:cs="Nirmala UI" w:hint="cs"/>
          <w:sz w:val="20"/>
          <w:szCs w:val="20"/>
        </w:rPr>
        <w:t>पढ़ाओ</w:t>
      </w:r>
      <w:r w:rsidRPr="00B704FF">
        <w:rPr>
          <w:rFonts w:ascii="Nirmala UI" w:hAnsi="Nirmala UI" w:cs="Nirmala UI"/>
          <w:sz w:val="20"/>
          <w:szCs w:val="20"/>
          <w:cs/>
        </w:rPr>
        <w:t>"</w:t>
      </w:r>
    </w:p>
    <w:p w:rsidR="00C208DE" w:rsidRDefault="00C208DE" w:rsidP="00E0799B">
      <w:pPr>
        <w:pStyle w:val="dot"/>
        <w:numPr>
          <w:ilvl w:val="0"/>
          <w:numId w:val="0"/>
        </w:numPr>
        <w:rPr>
          <w:shd w:val="clear" w:color="auto" w:fill="FFFFFF"/>
        </w:rPr>
      </w:pPr>
    </w:p>
    <w:p w:rsidR="00C208DE" w:rsidRDefault="00C208DE" w:rsidP="00E0799B">
      <w:pPr>
        <w:pStyle w:val="dot"/>
        <w:numPr>
          <w:ilvl w:val="0"/>
          <w:numId w:val="0"/>
        </w:numPr>
        <w:ind w:left="2625"/>
        <w:rPr>
          <w:shd w:val="clear" w:color="auto" w:fill="FFFFFF"/>
        </w:rPr>
      </w:pPr>
    </w:p>
    <w:p w:rsidR="00E0799B" w:rsidRDefault="00E0799B" w:rsidP="00E0799B">
      <w:pPr>
        <w:pStyle w:val="dot"/>
        <w:numPr>
          <w:ilvl w:val="0"/>
          <w:numId w:val="0"/>
        </w:numPr>
        <w:ind w:left="2625"/>
        <w:rPr>
          <w:shd w:val="clear" w:color="auto" w:fill="FFFFFF"/>
        </w:rPr>
      </w:pPr>
    </w:p>
    <w:p w:rsidR="0031674F" w:rsidRPr="00711ABB" w:rsidRDefault="0031674F" w:rsidP="00E0799B">
      <w:pPr>
        <w:pStyle w:val="dot"/>
        <w:numPr>
          <w:ilvl w:val="0"/>
          <w:numId w:val="0"/>
        </w:numPr>
        <w:ind w:left="2625"/>
        <w:rPr>
          <w:shd w:val="clear" w:color="auto" w:fill="FFFFFF"/>
        </w:rPr>
      </w:pPr>
    </w:p>
    <w:tbl>
      <w:tblPr>
        <w:tblpPr w:leftFromText="180" w:rightFromText="180" w:vertAnchor="text" w:horzAnchor="page" w:tblpX="3154" w:tblpY="245"/>
        <w:tblW w:w="5811"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369"/>
        <w:gridCol w:w="2442"/>
      </w:tblGrid>
      <w:tr w:rsidR="00A10199" w:rsidRPr="00711ABB" w:rsidTr="00A10199">
        <w:trPr>
          <w:trHeight w:val="242"/>
        </w:trPr>
        <w:tc>
          <w:tcPr>
            <w:tcW w:w="3369" w:type="dxa"/>
            <w:tcBorders>
              <w:left w:val="single" w:sz="4" w:space="0" w:color="auto"/>
            </w:tcBorders>
            <w:shd w:val="clear" w:color="000000" w:fill="EAECF0"/>
          </w:tcPr>
          <w:p w:rsidR="00A10199" w:rsidRPr="00711ABB" w:rsidRDefault="00A10199" w:rsidP="00E0799B">
            <w:pPr>
              <w:spacing w:line="240" w:lineRule="auto"/>
              <w:ind w:left="54"/>
              <w:rPr>
                <w:rFonts w:asciiTheme="majorHAnsi" w:hAnsiTheme="majorHAnsi"/>
                <w:b/>
                <w:color w:val="000000" w:themeColor="text1"/>
                <w:sz w:val="24"/>
                <w:szCs w:val="24"/>
              </w:rPr>
            </w:pPr>
            <w:r w:rsidRPr="00711ABB">
              <w:rPr>
                <w:rFonts w:asciiTheme="majorHAnsi" w:hAnsiTheme="majorHAnsi"/>
                <w:b/>
                <w:color w:val="000000" w:themeColor="text1"/>
                <w:sz w:val="24"/>
                <w:szCs w:val="24"/>
              </w:rPr>
              <w:lastRenderedPageBreak/>
              <w:t>Punctuation Mark</w:t>
            </w:r>
          </w:p>
        </w:tc>
        <w:tc>
          <w:tcPr>
            <w:tcW w:w="2442"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34"/>
        </w:trPr>
        <w:tc>
          <w:tcPr>
            <w:tcW w:w="3369" w:type="dxa"/>
            <w:tcBorders>
              <w:left w:val="single" w:sz="4" w:space="0" w:color="auto"/>
            </w:tcBorders>
            <w:shd w:val="clear" w:color="000000" w:fill="F8F9FA"/>
          </w:tcPr>
          <w:p w:rsidR="00A10199" w:rsidRPr="00711ABB" w:rsidRDefault="00A10199" w:rsidP="00E0799B">
            <w:pPr>
              <w:spacing w:line="240" w:lineRule="auto"/>
              <w:ind w:left="54"/>
              <w:rPr>
                <w:rFonts w:cstheme="minorHAnsi"/>
                <w:color w:val="000000" w:themeColor="text1"/>
              </w:rPr>
            </w:pPr>
            <w:r w:rsidRPr="00711ABB">
              <w:rPr>
                <w:rFonts w:cstheme="minorHAnsi"/>
                <w:color w:val="000000" w:themeColor="text1"/>
              </w:rPr>
              <w:t>Semi-colon</w:t>
            </w:r>
          </w:p>
        </w:tc>
        <w:tc>
          <w:tcPr>
            <w:tcW w:w="2442"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Helvetica" w:hAnsi="Helvetica"/>
          <w:color w:val="000000" w:themeColor="text1"/>
          <w:sz w:val="23"/>
          <w:szCs w:val="23"/>
          <w:shd w:val="clear" w:color="auto" w:fill="FFFFFF"/>
        </w:rPr>
      </w:pPr>
    </w:p>
    <w:p w:rsidR="00A10199" w:rsidRPr="00711ABB" w:rsidRDefault="00A10199" w:rsidP="00E0799B">
      <w:pPr>
        <w:spacing w:line="240" w:lineRule="auto"/>
        <w:ind w:left="1276"/>
        <w:rPr>
          <w:color w:val="000000" w:themeColor="text1"/>
        </w:rPr>
      </w:pPr>
    </w:p>
    <w:p w:rsidR="00A10199" w:rsidRDefault="00A10199" w:rsidP="00E0799B">
      <w:pPr>
        <w:spacing w:line="240" w:lineRule="auto"/>
        <w:ind w:left="1276"/>
        <w:rPr>
          <w:color w:val="000000" w:themeColor="text1"/>
        </w:rPr>
      </w:pPr>
    </w:p>
    <w:p w:rsidR="00C208DE" w:rsidRPr="00711ABB" w:rsidRDefault="00C208DE" w:rsidP="00E0799B">
      <w:pPr>
        <w:spacing w:line="240" w:lineRule="auto"/>
        <w:ind w:left="1276"/>
        <w:rPr>
          <w:color w:val="000000" w:themeColor="text1"/>
        </w:rPr>
      </w:pPr>
    </w:p>
    <w:p w:rsidR="00A10199" w:rsidRPr="00711ABB" w:rsidRDefault="00C208DE"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A</w:t>
      </w:r>
      <w:r w:rsidR="00A10199" w:rsidRPr="00711ABB">
        <w:rPr>
          <w:rFonts w:asciiTheme="majorHAnsi" w:hAnsiTheme="majorHAnsi"/>
          <w:color w:val="000000" w:themeColor="text1"/>
        </w:rPr>
        <w:t xml:space="preserve"> semi-colon is used to join two independent clauses or two complete thoughts that could stand alone as complete sentences. </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Example: </w:t>
      </w:r>
    </w:p>
    <w:p w:rsidR="005E4041" w:rsidRDefault="00A10199" w:rsidP="00E0799B">
      <w:pPr>
        <w:pStyle w:val="dot"/>
      </w:pPr>
      <w:r w:rsidRPr="00711ABB">
        <w:t>It was rain in the match; we lost the game.</w:t>
      </w:r>
    </w:p>
    <w:p w:rsidR="005E4041" w:rsidRPr="006F27C3" w:rsidRDefault="006F27C3" w:rsidP="00E0799B">
      <w:pPr>
        <w:pStyle w:val="exercise"/>
        <w:rPr>
          <w:b w:val="0"/>
        </w:rPr>
      </w:pPr>
      <w:r w:rsidRPr="006F27C3">
        <w:rPr>
          <w:rFonts w:hint="cs"/>
          <w:b w:val="0"/>
        </w:rPr>
        <w:t>बारिश</w:t>
      </w:r>
      <w:r w:rsidRPr="006F27C3">
        <w:rPr>
          <w:b w:val="0"/>
        </w:rPr>
        <w:t xml:space="preserve"> </w:t>
      </w:r>
      <w:r w:rsidRPr="006F27C3">
        <w:rPr>
          <w:rFonts w:hint="cs"/>
          <w:b w:val="0"/>
        </w:rPr>
        <w:t>हो</w:t>
      </w:r>
      <w:r w:rsidRPr="006F27C3">
        <w:rPr>
          <w:b w:val="0"/>
        </w:rPr>
        <w:t xml:space="preserve"> </w:t>
      </w:r>
      <w:r w:rsidRPr="006F27C3">
        <w:rPr>
          <w:rFonts w:hint="cs"/>
          <w:b w:val="0"/>
        </w:rPr>
        <w:t>रही</w:t>
      </w:r>
      <w:r w:rsidRPr="006F27C3">
        <w:rPr>
          <w:b w:val="0"/>
        </w:rPr>
        <w:t xml:space="preserve"> </w:t>
      </w:r>
      <w:r w:rsidRPr="006F27C3">
        <w:rPr>
          <w:rFonts w:hint="cs"/>
          <w:b w:val="0"/>
        </w:rPr>
        <w:t>थी</w:t>
      </w:r>
      <w:r w:rsidRPr="006F27C3">
        <w:rPr>
          <w:b w:val="0"/>
        </w:rPr>
        <w:t xml:space="preserve"> </w:t>
      </w:r>
      <w:r w:rsidRPr="006F27C3">
        <w:rPr>
          <w:rFonts w:hint="cs"/>
          <w:b w:val="0"/>
        </w:rPr>
        <w:t>हम</w:t>
      </w:r>
      <w:r w:rsidRPr="006F27C3">
        <w:rPr>
          <w:b w:val="0"/>
        </w:rPr>
        <w:t xml:space="preserve"> </w:t>
      </w:r>
      <w:r w:rsidRPr="006F27C3">
        <w:rPr>
          <w:rFonts w:hint="cs"/>
          <w:b w:val="0"/>
        </w:rPr>
        <w:t>मैच</w:t>
      </w:r>
      <w:r w:rsidRPr="006F27C3">
        <w:rPr>
          <w:b w:val="0"/>
        </w:rPr>
        <w:t xml:space="preserve"> </w:t>
      </w:r>
      <w:r w:rsidRPr="006F27C3">
        <w:rPr>
          <w:rFonts w:hint="cs"/>
          <w:b w:val="0"/>
        </w:rPr>
        <w:t>हार</w:t>
      </w:r>
      <w:r w:rsidRPr="006F27C3">
        <w:rPr>
          <w:b w:val="0"/>
        </w:rPr>
        <w:t xml:space="preserve"> </w:t>
      </w:r>
      <w:r w:rsidRPr="006F27C3">
        <w:rPr>
          <w:rFonts w:hint="cs"/>
          <w:b w:val="0"/>
        </w:rPr>
        <w:t>गए</w:t>
      </w:r>
      <w:r w:rsidRPr="005E4041">
        <w:rPr>
          <w:rFonts w:hint="cs"/>
          <w:cs/>
        </w:rPr>
        <w:t>।</w:t>
      </w:r>
    </w:p>
    <w:p w:rsidR="00A10199" w:rsidRPr="00711ABB" w:rsidRDefault="00A10199" w:rsidP="00E0799B">
      <w:pPr>
        <w:spacing w:line="240" w:lineRule="auto"/>
        <w:rPr>
          <w:color w:val="000000" w:themeColor="text1"/>
        </w:rPr>
      </w:pPr>
    </w:p>
    <w:tbl>
      <w:tblPr>
        <w:tblW w:w="5778" w:type="dxa"/>
        <w:tblInd w:w="1418"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06"/>
        <w:gridCol w:w="2672"/>
      </w:tblGrid>
      <w:tr w:rsidR="00A10199" w:rsidRPr="00711ABB" w:rsidTr="00A10199">
        <w:trPr>
          <w:trHeight w:val="295"/>
        </w:trPr>
        <w:tc>
          <w:tcPr>
            <w:tcW w:w="3106" w:type="dxa"/>
            <w:tcBorders>
              <w:left w:val="single" w:sz="4" w:space="0" w:color="auto"/>
            </w:tcBorders>
            <w:shd w:val="clear" w:color="000000" w:fill="EAECF0"/>
          </w:tcPr>
          <w:p w:rsidR="00A10199" w:rsidRPr="00711ABB" w:rsidRDefault="00A10199" w:rsidP="00E0799B">
            <w:pPr>
              <w:spacing w:line="240" w:lineRule="auto"/>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72"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86"/>
        </w:trPr>
        <w:tc>
          <w:tcPr>
            <w:tcW w:w="3106" w:type="dxa"/>
            <w:tcBorders>
              <w:left w:val="single" w:sz="4" w:space="0" w:color="auto"/>
            </w:tcBorders>
            <w:shd w:val="clear" w:color="000000" w:fill="F8F9FA"/>
          </w:tcPr>
          <w:p w:rsidR="00A10199" w:rsidRPr="00711ABB" w:rsidRDefault="00A10199" w:rsidP="00E0799B">
            <w:pPr>
              <w:spacing w:line="240" w:lineRule="auto"/>
              <w:rPr>
                <w:rFonts w:cstheme="minorHAnsi"/>
                <w:color w:val="000000" w:themeColor="text1"/>
              </w:rPr>
            </w:pPr>
            <w:r w:rsidRPr="00711ABB">
              <w:rPr>
                <w:rFonts w:cstheme="minorHAnsi"/>
                <w:color w:val="000000" w:themeColor="text1"/>
              </w:rPr>
              <w:t>Double quotation marks</w:t>
            </w:r>
          </w:p>
        </w:tc>
        <w:tc>
          <w:tcPr>
            <w:tcW w:w="2672"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C208DE" w:rsidP="00E0799B">
      <w:pPr>
        <w:spacing w:line="240" w:lineRule="auto"/>
        <w:ind w:left="1350"/>
      </w:pPr>
      <w:r w:rsidRPr="00C208DE">
        <w:t xml:space="preserve"> Double quotation marks are used around the title of a </w:t>
      </w:r>
      <w:r>
        <w:t xml:space="preserve">short </w:t>
      </w:r>
      <w:r w:rsidRPr="00C208DE">
        <w:t xml:space="preserve">work </w:t>
      </w:r>
      <w:r>
        <w:t>like</w:t>
      </w:r>
      <w:r w:rsidRPr="00C208DE">
        <w:t xml:space="preserve"> as books</w:t>
      </w:r>
      <w:r>
        <w:t xml:space="preserve"> topic, examples or quotes.</w:t>
      </w:r>
    </w:p>
    <w:p w:rsidR="00C208DE" w:rsidRPr="00C208DE" w:rsidRDefault="00C208DE" w:rsidP="00E0799B">
      <w:pPr>
        <w:spacing w:line="240" w:lineRule="auto"/>
        <w:ind w:left="1350"/>
      </w:pPr>
      <w:r>
        <w:t>Remember:</w:t>
      </w:r>
      <w:r w:rsidRPr="00C208DE">
        <w:rPr>
          <w:rFonts w:ascii="Arial" w:hAnsi="Arial" w:cs="Arial"/>
          <w:color w:val="222222"/>
          <w:shd w:val="clear" w:color="auto" w:fill="FFFFFF"/>
        </w:rPr>
        <w:t xml:space="preserve"> </w:t>
      </w:r>
      <w:r>
        <w:t xml:space="preserve">when we </w:t>
      </w:r>
      <w:r w:rsidRPr="00C208DE">
        <w:t>use double quotation marks</w:t>
      </w:r>
      <w:r>
        <w:t xml:space="preserve">, then we </w:t>
      </w:r>
      <w:r w:rsidRPr="00C208DE">
        <w:t>should use single quotation marks for a quote within a quote.</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Pr="00C208DE" w:rsidRDefault="00C208DE" w:rsidP="00E0799B">
      <w:pPr>
        <w:pStyle w:val="dot"/>
      </w:pPr>
      <w:r w:rsidRPr="00C208DE">
        <w:t xml:space="preserve">"When I say 'immediately,' I mean some time before </w:t>
      </w:r>
      <w:r>
        <w:t>september</w:t>
      </w:r>
      <w:r w:rsidRPr="00C208DE">
        <w:t xml:space="preserve">," said the </w:t>
      </w:r>
      <w:r>
        <w:t>boss</w:t>
      </w:r>
      <w:r w:rsidRPr="00C208DE">
        <w:t>.</w:t>
      </w:r>
    </w:p>
    <w:p w:rsidR="005E4041" w:rsidRPr="005E4041" w:rsidRDefault="005E4041" w:rsidP="00E0799B">
      <w:pPr>
        <w:pStyle w:val="exercise"/>
        <w:rPr>
          <w:rFonts w:cs="Courier New"/>
        </w:rPr>
      </w:pPr>
      <w:r w:rsidRPr="005E4041">
        <w:rPr>
          <w:rFonts w:hint="cs"/>
          <w:cs/>
        </w:rPr>
        <w:t xml:space="preserve">"जब मैं कहता हूं </w:t>
      </w:r>
      <w:r w:rsidRPr="005E4041">
        <w:rPr>
          <w:rFonts w:cs="Courier New" w:hint="cs"/>
        </w:rPr>
        <w:t>'</w:t>
      </w:r>
      <w:r w:rsidRPr="005E4041">
        <w:rPr>
          <w:rFonts w:hint="cs"/>
          <w:cs/>
        </w:rPr>
        <w:t>तुरंत</w:t>
      </w:r>
      <w:r w:rsidRPr="005E4041">
        <w:rPr>
          <w:rFonts w:cs="Courier New" w:hint="cs"/>
        </w:rPr>
        <w:t xml:space="preserve">,' </w:t>
      </w:r>
      <w:r w:rsidRPr="005E4041">
        <w:rPr>
          <w:rFonts w:hint="cs"/>
          <w:cs/>
        </w:rPr>
        <w:t>मेरा मतलब है</w:t>
      </w:r>
      <w:r w:rsidR="00D37919" w:rsidRPr="00D37919">
        <w:rPr>
          <w:rFonts w:hint="cs"/>
        </w:rPr>
        <w:t xml:space="preserve"> </w:t>
      </w:r>
      <w:r w:rsidR="00D37919" w:rsidRPr="00D37919">
        <w:rPr>
          <w:rFonts w:hint="cs"/>
          <w:b w:val="0"/>
        </w:rPr>
        <w:t>सितम्बर</w:t>
      </w:r>
      <w:r w:rsidR="00D37919" w:rsidRPr="00D37919">
        <w:rPr>
          <w:b w:val="0"/>
        </w:rPr>
        <w:t xml:space="preserve"> </w:t>
      </w:r>
      <w:r w:rsidR="00D37919" w:rsidRPr="00D37919">
        <w:rPr>
          <w:rFonts w:hint="cs"/>
          <w:b w:val="0"/>
        </w:rPr>
        <w:t>से</w:t>
      </w:r>
      <w:r w:rsidR="00D37919" w:rsidRPr="00D37919">
        <w:rPr>
          <w:b w:val="0"/>
        </w:rPr>
        <w:t xml:space="preserve"> </w:t>
      </w:r>
      <w:r w:rsidR="00D37919" w:rsidRPr="00D37919">
        <w:rPr>
          <w:rFonts w:hint="cs"/>
          <w:b w:val="0"/>
        </w:rPr>
        <w:t>पहले</w:t>
      </w:r>
      <w:r w:rsidR="00D37919" w:rsidRPr="00D37919">
        <w:rPr>
          <w:b w:val="0"/>
        </w:rPr>
        <w:t xml:space="preserve"> </w:t>
      </w:r>
      <w:r w:rsidRPr="00D37919">
        <w:rPr>
          <w:rFonts w:cs="Courier New" w:hint="cs"/>
          <w:b w:val="0"/>
        </w:rPr>
        <w:t>,"</w:t>
      </w:r>
      <w:r w:rsidRPr="005E4041">
        <w:rPr>
          <w:rFonts w:cs="Courier New" w:hint="cs"/>
        </w:rPr>
        <w:t xml:space="preserve"> </w:t>
      </w:r>
      <w:r w:rsidRPr="005E4041">
        <w:rPr>
          <w:rFonts w:hint="cs"/>
          <w:cs/>
        </w:rPr>
        <w:t>बॉस ने कहा।</w:t>
      </w:r>
    </w:p>
    <w:p w:rsidR="00C208DE" w:rsidRPr="00711ABB" w:rsidRDefault="00C208DE" w:rsidP="00E0799B">
      <w:pPr>
        <w:spacing w:line="240" w:lineRule="auto"/>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43"/>
        <w:gridCol w:w="2669"/>
      </w:tblGrid>
      <w:tr w:rsidR="00A10199" w:rsidRPr="00711ABB" w:rsidTr="00A10199">
        <w:trPr>
          <w:trHeight w:val="300"/>
        </w:trPr>
        <w:tc>
          <w:tcPr>
            <w:tcW w:w="3143" w:type="dxa"/>
            <w:tcBorders>
              <w:left w:val="single" w:sz="4" w:space="0" w:color="auto"/>
            </w:tcBorders>
            <w:shd w:val="clear" w:color="000000" w:fill="EAECF0"/>
          </w:tcPr>
          <w:p w:rsidR="00A10199" w:rsidRPr="00711ABB" w:rsidRDefault="00A10199" w:rsidP="00E0799B">
            <w:pPr>
              <w:spacing w:line="240" w:lineRule="auto"/>
              <w:ind w:left="3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69"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43" w:type="dxa"/>
            <w:tcBorders>
              <w:left w:val="single" w:sz="4" w:space="0" w:color="auto"/>
            </w:tcBorders>
            <w:shd w:val="clear" w:color="000000" w:fill="F8F9FA"/>
          </w:tcPr>
          <w:p w:rsidR="00A10199" w:rsidRPr="00711ABB" w:rsidRDefault="00A10199" w:rsidP="00E0799B">
            <w:pPr>
              <w:spacing w:line="240" w:lineRule="auto"/>
              <w:ind w:left="34"/>
              <w:rPr>
                <w:rFonts w:cstheme="minorHAnsi"/>
                <w:color w:val="000000" w:themeColor="text1"/>
              </w:rPr>
            </w:pPr>
            <w:r w:rsidRPr="00711ABB">
              <w:rPr>
                <w:rFonts w:cstheme="minorHAnsi"/>
                <w:color w:val="000000" w:themeColor="text1"/>
              </w:rPr>
              <w:t>Single quotation marks</w:t>
            </w:r>
          </w:p>
        </w:tc>
        <w:tc>
          <w:tcPr>
            <w:tcW w:w="2669"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C208DE" w:rsidP="00E0799B">
      <w:pPr>
        <w:spacing w:line="240" w:lineRule="auto"/>
        <w:ind w:left="1350"/>
      </w:pPr>
      <w:r>
        <w:t xml:space="preserve">Single quotation mark is used with </w:t>
      </w:r>
      <w:r w:rsidRPr="00C208DE">
        <w:t>double quotation marks, and with headlines.</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Default="00C208DE" w:rsidP="00E0799B">
      <w:pPr>
        <w:pStyle w:val="dot"/>
      </w:pPr>
      <w:r w:rsidRPr="00C208DE">
        <w:t xml:space="preserve">The teacher asked us, "How many of you have </w:t>
      </w:r>
      <w:r>
        <w:t>larned English from the book.'Spokeies’</w:t>
      </w:r>
      <w:r w:rsidRPr="00C208DE">
        <w:t>?"</w:t>
      </w:r>
    </w:p>
    <w:p w:rsidR="005E4041" w:rsidRDefault="005E4041" w:rsidP="00E0799B">
      <w:pPr>
        <w:pStyle w:val="exercise"/>
      </w:pPr>
      <w:r w:rsidRPr="005E4041">
        <w:rPr>
          <w:rFonts w:hint="cs"/>
          <w:cs/>
        </w:rPr>
        <w:t>शिक्षक ने हमसे पूछा</w:t>
      </w:r>
      <w:r w:rsidRPr="005E4041">
        <w:rPr>
          <w:rFonts w:hint="cs"/>
        </w:rPr>
        <w:t>, "</w:t>
      </w:r>
      <w:r w:rsidRPr="005E4041">
        <w:rPr>
          <w:rFonts w:hint="cs"/>
          <w:cs/>
        </w:rPr>
        <w:t xml:space="preserve">आप में से कितने लोगों </w:t>
      </w:r>
      <w:r w:rsidR="00D37919" w:rsidRPr="00D37919">
        <w:rPr>
          <w:rFonts w:hint="cs"/>
          <w:b w:val="0"/>
        </w:rPr>
        <w:t>स्पॉकिजे</w:t>
      </w:r>
      <w:r w:rsidR="00D37919" w:rsidRPr="00D37919">
        <w:rPr>
          <w:b w:val="0"/>
        </w:rPr>
        <w:t xml:space="preserve"> </w:t>
      </w:r>
      <w:r w:rsidR="00D37919" w:rsidRPr="00D37919">
        <w:rPr>
          <w:rFonts w:hint="cs"/>
          <w:b w:val="0"/>
        </w:rPr>
        <w:t>पुस्तक</w:t>
      </w:r>
      <w:r w:rsidR="00D37919" w:rsidRPr="00D37919">
        <w:rPr>
          <w:b w:val="0"/>
        </w:rPr>
        <w:t xml:space="preserve"> </w:t>
      </w:r>
      <w:r w:rsidR="00D37919" w:rsidRPr="00D37919">
        <w:rPr>
          <w:rFonts w:hint="cs"/>
          <w:b w:val="0"/>
        </w:rPr>
        <w:t>से</w:t>
      </w:r>
      <w:r w:rsidR="00D37919" w:rsidRPr="00D37919">
        <w:rPr>
          <w:b w:val="0"/>
        </w:rPr>
        <w:t xml:space="preserve"> </w:t>
      </w:r>
      <w:r w:rsidR="00D37919" w:rsidRPr="00D37919">
        <w:rPr>
          <w:rFonts w:hint="cs"/>
          <w:b w:val="0"/>
        </w:rPr>
        <w:t>इंग्लिश</w:t>
      </w:r>
      <w:r w:rsidR="00D37919" w:rsidRPr="00D37919">
        <w:rPr>
          <w:b w:val="0"/>
        </w:rPr>
        <w:t xml:space="preserve"> </w:t>
      </w:r>
      <w:r w:rsidR="00D37919" w:rsidRPr="00D37919">
        <w:rPr>
          <w:rFonts w:hint="cs"/>
          <w:b w:val="0"/>
        </w:rPr>
        <w:t>सीखी</w:t>
      </w:r>
      <w:r w:rsidR="00D37919" w:rsidRPr="00D37919">
        <w:rPr>
          <w:b w:val="0"/>
        </w:rPr>
        <w:t xml:space="preserve"> </w:t>
      </w:r>
      <w:r w:rsidR="00D37919" w:rsidRPr="00D37919">
        <w:rPr>
          <w:rFonts w:hint="cs"/>
          <w:b w:val="0"/>
        </w:rPr>
        <w:t>है</w:t>
      </w:r>
      <w:r w:rsidR="00D37919" w:rsidRPr="00D37919">
        <w:rPr>
          <w:rFonts w:hint="cs"/>
          <w:b w:val="0"/>
          <w:cs/>
        </w:rPr>
        <w:t>।</w:t>
      </w:r>
    </w:p>
    <w:p w:rsidR="00C208DE" w:rsidRPr="00C208DE" w:rsidRDefault="00C208DE" w:rsidP="00E0799B">
      <w:pPr>
        <w:spacing w:line="240" w:lineRule="auto"/>
        <w:ind w:left="1350"/>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10199" w:rsidRPr="00711ABB" w:rsidTr="00A10199">
        <w:trPr>
          <w:trHeight w:val="300"/>
        </w:trPr>
        <w:tc>
          <w:tcPr>
            <w:tcW w:w="3119" w:type="dxa"/>
            <w:tcBorders>
              <w:left w:val="single" w:sz="4" w:space="0" w:color="auto"/>
            </w:tcBorders>
            <w:shd w:val="clear" w:color="000000" w:fill="EAECF0"/>
          </w:tcPr>
          <w:p w:rsidR="00A10199" w:rsidRPr="00711ABB" w:rsidRDefault="00A10199" w:rsidP="00E0799B">
            <w:pPr>
              <w:spacing w:line="240" w:lineRule="auto"/>
              <w:ind w:left="3"/>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19" w:type="dxa"/>
            <w:tcBorders>
              <w:left w:val="single" w:sz="4" w:space="0" w:color="auto"/>
            </w:tcBorders>
            <w:shd w:val="clear" w:color="000000" w:fill="F8F9FA"/>
          </w:tcPr>
          <w:p w:rsidR="00A10199" w:rsidRPr="00711ABB" w:rsidRDefault="00A10199" w:rsidP="00E0799B">
            <w:pPr>
              <w:spacing w:line="240" w:lineRule="auto"/>
              <w:ind w:left="3"/>
              <w:rPr>
                <w:rFonts w:cstheme="minorHAnsi"/>
                <w:color w:val="000000" w:themeColor="text1"/>
              </w:rPr>
            </w:pPr>
            <w:r w:rsidRPr="00711ABB">
              <w:rPr>
                <w:rFonts w:cstheme="minorHAnsi"/>
                <w:color w:val="000000" w:themeColor="text1"/>
              </w:rPr>
              <w:t>Hyphen/dash</w:t>
            </w:r>
          </w:p>
        </w:tc>
        <w:tc>
          <w:tcPr>
            <w:tcW w:w="2693"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r w:rsidR="00C208DE">
              <w:rPr>
                <w:rFonts w:cstheme="minorHAnsi"/>
                <w:color w:val="000000" w:themeColor="text1"/>
              </w:rPr>
              <w:t xml:space="preserve">\ </w:t>
            </w:r>
            <w:r w:rsidR="00C208DE">
              <w:t>—</w:t>
            </w:r>
          </w:p>
        </w:tc>
      </w:tr>
    </w:tbl>
    <w:p w:rsidR="00C208DE" w:rsidRPr="00C208DE" w:rsidRDefault="00C208DE" w:rsidP="00E0799B">
      <w:pPr>
        <w:spacing w:line="240" w:lineRule="auto"/>
        <w:ind w:left="1350"/>
      </w:pPr>
      <w:r w:rsidRPr="00C208DE">
        <w:t>A hyphen (-) is used to join words or parts of words.</w:t>
      </w:r>
    </w:p>
    <w:p w:rsidR="00A10199" w:rsidRDefault="00C208DE" w:rsidP="00E0799B">
      <w:pPr>
        <w:spacing w:line="240" w:lineRule="auto"/>
        <w:ind w:left="1350"/>
      </w:pPr>
      <w:r w:rsidRPr="00C208DE">
        <w:t xml:space="preserve"> A </w:t>
      </w:r>
      <w:r w:rsidR="00475E15" w:rsidRPr="00C208DE">
        <w:t>dash</w:t>
      </w:r>
      <w:r w:rsidR="00475E15">
        <w:t xml:space="preserve"> (</w:t>
      </w:r>
      <w:r>
        <w:t>—)</w:t>
      </w:r>
      <w:r w:rsidRPr="00C208DE">
        <w:t xml:space="preserve"> is commonly used to </w:t>
      </w:r>
      <w:r>
        <w:t xml:space="preserve">give </w:t>
      </w:r>
      <w:r w:rsidRPr="00C208DE">
        <w:t>a pause</w:t>
      </w:r>
      <w:r>
        <w:t xml:space="preserve"> in the sentence</w:t>
      </w:r>
      <w:r w:rsidRPr="00C208DE">
        <w:t>.</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Default="00C208DE" w:rsidP="00E0799B">
      <w:pPr>
        <w:pStyle w:val="dot"/>
      </w:pPr>
      <w:r w:rsidRPr="00C208DE">
        <w:t>Accident prone - road.</w:t>
      </w:r>
    </w:p>
    <w:p w:rsidR="005E4041" w:rsidRPr="005E4041" w:rsidRDefault="005E4041" w:rsidP="00E0799B">
      <w:pPr>
        <w:pStyle w:val="exercise"/>
        <w:rPr>
          <w:rFonts w:cs="Courier New"/>
        </w:rPr>
      </w:pPr>
      <w:r w:rsidRPr="005E4041">
        <w:rPr>
          <w:rFonts w:hint="cs"/>
          <w:cs/>
        </w:rPr>
        <w:t>दुर्घटना प्रवण - सड़क।</w:t>
      </w:r>
    </w:p>
    <w:p w:rsidR="00C208DE" w:rsidRPr="00C208DE" w:rsidRDefault="00C208DE" w:rsidP="00E0799B">
      <w:pPr>
        <w:pStyle w:val="dot"/>
      </w:pPr>
      <w:r w:rsidRPr="00C208DE">
        <w:t xml:space="preserve">Today is </w:t>
      </w:r>
      <w:r>
        <w:t>Diwali — festival of light</w:t>
      </w:r>
      <w:r w:rsidRPr="00C208DE">
        <w:t>.</w:t>
      </w:r>
    </w:p>
    <w:p w:rsidR="005E4041" w:rsidRPr="005E4041" w:rsidRDefault="005E4041" w:rsidP="00E0799B">
      <w:pPr>
        <w:pStyle w:val="exercise"/>
        <w:rPr>
          <w:rFonts w:cs="Courier New"/>
        </w:rPr>
      </w:pPr>
      <w:r w:rsidRPr="005E4041">
        <w:rPr>
          <w:rFonts w:hint="cs"/>
          <w:cs/>
        </w:rPr>
        <w:t>आज दिवाली है - प्रकाश का त्योहार।</w:t>
      </w:r>
    </w:p>
    <w:p w:rsidR="0047470B" w:rsidRDefault="0047470B" w:rsidP="00E0799B">
      <w:pPr>
        <w:spacing w:line="240" w:lineRule="auto"/>
        <w:ind w:left="1276"/>
        <w:rPr>
          <w:color w:val="000000" w:themeColor="text1"/>
        </w:rPr>
      </w:pPr>
    </w:p>
    <w:p w:rsidR="00E0799B" w:rsidRDefault="00E0799B" w:rsidP="00E0799B">
      <w:pPr>
        <w:spacing w:line="240" w:lineRule="auto"/>
        <w:ind w:left="1276"/>
        <w:rPr>
          <w:color w:val="000000" w:themeColor="text1"/>
        </w:rPr>
      </w:pPr>
    </w:p>
    <w:p w:rsidR="00E0799B" w:rsidRPr="00711ABB" w:rsidRDefault="00E0799B" w:rsidP="00E0799B">
      <w:pPr>
        <w:spacing w:line="240" w:lineRule="auto"/>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left w:val="single" w:sz="4" w:space="0" w:color="auto"/>
            </w:tcBorders>
            <w:shd w:val="clear" w:color="000000" w:fill="EAECF0"/>
          </w:tcPr>
          <w:p w:rsidR="00A10199" w:rsidRPr="00711ABB" w:rsidRDefault="00A10199" w:rsidP="00E0799B">
            <w:pPr>
              <w:spacing w:line="240" w:lineRule="auto"/>
              <w:rPr>
                <w:rFonts w:asciiTheme="majorHAnsi" w:hAnsiTheme="majorHAnsi"/>
                <w:b/>
                <w:color w:val="000000" w:themeColor="text1"/>
                <w:sz w:val="24"/>
                <w:szCs w:val="24"/>
              </w:rPr>
            </w:pPr>
            <w:r w:rsidRPr="00711ABB">
              <w:rPr>
                <w:rFonts w:asciiTheme="majorHAnsi" w:hAnsiTheme="majorHAnsi"/>
                <w:b/>
                <w:color w:val="000000" w:themeColor="text1"/>
                <w:sz w:val="24"/>
                <w:szCs w:val="24"/>
              </w:rPr>
              <w:lastRenderedPageBreak/>
              <w:t>Punctuation Mark</w:t>
            </w:r>
          </w:p>
        </w:tc>
        <w:tc>
          <w:tcPr>
            <w:tcW w:w="2693"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19" w:type="dxa"/>
            <w:tcBorders>
              <w:left w:val="single" w:sz="4" w:space="0" w:color="auto"/>
            </w:tcBorders>
            <w:shd w:val="clear" w:color="000000" w:fill="F8F9FA"/>
          </w:tcPr>
          <w:p w:rsidR="00A10199" w:rsidRPr="00711ABB" w:rsidRDefault="004142C9" w:rsidP="00E0799B">
            <w:pPr>
              <w:spacing w:line="240" w:lineRule="auto"/>
              <w:rPr>
                <w:rFonts w:cstheme="minorHAnsi"/>
                <w:color w:val="000000" w:themeColor="text1"/>
              </w:rPr>
            </w:pPr>
            <w:r w:rsidRPr="00711ABB">
              <w:rPr>
                <w:rFonts w:cstheme="minorHAnsi"/>
                <w:color w:val="000000" w:themeColor="text1"/>
              </w:rPr>
              <w:t>A</w:t>
            </w:r>
            <w:r w:rsidR="00A10199" w:rsidRPr="00711ABB">
              <w:rPr>
                <w:rFonts w:cstheme="minorHAnsi"/>
                <w:color w:val="000000" w:themeColor="text1"/>
              </w:rPr>
              <w:t>postrophe</w:t>
            </w:r>
          </w:p>
        </w:tc>
        <w:tc>
          <w:tcPr>
            <w:tcW w:w="2693"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63133F" w:rsidP="00E0799B">
      <w:pPr>
        <w:spacing w:line="240" w:lineRule="auto"/>
        <w:ind w:left="1276"/>
        <w:rPr>
          <w:rFonts w:cstheme="minorHAnsi"/>
          <w:color w:val="000000" w:themeColor="text1"/>
        </w:rPr>
      </w:pPr>
      <w:r w:rsidRPr="00711ABB">
        <w:rPr>
          <w:rFonts w:cstheme="minorHAnsi"/>
          <w:color w:val="000000" w:themeColor="text1"/>
        </w:rPr>
        <w:t>Apostrophe</w:t>
      </w:r>
      <w:r>
        <w:rPr>
          <w:rFonts w:cstheme="minorHAnsi"/>
          <w:color w:val="000000" w:themeColor="text1"/>
        </w:rPr>
        <w:t xml:space="preserve"> is used to show possions.</w:t>
      </w:r>
    </w:p>
    <w:p w:rsid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830335" w:rsidRPr="00830335" w:rsidRDefault="0063133F" w:rsidP="00E0799B">
      <w:pPr>
        <w:pStyle w:val="dot"/>
      </w:pPr>
      <w:r>
        <w:t>This is Rohit’s book.</w:t>
      </w:r>
      <w:r w:rsidR="00830335">
        <w:br/>
      </w:r>
      <w:r w:rsidR="00830335" w:rsidRPr="00830335">
        <w:rPr>
          <w:rFonts w:ascii="Nirmala UI" w:hAnsi="Nirmala UI" w:cs="Nirmala UI"/>
          <w:b w:val="0"/>
          <w:sz w:val="20"/>
          <w:szCs w:val="20"/>
        </w:rPr>
        <w:t>यह रोहित की पुस्तक है।</w:t>
      </w:r>
    </w:p>
    <w:p w:rsidR="00A10199" w:rsidRPr="00711ABB" w:rsidRDefault="00A10199" w:rsidP="00E0799B">
      <w:pPr>
        <w:spacing w:line="240" w:lineRule="auto"/>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4142C9" w:rsidP="00E0799B">
            <w:pPr>
              <w:spacing w:line="240" w:lineRule="auto"/>
              <w:rPr>
                <w:rFonts w:cstheme="minorHAnsi"/>
                <w:color w:val="000000" w:themeColor="text1"/>
                <w:lang w:val="en-GB"/>
              </w:rPr>
            </w:pPr>
            <w:r w:rsidRPr="00711ABB">
              <w:rPr>
                <w:rFonts w:cstheme="minorHAnsi"/>
                <w:color w:val="000000" w:themeColor="text1"/>
                <w:lang w:val="en-GB"/>
              </w:rPr>
              <w:t>A</w:t>
            </w:r>
            <w:r w:rsidR="00A10199" w:rsidRPr="00711ABB">
              <w:rPr>
                <w:rFonts w:cstheme="minorHAnsi"/>
                <w:color w:val="000000" w:themeColor="text1"/>
                <w:lang w:val="en-GB"/>
              </w:rPr>
              <w:t>sterisk</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63133F" w:rsidP="00E0799B">
      <w:pPr>
        <w:spacing w:line="240" w:lineRule="auto"/>
        <w:ind w:left="1260"/>
        <w:rPr>
          <w:rFonts w:cstheme="minorHAnsi"/>
          <w:color w:val="000000" w:themeColor="text1"/>
          <w:lang w:val="en-GB"/>
        </w:rPr>
      </w:pPr>
      <w:r w:rsidRPr="00711ABB">
        <w:rPr>
          <w:rFonts w:cstheme="minorHAnsi"/>
          <w:color w:val="000000" w:themeColor="text1"/>
          <w:lang w:val="en-GB"/>
        </w:rPr>
        <w:t>Asterisk</w:t>
      </w:r>
      <w:r>
        <w:rPr>
          <w:rFonts w:cstheme="minorHAnsi"/>
          <w:color w:val="000000" w:themeColor="text1"/>
          <w:lang w:val="en-GB"/>
        </w:rPr>
        <w:t xml:space="preserve"> is used to give the extra information or add comments in the ened of the page.</w:t>
      </w:r>
    </w:p>
    <w:p w:rsid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63133F" w:rsidRPr="00830335" w:rsidRDefault="0063133F" w:rsidP="00E0799B">
      <w:pPr>
        <w:pStyle w:val="dot"/>
        <w:rPr>
          <w:color w:val="000000" w:themeColor="text1"/>
        </w:rPr>
      </w:pPr>
      <w:r>
        <w:rPr>
          <w:shd w:val="clear" w:color="auto" w:fill="FFFFFF"/>
        </w:rPr>
        <w:t>*Terms and condition applied.</w:t>
      </w:r>
    </w:p>
    <w:p w:rsidR="00830335" w:rsidRPr="00830335" w:rsidRDefault="00830335" w:rsidP="00E0799B">
      <w:pPr>
        <w:spacing w:line="240" w:lineRule="auto"/>
        <w:ind w:left="2790"/>
        <w:rPr>
          <w:rFonts w:ascii="Nirmala UI" w:hAnsi="Nirmala UI" w:cs="Nirmala UI"/>
          <w:sz w:val="20"/>
          <w:szCs w:val="20"/>
        </w:rPr>
      </w:pPr>
      <w:r w:rsidRPr="00830335">
        <w:rPr>
          <w:rFonts w:ascii="Nirmala UI" w:hAnsi="Nirmala UI" w:cs="Nirmala UI"/>
          <w:sz w:val="20"/>
          <w:szCs w:val="20"/>
        </w:rPr>
        <w:t xml:space="preserve">* </w:t>
      </w:r>
      <w:r w:rsidRPr="00830335">
        <w:rPr>
          <w:rFonts w:ascii="Nirmala UI" w:hAnsi="Nirmala UI" w:cs="Nirmala UI"/>
          <w:sz w:val="20"/>
          <w:szCs w:val="20"/>
          <w:cs/>
        </w:rPr>
        <w:t>नियम और शर्त लागू।</w:t>
      </w:r>
    </w:p>
    <w:p w:rsidR="0063133F" w:rsidRDefault="0063133F" w:rsidP="00E0799B">
      <w:pPr>
        <w:pStyle w:val="dot"/>
        <w:numPr>
          <w:ilvl w:val="0"/>
          <w:numId w:val="0"/>
        </w:numPr>
        <w:ind w:left="2625"/>
        <w:rPr>
          <w:shd w:val="clear" w:color="auto" w:fill="FFFFFF"/>
        </w:rPr>
      </w:pPr>
      <w:r>
        <w:rPr>
          <w:shd w:val="clear" w:color="auto" w:fill="FFFFFF"/>
        </w:rPr>
        <w:t>This is the extra information given in the advitisement.</w:t>
      </w:r>
    </w:p>
    <w:p w:rsidR="0063133F" w:rsidRPr="00711ABB" w:rsidRDefault="0063133F" w:rsidP="00E0799B">
      <w:pPr>
        <w:pStyle w:val="dot"/>
        <w:numPr>
          <w:ilvl w:val="0"/>
          <w:numId w:val="0"/>
        </w:numPr>
        <w:ind w:left="2625"/>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parentheses (or round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63133F" w:rsidRDefault="0063133F" w:rsidP="00E0799B">
      <w:pPr>
        <w:pStyle w:val="boolformate"/>
        <w:rPr>
          <w:shd w:val="clear" w:color="auto" w:fill="FFFFFF"/>
        </w:rPr>
      </w:pPr>
      <w:r w:rsidRPr="0063133F">
        <w:rPr>
          <w:bCs/>
          <w:shd w:val="clear" w:color="auto" w:fill="FFFFFF"/>
        </w:rPr>
        <w:t>Parentheses</w:t>
      </w:r>
      <w:r w:rsidRPr="0063133F">
        <w:rPr>
          <w:shd w:val="clear" w:color="auto" w:fill="FFFFFF"/>
        </w:rPr>
        <w:t> are used to enclose incidental or extra information, such as a passing comment, a minor</w:t>
      </w:r>
      <w:r>
        <w:rPr>
          <w:shd w:val="clear" w:color="auto" w:fill="FFFFFF"/>
        </w:rPr>
        <w:t>.</w:t>
      </w:r>
    </w:p>
    <w:p w:rsidR="00A10199" w:rsidRP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63133F" w:rsidRDefault="0063133F" w:rsidP="00E0799B">
      <w:pPr>
        <w:pStyle w:val="dot"/>
      </w:pPr>
      <w:r w:rsidRPr="0063133F">
        <w:t>The only</w:t>
      </w:r>
      <w:r w:rsidR="00D37919">
        <w:t xml:space="preserve"> </w:t>
      </w:r>
      <w:r w:rsidRPr="0063133F">
        <w:t xml:space="preserve"> one who didn't attend was Mr. </w:t>
      </w:r>
      <w:r>
        <w:t xml:space="preserve">Sharma </w:t>
      </w:r>
      <w:r w:rsidRPr="0063133F">
        <w:t xml:space="preserve"> ( </w:t>
      </w:r>
      <w:r>
        <w:rPr>
          <w:rStyle w:val="Emphasis"/>
          <w:i w:val="0"/>
          <w:iCs w:val="0"/>
        </w:rPr>
        <w:t>his</w:t>
      </w:r>
      <w:r w:rsidRPr="0063133F">
        <w:rPr>
          <w:rStyle w:val="Emphasis"/>
          <w:i w:val="0"/>
          <w:iCs w:val="0"/>
        </w:rPr>
        <w:t xml:space="preserve"> father</w:t>
      </w:r>
      <w:r w:rsidRPr="0063133F">
        <w:t>).</w:t>
      </w:r>
    </w:p>
    <w:p w:rsidR="00830335" w:rsidRPr="00E0799B" w:rsidRDefault="00830335" w:rsidP="00E0799B">
      <w:pPr>
        <w:spacing w:line="240" w:lineRule="auto"/>
        <w:ind w:left="2700"/>
        <w:rPr>
          <w:rFonts w:ascii="Nirmala UI" w:hAnsi="Nirmala UI" w:cs="Nirmala UI"/>
          <w:sz w:val="20"/>
          <w:szCs w:val="20"/>
        </w:rPr>
      </w:pPr>
      <w:r w:rsidRPr="00830335">
        <w:rPr>
          <w:rFonts w:ascii="Nirmala UI" w:hAnsi="Nirmala UI" w:cs="Nirmala UI"/>
          <w:sz w:val="20"/>
          <w:szCs w:val="20"/>
          <w:cs/>
        </w:rPr>
        <w:t>श्री शर्मा (उनके पिता) उपस्थित नहीं थे।</w:t>
      </w:r>
    </w:p>
    <w:p w:rsidR="0063133F" w:rsidRPr="0063133F" w:rsidRDefault="0063133F" w:rsidP="00E0799B">
      <w:pPr>
        <w:pStyle w:val="dot"/>
        <w:numPr>
          <w:ilvl w:val="0"/>
          <w:numId w:val="0"/>
        </w:numPr>
        <w:ind w:left="2625"/>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square brackets (or box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 ]</w:t>
            </w:r>
          </w:p>
        </w:tc>
      </w:tr>
    </w:tbl>
    <w:p w:rsidR="00A10199" w:rsidRDefault="0063133F" w:rsidP="00E0799B">
      <w:pPr>
        <w:spacing w:line="240" w:lineRule="auto"/>
        <w:ind w:left="1440"/>
      </w:pPr>
      <w:r w:rsidRPr="0063133F">
        <w:t>Square Brackets are used to enclose words added by someone other than the writer or speaker</w:t>
      </w:r>
      <w:r w:rsidR="00D318AD">
        <w:t>.</w:t>
      </w:r>
    </w:p>
    <w:p w:rsidR="00D318AD" w:rsidRPr="00D318AD" w:rsidRDefault="00D318AD"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318AD" w:rsidRDefault="00D318AD" w:rsidP="00E0799B">
      <w:pPr>
        <w:pStyle w:val="dot"/>
      </w:pPr>
      <w:r w:rsidRPr="00D318AD">
        <w:t>He [the police officer] can’t prove they did it.</w:t>
      </w:r>
    </w:p>
    <w:p w:rsidR="00D318AD" w:rsidRDefault="00830335" w:rsidP="00E0799B">
      <w:pPr>
        <w:spacing w:line="240" w:lineRule="auto"/>
        <w:ind w:left="2610"/>
        <w:rPr>
          <w:rFonts w:ascii="Nirmala UI" w:hAnsi="Nirmala UI" w:cs="Nirmala UI"/>
          <w:sz w:val="20"/>
          <w:szCs w:val="20"/>
          <w:cs/>
        </w:rPr>
      </w:pPr>
      <w:r w:rsidRPr="00830335">
        <w:rPr>
          <w:rFonts w:ascii="Nirmala UI" w:hAnsi="Nirmala UI" w:cs="Nirmala UI"/>
          <w:sz w:val="20"/>
          <w:szCs w:val="20"/>
          <w:cs/>
        </w:rPr>
        <w:t>वह [पुलिस अधिकारी] यह साबित नहीं कर सकता कि उन्होंने ऐसा किया है।</w:t>
      </w:r>
    </w:p>
    <w:p w:rsidR="00475E15" w:rsidRDefault="00475E15" w:rsidP="00E0799B">
      <w:pPr>
        <w:spacing w:line="240" w:lineRule="auto"/>
        <w:rPr>
          <w:rFonts w:ascii="Nirmala UI" w:hAnsi="Nirmala UI" w:cs="Nirmala UI"/>
          <w:sz w:val="20"/>
          <w:szCs w:val="20"/>
        </w:rPr>
      </w:pPr>
    </w:p>
    <w:p w:rsidR="005E4041" w:rsidRPr="00830335" w:rsidRDefault="005E4041" w:rsidP="00E0799B">
      <w:pPr>
        <w:spacing w:line="240" w:lineRule="auto"/>
        <w:ind w:left="2610"/>
        <w:rPr>
          <w:rFonts w:ascii="Nirmala UI" w:hAnsi="Nirmala UI" w:cs="Nirmala UI"/>
          <w:sz w:val="20"/>
          <w:szCs w:val="20"/>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F82D7F" w:rsidRPr="00711ABB" w:rsidTr="00262026">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F82D7F" w:rsidRPr="00711ABB" w:rsidRDefault="00F82D7F" w:rsidP="00E0799B">
            <w:pPr>
              <w:spacing w:line="240" w:lineRule="auto"/>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color w:val="000000" w:themeColor="text1"/>
                <w:sz w:val="24"/>
                <w:szCs w:val="24"/>
                <w:lang w:val="en-GB"/>
              </w:rPr>
              <w:t>P</w:t>
            </w:r>
            <w:r w:rsidRPr="00711ABB">
              <w:rPr>
                <w:rFonts w:asciiTheme="majorHAnsi" w:hAnsiTheme="majorHAnsi"/>
                <w:b/>
                <w:color w:val="000000" w:themeColor="text1"/>
                <w:sz w:val="24"/>
                <w:szCs w:val="24"/>
                <w:lang w:val="en-GB"/>
              </w:rPr>
              <w:t>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F82D7F" w:rsidRPr="00711ABB" w:rsidRDefault="00F82D7F"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F82D7F" w:rsidRPr="00711ABB" w:rsidTr="00262026">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F82D7F" w:rsidRPr="00711ABB" w:rsidRDefault="00F82D7F" w:rsidP="00E0799B">
            <w:pPr>
              <w:spacing w:line="240" w:lineRule="auto"/>
              <w:rPr>
                <w:rFonts w:cstheme="minorHAnsi"/>
                <w:color w:val="000000" w:themeColor="text1"/>
                <w:lang w:val="en-GB"/>
              </w:rPr>
            </w:pPr>
            <w:r w:rsidRPr="00711ABB">
              <w:rPr>
                <w:rFonts w:cstheme="minorHAnsi"/>
                <w:color w:val="000000" w:themeColor="text1"/>
                <w:lang w:val="en-GB"/>
              </w:rPr>
              <w:t>At the rate</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F82D7F" w:rsidRPr="00711ABB" w:rsidRDefault="00F82D7F"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F82D7F" w:rsidRDefault="00F82D7F" w:rsidP="00E0799B">
      <w:pPr>
        <w:pStyle w:val="boolformate"/>
        <w:ind w:left="1350"/>
        <w:rPr>
          <w:shd w:val="clear" w:color="auto" w:fill="FFFFFF"/>
        </w:rPr>
      </w:pPr>
      <w:r w:rsidRPr="00711ABB">
        <w:rPr>
          <w:color w:val="000000" w:themeColor="text1"/>
          <w:lang w:val="en-GB"/>
        </w:rPr>
        <w:t>At the rate</w:t>
      </w:r>
      <w:r>
        <w:rPr>
          <w:shd w:val="clear" w:color="auto" w:fill="FFFFFF"/>
        </w:rPr>
        <w:t xml:space="preserve"> is most commonly seen in email addresses and social media handles.</w:t>
      </w:r>
    </w:p>
    <w:p w:rsidR="00F82D7F" w:rsidRPr="00F82D7F" w:rsidRDefault="00F82D7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F82D7F" w:rsidRPr="00F82D7F" w:rsidRDefault="00F82D7F" w:rsidP="00E0799B">
      <w:pPr>
        <w:pStyle w:val="dot"/>
      </w:pPr>
      <w:r>
        <w:t>xyz@gmail.com</w:t>
      </w:r>
    </w:p>
    <w:p w:rsidR="00D318AD" w:rsidRPr="00F82D7F" w:rsidRDefault="00F82D7F" w:rsidP="00E0799B">
      <w:pPr>
        <w:pStyle w:val="dot"/>
      </w:pPr>
      <w:r w:rsidRPr="00F82D7F">
        <w:t>@Swatch</w:t>
      </w:r>
      <w:r>
        <w:t>bharat</w:t>
      </w:r>
      <w:r w:rsidRPr="00F82D7F">
        <w:t>bhiyan</w:t>
      </w:r>
    </w:p>
    <w:p w:rsidR="00D318AD" w:rsidRPr="00D318AD" w:rsidRDefault="00D318AD" w:rsidP="00E0799B">
      <w:pPr>
        <w:pStyle w:val="dot"/>
        <w:numPr>
          <w:ilvl w:val="0"/>
          <w:numId w:val="0"/>
        </w:numPr>
        <w:ind w:left="2625"/>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curly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D318AD" w:rsidP="00E0799B">
      <w:pPr>
        <w:spacing w:line="240" w:lineRule="auto"/>
        <w:ind w:left="1440"/>
      </w:pPr>
      <w:r w:rsidRPr="00D318AD">
        <w:t>Braces are</w:t>
      </w:r>
      <w:r>
        <w:t xml:space="preserve"> used in music or poetry</w:t>
      </w:r>
      <w:r w:rsidRPr="00D318AD">
        <w:t xml:space="preserve"> creates a list of equal choices for a reader or in a number set.</w:t>
      </w:r>
    </w:p>
    <w:p w:rsidR="00D318AD" w:rsidRPr="00D318AD" w:rsidRDefault="00D318AD"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318AD" w:rsidRDefault="00D318AD" w:rsidP="00E0799B">
      <w:pPr>
        <w:pStyle w:val="dot"/>
      </w:pPr>
      <w:r w:rsidRPr="00D318AD">
        <w:t>Number set: {</w:t>
      </w:r>
      <w:r>
        <w:t>1 ,2, 7</w:t>
      </w:r>
      <w:r w:rsidRPr="00D318AD">
        <w:t>}</w:t>
      </w:r>
    </w:p>
    <w:p w:rsidR="005E4041" w:rsidRPr="005E4041" w:rsidRDefault="005E4041" w:rsidP="00E0799B">
      <w:pPr>
        <w:pStyle w:val="exercise"/>
        <w:rPr>
          <w:rFonts w:cs="Courier New"/>
        </w:rPr>
      </w:pPr>
      <w:r w:rsidRPr="005E4041">
        <w:rPr>
          <w:rFonts w:ascii="Mangal" w:hAnsi="Mangal" w:hint="cs"/>
          <w:cs/>
        </w:rPr>
        <w:t>संख्या</w:t>
      </w:r>
      <w:r w:rsidRPr="005E4041">
        <w:rPr>
          <w:rFonts w:hint="cs"/>
          <w:cs/>
        </w:rPr>
        <w:t xml:space="preserve"> </w:t>
      </w:r>
      <w:r w:rsidRPr="005E4041">
        <w:rPr>
          <w:rFonts w:ascii="Mangal" w:hAnsi="Mangal" w:hint="cs"/>
          <w:cs/>
        </w:rPr>
        <w:t>सेट</w:t>
      </w:r>
      <w:r w:rsidRPr="005E4041">
        <w:rPr>
          <w:rFonts w:hint="cs"/>
          <w:cs/>
        </w:rPr>
        <w:t xml:space="preserve">: </w:t>
      </w:r>
      <w:r w:rsidRPr="005E4041">
        <w:rPr>
          <w:rFonts w:cs="Courier New" w:hint="cs"/>
        </w:rPr>
        <w:t>{</w:t>
      </w:r>
      <w:r w:rsidRPr="005E4041">
        <w:rPr>
          <w:rFonts w:hint="cs"/>
          <w:cs/>
        </w:rPr>
        <w:t>1</w:t>
      </w:r>
      <w:r w:rsidRPr="005E4041">
        <w:rPr>
          <w:rFonts w:cs="Courier New" w:hint="cs"/>
        </w:rPr>
        <w:t xml:space="preserve">, </w:t>
      </w:r>
      <w:r w:rsidRPr="005E4041">
        <w:rPr>
          <w:rFonts w:hint="cs"/>
          <w:cs/>
        </w:rPr>
        <w:t>2</w:t>
      </w:r>
      <w:r w:rsidRPr="005E4041">
        <w:rPr>
          <w:rFonts w:cs="Courier New" w:hint="cs"/>
        </w:rPr>
        <w:t xml:space="preserve">, </w:t>
      </w:r>
      <w:r w:rsidRPr="005E4041">
        <w:rPr>
          <w:rFonts w:hint="cs"/>
          <w:cs/>
        </w:rPr>
        <w:t>7</w:t>
      </w:r>
      <w:r w:rsidRPr="005E4041">
        <w:rPr>
          <w:rFonts w:cs="Courier New" w:hint="cs"/>
        </w:rPr>
        <w:t>}</w:t>
      </w:r>
    </w:p>
    <w:p w:rsidR="00D318AD" w:rsidRDefault="00D318AD" w:rsidP="00E0799B">
      <w:pPr>
        <w:pStyle w:val="dot"/>
      </w:pPr>
      <w:r>
        <w:t>Equal choices: Choose a pen {red, green, blue, black</w:t>
      </w:r>
      <w:r w:rsidRPr="00D318AD">
        <w:t xml:space="preserve">} </w:t>
      </w:r>
      <w:r>
        <w:t>to write a letter.</w:t>
      </w:r>
    </w:p>
    <w:p w:rsidR="005E4041" w:rsidRPr="005E4041" w:rsidRDefault="005E4041" w:rsidP="00E0799B">
      <w:pPr>
        <w:pStyle w:val="exercise"/>
        <w:rPr>
          <w:rFonts w:cs="Courier New"/>
        </w:rPr>
      </w:pPr>
      <w:r w:rsidRPr="005E4041">
        <w:rPr>
          <w:rFonts w:hint="cs"/>
          <w:cs/>
        </w:rPr>
        <w:t xml:space="preserve">समान विकल्प: पत्र लिखने के लिए एक पेन </w:t>
      </w:r>
      <w:r w:rsidRPr="005E4041">
        <w:rPr>
          <w:rFonts w:cs="Courier New" w:hint="cs"/>
        </w:rPr>
        <w:t>{</w:t>
      </w:r>
      <w:r w:rsidRPr="005E4041">
        <w:rPr>
          <w:rFonts w:hint="cs"/>
          <w:cs/>
        </w:rPr>
        <w:t>लाल</w:t>
      </w:r>
      <w:r w:rsidRPr="005E4041">
        <w:rPr>
          <w:rFonts w:cs="Courier New" w:hint="cs"/>
        </w:rPr>
        <w:t xml:space="preserve">, </w:t>
      </w:r>
      <w:r w:rsidRPr="005E4041">
        <w:rPr>
          <w:rFonts w:hint="cs"/>
          <w:cs/>
        </w:rPr>
        <w:t>हरा</w:t>
      </w:r>
      <w:r w:rsidRPr="005E4041">
        <w:rPr>
          <w:rFonts w:cs="Courier New" w:hint="cs"/>
        </w:rPr>
        <w:t xml:space="preserve">, </w:t>
      </w:r>
      <w:r w:rsidRPr="005E4041">
        <w:rPr>
          <w:rFonts w:hint="cs"/>
          <w:cs/>
        </w:rPr>
        <w:t>नीला</w:t>
      </w:r>
      <w:r w:rsidRPr="005E4041">
        <w:rPr>
          <w:rFonts w:cs="Courier New" w:hint="cs"/>
        </w:rPr>
        <w:t xml:space="preserve">, </w:t>
      </w:r>
      <w:r w:rsidRPr="005E4041">
        <w:rPr>
          <w:rFonts w:hint="cs"/>
          <w:cs/>
        </w:rPr>
        <w:t>काला</w:t>
      </w:r>
      <w:r w:rsidRPr="005E4041">
        <w:rPr>
          <w:rFonts w:cs="Courier New" w:hint="cs"/>
        </w:rPr>
        <w:t xml:space="preserve">} </w:t>
      </w:r>
      <w:r w:rsidRPr="005E4041">
        <w:rPr>
          <w:rFonts w:hint="cs"/>
          <w:cs/>
        </w:rPr>
        <w:t>चुनें।</w:t>
      </w:r>
    </w:p>
    <w:p w:rsidR="00D318AD" w:rsidRDefault="00D318AD" w:rsidP="00E0799B">
      <w:pPr>
        <w:pStyle w:val="dot"/>
      </w:pPr>
      <w:r w:rsidRPr="00D318AD">
        <w:t>Music chords: [{g, c2, e2} {e, g, c2}]</w:t>
      </w:r>
    </w:p>
    <w:p w:rsidR="005E4041" w:rsidRPr="005E4041" w:rsidRDefault="005E4041" w:rsidP="00E0799B">
      <w:pPr>
        <w:pStyle w:val="exercise"/>
        <w:rPr>
          <w:rFonts w:cs="Courier New"/>
        </w:rPr>
      </w:pPr>
      <w:r w:rsidRPr="005E4041">
        <w:rPr>
          <w:rFonts w:ascii="Mangal" w:hAnsi="Mangal" w:hint="cs"/>
          <w:cs/>
        </w:rPr>
        <w:t>संगीत</w:t>
      </w:r>
      <w:r w:rsidRPr="005E4041">
        <w:rPr>
          <w:rFonts w:hint="cs"/>
          <w:cs/>
        </w:rPr>
        <w:t xml:space="preserve"> </w:t>
      </w:r>
      <w:r w:rsidRPr="005E4041">
        <w:rPr>
          <w:rFonts w:ascii="Mangal" w:hAnsi="Mangal" w:hint="cs"/>
          <w:cs/>
        </w:rPr>
        <w:t>कॉर्ड</w:t>
      </w:r>
      <w:r w:rsidRPr="005E4041">
        <w:rPr>
          <w:rFonts w:hint="cs"/>
          <w:cs/>
        </w:rPr>
        <w:t>: [</w:t>
      </w:r>
      <w:r w:rsidRPr="005E4041">
        <w:rPr>
          <w:rFonts w:cs="Courier New" w:hint="cs"/>
        </w:rPr>
        <w:t>{</w:t>
      </w:r>
      <w:r w:rsidRPr="005E4041">
        <w:rPr>
          <w:rFonts w:ascii="Mangal" w:hAnsi="Mangal" w:hint="cs"/>
          <w:cs/>
        </w:rPr>
        <w:t>जी</w:t>
      </w:r>
      <w:r w:rsidRPr="005E4041">
        <w:rPr>
          <w:rFonts w:cs="Courier New" w:hint="cs"/>
        </w:rPr>
        <w:t xml:space="preserve">, </w:t>
      </w:r>
      <w:r w:rsidRPr="005E4041">
        <w:rPr>
          <w:rFonts w:ascii="Mangal" w:hAnsi="Mangal" w:hint="cs"/>
          <w:cs/>
        </w:rPr>
        <w:t>सी</w:t>
      </w:r>
      <w:r w:rsidRPr="005E4041">
        <w:rPr>
          <w:rFonts w:hint="cs"/>
          <w:cs/>
        </w:rPr>
        <w:t xml:space="preserve"> 2</w:t>
      </w:r>
      <w:r w:rsidRPr="005E4041">
        <w:rPr>
          <w:rFonts w:cs="Courier New" w:hint="cs"/>
        </w:rPr>
        <w:t xml:space="preserve">, </w:t>
      </w:r>
      <w:r w:rsidRPr="005E4041">
        <w:rPr>
          <w:rFonts w:ascii="Mangal" w:hAnsi="Mangal" w:hint="cs"/>
          <w:cs/>
        </w:rPr>
        <w:t>ई</w:t>
      </w:r>
      <w:r w:rsidRPr="005E4041">
        <w:rPr>
          <w:rFonts w:hint="cs"/>
          <w:cs/>
        </w:rPr>
        <w:t xml:space="preserve"> 2</w:t>
      </w:r>
      <w:r w:rsidRPr="005E4041">
        <w:rPr>
          <w:rFonts w:cs="Courier New" w:hint="cs"/>
        </w:rPr>
        <w:t>} {</w:t>
      </w:r>
      <w:r w:rsidRPr="005E4041">
        <w:rPr>
          <w:rFonts w:ascii="Mangal" w:hAnsi="Mangal" w:hint="cs"/>
          <w:cs/>
        </w:rPr>
        <w:t>ई</w:t>
      </w:r>
      <w:r w:rsidRPr="005E4041">
        <w:rPr>
          <w:rFonts w:cs="Courier New" w:hint="cs"/>
        </w:rPr>
        <w:t xml:space="preserve">, </w:t>
      </w:r>
      <w:r w:rsidRPr="005E4041">
        <w:rPr>
          <w:rFonts w:ascii="Mangal" w:hAnsi="Mangal" w:hint="cs"/>
          <w:cs/>
        </w:rPr>
        <w:t>जी</w:t>
      </w:r>
      <w:r w:rsidRPr="005E4041">
        <w:rPr>
          <w:rFonts w:cs="Courier New" w:hint="cs"/>
        </w:rPr>
        <w:t xml:space="preserve">, </w:t>
      </w:r>
      <w:r w:rsidRPr="005E4041">
        <w:rPr>
          <w:rFonts w:ascii="Mangal" w:hAnsi="Mangal" w:hint="cs"/>
          <w:cs/>
        </w:rPr>
        <w:t>सी</w:t>
      </w:r>
      <w:r w:rsidRPr="005E4041">
        <w:rPr>
          <w:rFonts w:hint="cs"/>
          <w:cs/>
        </w:rPr>
        <w:t xml:space="preserve"> 2</w:t>
      </w:r>
      <w:r w:rsidRPr="005E4041">
        <w:rPr>
          <w:rFonts w:cs="Courier New" w:hint="cs"/>
        </w:rPr>
        <w:t>}]</w:t>
      </w:r>
    </w:p>
    <w:p w:rsidR="00D318AD" w:rsidRPr="00D318AD" w:rsidRDefault="00D318AD" w:rsidP="00E0799B">
      <w:pPr>
        <w:spacing w:line="240" w:lineRule="auto"/>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and (also called ‘ampersand’)</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&amp;</w:t>
            </w:r>
          </w:p>
        </w:tc>
      </w:tr>
    </w:tbl>
    <w:p w:rsidR="00D70B0A" w:rsidRDefault="00D70B0A" w:rsidP="00E0799B">
      <w:pPr>
        <w:spacing w:line="240" w:lineRule="auto"/>
        <w:ind w:left="1530"/>
        <w:rPr>
          <w:color w:val="000000" w:themeColor="text1"/>
        </w:rPr>
      </w:pPr>
      <w:r>
        <w:rPr>
          <w:color w:val="000000" w:themeColor="text1"/>
        </w:rPr>
        <w:t xml:space="preserve">Ampersand is used in place of and </w:t>
      </w:r>
      <w:r w:rsidR="00830335">
        <w:rPr>
          <w:color w:val="000000" w:themeColor="text1"/>
        </w:rPr>
        <w:t>in title</w:t>
      </w:r>
      <w:r>
        <w:rPr>
          <w:color w:val="000000" w:themeColor="text1"/>
        </w:rPr>
        <w:t>.</w:t>
      </w:r>
    </w:p>
    <w:p w:rsidR="00D70B0A" w:rsidRDefault="00D70B0A"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70B0A" w:rsidRPr="00D70B0A" w:rsidRDefault="00D70B0A" w:rsidP="00E0799B">
      <w:pPr>
        <w:pStyle w:val="dot"/>
        <w:rPr>
          <w:rFonts w:ascii="Arial" w:hAnsi="Arial" w:cs="Arial"/>
          <w:color w:val="222222"/>
          <w:shd w:val="clear" w:color="auto" w:fill="FFFFFF"/>
        </w:rPr>
      </w:pPr>
      <w:r>
        <w:t>Raj &amp; Sons.</w:t>
      </w:r>
    </w:p>
    <w:p w:rsidR="00D70B0A" w:rsidRPr="00D70B0A" w:rsidRDefault="00D70B0A" w:rsidP="00E0799B">
      <w:pPr>
        <w:pStyle w:val="dot"/>
        <w:numPr>
          <w:ilvl w:val="0"/>
          <w:numId w:val="0"/>
        </w:numPr>
        <w:ind w:left="2625"/>
        <w:rPr>
          <w:rFonts w:ascii="Arial" w:hAnsi="Arial" w:cs="Arial"/>
          <w:color w:val="222222"/>
          <w:shd w:val="clear" w:color="auto" w:fill="FFFFFF"/>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485560" w:rsidP="00E0799B">
            <w:pPr>
              <w:spacing w:line="240" w:lineRule="auto"/>
              <w:ind w:left="1134"/>
              <w:rPr>
                <w:rFonts w:cstheme="minorHAnsi"/>
                <w:color w:val="000000" w:themeColor="text1"/>
                <w:lang w:val="en-GB"/>
              </w:rPr>
            </w:pPr>
            <w:r w:rsidRPr="00711ABB">
              <w:rPr>
                <w:rFonts w:cstheme="minorHAnsi"/>
                <w:color w:val="000000" w:themeColor="text1"/>
                <w:lang w:val="en-GB"/>
              </w:rPr>
              <w:t>C</w:t>
            </w:r>
            <w:r w:rsidR="00A10199" w:rsidRPr="00711ABB">
              <w:rPr>
                <w:rFonts w:cstheme="minorHAnsi"/>
                <w:color w:val="000000" w:themeColor="text1"/>
                <w:lang w:val="en-GB"/>
              </w:rPr>
              <w:t>opyright</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D70B0A" w:rsidP="00E0799B">
      <w:pPr>
        <w:pStyle w:val="boolformate"/>
        <w:rPr>
          <w:shd w:val="clear" w:color="auto" w:fill="FFFFFF"/>
        </w:rPr>
      </w:pPr>
      <w:r>
        <w:rPr>
          <w:shd w:val="clear" w:color="auto" w:fill="FFFFFF"/>
        </w:rPr>
        <w:t>Copyright is a notice placed on written works to identify the owner of the work and his claim to copyrights in the work.</w:t>
      </w:r>
    </w:p>
    <w:p w:rsidR="00F82D7F" w:rsidRPr="00F82D7F" w:rsidRDefault="00F82D7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A10199" w:rsidRDefault="00F82D7F" w:rsidP="00E0799B">
      <w:pPr>
        <w:pStyle w:val="dot"/>
      </w:pPr>
      <w:r>
        <w:t>© Jitendra Singh 2019</w:t>
      </w:r>
    </w:p>
    <w:p w:rsidR="005E4041" w:rsidRPr="005E4041" w:rsidRDefault="005E4041" w:rsidP="00E0799B">
      <w:pPr>
        <w:pStyle w:val="exercise"/>
        <w:rPr>
          <w:rFonts w:cs="Courier New"/>
        </w:rPr>
      </w:pPr>
      <w:r w:rsidRPr="005E4041">
        <w:rPr>
          <w:rFonts w:cs="Courier New" w:hint="cs"/>
        </w:rPr>
        <w:t xml:space="preserve">© </w:t>
      </w:r>
      <w:r w:rsidRPr="005E4041">
        <w:rPr>
          <w:rFonts w:hint="cs"/>
          <w:cs/>
        </w:rPr>
        <w:t>जितेंद्र सिंह 2019</w:t>
      </w:r>
    </w:p>
    <w:p w:rsidR="00F82D7F" w:rsidRPr="00711ABB" w:rsidRDefault="00F82D7F" w:rsidP="00E0799B">
      <w:pPr>
        <w:pStyle w:val="boolformate"/>
        <w:ind w:left="1350"/>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Forward slash or backward slash</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 or \</w:t>
            </w:r>
          </w:p>
        </w:tc>
      </w:tr>
    </w:tbl>
    <w:p w:rsidR="00A10199" w:rsidRPr="00711ABB" w:rsidRDefault="00F82D7F" w:rsidP="00E0799B">
      <w:pPr>
        <w:spacing w:before="0" w:after="0" w:line="240" w:lineRule="auto"/>
        <w:ind w:left="1260"/>
        <w:rPr>
          <w:color w:val="000000" w:themeColor="text1"/>
        </w:rPr>
      </w:pPr>
      <w:r>
        <w:rPr>
          <w:rFonts w:ascii="AkkuratPro" w:hAnsi="AkkuratPro"/>
          <w:color w:val="3B3E4D"/>
          <w:sz w:val="27"/>
          <w:szCs w:val="27"/>
        </w:rPr>
        <w:t> </w:t>
      </w:r>
      <w:r w:rsidRPr="00064362">
        <w:rPr>
          <w:rStyle w:val="boolformateChar"/>
        </w:rPr>
        <w:t xml:space="preserve">Fordward </w:t>
      </w:r>
      <w:r w:rsidR="00064362" w:rsidRPr="00064362">
        <w:rPr>
          <w:rStyle w:val="boolformateChar"/>
        </w:rPr>
        <w:t>Slash is</w:t>
      </w:r>
      <w:r w:rsidRPr="00064362">
        <w:rPr>
          <w:rStyle w:val="boolformateChar"/>
        </w:rPr>
        <w:t xml:space="preserve"> </w:t>
      </w:r>
      <w:r w:rsidR="00064362" w:rsidRPr="00064362">
        <w:rPr>
          <w:rStyle w:val="boolformateChar"/>
        </w:rPr>
        <w:t xml:space="preserve">to </w:t>
      </w:r>
      <w:r w:rsidRPr="00064362">
        <w:rPr>
          <w:rStyle w:val="boolformateChar"/>
        </w:rPr>
        <w:t>when demonstrating breaks between lines of poetry, songs, or plays</w:t>
      </w:r>
      <w:r>
        <w:rPr>
          <w:rFonts w:ascii="AkkuratPro" w:hAnsi="AkkuratPro"/>
          <w:color w:val="3B3E4D"/>
          <w:sz w:val="27"/>
          <w:szCs w:val="27"/>
        </w:rPr>
        <w:t>.</w:t>
      </w:r>
    </w:p>
    <w:p w:rsidR="00A10199" w:rsidRDefault="00064362" w:rsidP="00E0799B">
      <w:pPr>
        <w:spacing w:before="0" w:after="200" w:line="240" w:lineRule="auto"/>
        <w:ind w:left="1350"/>
        <w:rPr>
          <w:color w:val="000000" w:themeColor="text1"/>
        </w:rPr>
      </w:pPr>
      <w:r>
        <w:rPr>
          <w:color w:val="000000" w:themeColor="text1"/>
        </w:rPr>
        <w:t>Backward slash is used in computer programming.</w:t>
      </w:r>
    </w:p>
    <w:p w:rsidR="00064362" w:rsidRPr="00F82D7F" w:rsidRDefault="00064362"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064362" w:rsidRPr="00711ABB" w:rsidRDefault="00064362" w:rsidP="00E0799B">
      <w:pPr>
        <w:pStyle w:val="dot"/>
        <w:rPr>
          <w:color w:val="000000" w:themeColor="text1"/>
        </w:rPr>
      </w:pPr>
      <w:r>
        <w:t>Mary had a little lamb/ little lamb, little lamb/ Mary had a little lamb/ whose fleece was white as snow.</w:t>
      </w:r>
    </w:p>
    <w:p w:rsidR="00A10199" w:rsidRPr="00711ABB" w:rsidRDefault="00A10199" w:rsidP="00A10199">
      <w:pPr>
        <w:spacing w:before="0" w:after="200"/>
        <w:rPr>
          <w:color w:val="000000" w:themeColor="text1"/>
        </w:rPr>
      </w:pPr>
      <w:r w:rsidRPr="00711ABB">
        <w:rPr>
          <w:color w:val="000000" w:themeColor="text1"/>
        </w:rPr>
        <w:br w:type="page"/>
      </w:r>
    </w:p>
    <w:p w:rsidR="00194391" w:rsidRPr="00711ABB" w:rsidRDefault="00194391" w:rsidP="00C3230E">
      <w:pPr>
        <w:pStyle w:val="Heading2"/>
      </w:pPr>
      <w:bookmarkStart w:id="9" w:name="_Toc18392237"/>
      <w:r w:rsidRPr="00711ABB">
        <w:lastRenderedPageBreak/>
        <w:t>S</w:t>
      </w:r>
      <w:r>
        <w:t xml:space="preserve">tructure </w:t>
      </w:r>
      <w:r w:rsidRPr="001059A2">
        <w:t>and Types of Sentences</w:t>
      </w:r>
      <w:bookmarkEnd w:id="9"/>
    </w:p>
    <w:p w:rsidR="00060EB0" w:rsidRPr="007A3C4D" w:rsidRDefault="00194391" w:rsidP="00A40B1A">
      <w:pPr>
        <w:pStyle w:val="star"/>
      </w:pPr>
      <w:r w:rsidRPr="00711ABB">
        <w:t xml:space="preserve">Structure of Sentence </w:t>
      </w:r>
    </w:p>
    <w:p w:rsidR="001059A2" w:rsidRDefault="001059A2" w:rsidP="001059A2">
      <w:pPr>
        <w:pStyle w:val="NoSpacing"/>
        <w:ind w:left="1260" w:hanging="126"/>
        <w:rPr>
          <w:rFonts w:cstheme="minorHAnsi"/>
          <w:color w:val="000000" w:themeColor="text1"/>
        </w:rPr>
      </w:pPr>
      <w:r>
        <w:rPr>
          <w:rFonts w:cstheme="minorHAnsi"/>
          <w:color w:val="000000" w:themeColor="text1"/>
        </w:rPr>
        <w:t>Sentences have two main parts</w:t>
      </w:r>
      <w:r w:rsidRPr="001059A2">
        <w:rPr>
          <w:rFonts w:cstheme="minorHAnsi"/>
          <w:b/>
          <w:color w:val="000000" w:themeColor="text1"/>
        </w:rPr>
        <w:t xml:space="preserve"> Subject and Predicates</w:t>
      </w:r>
      <w:r w:rsidR="00060EB0">
        <w:rPr>
          <w:rFonts w:cstheme="minorHAnsi"/>
          <w:b/>
          <w:color w:val="000000" w:themeColor="text1"/>
        </w:rPr>
        <w:t>.</w:t>
      </w:r>
    </w:p>
    <w:p w:rsidR="00060EB0" w:rsidRDefault="00060EB0" w:rsidP="00060EB0">
      <w:pPr>
        <w:pStyle w:val="NoSpacing"/>
        <w:ind w:left="1260" w:hanging="126"/>
        <w:rPr>
          <w:shd w:val="clear" w:color="auto" w:fill="FFFFFF"/>
        </w:rPr>
      </w:pPr>
      <w:r w:rsidRPr="001059A2">
        <w:rPr>
          <w:rFonts w:cstheme="minorHAnsi"/>
          <w:b/>
          <w:color w:val="000000" w:themeColor="text1"/>
        </w:rPr>
        <w:t>Subject</w:t>
      </w:r>
      <w:r>
        <w:rPr>
          <w:rFonts w:cstheme="minorHAnsi"/>
          <w:b/>
          <w:color w:val="000000" w:themeColor="text1"/>
        </w:rPr>
        <w:t xml:space="preserve">: </w:t>
      </w:r>
      <w:r w:rsidR="001059A2">
        <w:rPr>
          <w:shd w:val="clear" w:color="auto" w:fill="FFFFFF"/>
        </w:rPr>
        <w:t>The </w:t>
      </w:r>
      <w:r>
        <w:rPr>
          <w:bCs/>
          <w:shd w:val="clear" w:color="auto" w:fill="FFFFFF"/>
        </w:rPr>
        <w:t xml:space="preserve">part </w:t>
      </w:r>
      <w:r>
        <w:rPr>
          <w:shd w:val="clear" w:color="auto" w:fill="FFFFFF"/>
        </w:rPr>
        <w:t>of the sentence which tell us abaut person or thing is subject</w:t>
      </w:r>
    </w:p>
    <w:p w:rsidR="00060EB0" w:rsidRDefault="00060EB0" w:rsidP="00060EB0">
      <w:pPr>
        <w:pStyle w:val="NoSpacing"/>
        <w:ind w:left="1260" w:hanging="126"/>
        <w:rPr>
          <w:shd w:val="clear" w:color="auto" w:fill="FFFFFF"/>
        </w:rPr>
      </w:pPr>
    </w:p>
    <w:p w:rsidR="00060EB0" w:rsidRPr="0031674F" w:rsidRDefault="00060EB0" w:rsidP="0031674F">
      <w:pPr>
        <w:pStyle w:val="NoSpacing"/>
        <w:ind w:left="1260" w:hanging="126"/>
        <w:rPr>
          <w:shd w:val="clear" w:color="auto" w:fill="FFFFFF"/>
        </w:rPr>
      </w:pPr>
      <w:r>
        <w:rPr>
          <w:shd w:val="clear" w:color="auto" w:fill="FFFFFF"/>
        </w:rPr>
        <w:t xml:space="preserve"> </w:t>
      </w:r>
      <w:r w:rsidRPr="001059A2">
        <w:rPr>
          <w:rFonts w:cstheme="minorHAnsi"/>
          <w:b/>
          <w:color w:val="000000" w:themeColor="text1"/>
        </w:rPr>
        <w:t>Predicates</w:t>
      </w:r>
      <w:r>
        <w:rPr>
          <w:rFonts w:cstheme="minorHAnsi"/>
          <w:b/>
          <w:color w:val="000000" w:themeColor="text1"/>
        </w:rPr>
        <w:t xml:space="preserve">: </w:t>
      </w:r>
      <w:r>
        <w:rPr>
          <w:shd w:val="clear" w:color="auto" w:fill="FFFFFF"/>
        </w:rPr>
        <w:t>The </w:t>
      </w:r>
      <w:r>
        <w:rPr>
          <w:bCs/>
          <w:shd w:val="clear" w:color="auto" w:fill="FFFFFF"/>
        </w:rPr>
        <w:t xml:space="preserve">part </w:t>
      </w:r>
      <w:r>
        <w:rPr>
          <w:shd w:val="clear" w:color="auto" w:fill="FFFFFF"/>
        </w:rPr>
        <w:t>of the sentence which tells us something abaut the subject is predicates.</w:t>
      </w:r>
    </w:p>
    <w:p w:rsidR="00060EB0" w:rsidRDefault="001059A2" w:rsidP="001059A2">
      <w:pPr>
        <w:pStyle w:val="NoSpacing"/>
        <w:ind w:left="1701" w:hanging="283"/>
        <w:rPr>
          <w:rFonts w:cstheme="minorHAnsi"/>
          <w:b/>
          <w:bCs/>
          <w:color w:val="000000" w:themeColor="text1"/>
        </w:rPr>
      </w:pPr>
      <w:r>
        <w:rPr>
          <w:rFonts w:cstheme="minorHAnsi"/>
          <w:b/>
          <w:bCs/>
          <w:color w:val="000000" w:themeColor="text1"/>
        </w:rPr>
        <w:t>For Example</w:t>
      </w:r>
    </w:p>
    <w:p w:rsidR="001059A2" w:rsidRPr="00711ABB" w:rsidRDefault="00060EB0" w:rsidP="00060EB0">
      <w:pPr>
        <w:pStyle w:val="dot"/>
        <w:rPr>
          <w:color w:val="000000" w:themeColor="text1"/>
        </w:rPr>
      </w:pPr>
      <w:r w:rsidRPr="00060EB0">
        <w:rPr>
          <w:rStyle w:val="dotChar"/>
          <w:b/>
        </w:rPr>
        <w:t>Ram is</w:t>
      </w:r>
      <w:r w:rsidR="001059A2" w:rsidRPr="00060EB0">
        <w:rPr>
          <w:rStyle w:val="dotChar"/>
          <w:b/>
        </w:rPr>
        <w:t xml:space="preserve"> wolking</w:t>
      </w:r>
      <w:r w:rsidR="001059A2" w:rsidRPr="00060EB0">
        <w:rPr>
          <w:rStyle w:val="dotChar"/>
        </w:rPr>
        <w:t>.</w:t>
      </w:r>
      <w:r w:rsidR="001059A2" w:rsidRPr="00711ABB">
        <w:rPr>
          <w:color w:val="000000" w:themeColor="text1"/>
        </w:rPr>
        <w:t xml:space="preserve">  </w:t>
      </w:r>
    </w:p>
    <w:p w:rsidR="00060EB0" w:rsidRDefault="001059A2" w:rsidP="00060EB0">
      <w:pPr>
        <w:pStyle w:val="boolformate"/>
        <w:tabs>
          <w:tab w:val="left" w:pos="1170"/>
        </w:tabs>
        <w:ind w:left="1260"/>
        <w:rPr>
          <w:bCs/>
          <w:color w:val="000000" w:themeColor="text1"/>
        </w:rPr>
      </w:pPr>
      <w:r w:rsidRPr="00711ABB">
        <w:rPr>
          <w:color w:val="000000" w:themeColor="text1"/>
        </w:rPr>
        <w:t>Here ‘</w:t>
      </w:r>
      <w:r>
        <w:rPr>
          <w:b/>
          <w:bCs/>
          <w:color w:val="000000" w:themeColor="text1"/>
        </w:rPr>
        <w:t>Ram</w:t>
      </w:r>
      <w:r w:rsidRPr="00711ABB">
        <w:rPr>
          <w:b/>
          <w:bCs/>
          <w:color w:val="000000" w:themeColor="text1"/>
        </w:rPr>
        <w:t>’</w:t>
      </w:r>
      <w:r w:rsidRPr="00711ABB">
        <w:rPr>
          <w:color w:val="000000" w:themeColor="text1"/>
        </w:rPr>
        <w:t xml:space="preserve"> is a ‘</w:t>
      </w:r>
      <w:r w:rsidRPr="00711ABB">
        <w:rPr>
          <w:b/>
          <w:bCs/>
          <w:color w:val="000000" w:themeColor="text1"/>
        </w:rPr>
        <w:t xml:space="preserve">Subject’, </w:t>
      </w:r>
      <w:r>
        <w:rPr>
          <w:bCs/>
          <w:color w:val="000000" w:themeColor="text1"/>
        </w:rPr>
        <w:t>in the sentence b</w:t>
      </w:r>
      <w:r w:rsidR="00060EB0">
        <w:rPr>
          <w:bCs/>
          <w:color w:val="000000" w:themeColor="text1"/>
        </w:rPr>
        <w:t>ecause we are tolking abaut Ram.</w:t>
      </w:r>
    </w:p>
    <w:p w:rsidR="00060EB0" w:rsidRDefault="00060EB0" w:rsidP="00060EB0">
      <w:pPr>
        <w:pStyle w:val="boolformate"/>
        <w:tabs>
          <w:tab w:val="left" w:pos="1170"/>
        </w:tabs>
        <w:ind w:left="1260"/>
        <w:rPr>
          <w:bCs/>
          <w:color w:val="000000" w:themeColor="text1"/>
        </w:rPr>
      </w:pPr>
      <w:r>
        <w:rPr>
          <w:bCs/>
          <w:color w:val="000000" w:themeColor="text1"/>
        </w:rPr>
        <w:t>Here ‘</w:t>
      </w:r>
      <w:r w:rsidRPr="00060EB0">
        <w:rPr>
          <w:b/>
          <w:bCs/>
          <w:color w:val="000000" w:themeColor="text1"/>
        </w:rPr>
        <w:t>wolking</w:t>
      </w:r>
      <w:r>
        <w:rPr>
          <w:bCs/>
          <w:color w:val="000000" w:themeColor="text1"/>
        </w:rPr>
        <w:t xml:space="preserve">’ is </w:t>
      </w:r>
      <w:r w:rsidRPr="00060EB0">
        <w:rPr>
          <w:b/>
          <w:bCs/>
          <w:color w:val="000000" w:themeColor="text1"/>
        </w:rPr>
        <w:t>‘Predicates’</w:t>
      </w:r>
      <w:r>
        <w:rPr>
          <w:b/>
          <w:bCs/>
          <w:color w:val="000000" w:themeColor="text1"/>
        </w:rPr>
        <w:t xml:space="preserve"> </w:t>
      </w:r>
      <w:r>
        <w:rPr>
          <w:bCs/>
          <w:color w:val="000000" w:themeColor="text1"/>
        </w:rPr>
        <w:t>because walking is what Ram doing, here sentence tell us abaut the subject.</w:t>
      </w:r>
    </w:p>
    <w:p w:rsidR="00060EB0" w:rsidRPr="00711ABB" w:rsidRDefault="00060EB0" w:rsidP="00060EB0">
      <w:pPr>
        <w:pStyle w:val="dot"/>
      </w:pPr>
      <w:r w:rsidRPr="00711ABB">
        <w:t>You eat pizza.</w:t>
      </w:r>
    </w:p>
    <w:p w:rsidR="00C42627" w:rsidRDefault="00060EB0" w:rsidP="0020015E">
      <w:pPr>
        <w:spacing w:line="240" w:lineRule="auto"/>
        <w:ind w:left="1701"/>
        <w:rPr>
          <w:b/>
          <w:bCs/>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w:t>
      </w:r>
      <w:r w:rsidRPr="0020015E">
        <w:rPr>
          <w:rFonts w:cstheme="minorHAnsi"/>
          <w:b/>
          <w:color w:val="000000" w:themeColor="text1"/>
        </w:rPr>
        <w:t xml:space="preserve"> </w:t>
      </w:r>
      <w:r w:rsidR="0020015E" w:rsidRPr="0020015E">
        <w:rPr>
          <w:rFonts w:cstheme="minorHAnsi"/>
          <w:b/>
          <w:color w:val="000000" w:themeColor="text1"/>
        </w:rPr>
        <w:t>‘</w:t>
      </w:r>
      <w:r w:rsidR="0020015E" w:rsidRPr="00711ABB">
        <w:rPr>
          <w:rFonts w:cstheme="minorHAnsi"/>
          <w:b/>
          <w:bCs/>
          <w:color w:val="000000" w:themeColor="text1"/>
        </w:rPr>
        <w:t>eat</w:t>
      </w:r>
      <w:r w:rsidR="0020015E">
        <w:rPr>
          <w:rFonts w:cstheme="minorHAnsi"/>
          <w:b/>
          <w:bCs/>
          <w:color w:val="000000" w:themeColor="text1"/>
        </w:rPr>
        <w:t xml:space="preserve"> pizza</w:t>
      </w:r>
      <w:r w:rsidR="0020015E" w:rsidRPr="00711ABB">
        <w:rPr>
          <w:rFonts w:cstheme="minorHAnsi"/>
          <w:b/>
          <w:bCs/>
          <w:color w:val="000000" w:themeColor="text1"/>
        </w:rPr>
        <w:t>’</w:t>
      </w:r>
      <w:r w:rsidR="0020015E" w:rsidRPr="00711ABB">
        <w:rPr>
          <w:rFonts w:cstheme="minorHAnsi"/>
          <w:color w:val="000000" w:themeColor="text1"/>
        </w:rPr>
        <w:t xml:space="preserve"> </w:t>
      </w:r>
      <w:r w:rsidR="0020015E">
        <w:rPr>
          <w:rFonts w:cstheme="minorHAnsi"/>
          <w:color w:val="000000" w:themeColor="text1"/>
        </w:rPr>
        <w:t>is</w:t>
      </w:r>
      <w:r>
        <w:rPr>
          <w:rFonts w:cstheme="minorHAnsi"/>
          <w:color w:val="000000" w:themeColor="text1"/>
        </w:rPr>
        <w:t xml:space="preserve"> a </w:t>
      </w:r>
      <w:r w:rsidRPr="00060EB0">
        <w:rPr>
          <w:b/>
          <w:bCs/>
          <w:color w:val="000000" w:themeColor="text1"/>
        </w:rPr>
        <w:t>‘Predicates’</w:t>
      </w:r>
    </w:p>
    <w:p w:rsidR="00FF60C1" w:rsidRDefault="00FF60C1" w:rsidP="0020015E">
      <w:pPr>
        <w:spacing w:line="240" w:lineRule="auto"/>
        <w:ind w:left="1701"/>
        <w:rPr>
          <w:b/>
          <w:bCs/>
          <w:color w:val="000000" w:themeColor="text1"/>
        </w:rPr>
      </w:pPr>
    </w:p>
    <w:p w:rsidR="00D63255" w:rsidRDefault="0020015E" w:rsidP="00FF60C1">
      <w:pPr>
        <w:pStyle w:val="dot"/>
      </w:pPr>
      <w:r>
        <w:t>Harshita read the book.</w:t>
      </w:r>
    </w:p>
    <w:p w:rsidR="00D63255" w:rsidRDefault="00D63255" w:rsidP="00D63255">
      <w:pPr>
        <w:spacing w:line="240" w:lineRule="auto"/>
        <w:ind w:left="1701"/>
        <w:rPr>
          <w:b/>
          <w:bCs/>
          <w:color w:val="000000" w:themeColor="text1"/>
        </w:rPr>
      </w:pPr>
      <w:r w:rsidRPr="00711ABB">
        <w:rPr>
          <w:rFonts w:cstheme="minorHAnsi"/>
          <w:b/>
          <w:bCs/>
          <w:color w:val="000000" w:themeColor="text1"/>
        </w:rPr>
        <w:t>‘</w:t>
      </w:r>
      <w:r>
        <w:rPr>
          <w:rFonts w:cstheme="minorHAnsi"/>
          <w:b/>
          <w:bCs/>
          <w:color w:val="000000" w:themeColor="text1"/>
        </w:rPr>
        <w:t>Harshita</w:t>
      </w:r>
      <w:r w:rsidRPr="00711ABB">
        <w:rPr>
          <w:rFonts w:cstheme="minorHAnsi"/>
          <w:b/>
          <w:bCs/>
          <w:color w:val="000000" w:themeColor="text1"/>
        </w:rPr>
        <w:t>’</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w:t>
      </w:r>
      <w:r w:rsidRPr="0020015E">
        <w:rPr>
          <w:rFonts w:cstheme="minorHAnsi"/>
          <w:b/>
          <w:color w:val="000000" w:themeColor="text1"/>
        </w:rPr>
        <w:t xml:space="preserve"> ‘</w:t>
      </w:r>
      <w:r w:rsidRPr="00D63255">
        <w:rPr>
          <w:b/>
        </w:rPr>
        <w:t>read the book</w:t>
      </w:r>
      <w:r>
        <w:rPr>
          <w:rFonts w:cstheme="minorHAnsi"/>
          <w:color w:val="000000" w:themeColor="text1"/>
        </w:rPr>
        <w:t xml:space="preserve"> is a </w:t>
      </w:r>
      <w:r w:rsidRPr="00060EB0">
        <w:rPr>
          <w:b/>
          <w:bCs/>
          <w:color w:val="000000" w:themeColor="text1"/>
        </w:rPr>
        <w:t>‘Predicates’</w:t>
      </w:r>
    </w:p>
    <w:p w:rsidR="0020015E" w:rsidRPr="00D63255" w:rsidRDefault="0020015E" w:rsidP="00FF60C1">
      <w:pPr>
        <w:spacing w:line="240" w:lineRule="auto"/>
        <w:rPr>
          <w:rFonts w:cstheme="minorHAnsi"/>
          <w:b/>
          <w:color w:val="000000" w:themeColor="text1"/>
        </w:rPr>
      </w:pPr>
    </w:p>
    <w:p w:rsidR="00194391" w:rsidRPr="00711ABB" w:rsidRDefault="00194391" w:rsidP="00194391">
      <w:pPr>
        <w:pStyle w:val="NoSpacing"/>
        <w:ind w:left="1134"/>
        <w:rPr>
          <w:rFonts w:cstheme="minorHAnsi"/>
          <w:color w:val="000000" w:themeColor="text1"/>
        </w:rPr>
      </w:pPr>
      <w:r w:rsidRPr="00711ABB">
        <w:rPr>
          <w:rFonts w:cstheme="minorHAnsi"/>
          <w:color w:val="000000" w:themeColor="text1"/>
        </w:rPr>
        <w:t xml:space="preserve">Sentences are </w:t>
      </w:r>
      <w:r w:rsidRPr="003A0E58">
        <w:rPr>
          <w:rFonts w:cstheme="minorHAnsi"/>
          <w:noProof/>
          <w:color w:val="000000" w:themeColor="text1"/>
        </w:rPr>
        <w:t>structure</w:t>
      </w:r>
      <w:r>
        <w:rPr>
          <w:rFonts w:cstheme="minorHAnsi"/>
          <w:noProof/>
          <w:color w:val="000000" w:themeColor="text1"/>
        </w:rPr>
        <w:t>d</w:t>
      </w:r>
      <w:r w:rsidRPr="00711ABB">
        <w:rPr>
          <w:rFonts w:cstheme="minorHAnsi"/>
          <w:color w:val="000000" w:themeColor="text1"/>
        </w:rPr>
        <w:t xml:space="preserve"> as Subject+Verb+ Object format.</w:t>
      </w:r>
    </w:p>
    <w:p w:rsidR="00060EB0" w:rsidRDefault="001059A2" w:rsidP="00194391">
      <w:pPr>
        <w:pStyle w:val="NoSpacing"/>
        <w:ind w:left="1701" w:hanging="283"/>
        <w:rPr>
          <w:rFonts w:cstheme="minorHAnsi"/>
          <w:b/>
          <w:bCs/>
          <w:color w:val="000000" w:themeColor="text1"/>
        </w:rPr>
      </w:pPr>
      <w:r>
        <w:rPr>
          <w:rFonts w:cstheme="minorHAnsi"/>
          <w:b/>
          <w:bCs/>
          <w:color w:val="000000" w:themeColor="text1"/>
        </w:rPr>
        <w:t>For Example</w:t>
      </w:r>
    </w:p>
    <w:p w:rsidR="00194391" w:rsidRPr="00060EB0" w:rsidRDefault="00060EB0" w:rsidP="00060EB0">
      <w:pPr>
        <w:pStyle w:val="dot"/>
        <w:rPr>
          <w:b w:val="0"/>
          <w:color w:val="000000" w:themeColor="text1"/>
        </w:rPr>
      </w:pPr>
      <w:r w:rsidRPr="00060EB0">
        <w:rPr>
          <w:rStyle w:val="dotChar"/>
          <w:b/>
        </w:rPr>
        <w:t>Ram like</w:t>
      </w:r>
      <w:r w:rsidR="00194391" w:rsidRPr="00060EB0">
        <w:rPr>
          <w:rStyle w:val="dotChar"/>
          <w:b/>
        </w:rPr>
        <w:t xml:space="preserve"> mango</w:t>
      </w:r>
      <w:r w:rsidR="00194391" w:rsidRPr="00060EB0">
        <w:rPr>
          <w:b w:val="0"/>
          <w:color w:val="000000" w:themeColor="text1"/>
        </w:rPr>
        <w:t xml:space="preserve">.  </w:t>
      </w:r>
    </w:p>
    <w:p w:rsidR="00194391" w:rsidRPr="00711ABB" w:rsidRDefault="00194391" w:rsidP="00194391">
      <w:pPr>
        <w:spacing w:line="240" w:lineRule="auto"/>
        <w:ind w:left="1701"/>
        <w:rPr>
          <w:rFonts w:cstheme="minorHAnsi"/>
          <w:color w:val="000000" w:themeColor="text1"/>
        </w:rPr>
      </w:pPr>
      <w:r w:rsidRPr="00711ABB">
        <w:rPr>
          <w:rFonts w:cstheme="minorHAnsi"/>
          <w:color w:val="000000" w:themeColor="text1"/>
        </w:rPr>
        <w:t>Here ‘</w:t>
      </w:r>
      <w:r w:rsidR="001059A2">
        <w:rPr>
          <w:rFonts w:cstheme="minorHAnsi"/>
          <w:b/>
          <w:bCs/>
          <w:color w:val="000000" w:themeColor="text1"/>
        </w:rPr>
        <w:t>Ram</w:t>
      </w:r>
      <w:r w:rsidRPr="00711ABB">
        <w:rPr>
          <w:rFonts w:cstheme="minorHAnsi"/>
          <w:b/>
          <w:bCs/>
          <w:color w:val="000000" w:themeColor="text1"/>
        </w:rPr>
        <w:t>’</w:t>
      </w:r>
      <w:r w:rsidRPr="00711ABB">
        <w:rPr>
          <w:rFonts w:cstheme="minorHAnsi"/>
          <w:color w:val="000000" w:themeColor="text1"/>
        </w:rPr>
        <w:t xml:space="preserve"> is a ‘</w:t>
      </w:r>
      <w:r w:rsidRPr="00711ABB">
        <w:rPr>
          <w:rFonts w:cstheme="minorHAnsi"/>
          <w:b/>
          <w:bCs/>
          <w:color w:val="000000" w:themeColor="text1"/>
        </w:rPr>
        <w:t>Subject’, ‘like’</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‘mango’</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194391" w:rsidRPr="00711ABB" w:rsidRDefault="00194391" w:rsidP="00060EB0">
      <w:pPr>
        <w:pStyle w:val="dot"/>
      </w:pPr>
      <w:r w:rsidRPr="00711ABB">
        <w:t>You eat pizza.</w:t>
      </w:r>
    </w:p>
    <w:p w:rsidR="00194391" w:rsidRPr="00711ABB" w:rsidRDefault="00194391" w:rsidP="00194391">
      <w:pPr>
        <w:spacing w:line="240" w:lineRule="auto"/>
        <w:ind w:left="1701"/>
        <w:rPr>
          <w:rFonts w:cstheme="minorHAnsi"/>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 ‘</w:t>
      </w:r>
      <w:r w:rsidRPr="00711ABB">
        <w:rPr>
          <w:rFonts w:cstheme="minorHAnsi"/>
          <w:b/>
          <w:bCs/>
          <w:color w:val="000000" w:themeColor="text1"/>
        </w:rPr>
        <w:t>eat’</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pizza’</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194391" w:rsidRPr="00711ABB" w:rsidRDefault="00194391" w:rsidP="00194391">
      <w:pPr>
        <w:spacing w:line="240" w:lineRule="auto"/>
        <w:ind w:left="1134"/>
        <w:rPr>
          <w:rFonts w:cstheme="minorHAnsi"/>
          <w:color w:val="000000" w:themeColor="text1"/>
        </w:rPr>
      </w:pPr>
    </w:p>
    <w:p w:rsidR="00194391" w:rsidRPr="00711ABB" w:rsidRDefault="00194391" w:rsidP="00A40B1A">
      <w:pPr>
        <w:pStyle w:val="star"/>
      </w:pPr>
      <w:r w:rsidRPr="00711ABB">
        <w:t xml:space="preserve">Types of Sentences </w:t>
      </w:r>
    </w:p>
    <w:p w:rsidR="00194391" w:rsidRPr="00711ABB" w:rsidRDefault="00194391" w:rsidP="00D37919">
      <w:pPr>
        <w:pStyle w:val="NoSpacing"/>
        <w:ind w:left="1134"/>
        <w:rPr>
          <w:rFonts w:cstheme="minorHAnsi"/>
          <w:color w:val="000000" w:themeColor="text1"/>
        </w:rPr>
      </w:pPr>
      <w:r w:rsidRPr="00711ABB">
        <w:rPr>
          <w:rFonts w:cstheme="minorHAnsi"/>
          <w:color w:val="000000" w:themeColor="text1"/>
        </w:rPr>
        <w:t>There are five basic types of sentences</w:t>
      </w:r>
      <w:r w:rsidR="00D37919">
        <w:rPr>
          <w:rFonts w:cstheme="minorHAnsi"/>
          <w:color w:val="000000" w:themeColor="text1"/>
        </w:rPr>
        <w:t>:</w:t>
      </w:r>
    </w:p>
    <w:p w:rsidR="00194391" w:rsidRPr="00711ABB" w:rsidRDefault="00194391" w:rsidP="00194391">
      <w:pPr>
        <w:pStyle w:val="NoSpacing"/>
        <w:numPr>
          <w:ilvl w:val="0"/>
          <w:numId w:val="25"/>
        </w:numPr>
        <w:ind w:left="1276" w:hanging="283"/>
        <w:rPr>
          <w:rFonts w:cstheme="minorHAnsi"/>
          <w:color w:val="000000" w:themeColor="text1"/>
        </w:rPr>
      </w:pPr>
      <w:bookmarkStart w:id="10" w:name="OLE_LINK58"/>
      <w:r w:rsidRPr="00711ABB">
        <w:rPr>
          <w:rFonts w:cstheme="minorHAnsi"/>
          <w:b/>
          <w:color w:val="000000" w:themeColor="text1"/>
          <w:sz w:val="24"/>
          <w:szCs w:val="24"/>
        </w:rPr>
        <w:t>Simple (or) Declarative</w:t>
      </w:r>
      <w:bookmarkEnd w:id="10"/>
      <w:r w:rsidRPr="00711ABB">
        <w:rPr>
          <w:rFonts w:cstheme="minorHAnsi"/>
          <w:color w:val="000000" w:themeColor="text1"/>
        </w:rPr>
        <w:t>– A declarative sentence makes a statement. A declarative sentence ends with a period</w:t>
      </w:r>
      <w:r w:rsidRPr="00711ABB">
        <w:rPr>
          <w:rFonts w:cstheme="minorHAnsi"/>
          <w:b/>
          <w:bCs/>
          <w:color w:val="000000" w:themeColor="text1"/>
        </w:rPr>
        <w:t xml:space="preserve">. </w:t>
      </w:r>
      <w:r w:rsidRPr="007845C0">
        <w:rPr>
          <w:rFonts w:cstheme="minorHAnsi"/>
          <w:b/>
          <w:bCs/>
          <w:color w:val="000000" w:themeColor="text1"/>
        </w:rPr>
        <w:t>For Example</w:t>
      </w:r>
      <w:r w:rsidRPr="00711ABB">
        <w:rPr>
          <w:rFonts w:cstheme="minorHAnsi"/>
          <w:b/>
          <w:bCs/>
          <w:color w:val="000000" w:themeColor="text1"/>
        </w:rPr>
        <w:t>:</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The dog is barking.</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The train from Delhi will arrive on time.</w:t>
      </w:r>
    </w:p>
    <w:p w:rsidR="00194391" w:rsidRPr="00711ABB" w:rsidRDefault="00194391" w:rsidP="00194391">
      <w:pPr>
        <w:pStyle w:val="NoSpacing"/>
        <w:ind w:left="1134"/>
        <w:rPr>
          <w:rFonts w:cstheme="minorHAnsi"/>
          <w:color w:val="000000" w:themeColor="text1"/>
        </w:rPr>
      </w:pPr>
    </w:p>
    <w:p w:rsidR="00194391" w:rsidRPr="00711ABB" w:rsidRDefault="00194391" w:rsidP="00194391">
      <w:pPr>
        <w:pStyle w:val="NoSpacing"/>
        <w:numPr>
          <w:ilvl w:val="0"/>
          <w:numId w:val="25"/>
        </w:numPr>
        <w:ind w:left="1276" w:hanging="283"/>
        <w:rPr>
          <w:rFonts w:cstheme="minorHAnsi"/>
          <w:color w:val="000000" w:themeColor="text1"/>
        </w:rPr>
      </w:pPr>
      <w:bookmarkStart w:id="11" w:name="OLE_LINK59"/>
      <w:r w:rsidRPr="00711ABB">
        <w:rPr>
          <w:rFonts w:cstheme="minorHAnsi"/>
          <w:b/>
          <w:color w:val="000000" w:themeColor="text1"/>
          <w:sz w:val="24"/>
          <w:szCs w:val="24"/>
        </w:rPr>
        <w:t>Command (or) Imperative</w:t>
      </w:r>
      <w:bookmarkEnd w:id="11"/>
      <w:r w:rsidRPr="00711ABB">
        <w:rPr>
          <w:rFonts w:cstheme="minorHAnsi"/>
          <w:color w:val="000000" w:themeColor="text1"/>
        </w:rPr>
        <w:t>– An imperative sentence gives a command or request</w:t>
      </w:r>
    </w:p>
    <w:p w:rsidR="00194391" w:rsidRPr="00711ABB" w:rsidRDefault="00194391" w:rsidP="00FF60C1">
      <w:pPr>
        <w:pStyle w:val="NoSpacing"/>
        <w:ind w:left="1134"/>
        <w:rPr>
          <w:rFonts w:cstheme="minorHAnsi"/>
          <w:color w:val="000000" w:themeColor="text1"/>
        </w:rPr>
      </w:pPr>
      <w:r w:rsidRPr="00711ABB">
        <w:rPr>
          <w:rFonts w:cstheme="minorHAnsi"/>
          <w:color w:val="000000" w:themeColor="text1"/>
        </w:rPr>
        <w:t>.</w:t>
      </w:r>
      <w:r w:rsidRPr="00711ABB">
        <w:rPr>
          <w:rFonts w:cstheme="minorHAnsi"/>
          <w:b/>
          <w:bCs/>
          <w:color w:val="000000" w:themeColor="text1"/>
        </w:rPr>
        <w:t xml:space="preserve"> For Example:</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Close the door</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 xml:space="preserve">Please keep quite </w:t>
      </w:r>
    </w:p>
    <w:p w:rsidR="00FF60C1" w:rsidRPr="00711ABB" w:rsidRDefault="00FF60C1" w:rsidP="00FF60C1">
      <w:pPr>
        <w:pStyle w:val="NoSpacing"/>
        <w:rPr>
          <w:rFonts w:cstheme="minorHAnsi"/>
          <w:b/>
          <w:bCs/>
          <w:color w:val="000000" w:themeColor="text1"/>
        </w:rPr>
      </w:pPr>
    </w:p>
    <w:p w:rsidR="00194391" w:rsidRDefault="00194391" w:rsidP="00194391">
      <w:pPr>
        <w:pStyle w:val="NoSpacing"/>
        <w:numPr>
          <w:ilvl w:val="0"/>
          <w:numId w:val="25"/>
        </w:numPr>
        <w:ind w:left="1276" w:hanging="283"/>
        <w:rPr>
          <w:rFonts w:cstheme="minorHAnsi"/>
          <w:color w:val="000000" w:themeColor="text1"/>
        </w:rPr>
      </w:pPr>
      <w:bookmarkStart w:id="12" w:name="OLE_LINK60"/>
      <w:r w:rsidRPr="00711ABB">
        <w:rPr>
          <w:rFonts w:cstheme="minorHAnsi"/>
          <w:b/>
          <w:color w:val="000000" w:themeColor="text1"/>
          <w:sz w:val="24"/>
          <w:szCs w:val="24"/>
        </w:rPr>
        <w:t>Question (or) Interrogative</w:t>
      </w:r>
      <w:bookmarkEnd w:id="12"/>
      <w:r w:rsidRPr="00711ABB">
        <w:rPr>
          <w:rFonts w:cstheme="minorHAnsi"/>
          <w:color w:val="000000" w:themeColor="text1"/>
        </w:rPr>
        <w:t>– An interrogative sentence asks a question. An interrogative sentence ends with a question mark.</w:t>
      </w:r>
    </w:p>
    <w:p w:rsidR="00194391" w:rsidRPr="00711ABB" w:rsidRDefault="00194391" w:rsidP="00194391">
      <w:pPr>
        <w:pStyle w:val="NoSpacing"/>
        <w:ind w:left="1276"/>
        <w:rPr>
          <w:rFonts w:cstheme="minorHAnsi"/>
          <w:color w:val="000000" w:themeColor="text1"/>
        </w:rPr>
      </w:pPr>
      <w:r w:rsidRPr="00711ABB">
        <w:rPr>
          <w:rFonts w:cstheme="minorHAnsi"/>
          <w:b/>
          <w:bCs/>
          <w:color w:val="000000" w:themeColor="text1"/>
        </w:rPr>
        <w:t xml:space="preserve"> For Example:</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Is it raining?</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When will you be coming back from Dubai?</w:t>
      </w:r>
    </w:p>
    <w:p w:rsidR="00194391" w:rsidRPr="00711ABB" w:rsidRDefault="00194391" w:rsidP="00194391">
      <w:pPr>
        <w:pStyle w:val="NoSpacing"/>
        <w:ind w:left="1134"/>
        <w:rPr>
          <w:rFonts w:cstheme="minorHAnsi"/>
          <w:b/>
          <w:color w:val="000000" w:themeColor="text1"/>
        </w:rPr>
      </w:pPr>
    </w:p>
    <w:p w:rsidR="00194391" w:rsidRDefault="00194391" w:rsidP="00194391">
      <w:pPr>
        <w:pStyle w:val="NoSpacing"/>
        <w:numPr>
          <w:ilvl w:val="0"/>
          <w:numId w:val="25"/>
        </w:numPr>
        <w:ind w:left="1276" w:hanging="283"/>
        <w:rPr>
          <w:rFonts w:cstheme="minorHAnsi"/>
          <w:color w:val="000000" w:themeColor="text1"/>
        </w:rPr>
      </w:pPr>
      <w:r w:rsidRPr="00711ABB">
        <w:rPr>
          <w:rFonts w:cstheme="minorHAnsi"/>
          <w:b/>
          <w:color w:val="000000" w:themeColor="text1"/>
          <w:sz w:val="24"/>
          <w:szCs w:val="24"/>
        </w:rPr>
        <w:t>Exclamatory</w:t>
      </w:r>
      <w:r w:rsidRPr="00711ABB">
        <w:rPr>
          <w:rFonts w:cstheme="minorHAnsi"/>
          <w:color w:val="000000" w:themeColor="text1"/>
        </w:rPr>
        <w:t>– An exclamatory sentence shows strong feeling. An exclamatory sentence ends with an exclamation mark</w:t>
      </w:r>
      <w:r w:rsidRPr="003A0E58">
        <w:rPr>
          <w:rFonts w:cstheme="minorHAnsi"/>
          <w:noProof/>
          <w:color w:val="000000" w:themeColor="text1"/>
        </w:rPr>
        <w:t>.</w:t>
      </w:r>
      <w:r>
        <w:rPr>
          <w:rFonts w:cstheme="minorHAnsi"/>
          <w:noProof/>
          <w:color w:val="000000" w:themeColor="text1"/>
        </w:rPr>
        <w:t xml:space="preserve"> </w:t>
      </w:r>
    </w:p>
    <w:p w:rsidR="00194391" w:rsidRPr="00711ABB" w:rsidRDefault="00194391" w:rsidP="00194391">
      <w:pPr>
        <w:pStyle w:val="NoSpacing"/>
        <w:ind w:left="1276"/>
        <w:rPr>
          <w:rFonts w:cstheme="minorHAnsi"/>
          <w:color w:val="000000" w:themeColor="text1"/>
        </w:rPr>
      </w:pPr>
      <w:r w:rsidRPr="003A0E58">
        <w:rPr>
          <w:rFonts w:cstheme="minorHAnsi"/>
          <w:b/>
          <w:bCs/>
          <w:noProof/>
          <w:color w:val="000000" w:themeColor="text1"/>
        </w:rPr>
        <w:t>For</w:t>
      </w:r>
      <w:r w:rsidRPr="00711ABB">
        <w:rPr>
          <w:rFonts w:cstheme="minorHAnsi"/>
          <w:b/>
          <w:bCs/>
          <w:color w:val="000000" w:themeColor="text1"/>
        </w:rPr>
        <w:t xml:space="preserve"> Example: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 xml:space="preserve">The </w:t>
      </w:r>
      <w:r w:rsidRPr="003A0E58">
        <w:rPr>
          <w:rFonts w:cstheme="minorHAnsi"/>
          <w:b/>
          <w:bCs/>
          <w:noProof/>
          <w:color w:val="000000" w:themeColor="text1"/>
        </w:rPr>
        <w:t>theat</w:t>
      </w:r>
      <w:r>
        <w:rPr>
          <w:rFonts w:cstheme="minorHAnsi"/>
          <w:b/>
          <w:bCs/>
          <w:noProof/>
          <w:color w:val="000000" w:themeColor="text1"/>
        </w:rPr>
        <w:t>re</w:t>
      </w:r>
      <w:r w:rsidRPr="00711ABB">
        <w:rPr>
          <w:rFonts w:cstheme="minorHAnsi"/>
          <w:b/>
          <w:bCs/>
          <w:color w:val="000000" w:themeColor="text1"/>
        </w:rPr>
        <w:t xml:space="preserve"> is on fire!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Alas! She is dead.</w:t>
      </w:r>
    </w:p>
    <w:p w:rsidR="00194391" w:rsidRPr="00711ABB" w:rsidRDefault="00194391" w:rsidP="00194391">
      <w:pPr>
        <w:pStyle w:val="NoSpacing"/>
        <w:ind w:left="1134"/>
        <w:rPr>
          <w:rFonts w:cstheme="minorHAnsi"/>
          <w:color w:val="000000" w:themeColor="text1"/>
        </w:rPr>
      </w:pPr>
    </w:p>
    <w:p w:rsidR="00194391" w:rsidRDefault="00194391" w:rsidP="00194391">
      <w:pPr>
        <w:pStyle w:val="NoSpacing"/>
        <w:numPr>
          <w:ilvl w:val="0"/>
          <w:numId w:val="25"/>
        </w:numPr>
        <w:ind w:left="1276" w:hanging="283"/>
        <w:rPr>
          <w:rFonts w:cstheme="minorHAnsi"/>
          <w:b/>
          <w:bCs/>
          <w:color w:val="000000" w:themeColor="text1"/>
        </w:rPr>
      </w:pPr>
      <w:r w:rsidRPr="00711ABB">
        <w:rPr>
          <w:rFonts w:cstheme="minorHAnsi"/>
          <w:b/>
          <w:color w:val="000000" w:themeColor="text1"/>
          <w:sz w:val="24"/>
          <w:szCs w:val="24"/>
        </w:rPr>
        <w:t>Negative</w:t>
      </w:r>
      <w:r w:rsidRPr="00711ABB">
        <w:rPr>
          <w:rFonts w:cstheme="minorHAnsi"/>
          <w:color w:val="000000" w:themeColor="text1"/>
        </w:rPr>
        <w:t xml:space="preserve"> – A negative sentence is a sentence that states that something is false. In English, we create negative sentences by adding the word 'not' after the auxiliary or helping, verb. An </w:t>
      </w:r>
      <w:r w:rsidRPr="00711ABB">
        <w:rPr>
          <w:rFonts w:cstheme="minorHAnsi"/>
          <w:b/>
          <w:color w:val="000000" w:themeColor="text1"/>
        </w:rPr>
        <w:t>Example</w:t>
      </w:r>
      <w:r w:rsidRPr="00711ABB">
        <w:rPr>
          <w:rFonts w:cstheme="minorHAnsi"/>
          <w:color w:val="000000" w:themeColor="text1"/>
        </w:rPr>
        <w:t xml:space="preserve"> of an auxiliary verb is the helping verb 'be.' There are different forms that 'be' takes, including 'am,' 'is,' '</w:t>
      </w:r>
      <w:r w:rsidRPr="003A0E58">
        <w:rPr>
          <w:rFonts w:cstheme="minorHAnsi"/>
          <w:noProof/>
          <w:color w:val="000000" w:themeColor="text1"/>
        </w:rPr>
        <w:t>are</w:t>
      </w:r>
      <w:r w:rsidRPr="00711ABB">
        <w:rPr>
          <w:rFonts w:cstheme="minorHAnsi"/>
          <w:color w:val="000000" w:themeColor="text1"/>
        </w:rPr>
        <w:t>,' 'was,' and 'were.'Is it raining?</w:t>
      </w:r>
      <w:r w:rsidRPr="00711ABB">
        <w:rPr>
          <w:rFonts w:cstheme="minorHAnsi"/>
          <w:b/>
          <w:bCs/>
          <w:color w:val="000000" w:themeColor="text1"/>
        </w:rPr>
        <w:t xml:space="preserve"> </w:t>
      </w:r>
    </w:p>
    <w:p w:rsidR="00194391" w:rsidRPr="00711ABB" w:rsidRDefault="00194391" w:rsidP="00194391">
      <w:pPr>
        <w:pStyle w:val="NoSpacing"/>
        <w:ind w:left="1276"/>
        <w:rPr>
          <w:rFonts w:cstheme="minorHAnsi"/>
          <w:b/>
          <w:bCs/>
          <w:color w:val="000000" w:themeColor="text1"/>
        </w:rPr>
      </w:pPr>
      <w:r w:rsidRPr="00711ABB">
        <w:rPr>
          <w:rFonts w:cstheme="minorHAnsi"/>
          <w:b/>
          <w:bCs/>
          <w:color w:val="000000" w:themeColor="text1"/>
        </w:rPr>
        <w:t>For Example: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David is not a happy person.</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The clouds were not blocking the sun's rays.</w:t>
      </w:r>
    </w:p>
    <w:p w:rsidR="00194391" w:rsidRPr="00985312" w:rsidRDefault="00194391" w:rsidP="00194391">
      <w:pPr>
        <w:pStyle w:val="ListParagraph"/>
        <w:spacing w:before="0" w:after="200"/>
        <w:rPr>
          <w:rFonts w:eastAsiaTheme="minorEastAsia" w:cstheme="minorHAnsi"/>
          <w:b/>
          <w:bCs/>
          <w:color w:val="000000" w:themeColor="text1"/>
          <w:lang w:eastAsia="ja-JP"/>
        </w:rPr>
      </w:pPr>
    </w:p>
    <w:tbl>
      <w:tblPr>
        <w:tblpPr w:leftFromText="180" w:rightFromText="180" w:vertAnchor="text" w:horzAnchor="margin" w:tblpX="108" w:tblpY="46"/>
        <w:tblW w:w="8364" w:type="dxa"/>
        <w:tblLook w:val="04A0" w:firstRow="1" w:lastRow="0" w:firstColumn="1" w:lastColumn="0" w:noHBand="0" w:noVBand="1"/>
      </w:tblPr>
      <w:tblGrid>
        <w:gridCol w:w="3119"/>
        <w:gridCol w:w="5245"/>
      </w:tblGrid>
      <w:tr w:rsidR="00194391" w:rsidRPr="00711ABB" w:rsidTr="00E0799B">
        <w:trPr>
          <w:trHeight w:val="391"/>
        </w:trPr>
        <w:tc>
          <w:tcPr>
            <w:tcW w:w="3119" w:type="dxa"/>
            <w:tcBorders>
              <w:top w:val="single" w:sz="8" w:space="0" w:color="auto"/>
              <w:left w:val="single" w:sz="8" w:space="0" w:color="auto"/>
              <w:bottom w:val="single" w:sz="8" w:space="0" w:color="auto"/>
              <w:right w:val="nil"/>
            </w:tcBorders>
            <w:shd w:val="clear" w:color="000000" w:fill="FCD5B4"/>
            <w:noWrap/>
            <w:vAlign w:val="center"/>
            <w:hideMark/>
          </w:tcPr>
          <w:p w:rsidR="00194391" w:rsidRPr="00711ABB" w:rsidRDefault="00194391" w:rsidP="009B3238">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Sentence Types</w:t>
            </w:r>
          </w:p>
        </w:tc>
        <w:tc>
          <w:tcPr>
            <w:tcW w:w="5245" w:type="dxa"/>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94391" w:rsidRPr="00711ABB" w:rsidRDefault="00194391" w:rsidP="009B3238">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194391" w:rsidRPr="00711ABB" w:rsidTr="00E0799B">
        <w:trPr>
          <w:trHeight w:val="290"/>
        </w:trPr>
        <w:tc>
          <w:tcPr>
            <w:tcW w:w="3119" w:type="dxa"/>
            <w:vMerge w:val="restart"/>
            <w:tcBorders>
              <w:top w:val="single" w:sz="8" w:space="0" w:color="auto"/>
              <w:left w:val="single" w:sz="8" w:space="0" w:color="auto"/>
              <w:bottom w:val="single" w:sz="4" w:space="0" w:color="auto"/>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1. Simple (or) Declarative Sentence</w:t>
            </w:r>
          </w:p>
        </w:tc>
        <w:tc>
          <w:tcPr>
            <w:tcW w:w="5245" w:type="dxa"/>
            <w:tcBorders>
              <w:top w:val="single" w:sz="8"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dog went to the county fair.</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She saw the dog eat popcorn.</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Dogs don’t usually eat popcorn.</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popcorn was hot.</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like popcorn.</w:t>
            </w:r>
          </w:p>
        </w:tc>
      </w:tr>
      <w:tr w:rsidR="00194391" w:rsidRPr="00711ABB" w:rsidTr="009B3238">
        <w:trPr>
          <w:trHeight w:val="290"/>
        </w:trPr>
        <w:tc>
          <w:tcPr>
            <w:tcW w:w="3119" w:type="dxa"/>
            <w:vMerge w:val="restart"/>
            <w:tcBorders>
              <w:top w:val="nil"/>
              <w:left w:val="single" w:sz="8" w:space="0" w:color="auto"/>
              <w:bottom w:val="nil"/>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2. Command (or) Imperative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Have fun at the fai</w:t>
            </w:r>
            <w:r>
              <w:rPr>
                <w:rFonts w:eastAsia="Times New Roman" w:cstheme="minorHAnsi"/>
                <w:color w:val="000000" w:themeColor="text1"/>
                <w:lang w:val="en-IN" w:eastAsia="en-IN"/>
              </w:rPr>
              <w:t xml:space="preserve">r!  </w:t>
            </w:r>
            <w:r w:rsidRPr="00711ABB">
              <w:rPr>
                <w:rFonts w:eastAsia="Times New Roman" w:cstheme="minorHAnsi"/>
                <w:color w:val="000000" w:themeColor="text1"/>
                <w:lang w:val="en-IN" w:eastAsia="en-IN"/>
              </w:rPr>
              <w:t>(Expressing a wish)</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Come to the fai</w:t>
            </w:r>
            <w:r>
              <w:rPr>
                <w:rFonts w:eastAsia="Times New Roman" w:cstheme="minorHAnsi"/>
                <w:color w:val="000000" w:themeColor="text1"/>
                <w:lang w:val="en-IN" w:eastAsia="en-IN"/>
              </w:rPr>
              <w:t>r with me!   (</w:t>
            </w:r>
            <w:r w:rsidRPr="00711ABB">
              <w:rPr>
                <w:rFonts w:eastAsia="Times New Roman" w:cstheme="minorHAnsi"/>
                <w:color w:val="000000" w:themeColor="text1"/>
                <w:lang w:val="en-IN" w:eastAsia="en-IN"/>
              </w:rPr>
              <w:t>Sharing an invitation)</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Feed the do</w:t>
            </w:r>
            <w:r>
              <w:rPr>
                <w:rFonts w:eastAsia="Times New Roman" w:cstheme="minorHAnsi"/>
                <w:color w:val="000000" w:themeColor="text1"/>
                <w:lang w:val="en-IN" w:eastAsia="en-IN"/>
              </w:rPr>
              <w:t xml:space="preserve">g once per day.    </w:t>
            </w:r>
            <w:r w:rsidRPr="00711ABB">
              <w:rPr>
                <w:rFonts w:eastAsia="Times New Roman" w:cstheme="minorHAnsi"/>
                <w:color w:val="000000" w:themeColor="text1"/>
                <w:lang w:val="en-IN" w:eastAsia="en-IN"/>
              </w:rPr>
              <w:t>(Giving instructions)</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Please </w:t>
            </w:r>
            <w:r>
              <w:rPr>
                <w:rFonts w:eastAsia="Times New Roman" w:cstheme="minorHAnsi"/>
                <w:color w:val="000000" w:themeColor="text1"/>
                <w:lang w:val="en-IN" w:eastAsia="en-IN"/>
              </w:rPr>
              <w:t xml:space="preserve">don’t give the dog popcorn.  </w:t>
            </w:r>
            <w:r w:rsidRPr="00711ABB">
              <w:rPr>
                <w:rFonts w:eastAsia="Times New Roman" w:cstheme="minorHAnsi"/>
                <w:color w:val="000000" w:themeColor="text1"/>
                <w:lang w:val="en-IN" w:eastAsia="en-IN"/>
              </w:rPr>
              <w:t>(Sharing a request)</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Stop feeding th</w:t>
            </w:r>
            <w:r>
              <w:rPr>
                <w:rFonts w:eastAsia="Times New Roman" w:cstheme="minorHAnsi"/>
                <w:color w:val="000000" w:themeColor="text1"/>
                <w:lang w:val="en-IN" w:eastAsia="en-IN"/>
              </w:rPr>
              <w:t xml:space="preserve">e dog!   </w:t>
            </w:r>
            <w:r w:rsidRPr="00711ABB">
              <w:rPr>
                <w:rFonts w:eastAsia="Times New Roman" w:cstheme="minorHAnsi"/>
                <w:color w:val="000000" w:themeColor="text1"/>
                <w:lang w:val="en-IN" w:eastAsia="en-IN"/>
              </w:rPr>
              <w:t>(Giving a demand)</w:t>
            </w:r>
          </w:p>
        </w:tc>
      </w:tr>
      <w:tr w:rsidR="00194391" w:rsidRPr="00711ABB" w:rsidTr="00E0799B">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E0799B" w:rsidP="009B3238">
            <w:pPr>
              <w:spacing w:before="0" w:after="0" w:line="240" w:lineRule="auto"/>
              <w:rPr>
                <w:rFonts w:asciiTheme="majorHAnsi" w:eastAsia="Times New Roman" w:hAnsiTheme="majorHAnsi" w:cs="Calibri"/>
                <w:b/>
                <w:bCs/>
                <w:color w:val="000000" w:themeColor="text1"/>
                <w:sz w:val="24"/>
                <w:szCs w:val="24"/>
                <w:lang w:val="en-IN" w:eastAsia="en-IN"/>
              </w:rPr>
            </w:pPr>
            <w:r>
              <w:rPr>
                <w:rFonts w:asciiTheme="majorHAnsi" w:eastAsia="Times New Roman" w:hAnsiTheme="majorHAnsi" w:cs="Calibri"/>
                <w:b/>
                <w:bCs/>
                <w:color w:val="000000" w:themeColor="text1"/>
                <w:sz w:val="24"/>
                <w:szCs w:val="24"/>
                <w:lang w:val="en-IN" w:eastAsia="en-IN"/>
              </w:rPr>
              <w:t>`</w:t>
            </w:r>
            <w:r w:rsidR="00194391" w:rsidRPr="00711ABB">
              <w:rPr>
                <w:rFonts w:asciiTheme="majorHAnsi" w:eastAsia="Times New Roman" w:hAnsiTheme="majorHAnsi" w:cs="Calibri"/>
                <w:b/>
                <w:bCs/>
                <w:color w:val="000000" w:themeColor="text1"/>
                <w:sz w:val="24"/>
                <w:szCs w:val="24"/>
                <w:lang w:val="en-IN" w:eastAsia="en-IN"/>
              </w:rPr>
              <w:t>3. Question (or) Interrogative</w:t>
            </w: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Who cooks fresh popcorn around here?</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Where can I buy fresh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What is the best </w:t>
            </w:r>
            <w:r w:rsidRPr="003A0E58">
              <w:rPr>
                <w:rFonts w:eastAsia="Times New Roman" w:cstheme="minorHAnsi"/>
                <w:noProof/>
                <w:color w:val="000000" w:themeColor="text1"/>
                <w:lang w:val="en-IN" w:eastAsia="en-IN"/>
              </w:rPr>
              <w:t>flavor</w:t>
            </w:r>
            <w:r w:rsidRPr="00711ABB">
              <w:rPr>
                <w:rFonts w:eastAsia="Times New Roman" w:cstheme="minorHAnsi"/>
                <w:color w:val="000000" w:themeColor="text1"/>
                <w:lang w:val="en-IN" w:eastAsia="en-IN"/>
              </w:rPr>
              <w:t xml:space="preserve"> of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do you usually eat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Why do you let your dog eat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How is it?</w:t>
            </w:r>
          </w:p>
        </w:tc>
      </w:tr>
      <w:tr w:rsidR="00194391" w:rsidRPr="00711ABB" w:rsidTr="009B3238">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4. Exclamatory</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can’t believe how fast the dog ran to the county fair!</w:t>
            </w:r>
          </w:p>
        </w:tc>
      </w:tr>
      <w:tr w:rsidR="00194391" w:rsidRPr="00711ABB" w:rsidTr="009B3238">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Wow, he must really love popcorn!</w:t>
            </w:r>
          </w:p>
        </w:tc>
      </w:tr>
      <w:tr w:rsidR="00194391" w:rsidRPr="00711ABB" w:rsidTr="009B3238">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That popcorn isn’t for dogs!</w:t>
            </w:r>
          </w:p>
        </w:tc>
      </w:tr>
      <w:tr w:rsidR="00194391" w:rsidRPr="00711ABB" w:rsidTr="00E0799B">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5. Negative</w:t>
            </w: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Paul did </w:t>
            </w:r>
            <w:r w:rsidRPr="00711ABB">
              <w:rPr>
                <w:rFonts w:eastAsia="Times New Roman" w:cstheme="minorHAnsi"/>
                <w:b/>
                <w:bCs/>
                <w:color w:val="000000" w:themeColor="text1"/>
                <w:lang w:val="en-IN" w:eastAsia="en-IN"/>
              </w:rPr>
              <w:t>not</w:t>
            </w:r>
            <w:r w:rsidRPr="00711ABB">
              <w:rPr>
                <w:rFonts w:eastAsia="Times New Roman" w:cstheme="minorHAnsi"/>
                <w:color w:val="000000" w:themeColor="text1"/>
                <w:lang w:val="en-IN" w:eastAsia="en-IN"/>
              </w:rPr>
              <w:t xml:space="preserve"> call me yesterday</w:t>
            </w:r>
          </w:p>
        </w:tc>
      </w:tr>
      <w:tr w:rsidR="00194391" w:rsidRPr="00711ABB" w:rsidTr="00E0799B">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Jennie has </w:t>
            </w:r>
            <w:r w:rsidRPr="00711ABB">
              <w:rPr>
                <w:rFonts w:eastAsia="Times New Roman" w:cstheme="minorHAnsi"/>
                <w:b/>
                <w:bCs/>
                <w:color w:val="000000" w:themeColor="text1"/>
                <w:lang w:val="en-IN" w:eastAsia="en-IN"/>
              </w:rPr>
              <w:t>no</w:t>
            </w:r>
            <w:r w:rsidRPr="00711ABB">
              <w:rPr>
                <w:rFonts w:eastAsia="Times New Roman" w:cstheme="minorHAnsi"/>
                <w:color w:val="000000" w:themeColor="text1"/>
                <w:lang w:val="en-IN" w:eastAsia="en-IN"/>
              </w:rPr>
              <w:t xml:space="preserve"> money</w:t>
            </w:r>
          </w:p>
        </w:tc>
      </w:tr>
      <w:tr w:rsidR="00194391" w:rsidRPr="00711ABB" w:rsidTr="00E0799B">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I </w:t>
            </w:r>
            <w:r w:rsidRPr="00711ABB">
              <w:rPr>
                <w:rFonts w:eastAsia="Times New Roman" w:cstheme="minorHAnsi"/>
                <w:b/>
                <w:bCs/>
                <w:color w:val="000000" w:themeColor="text1"/>
                <w:lang w:val="en-IN" w:eastAsia="en-IN"/>
              </w:rPr>
              <w:t>rarely</w:t>
            </w:r>
            <w:r w:rsidRPr="00711ABB">
              <w:rPr>
                <w:rFonts w:eastAsia="Times New Roman" w:cstheme="minorHAnsi"/>
                <w:color w:val="000000" w:themeColor="text1"/>
                <w:lang w:val="en-IN" w:eastAsia="en-IN"/>
              </w:rPr>
              <w:t xml:space="preserve"> go to the gym after work</w:t>
            </w:r>
          </w:p>
        </w:tc>
      </w:tr>
    </w:tbl>
    <w:p w:rsidR="00194391" w:rsidRPr="00711ABB" w:rsidRDefault="00194391" w:rsidP="00194391">
      <w:pPr>
        <w:pStyle w:val="NoSpacing"/>
        <w:ind w:left="5760"/>
        <w:rPr>
          <w:rFonts w:cstheme="minorHAnsi"/>
          <w:b/>
          <w:bCs/>
          <w:color w:val="000000" w:themeColor="text1"/>
        </w:rPr>
      </w:pPr>
    </w:p>
    <w:p w:rsidR="00194391" w:rsidRPr="007C3F99" w:rsidRDefault="00194391" w:rsidP="00194391">
      <w:pPr>
        <w:spacing w:before="0" w:after="200"/>
        <w:rPr>
          <w:rFonts w:eastAsiaTheme="minorEastAsia" w:cstheme="minorHAnsi"/>
          <w:b/>
          <w:bCs/>
          <w:color w:val="000000" w:themeColor="text1"/>
          <w:lang w:eastAsia="ja-JP"/>
        </w:rPr>
      </w:pPr>
      <w:r>
        <w:rPr>
          <w:rFonts w:cstheme="minorHAnsi"/>
          <w:b/>
          <w:bCs/>
          <w:color w:val="000000" w:themeColor="text1"/>
        </w:rPr>
        <w:br w:type="page"/>
      </w:r>
    </w:p>
    <w:p w:rsidR="00C807C1" w:rsidRPr="00E04F1D" w:rsidRDefault="00C807C1" w:rsidP="00C3230E">
      <w:pPr>
        <w:pStyle w:val="Heading2"/>
      </w:pPr>
      <w:bookmarkStart w:id="13" w:name="_Toc18392238"/>
      <w:r w:rsidRPr="00E04F1D">
        <w:lastRenderedPageBreak/>
        <w:t>Determiners</w:t>
      </w:r>
      <w:bookmarkEnd w:id="13"/>
      <w:r w:rsidRPr="00E04F1D">
        <w:t xml:space="preserve">  </w:t>
      </w:r>
    </w:p>
    <w:p w:rsidR="00C807C1" w:rsidRDefault="00C807C1" w:rsidP="00C807C1">
      <w:pPr>
        <w:tabs>
          <w:tab w:val="left" w:pos="90"/>
        </w:tabs>
        <w:ind w:left="1134"/>
      </w:pPr>
      <w:r>
        <w:t xml:space="preserve">Determiners are used before a </w:t>
      </w:r>
      <w:r w:rsidRPr="0011707D">
        <w:rPr>
          <w:noProof/>
        </w:rPr>
        <w:t>noun</w:t>
      </w:r>
      <w:r w:rsidR="00A328D6">
        <w:t xml:space="preserve"> to clarify the Noun </w:t>
      </w:r>
      <w:r>
        <w:rPr>
          <w:noProof/>
        </w:rPr>
        <w:t>d</w:t>
      </w:r>
      <w:r w:rsidRPr="0011707D">
        <w:rPr>
          <w:noProof/>
        </w:rPr>
        <w:t>eterminer</w:t>
      </w:r>
      <w:r>
        <w:t xml:space="preserve"> is used to identify whose or how many </w:t>
      </w:r>
      <w:r w:rsidRPr="0011707D">
        <w:rPr>
          <w:noProof/>
        </w:rPr>
        <w:t>entit</w:t>
      </w:r>
      <w:r>
        <w:rPr>
          <w:noProof/>
        </w:rPr>
        <w:t>ies</w:t>
      </w:r>
      <w:r>
        <w:t xml:space="preserve"> we are talking about in the sentence.</w:t>
      </w:r>
    </w:p>
    <w:p w:rsidR="00C807C1" w:rsidRDefault="00C807C1" w:rsidP="00C807C1">
      <w:pPr>
        <w:spacing w:before="0" w:after="0" w:line="240" w:lineRule="auto"/>
        <w:ind w:left="1170"/>
      </w:pPr>
      <w:r w:rsidRPr="00E71A5D">
        <w:rPr>
          <w:rFonts w:ascii="Nirmala UI" w:hAnsi="Nirmala UI" w:cs="Nirmala UI"/>
          <w:sz w:val="20"/>
          <w:szCs w:val="20"/>
        </w:rPr>
        <w:t>ऐसे शब्द जो किसी वाक्य में संज्ञा से तुरंत पहले प्रयोग किये जाते है और इस बात का निर्धारण करते हैं  की किसकी  बात हो रही है या फिर कितनी बात हो रही है</w:t>
      </w:r>
      <w:r w:rsidRPr="00E71A5D">
        <w:rPr>
          <w:rStyle w:val="boolformateChar"/>
          <w:rFonts w:ascii="Nirmala UI" w:hAnsi="Nirmala UI" w:cs="Nirmala UI"/>
          <w:sz w:val="20"/>
          <w:szCs w:val="20"/>
        </w:rPr>
        <w:t>।</w:t>
      </w:r>
      <w:r>
        <w:br/>
      </w:r>
    </w:p>
    <w:p w:rsidR="00C807C1" w:rsidRDefault="00C807C1" w:rsidP="00C807C1">
      <w:pPr>
        <w:ind w:left="1134"/>
      </w:pPr>
      <w:r>
        <w:t xml:space="preserve">For example:- </w:t>
      </w:r>
    </w:p>
    <w:p w:rsidR="00C807C1" w:rsidRDefault="00C807C1" w:rsidP="00C807C1">
      <w:pPr>
        <w:pStyle w:val="dot"/>
      </w:pPr>
      <w:r w:rsidRPr="000904B8">
        <w:t>That is a book.</w:t>
      </w:r>
    </w:p>
    <w:p w:rsidR="00C807C1" w:rsidRPr="000904B8" w:rsidRDefault="00C807C1" w:rsidP="00C807C1">
      <w:pPr>
        <w:ind w:left="2700"/>
      </w:pPr>
      <w:r w:rsidRPr="000904B8">
        <w:rPr>
          <w:rFonts w:ascii="Nirmala UI" w:hAnsi="Nirmala UI" w:cs="Nirmala UI"/>
          <w:sz w:val="20"/>
          <w:szCs w:val="20"/>
        </w:rPr>
        <w:t>वह एक किताब है।</w:t>
      </w:r>
    </w:p>
    <w:p w:rsidR="00C807C1" w:rsidRDefault="00C807C1" w:rsidP="00C807C1">
      <w:pPr>
        <w:pStyle w:val="dot"/>
      </w:pPr>
      <w:r w:rsidRPr="000904B8">
        <w:t>This is an umbrella.</w:t>
      </w:r>
    </w:p>
    <w:p w:rsidR="00C807C1" w:rsidRDefault="00C807C1" w:rsidP="00C807C1">
      <w:pPr>
        <w:ind w:left="2700"/>
        <w:rPr>
          <w:rFonts w:ascii="Nirmala UI" w:hAnsi="Nirmala UI" w:cs="Nirmala UI"/>
          <w:sz w:val="20"/>
          <w:szCs w:val="20"/>
        </w:rPr>
      </w:pPr>
      <w:r w:rsidRPr="000904B8">
        <w:rPr>
          <w:rFonts w:ascii="Nirmala UI" w:hAnsi="Nirmala UI" w:cs="Nirmala UI"/>
          <w:sz w:val="20"/>
          <w:szCs w:val="20"/>
        </w:rPr>
        <w:t xml:space="preserve">यह एक छाता है। </w:t>
      </w:r>
    </w:p>
    <w:p w:rsidR="00C807C1" w:rsidRDefault="00C807C1" w:rsidP="00C807C1">
      <w:pPr>
        <w:pStyle w:val="dot"/>
      </w:pPr>
      <w:r w:rsidRPr="00FA16DC">
        <w:t>The Indian enjoys Cricket.</w:t>
      </w:r>
    </w:p>
    <w:p w:rsidR="00C807C1" w:rsidRPr="00FA16DC" w:rsidRDefault="00C807C1" w:rsidP="00C807C1">
      <w:pPr>
        <w:ind w:left="2610"/>
      </w:pPr>
      <w:r w:rsidRPr="00FA16DC">
        <w:rPr>
          <w:rFonts w:ascii="Nirmala UI" w:hAnsi="Nirmala UI" w:cs="Nirmala UI"/>
          <w:sz w:val="20"/>
          <w:szCs w:val="20"/>
        </w:rPr>
        <w:t>भारतीय क्रिकेट का आनंद लेते हैं।</w:t>
      </w:r>
    </w:p>
    <w:p w:rsidR="00C807C1" w:rsidRDefault="00C807C1" w:rsidP="00C807C1">
      <w:pPr>
        <w:pStyle w:val="1hed"/>
        <w:ind w:left="0" w:firstLine="0"/>
      </w:pPr>
    </w:p>
    <w:p w:rsidR="00C807C1" w:rsidRDefault="00C807C1" w:rsidP="00A40B1A">
      <w:pPr>
        <w:pStyle w:val="star"/>
      </w:pPr>
      <w:r>
        <w:t xml:space="preserve">Types of Determiners </w:t>
      </w:r>
    </w:p>
    <w:p w:rsidR="00C807C1" w:rsidRPr="00486C4A" w:rsidRDefault="00C807C1" w:rsidP="00C807C1">
      <w:pPr>
        <w:pStyle w:val="dot"/>
        <w:tabs>
          <w:tab w:val="left" w:pos="1260"/>
        </w:tabs>
        <w:ind w:left="1620" w:hanging="180"/>
        <w:rPr>
          <w:b w:val="0"/>
        </w:rPr>
      </w:pPr>
      <w:r>
        <w:rPr>
          <w:noProof/>
        </w:rPr>
        <w:t>The d</w:t>
      </w:r>
      <w:r w:rsidRPr="0011707D">
        <w:rPr>
          <w:noProof/>
        </w:rPr>
        <w:t>efinite</w:t>
      </w:r>
      <w:r w:rsidRPr="00486C4A">
        <w:t xml:space="preserve"> </w:t>
      </w:r>
      <w:r w:rsidRPr="0011707D">
        <w:rPr>
          <w:noProof/>
        </w:rPr>
        <w:t>article</w:t>
      </w:r>
      <w:r w:rsidRPr="0011707D">
        <w:rPr>
          <w:b w:val="0"/>
          <w:noProof/>
        </w:rPr>
        <w:t>:</w:t>
      </w:r>
      <w:r w:rsidRPr="00486C4A">
        <w:rPr>
          <w:b w:val="0"/>
        </w:rPr>
        <w:t xml:space="preserve"> the</w:t>
      </w:r>
    </w:p>
    <w:p w:rsidR="00C807C1" w:rsidRPr="00486C4A" w:rsidRDefault="00C807C1" w:rsidP="00C807C1">
      <w:pPr>
        <w:pStyle w:val="dot"/>
        <w:tabs>
          <w:tab w:val="left" w:pos="1260"/>
        </w:tabs>
        <w:ind w:left="1620" w:hanging="180"/>
        <w:rPr>
          <w:b w:val="0"/>
        </w:rPr>
      </w:pPr>
      <w:r w:rsidRPr="00486C4A">
        <w:t xml:space="preserve">Indefinite </w:t>
      </w:r>
      <w:r w:rsidRPr="0011707D">
        <w:rPr>
          <w:noProof/>
        </w:rPr>
        <w:t>articles</w:t>
      </w:r>
      <w:r w:rsidRPr="0011707D">
        <w:rPr>
          <w:b w:val="0"/>
          <w:noProof/>
        </w:rPr>
        <w:t>:</w:t>
      </w:r>
      <w:r w:rsidRPr="00486C4A">
        <w:rPr>
          <w:b w:val="0"/>
        </w:rPr>
        <w:t xml:space="preserve"> a, an</w:t>
      </w:r>
    </w:p>
    <w:p w:rsidR="00C807C1" w:rsidRPr="00486C4A" w:rsidRDefault="00C807C1" w:rsidP="00C807C1">
      <w:pPr>
        <w:pStyle w:val="dot"/>
        <w:tabs>
          <w:tab w:val="left" w:pos="1260"/>
        </w:tabs>
        <w:ind w:left="1620" w:hanging="180"/>
        <w:rPr>
          <w:b w:val="0"/>
        </w:rPr>
      </w:pPr>
      <w:r w:rsidRPr="00486C4A">
        <w:t>Demonstratives:</w:t>
      </w:r>
      <w:r w:rsidRPr="00486C4A">
        <w:rPr>
          <w:b w:val="0"/>
        </w:rPr>
        <w:t xml:space="preserve"> this, that, these, those</w:t>
      </w:r>
    </w:p>
    <w:p w:rsidR="00C807C1" w:rsidRPr="00486C4A" w:rsidRDefault="00C807C1" w:rsidP="00C807C1">
      <w:pPr>
        <w:pStyle w:val="dot"/>
        <w:tabs>
          <w:tab w:val="left" w:pos="1260"/>
        </w:tabs>
        <w:ind w:left="1620" w:hanging="180"/>
        <w:rPr>
          <w:b w:val="0"/>
        </w:rPr>
      </w:pPr>
      <w:r>
        <w:t>P</w:t>
      </w:r>
      <w:r w:rsidRPr="00486C4A">
        <w:t xml:space="preserve">ossessive </w:t>
      </w:r>
      <w:r w:rsidRPr="0011707D">
        <w:rPr>
          <w:noProof/>
        </w:rPr>
        <w:t>determiners</w:t>
      </w:r>
      <w:r w:rsidRPr="0011707D">
        <w:rPr>
          <w:b w:val="0"/>
          <w:noProof/>
        </w:rPr>
        <w:t>:</w:t>
      </w:r>
      <w:r w:rsidRPr="00486C4A">
        <w:rPr>
          <w:b w:val="0"/>
        </w:rPr>
        <w:t xml:space="preserve"> my, your, his, her, its, our, their</w:t>
      </w:r>
    </w:p>
    <w:p w:rsidR="00C807C1" w:rsidRPr="00486C4A" w:rsidRDefault="00C807C1" w:rsidP="00C807C1">
      <w:pPr>
        <w:pStyle w:val="dot"/>
        <w:tabs>
          <w:tab w:val="left" w:pos="1260"/>
        </w:tabs>
        <w:ind w:left="1620" w:hanging="180"/>
        <w:rPr>
          <w:b w:val="0"/>
        </w:rPr>
      </w:pPr>
      <w:r w:rsidRPr="0011707D">
        <w:rPr>
          <w:noProof/>
        </w:rPr>
        <w:t>Quantifiers:</w:t>
      </w:r>
      <w:r w:rsidRPr="00486C4A">
        <w:rPr>
          <w:b w:val="0"/>
        </w:rPr>
        <w:t xml:space="preserve"> a few, a little, much, many, a lot of, some</w:t>
      </w:r>
    </w:p>
    <w:p w:rsidR="00C807C1" w:rsidRPr="00486C4A" w:rsidRDefault="00C807C1" w:rsidP="00C807C1">
      <w:pPr>
        <w:pStyle w:val="dot"/>
        <w:tabs>
          <w:tab w:val="left" w:pos="1260"/>
        </w:tabs>
        <w:ind w:left="1620" w:hanging="180"/>
        <w:rPr>
          <w:b w:val="0"/>
        </w:rPr>
      </w:pPr>
      <w:r w:rsidRPr="0011707D">
        <w:rPr>
          <w:noProof/>
        </w:rPr>
        <w:t>Numbers:</w:t>
      </w:r>
      <w:r w:rsidRPr="00486C4A">
        <w:rPr>
          <w:b w:val="0"/>
        </w:rPr>
        <w:t xml:space="preserve"> one, ten, thirty</w:t>
      </w:r>
    </w:p>
    <w:p w:rsidR="00C807C1" w:rsidRPr="00486C4A" w:rsidRDefault="00C807C1" w:rsidP="00C807C1">
      <w:pPr>
        <w:pStyle w:val="dot"/>
        <w:tabs>
          <w:tab w:val="left" w:pos="1260"/>
        </w:tabs>
        <w:ind w:left="1620" w:hanging="180"/>
        <w:rPr>
          <w:b w:val="0"/>
        </w:rPr>
      </w:pPr>
      <w:r w:rsidRPr="0011707D">
        <w:rPr>
          <w:noProof/>
        </w:rPr>
        <w:t>Distributives:</w:t>
      </w:r>
      <w:r w:rsidRPr="00486C4A">
        <w:rPr>
          <w:b w:val="0"/>
        </w:rPr>
        <w:t xml:space="preserve"> all, both, half, either, neither, each, every</w:t>
      </w:r>
    </w:p>
    <w:p w:rsidR="00C807C1" w:rsidRPr="00486C4A" w:rsidRDefault="00C807C1" w:rsidP="00C807C1">
      <w:pPr>
        <w:pStyle w:val="dot"/>
        <w:tabs>
          <w:tab w:val="left" w:pos="1260"/>
        </w:tabs>
        <w:ind w:left="1620" w:hanging="180"/>
        <w:rPr>
          <w:b w:val="0"/>
        </w:rPr>
      </w:pPr>
      <w:r w:rsidRPr="00486C4A">
        <w:t xml:space="preserve">Difference </w:t>
      </w:r>
      <w:r w:rsidRPr="0011707D">
        <w:rPr>
          <w:noProof/>
        </w:rPr>
        <w:t>words:</w:t>
      </w:r>
      <w:r w:rsidRPr="00486C4A">
        <w:rPr>
          <w:b w:val="0"/>
        </w:rPr>
        <w:t xml:space="preserve"> other, another</w:t>
      </w:r>
    </w:p>
    <w:p w:rsidR="00C807C1" w:rsidRPr="00486C4A" w:rsidRDefault="00C807C1" w:rsidP="00C807C1">
      <w:pPr>
        <w:pStyle w:val="dot"/>
        <w:tabs>
          <w:tab w:val="left" w:pos="1260"/>
        </w:tabs>
        <w:ind w:left="1620" w:hanging="180"/>
        <w:rPr>
          <w:b w:val="0"/>
        </w:rPr>
      </w:pPr>
      <w:r w:rsidRPr="0011707D">
        <w:rPr>
          <w:noProof/>
        </w:rPr>
        <w:t>Pre-determiners:</w:t>
      </w:r>
      <w:r w:rsidRPr="00486C4A">
        <w:rPr>
          <w:b w:val="0"/>
        </w:rPr>
        <w:t xml:space="preserve"> such, what, rather, quite</w:t>
      </w:r>
    </w:p>
    <w:p w:rsidR="0064011E" w:rsidRDefault="0064011E">
      <w:pPr>
        <w:spacing w:before="0" w:after="200"/>
      </w:pPr>
      <w:r>
        <w:br w:type="page"/>
      </w:r>
    </w:p>
    <w:p w:rsidR="00C807C1" w:rsidRDefault="00C807C1" w:rsidP="00C807C1">
      <w:pPr>
        <w:ind w:left="1440"/>
      </w:pPr>
    </w:p>
    <w:p w:rsidR="00C807C1" w:rsidRPr="00ED4CAF" w:rsidRDefault="00C807C1" w:rsidP="00853BBE">
      <w:pPr>
        <w:pStyle w:val="Heading3"/>
        <w:numPr>
          <w:ilvl w:val="0"/>
          <w:numId w:val="0"/>
        </w:numPr>
        <w:ind w:left="284"/>
        <w:rPr>
          <w:rFonts w:cstheme="minorBidi"/>
        </w:rPr>
      </w:pPr>
      <w:bookmarkStart w:id="14" w:name="_Toc18392239"/>
      <w:r>
        <w:t xml:space="preserve">1.10.1 </w:t>
      </w:r>
      <w:r w:rsidRPr="00486C4A">
        <w:t>Definite article </w:t>
      </w:r>
      <w:r>
        <w:t>(The)</w:t>
      </w:r>
      <w:bookmarkEnd w:id="14"/>
    </w:p>
    <w:p w:rsidR="00C807C1" w:rsidRDefault="00C807C1" w:rsidP="00C807C1">
      <w:pPr>
        <w:pStyle w:val="boolformate"/>
      </w:pPr>
      <w:r>
        <w:t xml:space="preserve">“The” is the definite article it is used to indicate the particular member of the </w:t>
      </w:r>
      <w:r w:rsidRPr="0011707D">
        <w:rPr>
          <w:noProof/>
        </w:rPr>
        <w:t>noun</w:t>
      </w:r>
      <w:r>
        <w:t xml:space="preserve">. “The” is used when the speaker thinks that the listener knows what he is referring to in the sentence. </w:t>
      </w:r>
    </w:p>
    <w:p w:rsidR="00C807C1" w:rsidRDefault="00C807C1" w:rsidP="00C807C1">
      <w:pPr>
        <w:ind w:left="1440"/>
        <w:rPr>
          <w:rFonts w:ascii="Nirmala UI" w:hAnsi="Nirmala UI" w:cs="Nirmala UI"/>
          <w:sz w:val="20"/>
          <w:szCs w:val="20"/>
        </w:rPr>
      </w:pPr>
      <w:r>
        <w:br/>
      </w:r>
      <w:r>
        <w:rPr>
          <w:rFonts w:ascii="Nirmala UI" w:hAnsi="Nirmala UI" w:cs="Nirmala UI"/>
          <w:sz w:val="20"/>
          <w:szCs w:val="20"/>
        </w:rPr>
        <w:t xml:space="preserve">“Definite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“The” </w:t>
      </w:r>
      <w:r w:rsidRPr="00D32A54">
        <w:rPr>
          <w:rFonts w:ascii="Nirmala UI" w:hAnsi="Nirmala UI" w:cs="Nirmala UI"/>
          <w:sz w:val="20"/>
          <w:szCs w:val="20"/>
        </w:rPr>
        <w:t xml:space="preserve">एकमात्र  </w:t>
      </w:r>
      <w:r>
        <w:rPr>
          <w:rFonts w:ascii="Nirmala UI" w:hAnsi="Nirmala UI" w:cs="Nirmala UI"/>
          <w:sz w:val="20"/>
          <w:szCs w:val="20"/>
        </w:rPr>
        <w:t xml:space="preserve">“Definite article” </w:t>
      </w:r>
      <w:r w:rsidRPr="00D32A54">
        <w:rPr>
          <w:rFonts w:ascii="Nirmala UI" w:hAnsi="Nirmala UI" w:cs="Nirmala UI"/>
          <w:sz w:val="20"/>
          <w:szCs w:val="20"/>
        </w:rPr>
        <w:t>है।</w:t>
      </w:r>
    </w:p>
    <w:p w:rsidR="0064011E" w:rsidRPr="00786D2F" w:rsidRDefault="0064011E" w:rsidP="0064011E">
      <w:pPr>
        <w:pStyle w:val="star"/>
      </w:pPr>
      <w:r>
        <w:t>Table of article determinars</w:t>
      </w:r>
    </w:p>
    <w:tbl>
      <w:tblPr>
        <w:tblStyle w:val="TableGrid"/>
        <w:tblW w:w="0" w:type="auto"/>
        <w:tblInd w:w="1080" w:type="dxa"/>
        <w:tblLayout w:type="fixed"/>
        <w:tblLook w:val="04A0" w:firstRow="1" w:lastRow="0" w:firstColumn="1" w:lastColumn="0" w:noHBand="0" w:noVBand="1"/>
      </w:tblPr>
      <w:tblGrid>
        <w:gridCol w:w="1219"/>
        <w:gridCol w:w="630"/>
        <w:gridCol w:w="3576"/>
        <w:gridCol w:w="1781"/>
      </w:tblGrid>
      <w:tr w:rsidR="0064011E" w:rsidRPr="00475E15" w:rsidTr="00261578">
        <w:tc>
          <w:tcPr>
            <w:tcW w:w="1849" w:type="dxa"/>
            <w:gridSpan w:val="2"/>
            <w:shd w:val="clear" w:color="auto" w:fill="DAEEF3" w:themeFill="accent5" w:themeFillTint="33"/>
          </w:tcPr>
          <w:p w:rsidR="0064011E" w:rsidRPr="00475E15" w:rsidRDefault="0064011E" w:rsidP="00261578">
            <w:pPr>
              <w:pStyle w:val="boolformate"/>
              <w:ind w:left="0"/>
              <w:rPr>
                <w:rFonts w:asciiTheme="majorHAnsi" w:hAnsiTheme="majorHAnsi"/>
                <w:color w:val="000000" w:themeColor="text1"/>
              </w:rPr>
            </w:pPr>
            <w:r>
              <w:rPr>
                <w:rFonts w:asciiTheme="majorHAnsi" w:hAnsiTheme="majorHAnsi"/>
                <w:color w:val="000000" w:themeColor="text1"/>
              </w:rPr>
              <w:t>Article</w:t>
            </w:r>
          </w:p>
        </w:tc>
        <w:tc>
          <w:tcPr>
            <w:tcW w:w="3576" w:type="dxa"/>
            <w:shd w:val="clear" w:color="auto" w:fill="DAEEF3" w:themeFill="accent5" w:themeFillTint="33"/>
          </w:tcPr>
          <w:p w:rsidR="0064011E" w:rsidRPr="00475E15" w:rsidRDefault="0064011E" w:rsidP="00261578">
            <w:pPr>
              <w:pStyle w:val="boolformate"/>
              <w:ind w:left="0"/>
              <w:rPr>
                <w:rFonts w:asciiTheme="majorHAnsi" w:hAnsiTheme="majorHAnsi"/>
                <w:color w:val="000000" w:themeColor="text1"/>
              </w:rPr>
            </w:pPr>
            <w:r>
              <w:rPr>
                <w:rFonts w:asciiTheme="majorHAnsi" w:hAnsiTheme="majorHAnsi"/>
                <w:color w:val="000000" w:themeColor="text1"/>
              </w:rPr>
              <w:t>Use</w:t>
            </w:r>
          </w:p>
        </w:tc>
        <w:tc>
          <w:tcPr>
            <w:tcW w:w="1781" w:type="dxa"/>
            <w:shd w:val="clear" w:color="auto" w:fill="DAEEF3" w:themeFill="accent5" w:themeFillTint="33"/>
          </w:tcPr>
          <w:p w:rsidR="0064011E" w:rsidRPr="00475E15" w:rsidRDefault="0064011E" w:rsidP="00261578">
            <w:pPr>
              <w:pStyle w:val="boolformate"/>
              <w:ind w:left="0"/>
              <w:rPr>
                <w:rFonts w:asciiTheme="majorHAnsi" w:hAnsiTheme="majorHAnsi"/>
                <w:color w:val="000000" w:themeColor="text1"/>
              </w:rPr>
            </w:pPr>
            <w:r>
              <w:rPr>
                <w:rFonts w:asciiTheme="majorHAnsi" w:hAnsiTheme="majorHAnsi"/>
                <w:color w:val="000000" w:themeColor="text1"/>
              </w:rPr>
              <w:t>Examples</w:t>
            </w:r>
          </w:p>
        </w:tc>
      </w:tr>
      <w:tr w:rsidR="0064011E" w:rsidRPr="00475E15" w:rsidTr="00261578">
        <w:tc>
          <w:tcPr>
            <w:tcW w:w="1219" w:type="dxa"/>
            <w:vMerge w:val="restart"/>
          </w:tcPr>
          <w:p w:rsidR="0064011E" w:rsidRPr="00475E15" w:rsidRDefault="0064011E" w:rsidP="00261578">
            <w:pPr>
              <w:pStyle w:val="boolformate"/>
              <w:ind w:left="0"/>
              <w:rPr>
                <w:rFonts w:asciiTheme="majorHAnsi" w:hAnsiTheme="majorHAnsi"/>
              </w:rPr>
            </w:pPr>
            <w:r>
              <w:rPr>
                <w:rFonts w:asciiTheme="majorHAnsi" w:hAnsiTheme="majorHAnsi"/>
              </w:rPr>
              <w:t>Definite Article</w:t>
            </w:r>
          </w:p>
        </w:tc>
        <w:tc>
          <w:tcPr>
            <w:tcW w:w="630" w:type="dxa"/>
          </w:tcPr>
          <w:p w:rsidR="0064011E" w:rsidRPr="00475E15" w:rsidRDefault="0064011E" w:rsidP="00261578">
            <w:pPr>
              <w:pStyle w:val="boolformate"/>
              <w:ind w:left="0"/>
              <w:rPr>
                <w:rFonts w:asciiTheme="majorHAnsi" w:hAnsiTheme="majorHAnsi"/>
                <w:b/>
                <w:bCs/>
              </w:rPr>
            </w:pPr>
            <w:r>
              <w:rPr>
                <w:rFonts w:asciiTheme="majorHAnsi" w:hAnsiTheme="majorHAnsi"/>
                <w:b/>
                <w:bCs/>
              </w:rPr>
              <w:t>A</w:t>
            </w:r>
          </w:p>
        </w:tc>
        <w:tc>
          <w:tcPr>
            <w:tcW w:w="3576" w:type="dxa"/>
          </w:tcPr>
          <w:p w:rsidR="0064011E" w:rsidRPr="00475E15" w:rsidRDefault="0064011E" w:rsidP="00261578">
            <w:pPr>
              <w:pStyle w:val="boolformate"/>
              <w:ind w:left="0"/>
            </w:pPr>
            <w:r>
              <w:t>Singular countable noun only  and before consonant.</w:t>
            </w:r>
          </w:p>
        </w:tc>
        <w:tc>
          <w:tcPr>
            <w:tcW w:w="1781" w:type="dxa"/>
          </w:tcPr>
          <w:p w:rsidR="0064011E" w:rsidRPr="00475E15" w:rsidRDefault="0064011E" w:rsidP="00261578">
            <w:pPr>
              <w:pStyle w:val="boolformate"/>
              <w:ind w:left="0"/>
            </w:pPr>
            <w:r w:rsidRPr="00475E15">
              <w:t xml:space="preserve"> </w:t>
            </w:r>
            <w:r>
              <w:t>A boy</w:t>
            </w:r>
          </w:p>
        </w:tc>
      </w:tr>
      <w:tr w:rsidR="0064011E" w:rsidRPr="00475E15" w:rsidTr="00261578">
        <w:tc>
          <w:tcPr>
            <w:tcW w:w="1219" w:type="dxa"/>
            <w:vMerge/>
          </w:tcPr>
          <w:p w:rsidR="0064011E" w:rsidRPr="00475E15" w:rsidRDefault="0064011E" w:rsidP="00261578">
            <w:pPr>
              <w:pStyle w:val="boolformate"/>
              <w:ind w:left="0"/>
              <w:rPr>
                <w:rFonts w:asciiTheme="majorHAnsi" w:hAnsiTheme="majorHAnsi"/>
              </w:rPr>
            </w:pPr>
          </w:p>
        </w:tc>
        <w:tc>
          <w:tcPr>
            <w:tcW w:w="630" w:type="dxa"/>
          </w:tcPr>
          <w:p w:rsidR="0064011E" w:rsidRPr="00475E15" w:rsidRDefault="0064011E" w:rsidP="00261578">
            <w:pPr>
              <w:pStyle w:val="boolformate"/>
              <w:ind w:left="0"/>
              <w:rPr>
                <w:rFonts w:asciiTheme="majorHAnsi" w:hAnsiTheme="majorHAnsi"/>
                <w:b/>
                <w:bCs/>
              </w:rPr>
            </w:pPr>
            <w:r>
              <w:rPr>
                <w:rFonts w:asciiTheme="majorHAnsi" w:hAnsiTheme="majorHAnsi"/>
                <w:b/>
                <w:bCs/>
              </w:rPr>
              <w:t>An</w:t>
            </w:r>
          </w:p>
        </w:tc>
        <w:tc>
          <w:tcPr>
            <w:tcW w:w="3576" w:type="dxa"/>
          </w:tcPr>
          <w:p w:rsidR="0064011E" w:rsidRPr="00475E15" w:rsidRDefault="0064011E" w:rsidP="00261578">
            <w:pPr>
              <w:pStyle w:val="boolformate"/>
              <w:ind w:left="0"/>
            </w:pPr>
            <w:r>
              <w:t>Singular countable noun only and before vowel.</w:t>
            </w:r>
          </w:p>
        </w:tc>
        <w:tc>
          <w:tcPr>
            <w:tcW w:w="1781" w:type="dxa"/>
          </w:tcPr>
          <w:p w:rsidR="0064011E" w:rsidRPr="00475E15" w:rsidRDefault="0064011E" w:rsidP="00261578">
            <w:pPr>
              <w:pStyle w:val="boolformate"/>
              <w:ind w:left="0"/>
            </w:pPr>
            <w:r>
              <w:t>An apple</w:t>
            </w:r>
          </w:p>
        </w:tc>
      </w:tr>
      <w:tr w:rsidR="0064011E" w:rsidRPr="00475E15" w:rsidTr="00261578">
        <w:trPr>
          <w:trHeight w:val="717"/>
        </w:trPr>
        <w:tc>
          <w:tcPr>
            <w:tcW w:w="1219" w:type="dxa"/>
          </w:tcPr>
          <w:p w:rsidR="0064011E" w:rsidRPr="00475E15" w:rsidRDefault="0064011E" w:rsidP="00261578">
            <w:pPr>
              <w:pStyle w:val="boolformate"/>
              <w:ind w:left="0"/>
              <w:rPr>
                <w:rFonts w:asciiTheme="majorHAnsi" w:hAnsiTheme="majorHAnsi"/>
              </w:rPr>
            </w:pPr>
            <w:r>
              <w:rPr>
                <w:rFonts w:asciiTheme="majorHAnsi" w:hAnsiTheme="majorHAnsi"/>
              </w:rPr>
              <w:t>Indefinite Article</w:t>
            </w:r>
          </w:p>
        </w:tc>
        <w:tc>
          <w:tcPr>
            <w:tcW w:w="630" w:type="dxa"/>
          </w:tcPr>
          <w:p w:rsidR="0064011E" w:rsidRPr="00475E15" w:rsidRDefault="0064011E" w:rsidP="00261578">
            <w:pPr>
              <w:pStyle w:val="boolformate"/>
              <w:ind w:left="0"/>
              <w:rPr>
                <w:rFonts w:asciiTheme="majorHAnsi" w:hAnsiTheme="majorHAnsi"/>
                <w:b/>
                <w:bCs/>
              </w:rPr>
            </w:pPr>
            <w:r>
              <w:rPr>
                <w:rFonts w:asciiTheme="majorHAnsi" w:hAnsiTheme="majorHAnsi"/>
                <w:b/>
                <w:bCs/>
              </w:rPr>
              <w:t>The</w:t>
            </w:r>
          </w:p>
        </w:tc>
        <w:tc>
          <w:tcPr>
            <w:tcW w:w="3576" w:type="dxa"/>
          </w:tcPr>
          <w:p w:rsidR="0064011E" w:rsidRPr="00475E15" w:rsidRDefault="0064011E" w:rsidP="00261578">
            <w:pPr>
              <w:pStyle w:val="boolformate"/>
              <w:ind w:left="0"/>
            </w:pPr>
            <w:r>
              <w:t xml:space="preserve">Singular and plural </w:t>
            </w:r>
          </w:p>
        </w:tc>
        <w:tc>
          <w:tcPr>
            <w:tcW w:w="1781" w:type="dxa"/>
          </w:tcPr>
          <w:p w:rsidR="0064011E" w:rsidRPr="00475E15" w:rsidRDefault="0064011E" w:rsidP="00261578">
            <w:pPr>
              <w:pStyle w:val="boolformate"/>
              <w:ind w:left="0"/>
            </w:pPr>
            <w:r>
              <w:t>The Ganga</w:t>
            </w:r>
          </w:p>
        </w:tc>
      </w:tr>
    </w:tbl>
    <w:p w:rsidR="0064011E" w:rsidRDefault="0064011E" w:rsidP="00C807C1">
      <w:pPr>
        <w:ind w:left="1440"/>
        <w:rPr>
          <w:rFonts w:ascii="Nirmala UI" w:hAnsi="Nirmala UI" w:cs="Nirmala UI"/>
          <w:sz w:val="20"/>
          <w:szCs w:val="20"/>
        </w:rPr>
      </w:pPr>
    </w:p>
    <w:p w:rsidR="00C807C1" w:rsidRPr="00183B99" w:rsidRDefault="00C807C1" w:rsidP="00C807C1">
      <w:pPr>
        <w:pStyle w:val="boolformate"/>
        <w:rPr>
          <w:b/>
        </w:rPr>
      </w:pPr>
      <w:r w:rsidRPr="00ED4CAF">
        <w:rPr>
          <w:b/>
        </w:rPr>
        <w:t xml:space="preserve">For example </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a particular person or thing.</w:t>
      </w:r>
    </w:p>
    <w:p w:rsidR="00C807C1" w:rsidRDefault="00C807C1" w:rsidP="00C807C1">
      <w:pPr>
        <w:pStyle w:val="dot"/>
      </w:pPr>
      <w:r w:rsidRPr="00FA16DC">
        <w:t>This is the pen you gave me.</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यह वह कलम है जो आपने मुझे दी थी।</w:t>
      </w:r>
    </w:p>
    <w:p w:rsidR="00C807C1" w:rsidRDefault="00C807C1" w:rsidP="00C807C1">
      <w:pPr>
        <w:pStyle w:val="dot"/>
      </w:pPr>
      <w:r w:rsidRPr="00FA16DC">
        <w:t>Where is the kitchen?</w:t>
      </w:r>
    </w:p>
    <w:p w:rsidR="00C807C1" w:rsidRPr="00FA16DC" w:rsidRDefault="00C807C1" w:rsidP="00C807C1">
      <w:pPr>
        <w:ind w:left="2610"/>
      </w:pPr>
      <w:r w:rsidRPr="00FA16DC">
        <w:rPr>
          <w:rFonts w:ascii="Nirmala UI" w:hAnsi="Nirmala UI" w:cs="Nirmala UI"/>
          <w:sz w:val="20"/>
          <w:szCs w:val="20"/>
        </w:rPr>
        <w:t>रसोई घर कहां है?</w:t>
      </w:r>
    </w:p>
    <w:p w:rsidR="00C807C1" w:rsidRPr="00183B99" w:rsidRDefault="00C807C1" w:rsidP="00C807C1">
      <w:pPr>
        <w:pStyle w:val="dot"/>
        <w:rPr>
          <w:b w:val="0"/>
        </w:rPr>
      </w:pPr>
      <w:r w:rsidRPr="00183B99">
        <w:rPr>
          <w:rStyle w:val="dotChar"/>
          <w:b/>
        </w:rPr>
        <w:t>The man who danced on stage is very famous</w:t>
      </w:r>
      <w:r w:rsidRPr="00183B99">
        <w:rPr>
          <w:b w:val="0"/>
        </w:rPr>
        <w:t>.</w:t>
      </w:r>
    </w:p>
    <w:p w:rsidR="00C807C1" w:rsidRDefault="00C807C1" w:rsidP="00C807C1">
      <w:pPr>
        <w:ind w:left="2610"/>
      </w:pPr>
      <w:r w:rsidRPr="00FA16DC">
        <w:rPr>
          <w:rFonts w:ascii="Nirmala UI" w:hAnsi="Nirmala UI" w:cs="Nirmala UI"/>
          <w:sz w:val="20"/>
          <w:szCs w:val="20"/>
        </w:rPr>
        <w:t>मंच पर नाचने वाला आदमी बहुत प्रसिद्ध है।</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 xml:space="preserve">“The” is used before the </w:t>
      </w:r>
      <w:r w:rsidRPr="00967FB2">
        <w:rPr>
          <w:rFonts w:asciiTheme="majorHAnsi" w:hAnsiTheme="majorHAnsi"/>
          <w:noProof/>
          <w:sz w:val="24"/>
          <w:szCs w:val="24"/>
          <w:u w:val="single"/>
        </w:rPr>
        <w:t>common</w:t>
      </w:r>
      <w:r w:rsidRPr="00967FB2">
        <w:rPr>
          <w:rFonts w:asciiTheme="majorHAnsi" w:hAnsiTheme="majorHAnsi"/>
          <w:sz w:val="24"/>
          <w:szCs w:val="24"/>
          <w:u w:val="single"/>
        </w:rPr>
        <w:t xml:space="preserve"> noun in a </w:t>
      </w:r>
      <w:r w:rsidRPr="00967FB2">
        <w:rPr>
          <w:rFonts w:asciiTheme="majorHAnsi" w:hAnsiTheme="majorHAnsi"/>
          <w:noProof/>
          <w:sz w:val="24"/>
          <w:szCs w:val="24"/>
          <w:u w:val="single"/>
        </w:rPr>
        <w:t>singular</w:t>
      </w:r>
      <w:r w:rsidRPr="00967FB2">
        <w:rPr>
          <w:rFonts w:asciiTheme="majorHAnsi" w:hAnsiTheme="majorHAnsi"/>
          <w:sz w:val="24"/>
          <w:szCs w:val="24"/>
          <w:u w:val="single"/>
        </w:rPr>
        <w:t xml:space="preserve"> form to denote a class.</w:t>
      </w:r>
    </w:p>
    <w:p w:rsidR="00C807C1" w:rsidRDefault="00C807C1" w:rsidP="00C807C1">
      <w:pPr>
        <w:pStyle w:val="dot"/>
      </w:pPr>
      <w:r w:rsidRPr="00FA16DC">
        <w:t>The rose is the queen of flowers.</w:t>
      </w:r>
    </w:p>
    <w:p w:rsidR="00C807C1" w:rsidRPr="00FA16DC" w:rsidRDefault="00C807C1" w:rsidP="00C807C1">
      <w:pPr>
        <w:ind w:left="2610"/>
      </w:pPr>
      <w:r w:rsidRPr="00FA16DC">
        <w:rPr>
          <w:rFonts w:ascii="Nirmala UI" w:hAnsi="Nirmala UI" w:cs="Nirmala UI"/>
          <w:sz w:val="20"/>
          <w:szCs w:val="20"/>
        </w:rPr>
        <w:t>गुलाब फूलों की रानी है।</w:t>
      </w:r>
    </w:p>
    <w:p w:rsidR="00C807C1" w:rsidRDefault="00C807C1" w:rsidP="00C807C1">
      <w:pPr>
        <w:pStyle w:val="dot"/>
      </w:pPr>
      <w:r w:rsidRPr="00FA16DC">
        <w:t xml:space="preserve">The lion is the king of </w:t>
      </w:r>
      <w:r>
        <w:t xml:space="preserve">the </w:t>
      </w:r>
      <w:r w:rsidRPr="003A0E58">
        <w:rPr>
          <w:noProof/>
        </w:rPr>
        <w:t>jungle</w:t>
      </w:r>
      <w:r w:rsidRPr="00FA16DC">
        <w:t>.</w:t>
      </w:r>
    </w:p>
    <w:p w:rsidR="00C807C1" w:rsidRDefault="00C807C1" w:rsidP="00C807C1">
      <w:pPr>
        <w:ind w:left="2610"/>
      </w:pPr>
      <w:r w:rsidRPr="00FA16DC">
        <w:rPr>
          <w:rFonts w:ascii="Nirmala UI" w:hAnsi="Nirmala UI" w:cs="Nirmala UI"/>
          <w:sz w:val="20"/>
          <w:szCs w:val="20"/>
        </w:rPr>
        <w:t>शेर जंगल का राजा है।</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seas, rivers, gulfs, canals, bays, mountain ranges</w:t>
      </w:r>
      <w:r w:rsidRPr="003A0E58">
        <w:rPr>
          <w:rFonts w:asciiTheme="majorHAnsi" w:hAnsiTheme="majorHAnsi"/>
          <w:noProof/>
          <w:sz w:val="24"/>
          <w:szCs w:val="24"/>
          <w:u w:val="single"/>
        </w:rPr>
        <w:t>.</w:t>
      </w:r>
      <w:r>
        <w:rPr>
          <w:rFonts w:asciiTheme="majorHAnsi" w:hAnsiTheme="majorHAnsi"/>
          <w:noProof/>
          <w:sz w:val="24"/>
          <w:szCs w:val="24"/>
          <w:u w:val="single"/>
        </w:rPr>
        <w:t xml:space="preserve"> </w:t>
      </w:r>
      <w:r w:rsidRPr="003A0E58">
        <w:rPr>
          <w:rFonts w:asciiTheme="majorHAnsi" w:hAnsiTheme="majorHAnsi"/>
          <w:noProof/>
          <w:sz w:val="24"/>
          <w:szCs w:val="24"/>
          <w:u w:val="single"/>
        </w:rPr>
        <w:t>(</w:t>
      </w:r>
      <w:r>
        <w:rPr>
          <w:rFonts w:asciiTheme="majorHAnsi" w:hAnsiTheme="majorHAnsi"/>
          <w:sz w:val="24"/>
          <w:szCs w:val="24"/>
          <w:u w:val="single"/>
        </w:rPr>
        <w:t xml:space="preserve"> </w:t>
      </w:r>
      <w:r w:rsidRPr="00967FB2">
        <w:rPr>
          <w:rFonts w:asciiTheme="majorHAnsi" w:hAnsiTheme="majorHAnsi"/>
          <w:sz w:val="24"/>
          <w:szCs w:val="24"/>
          <w:u w:val="single"/>
        </w:rPr>
        <w:t>Not single mountain only used for the group.</w:t>
      </w:r>
      <w:r>
        <w:rPr>
          <w:rFonts w:asciiTheme="majorHAnsi" w:hAnsiTheme="majorHAnsi"/>
          <w:sz w:val="24"/>
          <w:szCs w:val="24"/>
          <w:u w:val="single"/>
        </w:rPr>
        <w:t>)</w:t>
      </w:r>
    </w:p>
    <w:p w:rsidR="00C807C1" w:rsidRDefault="00C807C1" w:rsidP="00C807C1">
      <w:pPr>
        <w:pStyle w:val="dot"/>
        <w:sectPr w:rsidR="00C807C1" w:rsidSect="0031674F">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Red sea</w:t>
      </w:r>
      <w:r>
        <w:t>.</w:t>
      </w:r>
    </w:p>
    <w:p w:rsidR="00C807C1" w:rsidRPr="00FA16DC" w:rsidRDefault="00C807C1" w:rsidP="00C807C1">
      <w:pPr>
        <w:ind w:left="2610"/>
      </w:pPr>
      <w:r w:rsidRPr="00FA16DC">
        <w:rPr>
          <w:rFonts w:ascii="Nirmala UI" w:hAnsi="Nirmala UI" w:cs="Nirmala UI"/>
          <w:sz w:val="20"/>
          <w:szCs w:val="20"/>
        </w:rPr>
        <w:t>लाल सागर</w:t>
      </w:r>
    </w:p>
    <w:p w:rsidR="00C807C1" w:rsidRDefault="00C807C1" w:rsidP="00C807C1">
      <w:pPr>
        <w:pStyle w:val="dot"/>
      </w:pPr>
      <w:r w:rsidRPr="00FA16DC">
        <w:t>The Ganga</w:t>
      </w:r>
      <w:r>
        <w:t>.</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 xml:space="preserve">गंगा </w:t>
      </w:r>
    </w:p>
    <w:p w:rsidR="00C807C1" w:rsidRDefault="00C807C1" w:rsidP="00C807C1">
      <w:pPr>
        <w:pStyle w:val="dot"/>
        <w:ind w:left="630" w:hanging="270"/>
      </w:pPr>
      <w:r w:rsidRPr="00FA16DC">
        <w:lastRenderedPageBreak/>
        <w:t>The Bay of  Bengal.</w:t>
      </w:r>
    </w:p>
    <w:p w:rsidR="00C807C1" w:rsidRDefault="00C807C1" w:rsidP="00C807C1">
      <w:pPr>
        <w:ind w:left="630"/>
        <w:rPr>
          <w:rFonts w:ascii="Nirmala UI" w:hAnsi="Nirmala UI" w:cs="Nirmala UI"/>
          <w:sz w:val="20"/>
          <w:szCs w:val="20"/>
        </w:rPr>
      </w:pPr>
      <w:r w:rsidRPr="00FA16DC">
        <w:rPr>
          <w:rFonts w:ascii="Nirmala UI" w:hAnsi="Nirmala UI" w:cs="Nirmala UI"/>
          <w:sz w:val="20"/>
          <w:szCs w:val="20"/>
        </w:rPr>
        <w:t xml:space="preserve">बंगाल की </w:t>
      </w:r>
      <w:r w:rsidR="00D37919">
        <w:rPr>
          <w:rFonts w:ascii="Nirmala UI" w:hAnsi="Nirmala UI" w:cs="Nirmala UI"/>
          <w:sz w:val="20"/>
          <w:szCs w:val="20"/>
        </w:rPr>
        <w:t>खाड़ी</w:t>
      </w:r>
    </w:p>
    <w:p w:rsidR="00C807C1" w:rsidRDefault="00C807C1" w:rsidP="00C807C1">
      <w:pPr>
        <w:pStyle w:val="dot"/>
        <w:ind w:left="630" w:hanging="270"/>
      </w:pPr>
      <w:r>
        <w:t>The Himalayas.</w:t>
      </w:r>
    </w:p>
    <w:p w:rsidR="00C807C1" w:rsidRPr="00E0799B" w:rsidRDefault="00C807C1" w:rsidP="00E0799B">
      <w:pPr>
        <w:pStyle w:val="dot"/>
        <w:numPr>
          <w:ilvl w:val="0"/>
          <w:numId w:val="0"/>
        </w:numPr>
        <w:ind w:left="630"/>
        <w:rPr>
          <w:b w:val="0"/>
        </w:rPr>
        <w:sectPr w:rsidR="00C807C1" w:rsidRPr="00E0799B" w:rsidSect="00716E86">
          <w:type w:val="continuous"/>
          <w:pgSz w:w="12240" w:h="15840"/>
          <w:pgMar w:top="1440" w:right="1440" w:bottom="1440" w:left="1440" w:header="720" w:footer="720" w:gutter="0"/>
          <w:cols w:num="2" w:space="180"/>
          <w:docGrid w:linePitch="360"/>
        </w:sectPr>
      </w:pPr>
      <w:r>
        <w:rPr>
          <w:rFonts w:ascii="Nirmala UI" w:hAnsi="Nirmala UI" w:cs="Nirmala UI"/>
          <w:b w:val="0"/>
          <w:sz w:val="20"/>
          <w:szCs w:val="20"/>
        </w:rPr>
        <w:t>हिमालय</w:t>
      </w:r>
    </w:p>
    <w:p w:rsidR="00C807C1" w:rsidRDefault="00C807C1" w:rsidP="00C807C1">
      <w:pPr>
        <w:pStyle w:val="boolformate"/>
        <w:ind w:left="0"/>
        <w:rPr>
          <w:rFonts w:asciiTheme="majorHAnsi" w:hAnsiTheme="majorHAnsi"/>
          <w:sz w:val="24"/>
          <w:szCs w:val="24"/>
          <w:u w:val="single"/>
        </w:r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directions and natural phenomena.</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West</w:t>
      </w:r>
    </w:p>
    <w:p w:rsidR="00C807C1" w:rsidRPr="00FA16DC" w:rsidRDefault="00C807C1" w:rsidP="00C807C1">
      <w:pPr>
        <w:ind w:left="2610"/>
      </w:pPr>
      <w:r w:rsidRPr="00FA16DC">
        <w:rPr>
          <w:rFonts w:ascii="Nirmala UI" w:hAnsi="Nirmala UI" w:cs="Nirmala UI"/>
          <w:sz w:val="20"/>
          <w:szCs w:val="20"/>
        </w:rPr>
        <w:t>पश्चिम</w:t>
      </w:r>
    </w:p>
    <w:p w:rsidR="00C807C1" w:rsidRDefault="00C807C1" w:rsidP="00C807C1">
      <w:pPr>
        <w:pStyle w:val="dot"/>
        <w:ind w:left="357"/>
      </w:pPr>
      <w:r w:rsidRPr="00FA16DC">
        <w:lastRenderedPageBreak/>
        <w:t>The Sun</w:t>
      </w:r>
    </w:p>
    <w:p w:rsidR="00C807C1" w:rsidRDefault="00C807C1" w:rsidP="00C807C1">
      <w:pPr>
        <w:ind w:left="342"/>
      </w:pPr>
      <w:r w:rsidRPr="00FA16DC">
        <w:rPr>
          <w:rFonts w:ascii="Nirmala UI" w:hAnsi="Nirmala UI" w:cs="Nirmala UI"/>
          <w:sz w:val="20"/>
          <w:szCs w:val="20"/>
        </w:rPr>
        <w:t>सूरज</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18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events.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Great war</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 xml:space="preserve">महान युद्ध </w:t>
      </w:r>
    </w:p>
    <w:p w:rsidR="00C807C1" w:rsidRDefault="00C807C1" w:rsidP="00C807C1">
      <w:pPr>
        <w:pStyle w:val="dot"/>
        <w:ind w:left="90" w:hanging="360"/>
      </w:pPr>
      <w:r>
        <w:lastRenderedPageBreak/>
        <w:t>The J</w:t>
      </w:r>
      <w:r w:rsidRPr="001A522E">
        <w:t>allianwala Bagh</w:t>
      </w:r>
      <w:r>
        <w:br/>
      </w:r>
      <w:r w:rsidRPr="001A522E">
        <w:rPr>
          <w:rFonts w:ascii="Nirmala UI" w:hAnsi="Nirmala UI" w:cs="Nirmala UI"/>
          <w:b w:val="0"/>
          <w:sz w:val="20"/>
          <w:szCs w:val="20"/>
        </w:rPr>
        <w:t>जलियांवाला बाग</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newspaper journals and holy book.</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Bhagwat Gita.</w:t>
      </w:r>
    </w:p>
    <w:p w:rsidR="00C807C1" w:rsidRPr="00FA16DC" w:rsidRDefault="00C807C1" w:rsidP="00C807C1">
      <w:pPr>
        <w:ind w:left="2610"/>
      </w:pPr>
      <w:r w:rsidRPr="00FA16DC">
        <w:rPr>
          <w:rFonts w:ascii="Nirmala UI" w:hAnsi="Nirmala UI" w:cs="Nirmala UI"/>
          <w:sz w:val="20"/>
          <w:szCs w:val="20"/>
        </w:rPr>
        <w:t>भागवत गीता।</w:t>
      </w:r>
    </w:p>
    <w:p w:rsidR="00C807C1" w:rsidRDefault="00C807C1" w:rsidP="00C807C1">
      <w:pPr>
        <w:pStyle w:val="dot"/>
        <w:ind w:left="180"/>
      </w:pPr>
      <w:r w:rsidRPr="00FA16DC">
        <w:lastRenderedPageBreak/>
        <w:t>The Hindustan time.</w:t>
      </w:r>
    </w:p>
    <w:p w:rsidR="00C807C1" w:rsidRDefault="00C807C1" w:rsidP="00C807C1">
      <w:pPr>
        <w:pStyle w:val="boolformate"/>
        <w:ind w:left="180"/>
      </w:pPr>
      <w:r w:rsidRPr="00183B99">
        <w:rPr>
          <w:rFonts w:ascii="Nirmala UI" w:hAnsi="Nirmala UI" w:cs="Nirmala UI" w:hint="cs"/>
          <w:sz w:val="20"/>
          <w:szCs w:val="20"/>
        </w:rPr>
        <w:t>हुन्दुस्तान</w:t>
      </w:r>
      <w:r w:rsidRPr="00183B99">
        <w:rPr>
          <w:rFonts w:ascii="Nirmala UI" w:hAnsi="Nirmala UI" w:cs="Nirmala UI"/>
          <w:sz w:val="20"/>
          <w:szCs w:val="20"/>
        </w:rPr>
        <w:t xml:space="preserve"> </w:t>
      </w:r>
      <w:r w:rsidRPr="00183B99">
        <w:rPr>
          <w:rFonts w:ascii="Nirmala UI" w:hAnsi="Nirmala UI" w:cs="Nirmala UI" w:hint="cs"/>
          <w:sz w:val="20"/>
          <w:szCs w:val="20"/>
        </w:rPr>
        <w:t>टाइम्स</w:t>
      </w:r>
    </w:p>
    <w:p w:rsidR="00C807C1" w:rsidRDefault="00C807C1" w:rsidP="00C807C1">
      <w:pPr>
        <w:pStyle w:val="boolformate"/>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superlatives.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He is the best dancer.</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वह बेहतरीन डांसर हैं।</w:t>
      </w:r>
    </w:p>
    <w:p w:rsidR="00C807C1" w:rsidRDefault="00C807C1" w:rsidP="00C807C1">
      <w:pPr>
        <w:pStyle w:val="dot"/>
        <w:ind w:left="180"/>
      </w:pPr>
      <w:r w:rsidRPr="00FA16DC">
        <w:lastRenderedPageBreak/>
        <w:t>This is the darkest cloud.</w:t>
      </w:r>
    </w:p>
    <w:p w:rsidR="00C807C1" w:rsidRDefault="00C807C1" w:rsidP="00C807C1">
      <w:pPr>
        <w:ind w:left="180"/>
        <w:rPr>
          <w:rFonts w:ascii="Nirmala UI" w:hAnsi="Nirmala UI" w:cs="Nirmala UI"/>
          <w:sz w:val="20"/>
          <w:szCs w:val="20"/>
        </w:rPr>
      </w:pPr>
      <w:r w:rsidRPr="00FA16DC">
        <w:rPr>
          <w:rFonts w:ascii="Nirmala UI" w:hAnsi="Nirmala UI" w:cs="Nirmala UI"/>
          <w:sz w:val="20"/>
          <w:szCs w:val="20"/>
        </w:rPr>
        <w:t>यह सबसे काला बादल है।</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 xml:space="preserve"> “The” is used before organs.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heart.</w:t>
      </w:r>
    </w:p>
    <w:p w:rsidR="00C807C1" w:rsidRPr="00FA16DC" w:rsidRDefault="00C807C1" w:rsidP="00C807C1">
      <w:pPr>
        <w:ind w:left="2610"/>
      </w:pPr>
      <w:r w:rsidRPr="00FA16DC">
        <w:rPr>
          <w:rFonts w:ascii="Nirmala UI" w:hAnsi="Nirmala UI" w:cs="Nirmala UI"/>
          <w:sz w:val="20"/>
          <w:szCs w:val="20"/>
        </w:rPr>
        <w:t>दिल।</w:t>
      </w:r>
    </w:p>
    <w:p w:rsidR="00C807C1" w:rsidRDefault="00C807C1" w:rsidP="00C807C1">
      <w:pPr>
        <w:pStyle w:val="dot"/>
        <w:ind w:left="357"/>
      </w:pPr>
      <w:r w:rsidRPr="00FA16DC">
        <w:lastRenderedPageBreak/>
        <w:t>The liver.</w:t>
      </w:r>
    </w:p>
    <w:p w:rsidR="00C807C1" w:rsidRPr="00FA16DC" w:rsidRDefault="00C807C1" w:rsidP="00C807C1">
      <w:pPr>
        <w:spacing w:before="0" w:after="0" w:line="240" w:lineRule="auto"/>
        <w:ind w:left="342"/>
        <w:rPr>
          <w:rFonts w:ascii="Nirmala UI" w:hAnsi="Nirmala UI" w:cs="Nirmala UI"/>
          <w:sz w:val="20"/>
          <w:szCs w:val="20"/>
        </w:rPr>
      </w:pPr>
      <w:r w:rsidRPr="00FA16DC">
        <w:rPr>
          <w:rFonts w:ascii="Nirmala UI" w:hAnsi="Nirmala UI" w:cs="Nirmala UI"/>
          <w:sz w:val="20"/>
          <w:szCs w:val="20"/>
        </w:rPr>
        <w:t>जिगर।</w:t>
      </w:r>
    </w:p>
    <w:p w:rsidR="00C807C1" w:rsidRDefault="00C807C1" w:rsidP="00C807C1">
      <w:pPr>
        <w:pStyle w:val="boolformate"/>
        <w:ind w:left="0"/>
        <w:sectPr w:rsidR="00C807C1" w:rsidSect="00716E86">
          <w:type w:val="continuous"/>
          <w:pgSz w:w="12240" w:h="15840"/>
          <w:pgMar w:top="1440" w:right="1440" w:bottom="1440" w:left="1440" w:header="720" w:footer="720" w:gutter="0"/>
          <w:cols w:num="2" w:space="720"/>
          <w:docGrid w:linePitch="360"/>
        </w:sectPr>
      </w:pPr>
    </w:p>
    <w:p w:rsidR="00C807C1" w:rsidRDefault="00C807C1" w:rsidP="00C807C1">
      <w:pPr>
        <w:spacing w:before="0" w:after="200"/>
        <w:rPr>
          <w:rFonts w:cstheme="minorHAnsi"/>
          <w:b/>
        </w:rPr>
      </w:pPr>
      <w:r>
        <w:rPr>
          <w:b/>
        </w:rPr>
        <w:lastRenderedPageBreak/>
        <w:br w:type="page"/>
      </w:r>
    </w:p>
    <w:p w:rsidR="00C807C1" w:rsidRPr="00ED4CAF" w:rsidRDefault="00C807C1" w:rsidP="00C807C1">
      <w:pPr>
        <w:pStyle w:val="boolformate"/>
        <w:ind w:left="0"/>
        <w:rPr>
          <w:b/>
        </w:rPr>
      </w:pPr>
    </w:p>
    <w:p w:rsidR="00C807C1" w:rsidRDefault="00C807C1" w:rsidP="00853BBE">
      <w:pPr>
        <w:pStyle w:val="Heading3"/>
        <w:numPr>
          <w:ilvl w:val="2"/>
          <w:numId w:val="52"/>
        </w:numPr>
      </w:pPr>
      <w:bookmarkStart w:id="15" w:name="_Toc18392240"/>
      <w:r w:rsidRPr="00ED4CAF">
        <w:t>Indefinite article</w:t>
      </w:r>
      <w:r>
        <w:t xml:space="preserve"> (A, AN)</w:t>
      </w:r>
      <w:bookmarkEnd w:id="15"/>
    </w:p>
    <w:p w:rsidR="00C807C1" w:rsidRDefault="00C807C1" w:rsidP="00C807C1">
      <w:pPr>
        <w:pStyle w:val="boolformate"/>
      </w:pPr>
      <w:r>
        <w:t xml:space="preserve">“A” and “An” are two indefinite articles. </w:t>
      </w:r>
      <w:r>
        <w:rPr>
          <w:noProof/>
        </w:rPr>
        <w:t>The i</w:t>
      </w:r>
      <w:r w:rsidRPr="0011707D">
        <w:rPr>
          <w:noProof/>
        </w:rPr>
        <w:t>ndefinite</w:t>
      </w:r>
      <w:r>
        <w:t xml:space="preserve"> article </w:t>
      </w:r>
      <w:r>
        <w:rPr>
          <w:noProof/>
        </w:rPr>
        <w:t>is</w:t>
      </w:r>
      <w:r>
        <w:t xml:space="preserve"> invariable articles we use either “a” or “an” </w:t>
      </w:r>
      <w:r w:rsidR="00A328D6">
        <w:t xml:space="preserve">depending upon </w:t>
      </w:r>
      <w:r>
        <w:t xml:space="preserve"> on the first letter of the word. “A” and “An” are used with singular count nouns when we introduce the noun for the first time or other expressions of quality.</w:t>
      </w:r>
    </w:p>
    <w:p w:rsidR="00C807C1" w:rsidRDefault="00C807C1" w:rsidP="00C807C1">
      <w:pPr>
        <w:pStyle w:val="boolformate"/>
        <w:ind w:left="0"/>
      </w:pPr>
    </w:p>
    <w:p w:rsidR="00C807C1" w:rsidRDefault="00C807C1" w:rsidP="00C807C1">
      <w:pPr>
        <w:pStyle w:val="boolformate"/>
        <w:rPr>
          <w:rFonts w:ascii="Nirmala UI" w:hAnsi="Nirmala UI" w:cs="Nirmala UI"/>
          <w:sz w:val="20"/>
          <w:szCs w:val="20"/>
        </w:rPr>
      </w:pPr>
      <w:r>
        <w:rPr>
          <w:rFonts w:ascii="Nirmala UI" w:hAnsi="Nirmala UI" w:cs="Nirmala UI"/>
          <w:sz w:val="20"/>
          <w:szCs w:val="20"/>
        </w:rPr>
        <w:t xml:space="preserve"> “Indefinite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 “a, an Indefinite article” </w:t>
      </w:r>
      <w:r w:rsidRPr="00D32A54">
        <w:rPr>
          <w:rFonts w:ascii="Nirmala UI" w:hAnsi="Nirmala UI" w:cs="Nirmala UI"/>
          <w:sz w:val="20"/>
          <w:szCs w:val="20"/>
        </w:rPr>
        <w:t>है।</w:t>
      </w:r>
    </w:p>
    <w:p w:rsidR="00C807C1" w:rsidRDefault="00C807C1" w:rsidP="00C807C1">
      <w:pPr>
        <w:pStyle w:val="boolformate"/>
      </w:pPr>
      <w:r>
        <w:t xml:space="preserve">If the first alphabet of the word is consonant we will use “a”. </w:t>
      </w:r>
    </w:p>
    <w:p w:rsidR="00C807C1" w:rsidRDefault="00C807C1" w:rsidP="00C807C1">
      <w:pPr>
        <w:pStyle w:val="boolformate"/>
      </w:pPr>
      <w:r>
        <w:t xml:space="preserve">If the first alphabet of the word is vowel or silent “h” we will use “an”. </w:t>
      </w:r>
    </w:p>
    <w:p w:rsidR="00C807C1" w:rsidRDefault="00C807C1" w:rsidP="00C807C1">
      <w:pPr>
        <w:pStyle w:val="boolformate"/>
        <w:rPr>
          <w:b/>
        </w:rPr>
      </w:pPr>
      <w:r w:rsidRPr="003A52E6">
        <w:rPr>
          <w:b/>
        </w:rPr>
        <w:t>For Example</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797"/>
      </w:pPr>
      <w:r w:rsidRPr="000904B8">
        <w:lastRenderedPageBreak/>
        <w:t>A ball</w:t>
      </w:r>
    </w:p>
    <w:p w:rsidR="00C807C1" w:rsidRPr="000904B8" w:rsidRDefault="00C807C1" w:rsidP="00C807C1">
      <w:pPr>
        <w:ind w:left="1797" w:firstLine="3"/>
      </w:pPr>
      <w:r w:rsidRPr="000904B8">
        <w:rPr>
          <w:rFonts w:ascii="Nirmala UI" w:hAnsi="Nirmala UI" w:cs="Nirmala UI"/>
          <w:sz w:val="20"/>
          <w:szCs w:val="20"/>
        </w:rPr>
        <w:t>एक गेंद</w:t>
      </w:r>
    </w:p>
    <w:p w:rsidR="00C807C1" w:rsidRDefault="00C807C1" w:rsidP="00C807C1">
      <w:pPr>
        <w:pStyle w:val="dot"/>
        <w:ind w:left="1797"/>
      </w:pPr>
      <w:r w:rsidRPr="000904B8">
        <w:t>An apple</w:t>
      </w:r>
    </w:p>
    <w:p w:rsidR="00C807C1" w:rsidRPr="000904B8" w:rsidRDefault="00C807C1" w:rsidP="00C807C1">
      <w:pPr>
        <w:ind w:left="1797" w:firstLine="3"/>
      </w:pPr>
      <w:r w:rsidRPr="000904B8">
        <w:rPr>
          <w:rFonts w:ascii="Nirmala UI" w:hAnsi="Nirmala UI" w:cs="Nirmala UI"/>
          <w:sz w:val="20"/>
          <w:szCs w:val="20"/>
        </w:rPr>
        <w:t xml:space="preserve">एक सेब </w:t>
      </w:r>
    </w:p>
    <w:p w:rsidR="00C807C1" w:rsidRDefault="00C807C1" w:rsidP="00C807C1">
      <w:pPr>
        <w:pStyle w:val="dot"/>
        <w:ind w:left="1797"/>
      </w:pPr>
      <w:r w:rsidRPr="000904B8">
        <w:t>That is a book.</w:t>
      </w:r>
    </w:p>
    <w:p w:rsidR="00C807C1" w:rsidRPr="000904B8" w:rsidRDefault="00C807C1" w:rsidP="00C807C1">
      <w:pPr>
        <w:ind w:left="1797" w:firstLine="3"/>
      </w:pPr>
      <w:r w:rsidRPr="000904B8">
        <w:rPr>
          <w:rFonts w:ascii="Nirmala UI" w:hAnsi="Nirmala UI" w:cs="Nirmala UI"/>
          <w:sz w:val="20"/>
          <w:szCs w:val="20"/>
        </w:rPr>
        <w:t>वह एक किताब है।</w:t>
      </w:r>
    </w:p>
    <w:p w:rsidR="00C807C1" w:rsidRDefault="00C807C1" w:rsidP="00C807C1">
      <w:pPr>
        <w:pStyle w:val="dot"/>
        <w:ind w:left="1797"/>
      </w:pPr>
      <w:r w:rsidRPr="000904B8">
        <w:t>This is an umbrella.</w:t>
      </w:r>
    </w:p>
    <w:p w:rsidR="00C807C1" w:rsidRPr="000904B8" w:rsidRDefault="00C807C1" w:rsidP="00C807C1">
      <w:pPr>
        <w:ind w:left="1797" w:firstLine="3"/>
      </w:pPr>
      <w:r w:rsidRPr="000904B8">
        <w:rPr>
          <w:rFonts w:ascii="Nirmala UI" w:hAnsi="Nirmala UI" w:cs="Nirmala UI"/>
          <w:sz w:val="20"/>
          <w:szCs w:val="20"/>
        </w:rPr>
        <w:t xml:space="preserve">यह एक छाता है। </w:t>
      </w:r>
    </w:p>
    <w:p w:rsidR="00C807C1" w:rsidRDefault="00C807C1" w:rsidP="00C807C1">
      <w:pPr>
        <w:pStyle w:val="dot"/>
        <w:ind w:left="1797"/>
      </w:pPr>
      <w:r w:rsidRPr="000904B8">
        <w:t>What a nice day.</w:t>
      </w:r>
    </w:p>
    <w:p w:rsidR="00C807C1" w:rsidRPr="00A840BC" w:rsidRDefault="00C807C1" w:rsidP="00C807C1">
      <w:pPr>
        <w:ind w:left="1797" w:firstLine="3"/>
        <w:rPr>
          <w:rFonts w:ascii="Nirmala UI" w:hAnsi="Nirmala UI" w:cs="Nirmala UI"/>
          <w:sz w:val="20"/>
          <w:szCs w:val="20"/>
        </w:rPr>
      </w:pPr>
      <w:r w:rsidRPr="000904B8">
        <w:rPr>
          <w:rFonts w:ascii="Nirmala UI" w:hAnsi="Nirmala UI" w:cs="Nirmala UI"/>
          <w:sz w:val="20"/>
          <w:szCs w:val="20"/>
        </w:rPr>
        <w:t>क्या अच्छा दिन है।</w:t>
      </w:r>
    </w:p>
    <w:p w:rsidR="00C807C1" w:rsidRDefault="00C807C1" w:rsidP="00C807C1">
      <w:pPr>
        <w:pStyle w:val="dot"/>
        <w:ind w:left="1890" w:hanging="360"/>
      </w:pPr>
      <w:r w:rsidRPr="000904B8">
        <w:t>You are a boy.</w:t>
      </w:r>
    </w:p>
    <w:p w:rsidR="00C807C1" w:rsidRPr="000904B8" w:rsidRDefault="00C807C1" w:rsidP="00C807C1">
      <w:pPr>
        <w:ind w:left="1890"/>
      </w:pPr>
      <w:r w:rsidRPr="000904B8">
        <w:rPr>
          <w:rFonts w:ascii="Nirmala UI" w:hAnsi="Nirmala UI" w:cs="Nirmala UI"/>
          <w:sz w:val="20"/>
          <w:szCs w:val="20"/>
        </w:rPr>
        <w:t xml:space="preserve">तुम लडके हो। </w:t>
      </w:r>
    </w:p>
    <w:p w:rsidR="00C807C1" w:rsidRDefault="00C807C1" w:rsidP="00C807C1">
      <w:pPr>
        <w:pStyle w:val="dot"/>
        <w:ind w:left="1890"/>
      </w:pPr>
      <w:r w:rsidRPr="000904B8">
        <w:t>I've finally got on orange.</w:t>
      </w:r>
    </w:p>
    <w:p w:rsidR="00C807C1" w:rsidRPr="000904B8" w:rsidRDefault="00C807C1" w:rsidP="00C807C1">
      <w:pPr>
        <w:ind w:left="1890"/>
      </w:pPr>
      <w:r w:rsidRPr="000904B8">
        <w:rPr>
          <w:rFonts w:ascii="Nirmala UI" w:hAnsi="Nirmala UI" w:cs="Nirmala UI"/>
          <w:sz w:val="20"/>
          <w:szCs w:val="20"/>
        </w:rPr>
        <w:t xml:space="preserve">आखिरकार </w:t>
      </w:r>
      <w:r w:rsidR="00D37919" w:rsidRPr="00D37919">
        <w:rPr>
          <w:rFonts w:ascii="Nirmala UI" w:hAnsi="Nirmala UI" w:cs="Nirmala UI" w:hint="cs"/>
          <w:sz w:val="20"/>
          <w:szCs w:val="20"/>
        </w:rPr>
        <w:t>मुझे</w:t>
      </w:r>
      <w:r w:rsidR="00D37919" w:rsidRPr="00D37919">
        <w:rPr>
          <w:rFonts w:ascii="Nirmala UI" w:hAnsi="Nirmala UI" w:cs="Nirmala UI"/>
          <w:sz w:val="20"/>
          <w:szCs w:val="20"/>
        </w:rPr>
        <w:t xml:space="preserve"> </w:t>
      </w:r>
      <w:r w:rsidR="00D37919" w:rsidRPr="00D37919">
        <w:rPr>
          <w:rFonts w:ascii="Nirmala UI" w:hAnsi="Nirmala UI" w:cs="Nirmala UI" w:hint="cs"/>
          <w:sz w:val="20"/>
          <w:szCs w:val="20"/>
        </w:rPr>
        <w:t>संतरा</w:t>
      </w:r>
      <w:r w:rsidR="00D37919" w:rsidRPr="00D37919">
        <w:rPr>
          <w:rFonts w:ascii="Nirmala UI" w:hAnsi="Nirmala UI" w:cs="Nirmala UI"/>
          <w:sz w:val="20"/>
          <w:szCs w:val="20"/>
        </w:rPr>
        <w:t xml:space="preserve"> </w:t>
      </w:r>
      <w:r w:rsidR="00D37919" w:rsidRPr="00D37919">
        <w:rPr>
          <w:rFonts w:ascii="Nirmala UI" w:hAnsi="Nirmala UI" w:cs="Nirmala UI" w:hint="cs"/>
          <w:sz w:val="20"/>
          <w:szCs w:val="20"/>
        </w:rPr>
        <w:t>मिल</w:t>
      </w:r>
      <w:r w:rsidR="00D37919" w:rsidRPr="00D37919">
        <w:rPr>
          <w:rFonts w:ascii="Nirmala UI" w:hAnsi="Nirmala UI" w:cs="Nirmala UI"/>
          <w:sz w:val="20"/>
          <w:szCs w:val="20"/>
        </w:rPr>
        <w:t xml:space="preserve"> </w:t>
      </w:r>
      <w:r w:rsidR="00D37919" w:rsidRPr="00D37919">
        <w:rPr>
          <w:rFonts w:ascii="Nirmala UI" w:hAnsi="Nirmala UI" w:cs="Nirmala UI" w:hint="cs"/>
          <w:sz w:val="20"/>
          <w:szCs w:val="20"/>
        </w:rPr>
        <w:t>गया</w:t>
      </w:r>
      <w:r w:rsidRPr="000904B8">
        <w:rPr>
          <w:rFonts w:ascii="Nirmala UI" w:hAnsi="Nirmala UI" w:cs="Nirmala UI"/>
          <w:sz w:val="20"/>
          <w:szCs w:val="20"/>
        </w:rPr>
        <w:t>।</w:t>
      </w:r>
    </w:p>
    <w:p w:rsidR="00C807C1" w:rsidRDefault="00C807C1" w:rsidP="00C807C1">
      <w:pPr>
        <w:pStyle w:val="dot"/>
        <w:ind w:left="1890"/>
      </w:pPr>
      <w:r w:rsidRPr="000904B8">
        <w:t>An elephant is drinking water.</w:t>
      </w:r>
    </w:p>
    <w:p w:rsidR="00C807C1" w:rsidRPr="000904B8" w:rsidRDefault="00C807C1" w:rsidP="00C807C1">
      <w:pPr>
        <w:ind w:left="1890"/>
      </w:pPr>
      <w:r w:rsidRPr="000904B8">
        <w:rPr>
          <w:rFonts w:ascii="Nirmala UI" w:hAnsi="Nirmala UI" w:cs="Nirmala UI"/>
          <w:sz w:val="20"/>
          <w:szCs w:val="20"/>
        </w:rPr>
        <w:t>एक हाथी पानी पी रहा है।</w:t>
      </w:r>
    </w:p>
    <w:p w:rsidR="00C807C1" w:rsidRDefault="00C807C1" w:rsidP="00C807C1">
      <w:pPr>
        <w:pStyle w:val="dot"/>
        <w:ind w:left="357"/>
      </w:pPr>
      <w:r w:rsidRPr="000904B8">
        <w:lastRenderedPageBreak/>
        <w:t>He bought a pent.</w:t>
      </w:r>
    </w:p>
    <w:p w:rsidR="00C807C1" w:rsidRPr="000904B8" w:rsidRDefault="00C807C1" w:rsidP="00C807C1">
      <w:pPr>
        <w:ind w:left="357"/>
      </w:pPr>
      <w:r w:rsidRPr="000904B8">
        <w:rPr>
          <w:rFonts w:ascii="Nirmala UI" w:hAnsi="Nirmala UI" w:cs="Nirmala UI"/>
          <w:sz w:val="20"/>
          <w:szCs w:val="20"/>
        </w:rPr>
        <w:t>उसने एक पेंटी खरीदी।</w:t>
      </w:r>
    </w:p>
    <w:p w:rsidR="00C807C1" w:rsidRDefault="00C807C1" w:rsidP="00C807C1">
      <w:pPr>
        <w:pStyle w:val="dot"/>
        <w:ind w:left="282"/>
      </w:pPr>
      <w:r w:rsidRPr="000904B8">
        <w:t>There is a medical store near my house.</w:t>
      </w:r>
    </w:p>
    <w:p w:rsidR="00C807C1" w:rsidRDefault="00C807C1" w:rsidP="00C807C1">
      <w:pPr>
        <w:ind w:left="357"/>
      </w:pPr>
      <w:r w:rsidRPr="000904B8">
        <w:rPr>
          <w:rFonts w:ascii="Nirmala UI" w:hAnsi="Nirmala UI" w:cs="Nirmala UI"/>
          <w:sz w:val="20"/>
          <w:szCs w:val="20"/>
        </w:rPr>
        <w:t xml:space="preserve">मेरे घर के पास एक मेडिकल स्टोर है। </w:t>
      </w:r>
      <w:r>
        <w:t xml:space="preserve">     </w:t>
      </w:r>
    </w:p>
    <w:p w:rsidR="00C807C1" w:rsidRDefault="00C807C1" w:rsidP="00C807C1">
      <w:pPr>
        <w:pStyle w:val="dot"/>
        <w:ind w:left="360" w:hanging="360"/>
      </w:pPr>
      <w:r w:rsidRPr="000904B8">
        <w:t>Ramesh is a teacher.</w:t>
      </w:r>
    </w:p>
    <w:p w:rsidR="00C807C1" w:rsidRPr="000904B8" w:rsidRDefault="00C807C1" w:rsidP="00C807C1">
      <w:pPr>
        <w:ind w:left="360"/>
      </w:pPr>
      <w:r w:rsidRPr="000904B8">
        <w:rPr>
          <w:rFonts w:ascii="Nirmala UI" w:hAnsi="Nirmala UI" w:cs="Nirmala UI"/>
          <w:sz w:val="20"/>
          <w:szCs w:val="20"/>
        </w:rPr>
        <w:t>रमेश एक शिक्षक है।</w:t>
      </w:r>
    </w:p>
    <w:p w:rsidR="00C807C1" w:rsidRDefault="00C807C1" w:rsidP="00C807C1">
      <w:pPr>
        <w:pStyle w:val="dot"/>
        <w:ind w:left="360" w:hanging="360"/>
      </w:pPr>
      <w:r w:rsidRPr="000904B8">
        <w:t>Ramesh is an engineer.</w:t>
      </w:r>
    </w:p>
    <w:p w:rsidR="00C807C1" w:rsidRPr="000904B8" w:rsidRDefault="00C807C1" w:rsidP="00C807C1">
      <w:pPr>
        <w:tabs>
          <w:tab w:val="left" w:pos="1980"/>
        </w:tabs>
        <w:ind w:left="360"/>
      </w:pPr>
      <w:r w:rsidRPr="000904B8">
        <w:rPr>
          <w:rFonts w:ascii="Nirmala UI" w:hAnsi="Nirmala UI" w:cs="Nirmala UI"/>
          <w:sz w:val="20"/>
          <w:szCs w:val="20"/>
        </w:rPr>
        <w:t>रमेश एक इंजीनियर है।</w:t>
      </w:r>
    </w:p>
    <w:p w:rsidR="00C807C1" w:rsidRDefault="00C807C1" w:rsidP="00C807C1">
      <w:pPr>
        <w:pStyle w:val="dot"/>
        <w:ind w:left="360" w:hanging="360"/>
      </w:pPr>
      <w:r w:rsidRPr="000904B8">
        <w:t>A pair of ears.</w:t>
      </w:r>
    </w:p>
    <w:p w:rsidR="00C807C1" w:rsidRPr="000904B8" w:rsidRDefault="00C807C1" w:rsidP="00C807C1">
      <w:pPr>
        <w:tabs>
          <w:tab w:val="left" w:pos="1980"/>
        </w:tabs>
        <w:ind w:left="360"/>
      </w:pPr>
      <w:r w:rsidRPr="000904B8">
        <w:rPr>
          <w:rFonts w:ascii="Nirmala UI" w:hAnsi="Nirmala UI" w:cs="Nirmala UI"/>
          <w:sz w:val="20"/>
          <w:szCs w:val="20"/>
        </w:rPr>
        <w:t>एक जोड़ी कान।</w:t>
      </w:r>
    </w:p>
    <w:p w:rsidR="00C807C1" w:rsidRDefault="00C807C1" w:rsidP="00C807C1">
      <w:pPr>
        <w:pStyle w:val="dot"/>
        <w:ind w:left="450" w:hanging="360"/>
      </w:pPr>
      <w:r w:rsidRPr="000904B8">
        <w:t>A couple of years.</w:t>
      </w:r>
    </w:p>
    <w:p w:rsidR="00C807C1" w:rsidRPr="000904B8" w:rsidRDefault="00C807C1" w:rsidP="00C807C1">
      <w:pPr>
        <w:tabs>
          <w:tab w:val="left" w:pos="1980"/>
        </w:tabs>
        <w:ind w:left="450"/>
      </w:pPr>
      <w:r w:rsidRPr="000904B8">
        <w:rPr>
          <w:rFonts w:ascii="Nirmala UI" w:hAnsi="Nirmala UI" w:cs="Nirmala UI"/>
          <w:sz w:val="20"/>
          <w:szCs w:val="20"/>
        </w:rPr>
        <w:t>कुछ साल।</w:t>
      </w:r>
    </w:p>
    <w:p w:rsidR="00C807C1" w:rsidRDefault="00C807C1" w:rsidP="00C807C1">
      <w:pPr>
        <w:pStyle w:val="dot"/>
        <w:ind w:left="450"/>
      </w:pPr>
      <w:r w:rsidRPr="000904B8">
        <w:t xml:space="preserve">A lot of </w:t>
      </w:r>
    </w:p>
    <w:p w:rsidR="00C807C1" w:rsidRPr="000904B8" w:rsidRDefault="00C807C1" w:rsidP="00C807C1">
      <w:pPr>
        <w:ind w:left="450"/>
      </w:pPr>
      <w:r w:rsidRPr="000904B8">
        <w:rPr>
          <w:rFonts w:ascii="Nirmala UI" w:hAnsi="Nirmala UI" w:cs="Nirmala UI"/>
          <w:sz w:val="20"/>
          <w:szCs w:val="20"/>
        </w:rPr>
        <w:t>बहुत सारा ।</w:t>
      </w:r>
    </w:p>
    <w:p w:rsidR="00C807C1" w:rsidRPr="00786D2F" w:rsidRDefault="00C807C1" w:rsidP="00C807C1">
      <w:pPr>
        <w:pStyle w:val="dot"/>
        <w:ind w:left="450"/>
      </w:pPr>
      <w:r w:rsidRPr="000904B8">
        <w:t>A few a little</w:t>
      </w:r>
      <w:r>
        <w:br/>
      </w:r>
      <w:r w:rsidRPr="000904B8">
        <w:rPr>
          <w:rFonts w:ascii="Nirmala UI" w:hAnsi="Nirmala UI" w:cs="Nirmala UI"/>
          <w:b w:val="0"/>
          <w:sz w:val="20"/>
          <w:szCs w:val="20"/>
        </w:rPr>
        <w:t>थोड़ा कम।</w:t>
      </w:r>
    </w:p>
    <w:p w:rsidR="00C807C1" w:rsidRDefault="00C807C1" w:rsidP="00C807C1">
      <w:pPr>
        <w:pStyle w:val="dot"/>
        <w:numPr>
          <w:ilvl w:val="0"/>
          <w:numId w:val="0"/>
        </w:numPr>
        <w:ind w:left="2625"/>
        <w:sectPr w:rsidR="00C807C1" w:rsidSect="00716E86">
          <w:type w:val="continuous"/>
          <w:pgSz w:w="12240" w:h="15840"/>
          <w:pgMar w:top="1440" w:right="1440" w:bottom="1440" w:left="1440" w:header="720" w:footer="720" w:gutter="0"/>
          <w:cols w:num="2" w:space="180"/>
          <w:docGrid w:linePitch="360"/>
        </w:sectPr>
      </w:pPr>
    </w:p>
    <w:p w:rsidR="00ED4983" w:rsidRPr="007D0562" w:rsidRDefault="00ED4983" w:rsidP="00ED4983">
      <w:pPr>
        <w:pStyle w:val="hindiexample"/>
        <w:ind w:left="284"/>
        <w:rPr>
          <w:rFonts w:asciiTheme="majorHAnsi" w:hAnsiTheme="majorHAnsi"/>
          <w:b/>
          <w:bCs/>
          <w:sz w:val="28"/>
          <w:szCs w:val="28"/>
          <w:lang w:bidi="hi-IN"/>
        </w:rPr>
      </w:pPr>
      <w:r>
        <w:lastRenderedPageBreak/>
        <w:br w:type="page"/>
      </w:r>
      <w:r w:rsidRPr="007D0562">
        <w:rPr>
          <w:rFonts w:asciiTheme="majorHAnsi" w:hAnsiTheme="majorHAnsi"/>
          <w:b/>
          <w:bCs/>
          <w:noProof/>
          <w:sz w:val="28"/>
          <w:szCs w:val="28"/>
          <w:u w:val="single"/>
          <w:lang w:bidi="hi-IN"/>
        </w:rPr>
        <w:lastRenderedPageBreak/>
        <w:t>EXERCISE:</w:t>
      </w:r>
      <w:r w:rsidRPr="007D0562">
        <w:rPr>
          <w:rFonts w:asciiTheme="majorHAnsi" w:hAnsiTheme="majorHAnsi"/>
          <w:b/>
          <w:bCs/>
          <w:sz w:val="28"/>
          <w:szCs w:val="28"/>
          <w:u w:val="single"/>
          <w:lang w:bidi="hi-IN"/>
        </w:rPr>
        <w:t>- 1</w:t>
      </w:r>
      <w:r w:rsidRPr="007D0562">
        <w:rPr>
          <w:rFonts w:asciiTheme="majorHAnsi" w:hAnsiTheme="majorHAnsi"/>
          <w:b/>
          <w:bCs/>
          <w:sz w:val="28"/>
          <w:szCs w:val="28"/>
          <w:lang w:bidi="hi-IN"/>
        </w:rPr>
        <w:t>(</w:t>
      </w:r>
      <w:r>
        <w:rPr>
          <w:rFonts w:asciiTheme="majorHAnsi" w:hAnsiTheme="majorHAnsi"/>
          <w:b/>
          <w:sz w:val="28"/>
          <w:szCs w:val="28"/>
        </w:rPr>
        <w:t>A, An, The</w:t>
      </w:r>
      <w:r w:rsidRPr="007D0562">
        <w:rPr>
          <w:rFonts w:asciiTheme="majorHAnsi" w:hAnsiTheme="majorHAnsi"/>
          <w:b/>
          <w:bCs/>
          <w:sz w:val="28"/>
          <w:szCs w:val="28"/>
          <w:lang w:bidi="hi-IN"/>
        </w:rPr>
        <w:t>)</w:t>
      </w:r>
    </w:p>
    <w:p w:rsidR="00ED4983" w:rsidRPr="00550D5C" w:rsidRDefault="00ED4983" w:rsidP="00ED4983">
      <w:pPr>
        <w:pStyle w:val="hindiexample"/>
        <w:ind w:left="284"/>
      </w:pPr>
    </w:p>
    <w:p w:rsidR="00ED4983" w:rsidRDefault="00ED4983" w:rsidP="00ED4983">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ED4983" w:rsidRDefault="00ED4983" w:rsidP="00ED4983">
      <w:pPr>
        <w:pStyle w:val="ListParagraph"/>
        <w:spacing w:after="0"/>
        <w:ind w:left="1134"/>
        <w:rPr>
          <w:sz w:val="32"/>
          <w:szCs w:val="32"/>
        </w:rPr>
      </w:pPr>
      <w:r w:rsidRPr="00856038">
        <w:rPr>
          <w:rFonts w:asciiTheme="majorHAnsi" w:hAnsiTheme="majorHAnsi"/>
          <w:b/>
          <w:bCs/>
          <w:sz w:val="24"/>
          <w:szCs w:val="24"/>
        </w:rPr>
        <w:t>(</w:t>
      </w:r>
      <w:r>
        <w:rPr>
          <w:rFonts w:asciiTheme="majorHAnsi" w:hAnsiTheme="majorHAnsi"/>
          <w:b/>
          <w:bCs/>
          <w:sz w:val="24"/>
          <w:szCs w:val="24"/>
        </w:rPr>
        <w:t>“</w:t>
      </w:r>
      <w:r>
        <w:rPr>
          <w:b/>
          <w:sz w:val="24"/>
          <w:szCs w:val="24"/>
        </w:rPr>
        <w:t>A”</w:t>
      </w:r>
      <w:r w:rsidRPr="007D0562">
        <w:rPr>
          <w:b/>
          <w:sz w:val="24"/>
          <w:szCs w:val="24"/>
        </w:rPr>
        <w:t xml:space="preserve">, </w:t>
      </w:r>
      <w:r>
        <w:rPr>
          <w:b/>
          <w:sz w:val="24"/>
          <w:szCs w:val="24"/>
        </w:rPr>
        <w:t>“An”</w:t>
      </w:r>
      <w:r w:rsidRPr="007D0562">
        <w:rPr>
          <w:b/>
          <w:sz w:val="24"/>
          <w:szCs w:val="24"/>
        </w:rPr>
        <w:t xml:space="preserve">, </w:t>
      </w:r>
      <w:r>
        <w:rPr>
          <w:b/>
          <w:sz w:val="24"/>
          <w:szCs w:val="24"/>
        </w:rPr>
        <w:t>“The”</w:t>
      </w:r>
      <w:r w:rsidRPr="002405E0">
        <w:rPr>
          <w:sz w:val="32"/>
          <w:szCs w:val="32"/>
        </w:rPr>
        <w:t>)</w:t>
      </w:r>
    </w:p>
    <w:p w:rsidR="00ED4983" w:rsidRPr="00CF23F1" w:rsidRDefault="00ED4983" w:rsidP="00ED4983">
      <w:pPr>
        <w:pStyle w:val="ListParagraph"/>
        <w:spacing w:after="0"/>
        <w:ind w:left="1134"/>
        <w:rPr>
          <w:b/>
          <w:sz w:val="24"/>
          <w:szCs w:val="24"/>
        </w:rPr>
      </w:pPr>
    </w:p>
    <w:p w:rsidR="00ED4983" w:rsidRDefault="00ED4983" w:rsidP="00ED4983">
      <w:pPr>
        <w:pStyle w:val="ListParagraph"/>
        <w:numPr>
          <w:ilvl w:val="0"/>
          <w:numId w:val="78"/>
        </w:numPr>
        <w:spacing w:before="0" w:after="0"/>
      </w:pPr>
      <w:r w:rsidRPr="00E745F6">
        <w:t>I like </w:t>
      </w:r>
      <w:r>
        <w:t xml:space="preserve">……..  blue </w:t>
      </w:r>
      <w:r w:rsidRPr="00E745F6">
        <w:t>shirt over there better than </w:t>
      </w:r>
      <w:r>
        <w:t>……..</w:t>
      </w:r>
      <w:r w:rsidRPr="00E745F6">
        <w:t> </w:t>
      </w:r>
      <w:r>
        <w:t>blue</w:t>
      </w:r>
      <w:r w:rsidRPr="00E745F6">
        <w:t xml:space="preserve"> one.</w:t>
      </w:r>
    </w:p>
    <w:p w:rsidR="00ED4983" w:rsidRDefault="00ED4983" w:rsidP="00ED4983">
      <w:pPr>
        <w:pStyle w:val="ListParagraph"/>
        <w:numPr>
          <w:ilvl w:val="0"/>
          <w:numId w:val="78"/>
        </w:numPr>
        <w:spacing w:before="0" w:after="0"/>
      </w:pPr>
      <w:r w:rsidRPr="00E745F6">
        <w:t>She was wearing </w:t>
      </w:r>
      <w:r>
        <w:t xml:space="preserve">…….. </w:t>
      </w:r>
      <w:r w:rsidRPr="00E745F6">
        <w:t xml:space="preserve">Ugly </w:t>
      </w:r>
      <w:r>
        <w:t>t-shirt</w:t>
      </w:r>
      <w:r w:rsidRPr="00E745F6">
        <w:t xml:space="preserve"> when she met him.</w:t>
      </w:r>
    </w:p>
    <w:p w:rsidR="00ED4983" w:rsidRDefault="00ED4983" w:rsidP="00ED4983">
      <w:pPr>
        <w:pStyle w:val="ListParagraph"/>
        <w:numPr>
          <w:ilvl w:val="0"/>
          <w:numId w:val="78"/>
        </w:numPr>
        <w:spacing w:before="0" w:after="0"/>
      </w:pPr>
      <w:r w:rsidRPr="00E745F6">
        <w:t>They have found some</w:t>
      </w:r>
      <w:r>
        <w:t> gold in ……..</w:t>
      </w:r>
      <w:r w:rsidRPr="00E745F6">
        <w:t xml:space="preserve"> old mine.</w:t>
      </w:r>
    </w:p>
    <w:p w:rsidR="00ED4983" w:rsidRPr="00E745F6" w:rsidRDefault="00ED4983" w:rsidP="00ED4983">
      <w:pPr>
        <w:pStyle w:val="ListParagraph"/>
        <w:numPr>
          <w:ilvl w:val="0"/>
          <w:numId w:val="78"/>
        </w:numPr>
        <w:spacing w:before="0" w:after="0"/>
      </w:pPr>
      <w:r w:rsidRPr="00E745F6">
        <w:t>I watched </w:t>
      </w:r>
      <w:r>
        <w:t>……..</w:t>
      </w:r>
      <w:r w:rsidRPr="00E745F6">
        <w:t> </w:t>
      </w:r>
      <w:r>
        <w:t xml:space="preserve">Movie </w:t>
      </w:r>
      <w:r w:rsidRPr="00E745F6">
        <w:t>you had sent me.</w:t>
      </w:r>
    </w:p>
    <w:p w:rsidR="00ED4983" w:rsidRDefault="00ED4983" w:rsidP="00ED4983">
      <w:pPr>
        <w:pStyle w:val="ListParagraph"/>
        <w:numPr>
          <w:ilvl w:val="0"/>
          <w:numId w:val="78"/>
        </w:numPr>
        <w:spacing w:before="0" w:after="0"/>
      </w:pPr>
      <w:r w:rsidRPr="00E745F6">
        <w:t xml:space="preserve">Their </w:t>
      </w:r>
      <w:r>
        <w:t xml:space="preserve">bike </w:t>
      </w:r>
      <w:r w:rsidRPr="00E745F6">
        <w:t>does 150 miles </w:t>
      </w:r>
      <w:r>
        <w:t>……..</w:t>
      </w:r>
      <w:r w:rsidRPr="00E745F6">
        <w:t> hour.</w:t>
      </w:r>
    </w:p>
    <w:p w:rsidR="00ED4983" w:rsidRPr="00E745F6" w:rsidRDefault="00ED4983" w:rsidP="00ED4983">
      <w:pPr>
        <w:pStyle w:val="ListParagraph"/>
        <w:numPr>
          <w:ilvl w:val="0"/>
          <w:numId w:val="78"/>
        </w:numPr>
        <w:spacing w:before="0" w:after="0"/>
      </w:pPr>
      <w:r w:rsidRPr="00E745F6">
        <w:t>Would you like some</w:t>
      </w:r>
      <w:r>
        <w:t xml:space="preserve"> tea </w:t>
      </w:r>
      <w:r w:rsidRPr="00E745F6">
        <w:t xml:space="preserve">with </w:t>
      </w:r>
      <w:r>
        <w:t>…….. toast</w:t>
      </w:r>
      <w:r w:rsidRPr="00E745F6">
        <w:t>?</w:t>
      </w:r>
    </w:p>
    <w:p w:rsidR="00ED4983" w:rsidRDefault="00ED4983" w:rsidP="00ED4983">
      <w:pPr>
        <w:pStyle w:val="ListParagraph"/>
        <w:numPr>
          <w:ilvl w:val="0"/>
          <w:numId w:val="78"/>
        </w:numPr>
        <w:spacing w:before="0" w:after="0"/>
      </w:pPr>
      <w:r w:rsidRPr="00E745F6">
        <w:t>Wheres </w:t>
      </w:r>
      <w:r>
        <w:t>……..</w:t>
      </w:r>
      <w:r w:rsidRPr="00E745F6">
        <w:t> USB drive I lent you last week?</w:t>
      </w:r>
    </w:p>
    <w:p w:rsidR="00ED4983" w:rsidRPr="00E745F6" w:rsidRDefault="00ED4983" w:rsidP="00ED4983">
      <w:pPr>
        <w:pStyle w:val="ListParagraph"/>
        <w:numPr>
          <w:ilvl w:val="0"/>
          <w:numId w:val="78"/>
        </w:numPr>
        <w:spacing w:before="0" w:after="0"/>
      </w:pPr>
      <w:r w:rsidRPr="00E745F6">
        <w:t>Are you coming to </w:t>
      </w:r>
      <w:r>
        <w:t>……..</w:t>
      </w:r>
      <w:r w:rsidRPr="00E745F6">
        <w:t> </w:t>
      </w:r>
      <w:r>
        <w:t> movie</w:t>
      </w:r>
      <w:r w:rsidRPr="00E745F6">
        <w:t xml:space="preserve"> next Saturday?</w:t>
      </w:r>
    </w:p>
    <w:p w:rsidR="00ED4983" w:rsidRDefault="00ED4983" w:rsidP="00ED4983">
      <w:pPr>
        <w:pStyle w:val="ListParagraph"/>
        <w:numPr>
          <w:ilvl w:val="0"/>
          <w:numId w:val="78"/>
        </w:numPr>
        <w:spacing w:before="0" w:after="0"/>
      </w:pPr>
      <w:r w:rsidRPr="00E745F6">
        <w:t>Is your mother working in </w:t>
      </w:r>
      <w:r>
        <w:t>……..</w:t>
      </w:r>
      <w:r w:rsidRPr="00E745F6">
        <w:t> old office building?</w:t>
      </w:r>
    </w:p>
    <w:p w:rsidR="00ED4983" w:rsidRPr="00E745F6" w:rsidRDefault="00ED4983" w:rsidP="00ED4983">
      <w:pPr>
        <w:pStyle w:val="ListParagraph"/>
        <w:numPr>
          <w:ilvl w:val="0"/>
          <w:numId w:val="78"/>
        </w:numPr>
        <w:spacing w:before="0" w:after="0"/>
      </w:pPr>
      <w:r w:rsidRPr="00E745F6">
        <w:t>I bought </w:t>
      </w:r>
      <w:r>
        <w:t>……..</w:t>
      </w:r>
      <w:r w:rsidRPr="00E745F6">
        <w:t> </w:t>
      </w:r>
      <w:r>
        <w:t> new video game</w:t>
      </w:r>
      <w:r w:rsidRPr="00E745F6">
        <w:t xml:space="preserve"> set yesterday.</w:t>
      </w:r>
    </w:p>
    <w:p w:rsidR="00ED4983" w:rsidRDefault="00ED4983" w:rsidP="00ED4983">
      <w:pPr>
        <w:pStyle w:val="ListParagraph"/>
        <w:numPr>
          <w:ilvl w:val="0"/>
          <w:numId w:val="78"/>
        </w:numPr>
        <w:spacing w:before="0" w:after="0"/>
      </w:pPr>
      <w:r>
        <w:t>Raja’s</w:t>
      </w:r>
      <w:r w:rsidRPr="00E745F6">
        <w:t xml:space="preserve"> father works as </w:t>
      </w:r>
      <w:r>
        <w:t>……..</w:t>
      </w:r>
      <w:r w:rsidRPr="00E745F6">
        <w:t> electrician.</w:t>
      </w:r>
    </w:p>
    <w:p w:rsidR="00ED4983" w:rsidRDefault="00ED4983" w:rsidP="00ED4983">
      <w:pPr>
        <w:pStyle w:val="ListParagraph"/>
        <w:numPr>
          <w:ilvl w:val="0"/>
          <w:numId w:val="78"/>
        </w:numPr>
        <w:spacing w:before="0" w:after="0"/>
      </w:pPr>
      <w:r w:rsidRPr="00E745F6">
        <w:t>She is </w:t>
      </w:r>
      <w:r>
        <w:t>……..</w:t>
      </w:r>
      <w:r w:rsidRPr="00E745F6">
        <w:t>  nice girl.</w:t>
      </w:r>
    </w:p>
    <w:p w:rsidR="00ED4983" w:rsidRPr="00E745F6" w:rsidRDefault="00ED4983" w:rsidP="00ED4983">
      <w:pPr>
        <w:pStyle w:val="ListParagraph"/>
        <w:numPr>
          <w:ilvl w:val="0"/>
          <w:numId w:val="78"/>
        </w:numPr>
        <w:spacing w:before="0" w:after="0"/>
      </w:pPr>
      <w:r w:rsidRPr="00E745F6">
        <w:t>I think </w:t>
      </w:r>
      <w:r>
        <w:t>……..</w:t>
      </w:r>
      <w:r w:rsidRPr="00E745F6">
        <w:t>  man over there is very ill. He can't stand on his feet.</w:t>
      </w:r>
    </w:p>
    <w:p w:rsidR="00ED4983" w:rsidRDefault="00ED4983" w:rsidP="00ED4983">
      <w:pPr>
        <w:pStyle w:val="ListParagraph"/>
        <w:numPr>
          <w:ilvl w:val="0"/>
          <w:numId w:val="78"/>
        </w:numPr>
        <w:spacing w:before="0" w:after="0"/>
      </w:pPr>
      <w:r>
        <w:t>……..</w:t>
      </w:r>
      <w:r w:rsidRPr="00E745F6">
        <w:t xml:space="preserve"> </w:t>
      </w:r>
      <w:r>
        <w:t>Potatoes</w:t>
      </w:r>
      <w:r w:rsidRPr="00E745F6">
        <w:t xml:space="preserve"> are </w:t>
      </w:r>
      <w:r>
        <w:t>50 per</w:t>
      </w:r>
      <w:r w:rsidRPr="00E745F6">
        <w:t> kilo.</w:t>
      </w:r>
    </w:p>
    <w:p w:rsidR="00ED4983" w:rsidRPr="00E745F6" w:rsidRDefault="00ED4983" w:rsidP="00ED4983">
      <w:pPr>
        <w:pStyle w:val="ListParagraph"/>
        <w:numPr>
          <w:ilvl w:val="0"/>
          <w:numId w:val="78"/>
        </w:numPr>
        <w:spacing w:before="0" w:after="0"/>
      </w:pPr>
      <w:r w:rsidRPr="00E745F6">
        <w:t xml:space="preserve">There's a nice girl in </w:t>
      </w:r>
      <w:r>
        <w:t>…….. blue</w:t>
      </w:r>
      <w:r w:rsidRPr="00E745F6">
        <w:t xml:space="preserve"> car.</w:t>
      </w:r>
    </w:p>
    <w:p w:rsidR="00ED4983" w:rsidRPr="00E745F6" w:rsidRDefault="00ED4983" w:rsidP="00ED4983">
      <w:pPr>
        <w:pStyle w:val="ListParagraph"/>
        <w:numPr>
          <w:ilvl w:val="0"/>
          <w:numId w:val="78"/>
        </w:numPr>
        <w:spacing w:before="0" w:after="0"/>
      </w:pPr>
      <w:r w:rsidRPr="00E745F6">
        <w:t>How about </w:t>
      </w:r>
      <w:r>
        <w:t>…….. Apple</w:t>
      </w:r>
      <w:r w:rsidRPr="00E745F6">
        <w:t>?</w:t>
      </w:r>
    </w:p>
    <w:p w:rsidR="00ED4983" w:rsidRPr="00E745F6" w:rsidRDefault="00ED4983" w:rsidP="00ED4983">
      <w:pPr>
        <w:pStyle w:val="ListParagraph"/>
        <w:numPr>
          <w:ilvl w:val="0"/>
          <w:numId w:val="78"/>
        </w:numPr>
        <w:spacing w:before="0" w:after="0"/>
      </w:pPr>
      <w:r>
        <w:t xml:space="preserve">Rohit </w:t>
      </w:r>
      <w:r w:rsidRPr="00E745F6">
        <w:t>has </w:t>
      </w:r>
      <w:r>
        <w:t>……..</w:t>
      </w:r>
      <w:r w:rsidRPr="00E745F6">
        <w:t> terrible headache.</w:t>
      </w:r>
    </w:p>
    <w:p w:rsidR="00ED4983" w:rsidRPr="00E745F6" w:rsidRDefault="00ED4983" w:rsidP="00ED4983">
      <w:pPr>
        <w:pStyle w:val="ListParagraph"/>
        <w:numPr>
          <w:ilvl w:val="0"/>
          <w:numId w:val="78"/>
        </w:numPr>
        <w:spacing w:before="0" w:after="0"/>
      </w:pPr>
      <w:r w:rsidRPr="00E745F6">
        <w:t>After this tour you have</w:t>
      </w:r>
      <w:r>
        <w:t xml:space="preserve">…….. </w:t>
      </w:r>
      <w:r w:rsidRPr="00E745F6">
        <w:t xml:space="preserve">whole </w:t>
      </w:r>
      <w:r>
        <w:t xml:space="preserve">day </w:t>
      </w:r>
      <w:r w:rsidRPr="00E745F6">
        <w:t xml:space="preserve"> free to explore the city</w:t>
      </w:r>
    </w:p>
    <w:p w:rsidR="00ED4983" w:rsidRDefault="00ED4983" w:rsidP="00ED4983">
      <w:pPr>
        <w:pStyle w:val="ListParagraph"/>
        <w:numPr>
          <w:ilvl w:val="0"/>
          <w:numId w:val="78"/>
        </w:numPr>
        <w:spacing w:before="0" w:after="0"/>
      </w:pPr>
      <w:r w:rsidRPr="00E745F6">
        <w:t>I have</w:t>
      </w:r>
      <w:r>
        <w:t xml:space="preserve">…….. </w:t>
      </w:r>
      <w:r w:rsidRPr="00E745F6">
        <w:t>good idea.</w:t>
      </w:r>
    </w:p>
    <w:p w:rsidR="00ED4983" w:rsidRPr="00E745F6" w:rsidRDefault="00ED4983" w:rsidP="00ED4983">
      <w:pPr>
        <w:pStyle w:val="ListParagraph"/>
        <w:numPr>
          <w:ilvl w:val="0"/>
          <w:numId w:val="78"/>
        </w:numPr>
        <w:spacing w:before="0" w:after="0"/>
      </w:pPr>
      <w:r w:rsidRPr="00E745F6">
        <w:t xml:space="preserve">Do </w:t>
      </w:r>
      <w:r>
        <w:t xml:space="preserve">…….. </w:t>
      </w:r>
      <w:r w:rsidRPr="00E745F6">
        <w:t xml:space="preserve"> </w:t>
      </w:r>
      <w:r>
        <w:t xml:space="preserve">gupta’s </w:t>
      </w:r>
      <w:r w:rsidRPr="00E745F6">
        <w:t>have </w:t>
      </w:r>
      <w:r>
        <w:t>……..</w:t>
      </w:r>
      <w:r w:rsidRPr="00E745F6">
        <w:t> yellow van?</w:t>
      </w:r>
    </w:p>
    <w:p w:rsidR="00ED4983" w:rsidRPr="00E745F6" w:rsidRDefault="00ED4983" w:rsidP="00ED4983">
      <w:pPr>
        <w:pStyle w:val="ListParagraph"/>
        <w:numPr>
          <w:ilvl w:val="0"/>
          <w:numId w:val="78"/>
        </w:numPr>
        <w:spacing w:before="0" w:after="0"/>
      </w:pPr>
      <w:r w:rsidRPr="00E745F6">
        <w:t>That's </w:t>
      </w:r>
      <w:r>
        <w:t>……..</w:t>
      </w:r>
      <w:r w:rsidRPr="00E745F6">
        <w:t> interesting job!</w:t>
      </w:r>
    </w:p>
    <w:p w:rsidR="00ED4983" w:rsidRPr="00E745F6" w:rsidRDefault="00ED4983" w:rsidP="00ED4983">
      <w:pPr>
        <w:pStyle w:val="ListParagraph"/>
        <w:numPr>
          <w:ilvl w:val="0"/>
          <w:numId w:val="78"/>
        </w:numPr>
        <w:spacing w:before="0" w:after="0"/>
      </w:pPr>
      <w:r w:rsidRPr="00E745F6">
        <w:t>Look! He's having </w:t>
      </w:r>
      <w:r>
        <w:t>…….. apple</w:t>
      </w:r>
      <w:r w:rsidRPr="00E745F6">
        <w:t>.</w:t>
      </w:r>
    </w:p>
    <w:p w:rsidR="00ED4983" w:rsidRPr="00E745F6" w:rsidRDefault="00ED4983" w:rsidP="00ED4983">
      <w:pPr>
        <w:pStyle w:val="ListParagraph"/>
        <w:numPr>
          <w:ilvl w:val="0"/>
          <w:numId w:val="78"/>
        </w:numPr>
        <w:spacing w:before="0" w:after="0"/>
      </w:pPr>
      <w:r w:rsidRPr="00E745F6">
        <w:t>He always likes </w:t>
      </w:r>
      <w:r>
        <w:t xml:space="preserve">…….. </w:t>
      </w:r>
      <w:r w:rsidRPr="00E745F6">
        <w:t>piece of chocolate.</w:t>
      </w:r>
    </w:p>
    <w:p w:rsidR="00ED4983" w:rsidRPr="00E745F6" w:rsidRDefault="00ED4983" w:rsidP="00ED4983">
      <w:pPr>
        <w:pStyle w:val="ListParagraph"/>
        <w:numPr>
          <w:ilvl w:val="0"/>
          <w:numId w:val="78"/>
        </w:numPr>
        <w:spacing w:before="0" w:after="0"/>
      </w:pPr>
      <w:r>
        <w:t>He is …….. boy</w:t>
      </w:r>
      <w:r w:rsidRPr="00E745F6">
        <w:t>.</w:t>
      </w:r>
    </w:p>
    <w:p w:rsidR="00ED4983" w:rsidRDefault="00ED4983" w:rsidP="00ED4983">
      <w:pPr>
        <w:pStyle w:val="ListParagraph"/>
        <w:numPr>
          <w:ilvl w:val="0"/>
          <w:numId w:val="78"/>
        </w:numPr>
        <w:spacing w:before="0" w:after="0"/>
      </w:pPr>
      <w:r w:rsidRPr="00E745F6">
        <w:t>He is</w:t>
      </w:r>
      <w:r>
        <w:t>……..</w:t>
      </w:r>
      <w:r w:rsidRPr="00E745F6">
        <w:t>engineer.</w:t>
      </w:r>
    </w:p>
    <w:p w:rsidR="00ED4983" w:rsidRDefault="00ED4983" w:rsidP="00ED4983">
      <w:pPr>
        <w:pStyle w:val="ListParagraph"/>
        <w:spacing w:after="0"/>
        <w:ind w:left="360"/>
      </w:pPr>
    </w:p>
    <w:p w:rsidR="00ED4983" w:rsidRDefault="00ED4983" w:rsidP="00ED4983">
      <w:pPr>
        <w:pStyle w:val="ListParagraph"/>
        <w:spacing w:after="0"/>
        <w:ind w:left="360"/>
      </w:pPr>
    </w:p>
    <w:p w:rsidR="00ED4983" w:rsidRDefault="00ED4983" w:rsidP="00ED4983">
      <w:pPr>
        <w:pStyle w:val="ListParagraph"/>
        <w:spacing w:after="0"/>
        <w:ind w:left="360"/>
      </w:pPr>
    </w:p>
    <w:p w:rsidR="00ED4983" w:rsidRDefault="00ED4983" w:rsidP="00ED4983">
      <w:pPr>
        <w:pStyle w:val="ListParagraph"/>
        <w:spacing w:after="0"/>
        <w:ind w:left="360"/>
      </w:pPr>
    </w:p>
    <w:p w:rsidR="00ED4983" w:rsidRDefault="00ED4983" w:rsidP="00ED4983">
      <w:pPr>
        <w:pStyle w:val="ListParagraph"/>
        <w:spacing w:after="0"/>
        <w:ind w:left="360"/>
      </w:pPr>
    </w:p>
    <w:p w:rsidR="00ED4983" w:rsidRDefault="00ED4983">
      <w:pPr>
        <w:spacing w:before="0" w:after="200"/>
        <w:rPr>
          <w:rFonts w:asciiTheme="majorHAnsi" w:eastAsiaTheme="majorEastAsia" w:hAnsiTheme="majorHAnsi" w:cstheme="minorHAnsi"/>
          <w:b/>
          <w:bCs/>
          <w:smallCaps/>
          <w:color w:val="000000" w:themeColor="text1"/>
          <w:sz w:val="32"/>
          <w:szCs w:val="32"/>
          <w:shd w:val="clear" w:color="auto" w:fill="FFFFFF"/>
        </w:rPr>
      </w:pPr>
    </w:p>
    <w:p w:rsidR="00DB2099" w:rsidRDefault="00DB209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C807C1" w:rsidRDefault="00475E15" w:rsidP="00853BBE">
      <w:pPr>
        <w:pStyle w:val="Heading3"/>
      </w:pPr>
      <w:bookmarkStart w:id="16" w:name="_Toc18392241"/>
      <w:r w:rsidRPr="00475E15">
        <w:lastRenderedPageBreak/>
        <w:t>Demonstratives</w:t>
      </w:r>
      <w:r w:rsidR="00C807C1">
        <w:t xml:space="preserve"> (</w:t>
      </w:r>
      <w:r w:rsidR="00F5092D" w:rsidRPr="00475E15">
        <w:t>This</w:t>
      </w:r>
      <w:r w:rsidRPr="00475E15">
        <w:t xml:space="preserve">, </w:t>
      </w:r>
      <w:r w:rsidR="00F5092D" w:rsidRPr="00475E15">
        <w:t>T</w:t>
      </w:r>
      <w:r w:rsidR="00C807C1" w:rsidRPr="00475E15">
        <w:t>hat</w:t>
      </w:r>
      <w:r w:rsidRPr="00475E15">
        <w:t>, These, Those</w:t>
      </w:r>
      <w:r w:rsidR="00C807C1">
        <w:t>)</w:t>
      </w:r>
      <w:bookmarkEnd w:id="16"/>
    </w:p>
    <w:p w:rsidR="00C807C1" w:rsidRDefault="00C807C1" w:rsidP="00C807C1">
      <w:pPr>
        <w:pStyle w:val="boolformate"/>
        <w:ind w:left="767"/>
      </w:pPr>
      <w:r>
        <w:t xml:space="preserve">There are four demonstratives determiners in English: </w:t>
      </w:r>
      <w:r w:rsidRPr="003A52E6">
        <w:t>this, that, these, th</w:t>
      </w:r>
      <w:r>
        <w:t xml:space="preserve">ose. Demonstratives determiners show which person or things is been referring to in the sentences. </w:t>
      </w:r>
    </w:p>
    <w:p w:rsidR="00C807C1" w:rsidRDefault="00C807C1" w:rsidP="00C807C1">
      <w:pPr>
        <w:pStyle w:val="boolformate"/>
        <w:ind w:left="767"/>
      </w:pPr>
    </w:p>
    <w:p w:rsidR="00521229" w:rsidRDefault="00C807C1" w:rsidP="00521229">
      <w:pPr>
        <w:ind w:left="767"/>
        <w:rPr>
          <w:rFonts w:ascii="Nirmala UI" w:hAnsi="Nirmala UI" w:cs="Nirmala UI"/>
          <w:sz w:val="20"/>
          <w:szCs w:val="20"/>
          <w:cs/>
        </w:rPr>
      </w:pPr>
      <w:r>
        <w:rPr>
          <w:rFonts w:ascii="Nirmala UI" w:hAnsi="Nirmala UI" w:cs="Nirmala UI"/>
          <w:sz w:val="20"/>
          <w:szCs w:val="20"/>
        </w:rPr>
        <w:t xml:space="preserve"> </w:t>
      </w:r>
      <w:r>
        <w:rPr>
          <w:rFonts w:ascii="Nirmala UI" w:hAnsi="Nirmala UI" w:cs="Nirmala UI" w:hint="cs"/>
          <w:sz w:val="20"/>
          <w:szCs w:val="20"/>
        </w:rPr>
        <w:t>“</w:t>
      </w:r>
      <w:r>
        <w:rPr>
          <w:rFonts w:ascii="Nirmala UI" w:hAnsi="Nirmala UI" w:cs="Nirmala UI"/>
          <w:sz w:val="20"/>
          <w:szCs w:val="20"/>
        </w:rPr>
        <w:t>D</w:t>
      </w:r>
      <w:r>
        <w:rPr>
          <w:rFonts w:ascii="Nirmala UI" w:hAnsi="Nirmala UI" w:cs="Nirmala UI" w:hint="cs"/>
          <w:sz w:val="20"/>
          <w:szCs w:val="20"/>
        </w:rPr>
        <w:t>emonstratives</w:t>
      </w:r>
      <w:r>
        <w:t xml:space="preserve"> determiners </w:t>
      </w:r>
      <w:r>
        <w:rPr>
          <w:rFonts w:ascii="Nirmala UI" w:hAnsi="Nirmala UI" w:cs="Nirmala UI"/>
          <w:sz w:val="20"/>
          <w:szCs w:val="20"/>
          <w:cs/>
        </w:rPr>
        <w:t xml:space="preserve">" </w:t>
      </w:r>
      <w:r w:rsidRPr="009D3C4E">
        <w:rPr>
          <w:rFonts w:ascii="Nirmala UI" w:hAnsi="Nirmala UI" w:cs="Nirmala UI"/>
          <w:sz w:val="20"/>
          <w:szCs w:val="20"/>
          <w:cs/>
        </w:rPr>
        <w:t>किसी व्यक्ति</w:t>
      </w:r>
      <w:r w:rsidRPr="009D3C4E">
        <w:rPr>
          <w:rFonts w:ascii="Nirmala UI" w:hAnsi="Nirmala UI" w:cs="Nirmala UI"/>
          <w:sz w:val="20"/>
          <w:szCs w:val="20"/>
        </w:rPr>
        <w:t xml:space="preserve">, </w:t>
      </w:r>
      <w:r w:rsidRPr="009D3C4E">
        <w:rPr>
          <w:rFonts w:ascii="Nirmala UI" w:hAnsi="Nirmala UI" w:cs="Nirmala UI"/>
          <w:sz w:val="20"/>
          <w:szCs w:val="20"/>
          <w:cs/>
        </w:rPr>
        <w:t>स्थान</w:t>
      </w:r>
      <w:r w:rsidRPr="009D3C4E">
        <w:rPr>
          <w:rFonts w:ascii="Nirmala UI" w:hAnsi="Nirmala UI" w:cs="Nirmala UI"/>
          <w:sz w:val="20"/>
          <w:szCs w:val="20"/>
        </w:rPr>
        <w:t xml:space="preserve">, </w:t>
      </w:r>
      <w:r w:rsidRPr="009D3C4E">
        <w:rPr>
          <w:rFonts w:ascii="Nirmala UI" w:hAnsi="Nirmala UI" w:cs="Nirmala UI"/>
          <w:sz w:val="20"/>
          <w:szCs w:val="20"/>
          <w:cs/>
        </w:rPr>
        <w:t>लेख</w:t>
      </w:r>
      <w:r w:rsidRPr="009D3C4E">
        <w:rPr>
          <w:rFonts w:ascii="Nirmala UI" w:hAnsi="Nirmala UI" w:cs="Nirmala UI"/>
          <w:sz w:val="20"/>
          <w:szCs w:val="20"/>
        </w:rPr>
        <w:t xml:space="preserve">, </w:t>
      </w:r>
      <w:r w:rsidRPr="009D3C4E">
        <w:rPr>
          <w:rFonts w:ascii="Nirmala UI" w:hAnsi="Nirmala UI" w:cs="Nirmala UI"/>
          <w:sz w:val="20"/>
          <w:szCs w:val="20"/>
          <w:cs/>
        </w:rPr>
        <w:t>चीज़ का उल्लेख करते हैं और वक्ता से उनकी भौतिक या मनोवैज्ञानिक दूरी का निर्धारण करते हैं।</w:t>
      </w:r>
    </w:p>
    <w:tbl>
      <w:tblPr>
        <w:tblStyle w:val="TableGrid"/>
        <w:tblW w:w="0" w:type="auto"/>
        <w:tblInd w:w="1261" w:type="dxa"/>
        <w:tblLook w:val="04A0" w:firstRow="1" w:lastRow="0" w:firstColumn="1" w:lastColumn="0" w:noHBand="0" w:noVBand="1"/>
      </w:tblPr>
      <w:tblGrid>
        <w:gridCol w:w="1007"/>
        <w:gridCol w:w="2880"/>
        <w:gridCol w:w="935"/>
        <w:gridCol w:w="2968"/>
      </w:tblGrid>
      <w:tr w:rsidR="00253EDC" w:rsidRPr="001F7FC9" w:rsidTr="00253EDC">
        <w:tc>
          <w:tcPr>
            <w:tcW w:w="1007" w:type="dxa"/>
            <w:shd w:val="clear" w:color="auto" w:fill="DAEEF3" w:themeFill="accent5" w:themeFillTint="33"/>
          </w:tcPr>
          <w:p w:rsidR="00253EDC" w:rsidRPr="00253EDC" w:rsidRDefault="00253EDC" w:rsidP="007C4C71">
            <w:pPr>
              <w:pStyle w:val="boolformate"/>
              <w:ind w:left="0"/>
              <w:rPr>
                <w:rFonts w:asciiTheme="majorHAnsi" w:hAnsiTheme="majorHAnsi"/>
                <w:color w:val="000000" w:themeColor="text1"/>
                <w:sz w:val="24"/>
                <w:szCs w:val="24"/>
              </w:rPr>
            </w:pPr>
            <w:r w:rsidRPr="00253EDC">
              <w:rPr>
                <w:rFonts w:asciiTheme="majorHAnsi" w:hAnsiTheme="majorHAnsi"/>
                <w:color w:val="000000" w:themeColor="text1"/>
                <w:sz w:val="24"/>
                <w:szCs w:val="24"/>
              </w:rPr>
              <w:t>Word</w:t>
            </w:r>
          </w:p>
        </w:tc>
        <w:tc>
          <w:tcPr>
            <w:tcW w:w="2880" w:type="dxa"/>
            <w:shd w:val="clear" w:color="auto" w:fill="DAEEF3" w:themeFill="accent5" w:themeFillTint="33"/>
          </w:tcPr>
          <w:p w:rsidR="00253EDC" w:rsidRPr="00253EDC" w:rsidRDefault="00253EDC" w:rsidP="007C4C71">
            <w:pPr>
              <w:pStyle w:val="boolformate"/>
              <w:ind w:left="0"/>
              <w:rPr>
                <w:rFonts w:asciiTheme="majorHAnsi" w:hAnsiTheme="majorHAnsi"/>
                <w:color w:val="000000" w:themeColor="text1"/>
                <w:sz w:val="24"/>
                <w:szCs w:val="24"/>
              </w:rPr>
            </w:pPr>
            <w:r w:rsidRPr="00253EDC">
              <w:rPr>
                <w:rFonts w:asciiTheme="majorHAnsi" w:hAnsiTheme="majorHAnsi"/>
                <w:color w:val="000000" w:themeColor="text1"/>
                <w:sz w:val="24"/>
                <w:szCs w:val="24"/>
              </w:rPr>
              <w:t xml:space="preserve">Position </w:t>
            </w:r>
          </w:p>
        </w:tc>
        <w:tc>
          <w:tcPr>
            <w:tcW w:w="902" w:type="dxa"/>
            <w:shd w:val="clear" w:color="auto" w:fill="DAEEF3" w:themeFill="accent5" w:themeFillTint="33"/>
          </w:tcPr>
          <w:p w:rsidR="00253EDC" w:rsidRPr="00253EDC" w:rsidRDefault="00253EDC" w:rsidP="007C4C71">
            <w:pPr>
              <w:pStyle w:val="boolformate"/>
              <w:ind w:left="0"/>
              <w:rPr>
                <w:rFonts w:asciiTheme="majorHAnsi" w:hAnsiTheme="majorHAnsi"/>
                <w:color w:val="000000" w:themeColor="text1"/>
                <w:sz w:val="24"/>
                <w:szCs w:val="24"/>
              </w:rPr>
            </w:pPr>
            <w:r w:rsidRPr="00253EDC">
              <w:rPr>
                <w:rFonts w:asciiTheme="majorHAnsi" w:hAnsiTheme="majorHAnsi"/>
                <w:color w:val="000000" w:themeColor="text1"/>
                <w:sz w:val="24"/>
                <w:szCs w:val="24"/>
              </w:rPr>
              <w:t xml:space="preserve">Form </w:t>
            </w:r>
          </w:p>
        </w:tc>
        <w:tc>
          <w:tcPr>
            <w:tcW w:w="2968" w:type="dxa"/>
            <w:shd w:val="clear" w:color="auto" w:fill="DAEEF3" w:themeFill="accent5" w:themeFillTint="33"/>
          </w:tcPr>
          <w:p w:rsidR="00253EDC" w:rsidRPr="00253EDC" w:rsidRDefault="00253EDC" w:rsidP="00253EDC">
            <w:pPr>
              <w:pStyle w:val="boolformate"/>
              <w:ind w:left="0"/>
              <w:rPr>
                <w:rFonts w:asciiTheme="majorHAnsi" w:hAnsiTheme="majorHAnsi"/>
                <w:color w:val="000000" w:themeColor="text1"/>
                <w:sz w:val="24"/>
                <w:szCs w:val="24"/>
              </w:rPr>
            </w:pPr>
            <w:r w:rsidRPr="00253EDC">
              <w:rPr>
                <w:rFonts w:asciiTheme="majorHAnsi" w:hAnsiTheme="majorHAnsi"/>
                <w:color w:val="000000" w:themeColor="text1"/>
                <w:sz w:val="24"/>
                <w:szCs w:val="24"/>
              </w:rPr>
              <w:t>Examples</w:t>
            </w:r>
          </w:p>
        </w:tc>
      </w:tr>
      <w:tr w:rsidR="00253EDC" w:rsidRPr="001F7FC9" w:rsidTr="00253EDC">
        <w:tc>
          <w:tcPr>
            <w:tcW w:w="1007" w:type="dxa"/>
          </w:tcPr>
          <w:p w:rsidR="00253EDC" w:rsidRPr="00475E15" w:rsidRDefault="00253EDC" w:rsidP="007C4C71">
            <w:pPr>
              <w:pStyle w:val="boolformate"/>
              <w:ind w:left="0"/>
              <w:rPr>
                <w:rFonts w:asciiTheme="majorHAnsi" w:hAnsiTheme="majorHAnsi"/>
              </w:rPr>
            </w:pPr>
            <w:r w:rsidRPr="00475E15">
              <w:rPr>
                <w:rFonts w:asciiTheme="majorHAnsi" w:hAnsiTheme="majorHAnsi"/>
              </w:rPr>
              <w:t>This</w:t>
            </w:r>
          </w:p>
        </w:tc>
        <w:tc>
          <w:tcPr>
            <w:tcW w:w="2880" w:type="dxa"/>
          </w:tcPr>
          <w:p w:rsidR="00253EDC" w:rsidRPr="00475E15" w:rsidRDefault="00253EDC" w:rsidP="007C4C71">
            <w:pPr>
              <w:pStyle w:val="boolformate"/>
              <w:ind w:left="0"/>
            </w:pPr>
            <w:r w:rsidRPr="00475E15">
              <w:t xml:space="preserve">Close or near to the </w:t>
            </w:r>
            <w:r w:rsidRPr="00475E15">
              <w:rPr>
                <w:noProof/>
              </w:rPr>
              <w:t>speaker</w:t>
            </w:r>
          </w:p>
        </w:tc>
        <w:tc>
          <w:tcPr>
            <w:tcW w:w="902" w:type="dxa"/>
          </w:tcPr>
          <w:p w:rsidR="00253EDC" w:rsidRPr="00475E15" w:rsidRDefault="00253EDC" w:rsidP="007C4C71">
            <w:pPr>
              <w:pStyle w:val="boolformate"/>
              <w:ind w:left="0"/>
            </w:pPr>
            <w:r w:rsidRPr="00475E15">
              <w:t xml:space="preserve">Singular </w:t>
            </w:r>
          </w:p>
        </w:tc>
        <w:tc>
          <w:tcPr>
            <w:tcW w:w="2968" w:type="dxa"/>
          </w:tcPr>
          <w:p w:rsidR="00253EDC" w:rsidRPr="00475E15" w:rsidRDefault="00253EDC" w:rsidP="00253EDC">
            <w:pPr>
              <w:pStyle w:val="boolformate"/>
              <w:ind w:left="0"/>
            </w:pPr>
            <w:r>
              <w:t>This my house.</w:t>
            </w:r>
          </w:p>
        </w:tc>
      </w:tr>
      <w:tr w:rsidR="00253EDC" w:rsidRPr="001F7FC9" w:rsidTr="00253EDC">
        <w:tc>
          <w:tcPr>
            <w:tcW w:w="1007" w:type="dxa"/>
          </w:tcPr>
          <w:p w:rsidR="00253EDC" w:rsidRPr="00475E15" w:rsidRDefault="00253EDC" w:rsidP="007C4C71">
            <w:pPr>
              <w:pStyle w:val="boolformate"/>
              <w:ind w:left="0"/>
              <w:rPr>
                <w:rFonts w:asciiTheme="majorHAnsi" w:hAnsiTheme="majorHAnsi"/>
              </w:rPr>
            </w:pPr>
            <w:r w:rsidRPr="00475E15">
              <w:rPr>
                <w:rFonts w:asciiTheme="majorHAnsi" w:hAnsiTheme="majorHAnsi"/>
              </w:rPr>
              <w:t>That</w:t>
            </w:r>
          </w:p>
        </w:tc>
        <w:tc>
          <w:tcPr>
            <w:tcW w:w="2880" w:type="dxa"/>
          </w:tcPr>
          <w:p w:rsidR="00253EDC" w:rsidRPr="00475E15" w:rsidRDefault="00253EDC" w:rsidP="007C4C71">
            <w:pPr>
              <w:pStyle w:val="boolformate"/>
              <w:ind w:left="0"/>
            </w:pPr>
            <w:r w:rsidRPr="00475E15">
              <w:t xml:space="preserve">Far from the </w:t>
            </w:r>
            <w:r w:rsidRPr="00475E15">
              <w:rPr>
                <w:noProof/>
              </w:rPr>
              <w:t>speaker</w:t>
            </w:r>
          </w:p>
        </w:tc>
        <w:tc>
          <w:tcPr>
            <w:tcW w:w="902" w:type="dxa"/>
          </w:tcPr>
          <w:p w:rsidR="00253EDC" w:rsidRPr="00475E15" w:rsidRDefault="00253EDC" w:rsidP="007C4C71">
            <w:pPr>
              <w:pStyle w:val="boolformate"/>
              <w:ind w:left="0"/>
            </w:pPr>
            <w:r>
              <w:t>Singular</w:t>
            </w:r>
          </w:p>
        </w:tc>
        <w:tc>
          <w:tcPr>
            <w:tcW w:w="2968" w:type="dxa"/>
          </w:tcPr>
          <w:p w:rsidR="00253EDC" w:rsidRPr="00475E15" w:rsidRDefault="00253EDC" w:rsidP="00253EDC">
            <w:pPr>
              <w:pStyle w:val="boolformate"/>
              <w:ind w:left="0"/>
            </w:pPr>
            <w:r>
              <w:t>That is your book.</w:t>
            </w:r>
          </w:p>
        </w:tc>
      </w:tr>
      <w:tr w:rsidR="00253EDC" w:rsidRPr="001F7FC9" w:rsidTr="00253EDC">
        <w:tc>
          <w:tcPr>
            <w:tcW w:w="1007" w:type="dxa"/>
          </w:tcPr>
          <w:p w:rsidR="00253EDC" w:rsidRPr="00475E15" w:rsidRDefault="00253EDC" w:rsidP="007C4C71">
            <w:pPr>
              <w:pStyle w:val="boolformate"/>
              <w:ind w:left="0"/>
              <w:rPr>
                <w:rFonts w:asciiTheme="majorHAnsi" w:hAnsiTheme="majorHAnsi"/>
              </w:rPr>
            </w:pPr>
            <w:r w:rsidRPr="00475E15">
              <w:rPr>
                <w:rFonts w:asciiTheme="majorHAnsi" w:hAnsiTheme="majorHAnsi"/>
              </w:rPr>
              <w:t>These</w:t>
            </w:r>
          </w:p>
        </w:tc>
        <w:tc>
          <w:tcPr>
            <w:tcW w:w="2880" w:type="dxa"/>
          </w:tcPr>
          <w:p w:rsidR="00253EDC" w:rsidRPr="00475E15" w:rsidRDefault="00253EDC" w:rsidP="007C4C71">
            <w:pPr>
              <w:pStyle w:val="boolformate"/>
              <w:ind w:left="0"/>
            </w:pPr>
            <w:r w:rsidRPr="00475E15">
              <w:t xml:space="preserve">Close or near to the </w:t>
            </w:r>
            <w:r w:rsidRPr="00475E15">
              <w:rPr>
                <w:noProof/>
              </w:rPr>
              <w:t>speaker</w:t>
            </w:r>
          </w:p>
        </w:tc>
        <w:tc>
          <w:tcPr>
            <w:tcW w:w="902" w:type="dxa"/>
          </w:tcPr>
          <w:p w:rsidR="00253EDC" w:rsidRPr="00475E15" w:rsidRDefault="00253EDC" w:rsidP="007C4C71">
            <w:pPr>
              <w:pStyle w:val="boolformate"/>
              <w:ind w:left="0"/>
            </w:pPr>
            <w:r>
              <w:t>plural</w:t>
            </w:r>
          </w:p>
        </w:tc>
        <w:tc>
          <w:tcPr>
            <w:tcW w:w="2968" w:type="dxa"/>
          </w:tcPr>
          <w:p w:rsidR="00253EDC" w:rsidRPr="00475E15" w:rsidRDefault="00253EDC" w:rsidP="00253EDC">
            <w:pPr>
              <w:pStyle w:val="boolformate"/>
              <w:ind w:left="0"/>
            </w:pPr>
            <w:r>
              <w:t xml:space="preserve">These are my books. </w:t>
            </w:r>
          </w:p>
        </w:tc>
      </w:tr>
      <w:tr w:rsidR="00253EDC" w:rsidTr="00253EDC">
        <w:tc>
          <w:tcPr>
            <w:tcW w:w="1007" w:type="dxa"/>
          </w:tcPr>
          <w:p w:rsidR="00253EDC" w:rsidRPr="00475E15" w:rsidRDefault="00253EDC" w:rsidP="007C4C71">
            <w:pPr>
              <w:pStyle w:val="boolformate"/>
              <w:ind w:left="0"/>
              <w:rPr>
                <w:rFonts w:asciiTheme="majorHAnsi" w:hAnsiTheme="majorHAnsi"/>
              </w:rPr>
            </w:pPr>
            <w:r w:rsidRPr="00475E15">
              <w:rPr>
                <w:rFonts w:asciiTheme="majorHAnsi" w:hAnsiTheme="majorHAnsi"/>
              </w:rPr>
              <w:t>Those</w:t>
            </w:r>
          </w:p>
        </w:tc>
        <w:tc>
          <w:tcPr>
            <w:tcW w:w="2880" w:type="dxa"/>
          </w:tcPr>
          <w:p w:rsidR="00253EDC" w:rsidRPr="00475E15" w:rsidRDefault="00253EDC" w:rsidP="007C4C71">
            <w:pPr>
              <w:pStyle w:val="boolformate"/>
              <w:ind w:left="0"/>
            </w:pPr>
            <w:r w:rsidRPr="00475E15">
              <w:t xml:space="preserve">Far from the </w:t>
            </w:r>
            <w:r w:rsidRPr="00475E15">
              <w:rPr>
                <w:noProof/>
              </w:rPr>
              <w:t>speaker</w:t>
            </w:r>
          </w:p>
        </w:tc>
        <w:tc>
          <w:tcPr>
            <w:tcW w:w="902" w:type="dxa"/>
          </w:tcPr>
          <w:p w:rsidR="00253EDC" w:rsidRPr="00475E15" w:rsidRDefault="00253EDC" w:rsidP="007C4C71">
            <w:pPr>
              <w:pStyle w:val="boolformate"/>
              <w:ind w:left="0"/>
            </w:pPr>
            <w:r>
              <w:t>plural</w:t>
            </w:r>
          </w:p>
        </w:tc>
        <w:tc>
          <w:tcPr>
            <w:tcW w:w="2968" w:type="dxa"/>
          </w:tcPr>
          <w:p w:rsidR="00253EDC" w:rsidRPr="00475E15" w:rsidRDefault="00253EDC" w:rsidP="00253EDC">
            <w:pPr>
              <w:pStyle w:val="boolformate"/>
              <w:ind w:left="0"/>
            </w:pPr>
            <w:r>
              <w:t>Those were your books.</w:t>
            </w:r>
          </w:p>
        </w:tc>
      </w:tr>
    </w:tbl>
    <w:p w:rsidR="003A6BC9" w:rsidRPr="0058243C" w:rsidRDefault="003A6BC9" w:rsidP="00475E15">
      <w:pPr>
        <w:ind w:left="767"/>
        <w:rPr>
          <w:rFonts w:ascii="Nirmala UI" w:hAnsi="Nirmala UI" w:cs="Nirmala UI"/>
          <w:sz w:val="20"/>
          <w:szCs w:val="20"/>
        </w:rPr>
      </w:pPr>
    </w:p>
    <w:p w:rsidR="00C807C1" w:rsidRDefault="00C807C1" w:rsidP="00C807C1">
      <w:pPr>
        <w:pStyle w:val="boolformate"/>
        <w:ind w:left="767"/>
      </w:pPr>
      <w:r w:rsidRPr="00521229">
        <w:rPr>
          <w:b/>
        </w:rPr>
        <w:t>This/ These</w:t>
      </w:r>
      <w:r>
        <w:t xml:space="preserve"> are uses when referring something close to the </w:t>
      </w:r>
      <w:r w:rsidRPr="0011707D">
        <w:rPr>
          <w:noProof/>
        </w:rPr>
        <w:t>speaker</w:t>
      </w:r>
      <w:r>
        <w:t>.</w:t>
      </w:r>
    </w:p>
    <w:p w:rsidR="003A6BC9" w:rsidRDefault="003A6BC9" w:rsidP="003A6BC9">
      <w:pPr>
        <w:pStyle w:val="boolformate"/>
        <w:ind w:left="767"/>
      </w:pPr>
      <w:r w:rsidRPr="00521229">
        <w:rPr>
          <w:b/>
        </w:rPr>
        <w:t>This</w:t>
      </w:r>
      <w:r>
        <w:t xml:space="preserve"> is used for singular noun.</w:t>
      </w:r>
    </w:p>
    <w:p w:rsidR="003A6BC9" w:rsidRDefault="003A6BC9" w:rsidP="003A6BC9">
      <w:pPr>
        <w:pStyle w:val="boolformate"/>
        <w:ind w:left="767"/>
      </w:pPr>
      <w:r w:rsidRPr="00521229">
        <w:rPr>
          <w:b/>
        </w:rPr>
        <w:t>These</w:t>
      </w:r>
      <w:r>
        <w:t xml:space="preserve"> is </w:t>
      </w:r>
      <w:r w:rsidRPr="00373FC8">
        <w:rPr>
          <w:noProof/>
        </w:rPr>
        <w:t>used</w:t>
      </w:r>
      <w:r>
        <w:t xml:space="preserve"> for </w:t>
      </w:r>
      <w:r w:rsidRPr="00373FC8">
        <w:rPr>
          <w:noProof/>
        </w:rPr>
        <w:t>plural</w:t>
      </w:r>
      <w:r>
        <w:t xml:space="preserve"> noun.</w:t>
      </w:r>
    </w:p>
    <w:p w:rsidR="003A6BC9" w:rsidRDefault="003A6BC9" w:rsidP="003A6BC9">
      <w:pPr>
        <w:pStyle w:val="boolformate"/>
        <w:ind w:left="810"/>
        <w:rPr>
          <w:b/>
        </w:rPr>
      </w:pPr>
      <w:r w:rsidRPr="003A52E6">
        <w:rPr>
          <w:b/>
        </w:rPr>
        <w:t>For Example</w:t>
      </w:r>
    </w:p>
    <w:p w:rsidR="003A6BC9" w:rsidRDefault="003A6BC9" w:rsidP="003A6BC9">
      <w:pPr>
        <w:pStyle w:val="dot"/>
        <w:ind w:left="1077"/>
        <w:sectPr w:rsidR="003A6BC9" w:rsidSect="00716E86">
          <w:type w:val="continuous"/>
          <w:pgSz w:w="12240" w:h="15840"/>
          <w:pgMar w:top="1440" w:right="1440" w:bottom="1440" w:left="1440" w:header="720" w:footer="720" w:gutter="0"/>
          <w:cols w:space="720"/>
          <w:docGrid w:linePitch="360"/>
        </w:sectPr>
      </w:pPr>
    </w:p>
    <w:p w:rsidR="003A6BC9" w:rsidRDefault="003A6BC9" w:rsidP="003A6BC9">
      <w:pPr>
        <w:pStyle w:val="dot"/>
        <w:ind w:left="1440"/>
      </w:pPr>
      <w:r w:rsidRPr="008D1584">
        <w:lastRenderedPageBreak/>
        <w:t>This dog is mine.</w:t>
      </w:r>
    </w:p>
    <w:p w:rsidR="003A6BC9" w:rsidRPr="008D1584" w:rsidRDefault="003A6BC9" w:rsidP="003A6BC9">
      <w:pPr>
        <w:ind w:left="1440"/>
      </w:pPr>
      <w:r w:rsidRPr="00786D2F">
        <w:rPr>
          <w:rFonts w:ascii="Nirmala UI" w:hAnsi="Nirmala UI" w:cs="Nirmala UI"/>
          <w:sz w:val="20"/>
          <w:szCs w:val="20"/>
        </w:rPr>
        <w:t xml:space="preserve">यह कुत्ता मेरा है। </w:t>
      </w:r>
    </w:p>
    <w:p w:rsidR="003A6BC9" w:rsidRDefault="003A6BC9" w:rsidP="003A6BC9">
      <w:pPr>
        <w:pStyle w:val="dot"/>
        <w:ind w:left="1440"/>
      </w:pPr>
      <w:r w:rsidRPr="008D1584">
        <w:t>What are you up to these days?</w:t>
      </w:r>
    </w:p>
    <w:p w:rsidR="003A6BC9" w:rsidRPr="008D1584" w:rsidRDefault="003A6BC9" w:rsidP="003A6BC9">
      <w:pPr>
        <w:ind w:left="1440"/>
      </w:pPr>
      <w:r w:rsidRPr="00786D2F">
        <w:rPr>
          <w:rFonts w:ascii="Nirmala UI" w:hAnsi="Nirmala UI" w:cs="Nirmala UI"/>
          <w:sz w:val="20"/>
          <w:szCs w:val="20"/>
        </w:rPr>
        <w:t>इन दिनों आप क्या कर रहे हैं?</w:t>
      </w:r>
    </w:p>
    <w:p w:rsidR="003A6BC9" w:rsidRDefault="003A6BC9" w:rsidP="003A6BC9">
      <w:pPr>
        <w:pStyle w:val="dot"/>
        <w:ind w:left="1440"/>
      </w:pPr>
      <w:r w:rsidRPr="008D1584">
        <w:t>This time I won’t be late.</w:t>
      </w:r>
    </w:p>
    <w:p w:rsidR="003A6BC9" w:rsidRPr="00475E15" w:rsidRDefault="003A6BC9" w:rsidP="003A6BC9">
      <w:pPr>
        <w:ind w:left="1440"/>
        <w:rPr>
          <w:b/>
        </w:rPr>
      </w:pPr>
      <w:r w:rsidRPr="00475E15">
        <w:rPr>
          <w:rFonts w:ascii="Nirmala UI" w:hAnsi="Nirmala UI" w:cs="Nirmala UI"/>
          <w:sz w:val="20"/>
          <w:szCs w:val="20"/>
        </w:rPr>
        <w:t xml:space="preserve">इस बार </w:t>
      </w:r>
      <w:r w:rsidRPr="00475E15">
        <w:rPr>
          <w:rFonts w:ascii="Nirmala UI" w:hAnsi="Nirmala UI" w:cs="Nirmala UI" w:hint="cs"/>
          <w:sz w:val="20"/>
          <w:szCs w:val="20"/>
        </w:rPr>
        <w:t>मुझे</w:t>
      </w:r>
      <w:r w:rsidRPr="00475E15">
        <w:rPr>
          <w:rFonts w:ascii="Nirmala UI" w:hAnsi="Nirmala UI" w:cs="Nirmala UI"/>
          <w:sz w:val="20"/>
          <w:szCs w:val="20"/>
        </w:rPr>
        <w:t xml:space="preserve"> </w:t>
      </w:r>
      <w:r>
        <w:rPr>
          <w:rFonts w:ascii="Nirmala UI" w:hAnsi="Nirmala UI" w:cs="Nirmala UI" w:hint="cs"/>
          <w:sz w:val="20"/>
          <w:szCs w:val="20"/>
        </w:rPr>
        <w:t>देर</w:t>
      </w:r>
      <w:r w:rsidRPr="00475E15">
        <w:rPr>
          <w:rFonts w:ascii="Nirmala UI" w:hAnsi="Nirmala UI" w:cs="Nirmala UI"/>
          <w:sz w:val="20"/>
          <w:szCs w:val="20"/>
        </w:rPr>
        <w:t xml:space="preserve"> </w:t>
      </w:r>
      <w:r w:rsidRPr="00475E15">
        <w:rPr>
          <w:rFonts w:ascii="Nirmala UI" w:hAnsi="Nirmala UI" w:cs="Nirmala UI" w:hint="cs"/>
          <w:sz w:val="20"/>
          <w:szCs w:val="20"/>
        </w:rPr>
        <w:t>नहीं</w:t>
      </w:r>
      <w:r w:rsidRPr="00475E15">
        <w:rPr>
          <w:rFonts w:ascii="Nirmala UI" w:hAnsi="Nirmala UI" w:cs="Nirmala UI"/>
          <w:sz w:val="20"/>
          <w:szCs w:val="20"/>
        </w:rPr>
        <w:t xml:space="preserve"> </w:t>
      </w:r>
      <w:r w:rsidRPr="00475E15">
        <w:rPr>
          <w:rFonts w:ascii="Nirmala UI" w:hAnsi="Nirmala UI" w:cs="Nirmala UI" w:hint="cs"/>
          <w:sz w:val="20"/>
          <w:szCs w:val="20"/>
        </w:rPr>
        <w:t>होगी</w:t>
      </w:r>
      <w:r w:rsidRPr="00786D2F">
        <w:rPr>
          <w:rFonts w:ascii="Nirmala UI" w:hAnsi="Nirmala UI" w:cs="Nirmala UI"/>
          <w:sz w:val="20"/>
          <w:szCs w:val="20"/>
        </w:rPr>
        <w:t>।</w:t>
      </w:r>
    </w:p>
    <w:p w:rsidR="003A6BC9" w:rsidRDefault="003A6BC9" w:rsidP="003A6BC9">
      <w:pPr>
        <w:pStyle w:val="dot"/>
        <w:ind w:left="1440"/>
      </w:pPr>
      <w:r w:rsidRPr="008D1584">
        <w:t>These apples are delicious.</w:t>
      </w:r>
    </w:p>
    <w:p w:rsidR="003A6BC9" w:rsidRPr="008D1584" w:rsidRDefault="003A6BC9" w:rsidP="003A6BC9">
      <w:pPr>
        <w:ind w:left="1440"/>
      </w:pPr>
      <w:r w:rsidRPr="00786D2F">
        <w:rPr>
          <w:rFonts w:ascii="Nirmala UI" w:hAnsi="Nirmala UI" w:cs="Nirmala UI"/>
          <w:sz w:val="20"/>
          <w:szCs w:val="20"/>
        </w:rPr>
        <w:t>ये सेब स्वादिष्ट हैं।</w:t>
      </w:r>
    </w:p>
    <w:p w:rsidR="003A6BC9" w:rsidRDefault="003A6BC9" w:rsidP="003A6BC9">
      <w:pPr>
        <w:pStyle w:val="dot"/>
        <w:ind w:left="720"/>
      </w:pPr>
      <w:r w:rsidRPr="008D1584">
        <w:lastRenderedPageBreak/>
        <w:t>This book is mine.</w:t>
      </w:r>
    </w:p>
    <w:p w:rsidR="003A6BC9" w:rsidRPr="008D1584" w:rsidRDefault="003A6BC9" w:rsidP="003A6BC9">
      <w:pPr>
        <w:ind w:left="720"/>
      </w:pPr>
      <w:r w:rsidRPr="00786D2F">
        <w:rPr>
          <w:rFonts w:ascii="Nirmala UI" w:hAnsi="Nirmala UI" w:cs="Nirmala UI"/>
          <w:sz w:val="20"/>
          <w:szCs w:val="20"/>
        </w:rPr>
        <w:t>यह किताब मेरी है।</w:t>
      </w:r>
    </w:p>
    <w:p w:rsidR="003A6BC9" w:rsidRDefault="003A6BC9" w:rsidP="003A6BC9">
      <w:pPr>
        <w:pStyle w:val="dot"/>
        <w:ind w:left="720"/>
      </w:pPr>
      <w:r w:rsidRPr="008D1584">
        <w:t>This is Raj’s house.</w:t>
      </w:r>
    </w:p>
    <w:p w:rsidR="003A6BC9" w:rsidRPr="008D1584" w:rsidRDefault="003A6BC9" w:rsidP="003A6BC9">
      <w:pPr>
        <w:ind w:left="720"/>
      </w:pPr>
      <w:r w:rsidRPr="00786D2F">
        <w:rPr>
          <w:rFonts w:ascii="Nirmala UI" w:hAnsi="Nirmala UI" w:cs="Nirmala UI"/>
          <w:sz w:val="20"/>
          <w:szCs w:val="20"/>
        </w:rPr>
        <w:t xml:space="preserve">यह राज का घर है। </w:t>
      </w:r>
    </w:p>
    <w:p w:rsidR="003A6BC9" w:rsidRDefault="003A6BC9" w:rsidP="003A6BC9">
      <w:pPr>
        <w:pStyle w:val="dot"/>
        <w:ind w:left="720"/>
      </w:pPr>
      <w:r w:rsidRPr="008D1584">
        <w:t>This is good news.</w:t>
      </w:r>
    </w:p>
    <w:p w:rsidR="003A6BC9" w:rsidRPr="008D1584" w:rsidRDefault="003A6BC9" w:rsidP="003A6BC9">
      <w:pPr>
        <w:ind w:left="720"/>
      </w:pPr>
      <w:r w:rsidRPr="00786D2F">
        <w:rPr>
          <w:rFonts w:ascii="Nirmala UI" w:hAnsi="Nirmala UI" w:cs="Nirmala UI"/>
          <w:sz w:val="20"/>
          <w:szCs w:val="20"/>
        </w:rPr>
        <w:t>यह अच्छी खबर है।</w:t>
      </w:r>
    </w:p>
    <w:p w:rsidR="003A6BC9" w:rsidRDefault="003A6BC9" w:rsidP="003A6BC9">
      <w:pPr>
        <w:pStyle w:val="dot"/>
        <w:ind w:left="720"/>
      </w:pPr>
      <w:r w:rsidRPr="008D1584">
        <w:t>These mangoes are mine.</w:t>
      </w:r>
    </w:p>
    <w:p w:rsidR="003A6BC9" w:rsidRPr="00521229" w:rsidRDefault="003A6BC9" w:rsidP="00521229">
      <w:pPr>
        <w:ind w:left="720"/>
        <w:sectPr w:rsidR="003A6BC9" w:rsidRPr="00521229" w:rsidSect="003A6BC9">
          <w:type w:val="continuous"/>
          <w:pgSz w:w="12240" w:h="15840"/>
          <w:pgMar w:top="1440" w:right="1440" w:bottom="1440" w:left="1440" w:header="720" w:footer="720" w:gutter="0"/>
          <w:cols w:num="2" w:space="180"/>
          <w:docGrid w:linePitch="360"/>
        </w:sectPr>
      </w:pPr>
      <w:r w:rsidRPr="00786D2F">
        <w:rPr>
          <w:rFonts w:ascii="Nirmala UI" w:hAnsi="Nirmala UI" w:cs="Nirmala UI"/>
          <w:sz w:val="20"/>
          <w:szCs w:val="20"/>
        </w:rPr>
        <w:t>ये आम मेरे हैं।</w:t>
      </w:r>
    </w:p>
    <w:p w:rsidR="003A6BC9" w:rsidRDefault="003A6BC9" w:rsidP="003A6BC9">
      <w:pPr>
        <w:pStyle w:val="boolformate"/>
        <w:ind w:left="0"/>
      </w:pPr>
    </w:p>
    <w:p w:rsidR="00C807C1" w:rsidRDefault="00C807C1" w:rsidP="00C807C1">
      <w:pPr>
        <w:pStyle w:val="boolformate"/>
        <w:ind w:left="767"/>
      </w:pPr>
      <w:r w:rsidRPr="00521229">
        <w:rPr>
          <w:b/>
        </w:rPr>
        <w:t>That/Those</w:t>
      </w:r>
      <w:r>
        <w:t xml:space="preserve"> are used when referring something far from the </w:t>
      </w:r>
      <w:r w:rsidRPr="0011707D">
        <w:rPr>
          <w:noProof/>
        </w:rPr>
        <w:t>speaker</w:t>
      </w:r>
      <w:r>
        <w:t>.</w:t>
      </w:r>
    </w:p>
    <w:p w:rsidR="00C807C1" w:rsidRDefault="003A6BC9" w:rsidP="00C807C1">
      <w:pPr>
        <w:pStyle w:val="boolformate"/>
        <w:ind w:left="767"/>
      </w:pPr>
      <w:r w:rsidRPr="00521229">
        <w:rPr>
          <w:b/>
        </w:rPr>
        <w:t>T</w:t>
      </w:r>
      <w:r w:rsidR="00C807C1" w:rsidRPr="00521229">
        <w:rPr>
          <w:b/>
        </w:rPr>
        <w:t>hat</w:t>
      </w:r>
      <w:r w:rsidR="00C807C1">
        <w:t xml:space="preserve"> </w:t>
      </w:r>
      <w:r w:rsidR="00521229">
        <w:t>is</w:t>
      </w:r>
      <w:r w:rsidR="00C807C1">
        <w:t xml:space="preserve"> used for singular noun.</w:t>
      </w:r>
    </w:p>
    <w:p w:rsidR="00C807C1" w:rsidRDefault="003A6BC9" w:rsidP="003A6BC9">
      <w:pPr>
        <w:pStyle w:val="boolformate"/>
        <w:ind w:left="767"/>
      </w:pPr>
      <w:r w:rsidRPr="00521229">
        <w:rPr>
          <w:b/>
        </w:rPr>
        <w:t>T</w:t>
      </w:r>
      <w:r w:rsidR="00C807C1" w:rsidRPr="00521229">
        <w:rPr>
          <w:b/>
        </w:rPr>
        <w:t>hose</w:t>
      </w:r>
      <w:r w:rsidR="00C807C1">
        <w:t xml:space="preserve"> </w:t>
      </w:r>
      <w:r w:rsidR="00521229">
        <w:rPr>
          <w:noProof/>
        </w:rPr>
        <w:t>is</w:t>
      </w:r>
      <w:r w:rsidR="00C807C1" w:rsidRPr="00373FC8">
        <w:rPr>
          <w:noProof/>
        </w:rPr>
        <w:t xml:space="preserve"> used</w:t>
      </w:r>
      <w:r w:rsidR="00C807C1">
        <w:t xml:space="preserve"> for </w:t>
      </w:r>
      <w:r w:rsidR="00C807C1" w:rsidRPr="00373FC8">
        <w:rPr>
          <w:noProof/>
        </w:rPr>
        <w:t>plural</w:t>
      </w:r>
      <w:r>
        <w:t xml:space="preserve"> noun.</w:t>
      </w:r>
    </w:p>
    <w:p w:rsidR="00C807C1" w:rsidRPr="00521229" w:rsidRDefault="00C807C1" w:rsidP="00521229">
      <w:pPr>
        <w:pStyle w:val="boolformate"/>
        <w:ind w:left="810"/>
        <w:rPr>
          <w:b/>
        </w:rPr>
      </w:pPr>
      <w:r w:rsidRPr="003A52E6">
        <w:rPr>
          <w:b/>
        </w:rPr>
        <w:t>For Example</w:t>
      </w:r>
    </w:p>
    <w:p w:rsidR="00521229" w:rsidRDefault="00521229" w:rsidP="00521229">
      <w:pPr>
        <w:pStyle w:val="dot"/>
        <w:tabs>
          <w:tab w:val="left" w:pos="1350"/>
        </w:tabs>
        <w:ind w:left="1260" w:right="-180"/>
        <w:sectPr w:rsidR="00521229" w:rsidSect="00716E86">
          <w:type w:val="continuous"/>
          <w:pgSz w:w="12240" w:h="15840"/>
          <w:pgMar w:top="1440" w:right="1440" w:bottom="1440" w:left="1440" w:header="720" w:footer="720" w:gutter="0"/>
          <w:cols w:space="720"/>
          <w:docGrid w:linePitch="360"/>
        </w:sectPr>
      </w:pPr>
    </w:p>
    <w:p w:rsidR="00521229" w:rsidRDefault="00521229" w:rsidP="00521229">
      <w:pPr>
        <w:pStyle w:val="dot"/>
        <w:tabs>
          <w:tab w:val="left" w:pos="1350"/>
        </w:tabs>
        <w:ind w:left="1440" w:right="-180"/>
      </w:pPr>
      <w:r w:rsidRPr="008D1584">
        <w:lastRenderedPageBreak/>
        <w:t>That book is very useful.</w:t>
      </w:r>
    </w:p>
    <w:p w:rsidR="00521229" w:rsidRPr="008D1584" w:rsidRDefault="00521229" w:rsidP="00521229">
      <w:pPr>
        <w:tabs>
          <w:tab w:val="left" w:pos="1350"/>
        </w:tabs>
        <w:spacing w:line="240" w:lineRule="auto"/>
        <w:ind w:left="1440" w:right="-180"/>
      </w:pPr>
      <w:r w:rsidRPr="00786D2F">
        <w:rPr>
          <w:rFonts w:ascii="Nirmala UI" w:hAnsi="Nirmala UI" w:cs="Nirmala UI"/>
          <w:sz w:val="20"/>
          <w:szCs w:val="20"/>
        </w:rPr>
        <w:t>वह पुस्तक बहुत उपयोगी है।</w:t>
      </w:r>
    </w:p>
    <w:p w:rsidR="00521229" w:rsidRDefault="00521229" w:rsidP="00521229">
      <w:pPr>
        <w:pStyle w:val="dot"/>
        <w:tabs>
          <w:tab w:val="left" w:pos="1350"/>
        </w:tabs>
        <w:ind w:left="1440" w:right="-180"/>
      </w:pPr>
      <w:r w:rsidRPr="008D1584">
        <w:t>Those people are good workers.</w:t>
      </w:r>
    </w:p>
    <w:p w:rsidR="00521229" w:rsidRDefault="00521229" w:rsidP="00521229">
      <w:pPr>
        <w:tabs>
          <w:tab w:val="left" w:pos="1350"/>
        </w:tabs>
        <w:spacing w:line="240" w:lineRule="auto"/>
        <w:ind w:left="1440" w:right="-180"/>
        <w:rPr>
          <w:rFonts w:ascii="Nirmala UI" w:hAnsi="Nirmala UI" w:cs="Nirmala UI"/>
          <w:sz w:val="20"/>
          <w:szCs w:val="20"/>
        </w:rPr>
      </w:pPr>
      <w:r w:rsidRPr="00786D2F">
        <w:rPr>
          <w:rFonts w:ascii="Nirmala UI" w:hAnsi="Nirmala UI" w:cs="Nirmala UI"/>
          <w:sz w:val="20"/>
          <w:szCs w:val="20"/>
        </w:rPr>
        <w:t xml:space="preserve">वे लोग अच्छे कार्यकर्ता हैं। </w:t>
      </w:r>
    </w:p>
    <w:p w:rsidR="00521229" w:rsidRDefault="00521229" w:rsidP="00521229">
      <w:pPr>
        <w:pStyle w:val="dot"/>
        <w:tabs>
          <w:tab w:val="left" w:pos="540"/>
          <w:tab w:val="left" w:pos="1350"/>
        </w:tabs>
        <w:ind w:left="1440" w:right="-180"/>
      </w:pPr>
      <w:r w:rsidRPr="008D1584">
        <w:t>That mus</w:t>
      </w:r>
      <w:r>
        <w:t xml:space="preserve">t have been a nice surprise for </w:t>
      </w:r>
      <w:r w:rsidRPr="008D1584">
        <w:t>you.</w:t>
      </w:r>
    </w:p>
    <w:p w:rsidR="00521229" w:rsidRPr="008D1584" w:rsidRDefault="00521229" w:rsidP="00521229">
      <w:pPr>
        <w:tabs>
          <w:tab w:val="left" w:pos="540"/>
          <w:tab w:val="left" w:pos="1350"/>
        </w:tabs>
        <w:spacing w:line="240" w:lineRule="auto"/>
        <w:ind w:left="1440" w:right="-180"/>
      </w:pPr>
      <w:r w:rsidRPr="00786D2F">
        <w:rPr>
          <w:rFonts w:ascii="Nirmala UI" w:hAnsi="Nirmala UI" w:cs="Nirmala UI"/>
          <w:sz w:val="20"/>
          <w:szCs w:val="20"/>
        </w:rPr>
        <w:t>आपके लिए यह एक अच्छा</w:t>
      </w:r>
      <w:r>
        <w:rPr>
          <w:rFonts w:ascii="Nirmala UI" w:hAnsi="Nirmala UI" w:cs="Nirmala UI"/>
          <w:sz w:val="20"/>
          <w:szCs w:val="20"/>
        </w:rPr>
        <w:t xml:space="preserve"> </w:t>
      </w:r>
      <w:r w:rsidRPr="00535C1E">
        <w:rPr>
          <w:rFonts w:ascii="Nirmala UI" w:hAnsi="Nirmala UI" w:cs="Nirmala UI"/>
          <w:sz w:val="20"/>
          <w:szCs w:val="20"/>
        </w:rPr>
        <w:t xml:space="preserve">सरप्राइज़ </w:t>
      </w:r>
      <w:r w:rsidRPr="00786D2F">
        <w:rPr>
          <w:rFonts w:ascii="Nirmala UI" w:hAnsi="Nirmala UI" w:cs="Nirmala UI"/>
          <w:sz w:val="20"/>
          <w:szCs w:val="20"/>
        </w:rPr>
        <w:t xml:space="preserve">रहा होगा। </w:t>
      </w:r>
    </w:p>
    <w:p w:rsidR="00521229" w:rsidRDefault="00521229" w:rsidP="00521229">
      <w:pPr>
        <w:pStyle w:val="dot"/>
        <w:tabs>
          <w:tab w:val="left" w:pos="1350"/>
        </w:tabs>
        <w:ind w:left="1440" w:right="-180"/>
      </w:pPr>
      <w:r w:rsidRPr="008D1584">
        <w:t>Those mangoes are yours.</w:t>
      </w:r>
    </w:p>
    <w:p w:rsidR="00521229" w:rsidRPr="008D1584" w:rsidRDefault="00521229" w:rsidP="00521229">
      <w:pPr>
        <w:tabs>
          <w:tab w:val="left" w:pos="1440"/>
        </w:tabs>
        <w:spacing w:line="240" w:lineRule="auto"/>
        <w:ind w:left="1440"/>
      </w:pPr>
      <w:r w:rsidRPr="00786D2F">
        <w:rPr>
          <w:rFonts w:ascii="Nirmala UI" w:hAnsi="Nirmala UI" w:cs="Nirmala UI"/>
          <w:sz w:val="20"/>
          <w:szCs w:val="20"/>
        </w:rPr>
        <w:t>वो आम आपके हैं।</w:t>
      </w:r>
    </w:p>
    <w:p w:rsidR="00521229" w:rsidRDefault="00521229" w:rsidP="00521229">
      <w:pPr>
        <w:pStyle w:val="dot"/>
        <w:tabs>
          <w:tab w:val="left" w:pos="1440"/>
        </w:tabs>
        <w:ind w:left="1260"/>
      </w:pPr>
      <w:r w:rsidRPr="008D1584">
        <w:lastRenderedPageBreak/>
        <w:t>Those days are long gone.</w:t>
      </w:r>
    </w:p>
    <w:p w:rsidR="00521229" w:rsidRPr="00521229" w:rsidRDefault="00521229" w:rsidP="00521229">
      <w:pPr>
        <w:tabs>
          <w:tab w:val="left" w:pos="1440"/>
        </w:tabs>
        <w:spacing w:line="240" w:lineRule="auto"/>
        <w:ind w:left="1260"/>
      </w:pPr>
      <w:r w:rsidRPr="00786D2F">
        <w:rPr>
          <w:rFonts w:ascii="Nirmala UI" w:hAnsi="Nirmala UI" w:cs="Nirmala UI"/>
          <w:sz w:val="20"/>
          <w:szCs w:val="20"/>
        </w:rPr>
        <w:t>वे दिनों बहुत पहले ही बीत चुके है।</w:t>
      </w:r>
    </w:p>
    <w:p w:rsidR="00521229" w:rsidRPr="00521229" w:rsidRDefault="00521229" w:rsidP="00521229">
      <w:pPr>
        <w:pStyle w:val="dot"/>
        <w:tabs>
          <w:tab w:val="left" w:pos="1440"/>
        </w:tabs>
        <w:ind w:left="1260"/>
      </w:pPr>
      <w:r w:rsidRPr="008D1584">
        <w:t xml:space="preserve">We really surprised </w:t>
      </w:r>
      <w:r w:rsidRPr="003A0E58">
        <w:rPr>
          <w:noProof/>
        </w:rPr>
        <w:t>you</w:t>
      </w:r>
      <w:r>
        <w:rPr>
          <w:noProof/>
        </w:rPr>
        <w:t xml:space="preserve"> at</w:t>
      </w:r>
      <w:r w:rsidRPr="008D1584">
        <w:t xml:space="preserve"> that time.</w:t>
      </w:r>
    </w:p>
    <w:p w:rsidR="00521229" w:rsidRPr="00521229" w:rsidRDefault="00521229" w:rsidP="00521229">
      <w:pPr>
        <w:tabs>
          <w:tab w:val="left" w:pos="1440"/>
        </w:tabs>
        <w:ind w:left="1260"/>
        <w:rPr>
          <w:rStyle w:val="dotChar"/>
          <w:rFonts w:cstheme="minorBidi"/>
          <w:b w:val="0"/>
          <w:bCs w:val="0"/>
        </w:rPr>
      </w:pPr>
      <w:r w:rsidRPr="00786D2F">
        <w:rPr>
          <w:rFonts w:ascii="Nirmala UI" w:hAnsi="Nirmala UI" w:cs="Nirmala UI"/>
          <w:sz w:val="20"/>
          <w:szCs w:val="20"/>
        </w:rPr>
        <w:t>हमने आपको उस समय वास्तव में आश्चर्यचकित किया।</w:t>
      </w:r>
    </w:p>
    <w:p w:rsidR="00521229" w:rsidRPr="0064011E" w:rsidRDefault="00521229" w:rsidP="0064011E">
      <w:pPr>
        <w:pStyle w:val="dot"/>
        <w:tabs>
          <w:tab w:val="left" w:pos="540"/>
          <w:tab w:val="left" w:pos="1440"/>
        </w:tabs>
        <w:ind w:left="1260"/>
        <w:rPr>
          <w:rFonts w:cstheme="minorBidi"/>
        </w:rPr>
        <w:sectPr w:rsidR="00521229" w:rsidRPr="0064011E" w:rsidSect="00521229">
          <w:type w:val="continuous"/>
          <w:pgSz w:w="12240" w:h="15840"/>
          <w:pgMar w:top="1440" w:right="1440" w:bottom="1440" w:left="1440" w:header="720" w:footer="720" w:gutter="0"/>
          <w:cols w:num="2" w:space="180"/>
          <w:docGrid w:linePitch="360"/>
        </w:sectPr>
      </w:pPr>
      <w:r w:rsidRPr="00786D2F">
        <w:rPr>
          <w:rStyle w:val="dotChar"/>
          <w:b/>
        </w:rPr>
        <w:t>You can use that sugar for your cake.</w:t>
      </w:r>
      <w:r>
        <w:br/>
      </w:r>
      <w:r w:rsidRPr="00786D2F">
        <w:rPr>
          <w:rFonts w:ascii="Nirmala UI" w:hAnsi="Nirmala UI" w:cs="Nirmala UI"/>
          <w:b w:val="0"/>
          <w:sz w:val="20"/>
          <w:szCs w:val="20"/>
        </w:rPr>
        <w:t>आप अपने केक के लिए चीनी का उपयोग कर सकते हैं।</w:t>
      </w:r>
    </w:p>
    <w:p w:rsidR="003445DE" w:rsidRDefault="003445DE" w:rsidP="0064011E">
      <w:pPr>
        <w:pStyle w:val="boolformate"/>
        <w:ind w:left="0"/>
        <w:rPr>
          <w:b/>
        </w:rPr>
      </w:pPr>
    </w:p>
    <w:p w:rsidR="003445DE" w:rsidRDefault="003445DE" w:rsidP="00C807C1">
      <w:pPr>
        <w:pStyle w:val="boolformate"/>
        <w:rPr>
          <w:b/>
        </w:rPr>
      </w:pPr>
    </w:p>
    <w:p w:rsidR="003445DE" w:rsidRPr="007D0562" w:rsidRDefault="003445DE" w:rsidP="003445DE">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t>EXERCISE:</w:t>
      </w:r>
      <w:r w:rsidR="00063C7C">
        <w:rPr>
          <w:rFonts w:asciiTheme="majorHAnsi" w:hAnsiTheme="majorHAnsi"/>
          <w:b/>
          <w:bCs/>
          <w:sz w:val="28"/>
          <w:szCs w:val="28"/>
          <w:u w:val="single"/>
          <w:lang w:bidi="hi-IN"/>
        </w:rPr>
        <w:t>- 2</w:t>
      </w:r>
      <w:r w:rsidRPr="007D0562">
        <w:rPr>
          <w:rFonts w:asciiTheme="majorHAnsi" w:hAnsiTheme="majorHAnsi"/>
          <w:b/>
          <w:bCs/>
          <w:sz w:val="28"/>
          <w:szCs w:val="28"/>
          <w:lang w:bidi="hi-IN"/>
        </w:rPr>
        <w:t>(</w:t>
      </w:r>
      <w:r w:rsidRPr="009B09D3">
        <w:rPr>
          <w:rFonts w:asciiTheme="majorHAnsi" w:hAnsiTheme="majorHAnsi"/>
          <w:b/>
          <w:sz w:val="24"/>
          <w:szCs w:val="24"/>
        </w:rPr>
        <w:t>This, That, Those and these</w:t>
      </w:r>
      <w:r w:rsidRPr="009B09D3">
        <w:rPr>
          <w:rFonts w:asciiTheme="majorHAnsi" w:hAnsiTheme="majorHAnsi"/>
          <w:b/>
          <w:bCs/>
          <w:sz w:val="28"/>
          <w:szCs w:val="28"/>
          <w:lang w:bidi="hi-IN"/>
        </w:rPr>
        <w:t>)</w:t>
      </w:r>
    </w:p>
    <w:p w:rsidR="003445DE" w:rsidRPr="00550D5C" w:rsidRDefault="003445DE" w:rsidP="003445DE">
      <w:pPr>
        <w:pStyle w:val="hindiexample"/>
        <w:ind w:left="284"/>
      </w:pPr>
    </w:p>
    <w:p w:rsidR="003445DE" w:rsidRPr="00F830B8" w:rsidRDefault="003445DE" w:rsidP="003445DE">
      <w:pPr>
        <w:pStyle w:val="ListParagraph"/>
        <w:spacing w:after="0"/>
        <w:ind w:left="1134"/>
        <w:rPr>
          <w:rFonts w:asciiTheme="majorHAnsi" w:hAnsiTheme="majorHAnsi"/>
          <w:b/>
          <w:bCs/>
          <w:color w:val="000000" w:themeColor="text1"/>
          <w:sz w:val="24"/>
          <w:szCs w:val="24"/>
        </w:rPr>
      </w:pPr>
      <w:r w:rsidRPr="00F830B8">
        <w:rPr>
          <w:rFonts w:asciiTheme="majorHAnsi" w:hAnsiTheme="majorHAnsi"/>
          <w:b/>
          <w:bCs/>
          <w:color w:val="000000" w:themeColor="text1"/>
          <w:sz w:val="24"/>
          <w:szCs w:val="24"/>
        </w:rPr>
        <w:t xml:space="preserve">Fill in the blanks choosing the </w:t>
      </w:r>
      <w:r w:rsidRPr="00F830B8">
        <w:rPr>
          <w:rFonts w:asciiTheme="majorHAnsi" w:hAnsiTheme="majorHAnsi"/>
          <w:b/>
          <w:bCs/>
          <w:noProof/>
          <w:color w:val="000000" w:themeColor="text1"/>
          <w:sz w:val="24"/>
          <w:szCs w:val="24"/>
        </w:rPr>
        <w:t>correct</w:t>
      </w:r>
      <w:r w:rsidRPr="00F830B8">
        <w:rPr>
          <w:rFonts w:asciiTheme="majorHAnsi" w:hAnsiTheme="majorHAnsi"/>
          <w:b/>
          <w:bCs/>
          <w:color w:val="000000" w:themeColor="text1"/>
          <w:sz w:val="24"/>
          <w:szCs w:val="24"/>
        </w:rPr>
        <w:t xml:space="preserve"> option</w:t>
      </w:r>
    </w:p>
    <w:p w:rsidR="003445DE" w:rsidRDefault="003445DE" w:rsidP="003445DE">
      <w:pPr>
        <w:pStyle w:val="ListParagraph"/>
        <w:spacing w:after="0"/>
        <w:ind w:left="1134"/>
        <w:rPr>
          <w:rFonts w:cstheme="minorHAnsi"/>
          <w:b/>
          <w:color w:val="000000" w:themeColor="text1"/>
          <w:sz w:val="24"/>
          <w:szCs w:val="24"/>
        </w:rPr>
      </w:pPr>
      <w:r w:rsidRPr="00F830B8">
        <w:rPr>
          <w:rFonts w:cstheme="minorHAnsi"/>
          <w:b/>
          <w:bCs/>
          <w:color w:val="000000" w:themeColor="text1"/>
          <w:sz w:val="24"/>
          <w:szCs w:val="24"/>
        </w:rPr>
        <w:t>(“</w:t>
      </w:r>
      <w:r w:rsidRPr="00F830B8">
        <w:rPr>
          <w:rFonts w:cstheme="minorHAnsi"/>
          <w:b/>
          <w:color w:val="000000" w:themeColor="text1"/>
          <w:sz w:val="24"/>
          <w:szCs w:val="24"/>
        </w:rPr>
        <w:t>This”, “That”, “Those”, “These”)</w:t>
      </w:r>
    </w:p>
    <w:p w:rsidR="00F830B8" w:rsidRPr="00F830B8" w:rsidRDefault="00F830B8" w:rsidP="003445DE">
      <w:pPr>
        <w:pStyle w:val="ListParagraph"/>
        <w:spacing w:after="0"/>
        <w:ind w:left="1134"/>
        <w:rPr>
          <w:rFonts w:cstheme="minorHAnsi"/>
          <w:b/>
          <w:color w:val="000000" w:themeColor="text1"/>
          <w:sz w:val="24"/>
          <w:szCs w:val="24"/>
        </w:rPr>
      </w:pPr>
    </w:p>
    <w:p w:rsidR="003445DE" w:rsidRPr="00573886" w:rsidRDefault="003445DE" w:rsidP="003445DE">
      <w:pPr>
        <w:pStyle w:val="ListParagraph"/>
        <w:numPr>
          <w:ilvl w:val="0"/>
          <w:numId w:val="80"/>
        </w:numPr>
        <w:spacing w:before="0" w:after="0"/>
      </w:pPr>
      <w:r w:rsidRPr="00573886">
        <w:t>Which one should I choose this</w:t>
      </w:r>
      <w:r>
        <w:t> shirt</w:t>
      </w:r>
      <w:r w:rsidRPr="00573886">
        <w:t xml:space="preserve"> or </w:t>
      </w:r>
      <w:r w:rsidR="00521229">
        <w:t>……..</w:t>
      </w:r>
      <w:r w:rsidRPr="00573886">
        <w:t xml:space="preserve"> one?</w:t>
      </w:r>
    </w:p>
    <w:p w:rsidR="003445DE" w:rsidRPr="00573886" w:rsidRDefault="003445DE" w:rsidP="003445DE">
      <w:pPr>
        <w:pStyle w:val="ListParagraph"/>
        <w:numPr>
          <w:ilvl w:val="0"/>
          <w:numId w:val="80"/>
        </w:numPr>
        <w:spacing w:before="0" w:after="0"/>
      </w:pPr>
      <w:r w:rsidRPr="00573886">
        <w:t>Look at </w:t>
      </w:r>
      <w:r w:rsidR="00521229">
        <w:t>……..</w:t>
      </w:r>
      <w:r w:rsidRPr="00573886">
        <w:t> </w:t>
      </w:r>
      <w:r>
        <w:t>book</w:t>
      </w:r>
      <w:r w:rsidRPr="00573886">
        <w:t xml:space="preserve"> here.</w:t>
      </w:r>
    </w:p>
    <w:p w:rsidR="003445DE" w:rsidRPr="00573886" w:rsidRDefault="003445DE" w:rsidP="003445DE">
      <w:pPr>
        <w:pStyle w:val="ListParagraph"/>
        <w:numPr>
          <w:ilvl w:val="0"/>
          <w:numId w:val="80"/>
        </w:numPr>
        <w:spacing w:before="0" w:after="0"/>
      </w:pPr>
      <w:r w:rsidRPr="00573886">
        <w:t>Look at </w:t>
      </w:r>
      <w:r w:rsidR="00521229">
        <w:t>……..</w:t>
      </w:r>
      <w:r w:rsidRPr="00573886">
        <w:t> </w:t>
      </w:r>
      <w:r>
        <w:t>insects</w:t>
      </w:r>
      <w:r w:rsidRPr="00573886">
        <w:t xml:space="preserve"> in the background; they look so real they could fly!</w:t>
      </w:r>
    </w:p>
    <w:p w:rsidR="003445DE" w:rsidRPr="00573886" w:rsidRDefault="00521229" w:rsidP="003445DE">
      <w:pPr>
        <w:pStyle w:val="ListParagraph"/>
        <w:numPr>
          <w:ilvl w:val="0"/>
          <w:numId w:val="80"/>
        </w:numPr>
        <w:spacing w:before="0" w:after="0"/>
      </w:pPr>
      <w:r>
        <w:t>……..</w:t>
      </w:r>
      <w:r w:rsidR="003445DE" w:rsidRPr="00573886">
        <w:t> </w:t>
      </w:r>
      <w:r w:rsidR="003445DE">
        <w:t>are my parents.</w:t>
      </w:r>
    </w:p>
    <w:p w:rsidR="003445DE" w:rsidRPr="00573886" w:rsidRDefault="00521229" w:rsidP="003445DE">
      <w:pPr>
        <w:pStyle w:val="ListParagraph"/>
        <w:numPr>
          <w:ilvl w:val="0"/>
          <w:numId w:val="80"/>
        </w:numPr>
        <w:spacing w:before="0" w:after="0"/>
      </w:pPr>
      <w:r>
        <w:t>……..</w:t>
      </w:r>
      <w:r w:rsidR="003445DE" w:rsidRPr="00573886">
        <w:t> is what I will do</w:t>
      </w:r>
      <w:r w:rsidR="003445DE">
        <w:t>.</w:t>
      </w:r>
    </w:p>
    <w:p w:rsidR="003445DE" w:rsidRPr="00573886" w:rsidRDefault="00521229" w:rsidP="003445DE">
      <w:pPr>
        <w:pStyle w:val="ListParagraph"/>
        <w:numPr>
          <w:ilvl w:val="0"/>
          <w:numId w:val="80"/>
        </w:numPr>
        <w:spacing w:before="0" w:after="0"/>
      </w:pPr>
      <w:r>
        <w:t>……..</w:t>
      </w:r>
      <w:r w:rsidR="003445DE" w:rsidRPr="00573886">
        <w:t xml:space="preserve"> building over there is </w:t>
      </w:r>
      <w:r w:rsidR="003445DE">
        <w:t>the Taj hotel</w:t>
      </w:r>
      <w:r w:rsidR="003445DE" w:rsidRPr="00573886">
        <w:t>.</w:t>
      </w:r>
    </w:p>
    <w:p w:rsidR="003445DE" w:rsidRPr="00573886" w:rsidRDefault="003445DE" w:rsidP="003445DE">
      <w:pPr>
        <w:pStyle w:val="ListParagraph"/>
        <w:numPr>
          <w:ilvl w:val="0"/>
          <w:numId w:val="80"/>
        </w:numPr>
        <w:spacing w:before="0" w:after="0"/>
      </w:pPr>
      <w:r w:rsidRPr="00573886">
        <w:t xml:space="preserve">The scene is set in the </w:t>
      </w:r>
      <w:r>
        <w:t>19</w:t>
      </w:r>
      <w:r w:rsidRPr="00573886">
        <w:t>00s; people were so poor in </w:t>
      </w:r>
      <w:r w:rsidR="00521229">
        <w:t>……..</w:t>
      </w:r>
      <w:r w:rsidRPr="00573886">
        <w:t> days.</w:t>
      </w:r>
    </w:p>
    <w:p w:rsidR="003445DE" w:rsidRPr="00573886" w:rsidRDefault="00521229" w:rsidP="003445DE">
      <w:pPr>
        <w:pStyle w:val="ListParagraph"/>
        <w:numPr>
          <w:ilvl w:val="0"/>
          <w:numId w:val="80"/>
        </w:numPr>
        <w:spacing w:before="0" w:after="0"/>
      </w:pPr>
      <w:r>
        <w:t>……..</w:t>
      </w:r>
      <w:r w:rsidR="003445DE" w:rsidRPr="00573886">
        <w:t> is my mobile phone.</w:t>
      </w:r>
    </w:p>
    <w:p w:rsidR="003445DE" w:rsidRPr="00573886" w:rsidRDefault="003445DE" w:rsidP="003445DE">
      <w:pPr>
        <w:pStyle w:val="ListParagraph"/>
        <w:numPr>
          <w:ilvl w:val="0"/>
          <w:numId w:val="80"/>
        </w:numPr>
        <w:spacing w:before="0" w:after="0"/>
      </w:pPr>
      <w:r w:rsidRPr="00573886">
        <w:t>You're right, </w:t>
      </w:r>
      <w:r w:rsidR="00521229">
        <w:t>……..</w:t>
      </w:r>
      <w:r w:rsidRPr="00573886">
        <w:t>’s the best thing to do when you have a decision to make.</w:t>
      </w:r>
    </w:p>
    <w:p w:rsidR="003445DE" w:rsidRPr="00573886" w:rsidRDefault="00521229" w:rsidP="003445DE">
      <w:pPr>
        <w:pStyle w:val="ListParagraph"/>
        <w:numPr>
          <w:ilvl w:val="0"/>
          <w:numId w:val="80"/>
        </w:numPr>
        <w:spacing w:before="0" w:after="0"/>
      </w:pPr>
      <w:r>
        <w:t>……..</w:t>
      </w:r>
      <w:r w:rsidR="003445DE" w:rsidRPr="00573886">
        <w:t xml:space="preserve"> photos here </w:t>
      </w:r>
      <w:r w:rsidR="003445DE">
        <w:t>are better.</w:t>
      </w:r>
    </w:p>
    <w:p w:rsidR="003445DE" w:rsidRPr="00573886" w:rsidRDefault="003445DE" w:rsidP="003445DE">
      <w:pPr>
        <w:pStyle w:val="ListParagraph"/>
        <w:numPr>
          <w:ilvl w:val="0"/>
          <w:numId w:val="80"/>
        </w:numPr>
        <w:spacing w:before="0" w:after="0"/>
      </w:pPr>
      <w:r w:rsidRPr="00573886">
        <w:t>Look at </w:t>
      </w:r>
      <w:r w:rsidR="00521229">
        <w:t>……..</w:t>
      </w:r>
      <w:r w:rsidRPr="00573886">
        <w:t xml:space="preserve"> little </w:t>
      </w:r>
      <w:r>
        <w:t xml:space="preserve">Chicken’s, </w:t>
      </w:r>
      <w:r w:rsidRPr="00573886">
        <w:t>They really look miserable!</w:t>
      </w:r>
    </w:p>
    <w:p w:rsidR="003445DE" w:rsidRPr="00573886" w:rsidRDefault="003445DE" w:rsidP="003445DE">
      <w:pPr>
        <w:pStyle w:val="ListParagraph"/>
        <w:numPr>
          <w:ilvl w:val="0"/>
          <w:numId w:val="80"/>
        </w:numPr>
        <w:spacing w:before="0" w:after="0"/>
      </w:pPr>
      <w:r w:rsidRPr="00573886">
        <w:t>Are </w:t>
      </w:r>
      <w:r w:rsidR="00521229">
        <w:t>……..</w:t>
      </w:r>
      <w:r w:rsidRPr="00573886">
        <w:t xml:space="preserve"> your </w:t>
      </w:r>
      <w:r>
        <w:t xml:space="preserve">pen’s </w:t>
      </w:r>
      <w:r w:rsidRPr="00573886">
        <w:t>here?</w:t>
      </w:r>
    </w:p>
    <w:p w:rsidR="003445DE" w:rsidRPr="00573886" w:rsidRDefault="003445DE" w:rsidP="003445DE">
      <w:pPr>
        <w:pStyle w:val="ListParagraph"/>
        <w:numPr>
          <w:ilvl w:val="0"/>
          <w:numId w:val="80"/>
        </w:numPr>
        <w:spacing w:before="0" w:after="0"/>
      </w:pPr>
      <w:r w:rsidRPr="00573886">
        <w:t>Hey, Dad, what do you think of </w:t>
      </w:r>
      <w:r w:rsidR="00521229">
        <w:t>……..</w:t>
      </w:r>
      <w:r w:rsidRPr="00573886">
        <w:t> </w:t>
      </w:r>
      <w:r>
        <w:t>Pent</w:t>
      </w:r>
      <w:r w:rsidRPr="00573886">
        <w:t>?</w:t>
      </w:r>
    </w:p>
    <w:p w:rsidR="003445DE" w:rsidRPr="00573886" w:rsidRDefault="003445DE" w:rsidP="003445DE">
      <w:pPr>
        <w:pStyle w:val="ListParagraph"/>
        <w:numPr>
          <w:ilvl w:val="0"/>
          <w:numId w:val="80"/>
        </w:numPr>
        <w:spacing w:before="0" w:after="0"/>
      </w:pPr>
      <w:r w:rsidRPr="00573886">
        <w:t xml:space="preserve">That bottle over </w:t>
      </w:r>
      <w:r w:rsidR="00521229">
        <w:t>……..</w:t>
      </w:r>
      <w:r w:rsidRPr="00573886">
        <w:t xml:space="preserve"> is empty.</w:t>
      </w:r>
    </w:p>
    <w:p w:rsidR="003445DE" w:rsidRPr="00573886" w:rsidRDefault="003445DE" w:rsidP="003445DE">
      <w:pPr>
        <w:pStyle w:val="ListParagraph"/>
        <w:numPr>
          <w:ilvl w:val="0"/>
          <w:numId w:val="80"/>
        </w:numPr>
        <w:spacing w:before="0" w:after="0"/>
      </w:pPr>
      <w:r w:rsidRPr="00573886">
        <w:t>He is so realistic! </w:t>
      </w:r>
      <w:r w:rsidR="00521229">
        <w:t>……..</w:t>
      </w:r>
      <w:r w:rsidRPr="00573886">
        <w:t xml:space="preserve"> is why I love his </w:t>
      </w:r>
      <w:r>
        <w:t>animation</w:t>
      </w:r>
      <w:r w:rsidRPr="00573886">
        <w:t>.</w:t>
      </w:r>
    </w:p>
    <w:p w:rsidR="003445DE" w:rsidRPr="00573886" w:rsidRDefault="00521229" w:rsidP="003445DE">
      <w:pPr>
        <w:pStyle w:val="ListParagraph"/>
        <w:numPr>
          <w:ilvl w:val="0"/>
          <w:numId w:val="80"/>
        </w:numPr>
        <w:spacing w:before="0" w:after="0"/>
      </w:pPr>
      <w:r>
        <w:t>……..</w:t>
      </w:r>
      <w:r w:rsidR="003445DE" w:rsidRPr="00573886">
        <w:t xml:space="preserve"> bricks over there are for your </w:t>
      </w:r>
      <w:r w:rsidR="003445DE">
        <w:t>Home</w:t>
      </w:r>
      <w:r w:rsidR="003445DE" w:rsidRPr="00573886">
        <w:t>.</w:t>
      </w:r>
    </w:p>
    <w:p w:rsidR="003445DE" w:rsidRDefault="00521229" w:rsidP="003445DE">
      <w:pPr>
        <w:pStyle w:val="ListParagraph"/>
        <w:numPr>
          <w:ilvl w:val="0"/>
          <w:numId w:val="80"/>
        </w:numPr>
        <w:spacing w:before="0" w:after="0"/>
      </w:pPr>
      <w:r>
        <w:t>Are you joking? You can't buy ……..</w:t>
      </w:r>
      <w:r w:rsidR="003445DE" w:rsidRPr="00573886">
        <w:t> </w:t>
      </w:r>
      <w:r w:rsidR="003445DE">
        <w:t>awful piece of clothes.</w:t>
      </w:r>
    </w:p>
    <w:p w:rsidR="003445DE" w:rsidRPr="00573886" w:rsidRDefault="003445DE" w:rsidP="003445DE">
      <w:pPr>
        <w:pStyle w:val="ListParagraph"/>
        <w:numPr>
          <w:ilvl w:val="0"/>
          <w:numId w:val="80"/>
        </w:numPr>
        <w:spacing w:before="0" w:after="0"/>
      </w:pPr>
      <w:r w:rsidRPr="00573886">
        <w:t xml:space="preserve"> I have just bought </w:t>
      </w:r>
      <w:r w:rsidR="00521229">
        <w:t>……..</w:t>
      </w:r>
      <w:r w:rsidRPr="00573886">
        <w:t xml:space="preserve"> painting by </w:t>
      </w:r>
      <w:r>
        <w:t xml:space="preserve"> H. Krishnan.</w:t>
      </w:r>
    </w:p>
    <w:p w:rsidR="003445DE" w:rsidRPr="00573886" w:rsidRDefault="00521229" w:rsidP="003445DE">
      <w:pPr>
        <w:pStyle w:val="ListParagraph"/>
        <w:numPr>
          <w:ilvl w:val="0"/>
          <w:numId w:val="80"/>
        </w:numPr>
        <w:spacing w:before="0" w:after="0"/>
      </w:pPr>
      <w:r>
        <w:t>……..</w:t>
      </w:r>
      <w:r w:rsidR="003445DE" w:rsidRPr="00573886">
        <w:t xml:space="preserve"> was a great </w:t>
      </w:r>
      <w:r w:rsidR="003445DE">
        <w:t>morning</w:t>
      </w:r>
      <w:r w:rsidR="003445DE" w:rsidRPr="00573886">
        <w:t>.</w:t>
      </w:r>
    </w:p>
    <w:p w:rsidR="003445DE" w:rsidRPr="00573886" w:rsidRDefault="003445DE" w:rsidP="003445DE">
      <w:pPr>
        <w:pStyle w:val="ListParagraph"/>
        <w:numPr>
          <w:ilvl w:val="0"/>
          <w:numId w:val="80"/>
        </w:numPr>
        <w:spacing w:before="0" w:after="0"/>
      </w:pPr>
      <w:r w:rsidRPr="00573886">
        <w:t>John, take </w:t>
      </w:r>
      <w:r w:rsidR="00521229">
        <w:t>……..</w:t>
      </w:r>
      <w:r w:rsidRPr="00573886">
        <w:t> </w:t>
      </w:r>
      <w:r>
        <w:t>book</w:t>
      </w:r>
      <w:r w:rsidRPr="00573886">
        <w:t xml:space="preserve"> and put it on the desk over there.</w:t>
      </w:r>
    </w:p>
    <w:p w:rsidR="003445DE" w:rsidRDefault="003445DE" w:rsidP="003445DE">
      <w:pPr>
        <w:tabs>
          <w:tab w:val="left" w:pos="5308"/>
        </w:tabs>
      </w:pPr>
    </w:p>
    <w:p w:rsidR="003445DE" w:rsidRDefault="003445DE" w:rsidP="00C807C1">
      <w:pPr>
        <w:pStyle w:val="boolformate"/>
        <w:rPr>
          <w:b/>
        </w:rPr>
      </w:pPr>
    </w:p>
    <w:p w:rsidR="003445DE" w:rsidRDefault="003445DE" w:rsidP="00853BBE">
      <w:pPr>
        <w:pStyle w:val="Heading3"/>
        <w:rPr>
          <w:snapToGrid w:val="0"/>
          <w:w w:val="0"/>
          <w:highlight w:val="lightGray"/>
        </w:rPr>
      </w:pPr>
      <w:r>
        <w:rPr>
          <w:snapToGrid w:val="0"/>
          <w:w w:val="0"/>
          <w:highlight w:val="lightGray"/>
          <w:shd w:val="clear" w:color="auto" w:fill="auto"/>
        </w:rPr>
        <w:br w:type="page"/>
      </w:r>
    </w:p>
    <w:p w:rsidR="00C807C1" w:rsidRPr="00853BBE" w:rsidRDefault="00C807C1" w:rsidP="00853BBE">
      <w:pPr>
        <w:pStyle w:val="Heading3"/>
        <w:numPr>
          <w:ilvl w:val="2"/>
          <w:numId w:val="83"/>
        </w:numPr>
        <w:rPr>
          <w:rFonts w:cstheme="minorBidi"/>
        </w:rPr>
      </w:pPr>
      <w:bookmarkStart w:id="17" w:name="_Toc18392242"/>
      <w:r>
        <w:lastRenderedPageBreak/>
        <w:t>P</w:t>
      </w:r>
      <w:r w:rsidR="00475E15">
        <w:t>ossessive D</w:t>
      </w:r>
      <w:r w:rsidRPr="007F0F82">
        <w:t>eterminers</w:t>
      </w:r>
      <w:r w:rsidRPr="00853BBE">
        <w:rPr>
          <w:color w:val="auto"/>
        </w:rPr>
        <w:t> (</w:t>
      </w:r>
      <w:r w:rsidR="00475E15" w:rsidRPr="007F0F82">
        <w:t>My, Your, His, Her, Its, Our, Their</w:t>
      </w:r>
      <w:r w:rsidRPr="00853BBE">
        <w:rPr>
          <w:color w:val="auto"/>
        </w:rPr>
        <w:t>)</w:t>
      </w:r>
      <w:bookmarkEnd w:id="17"/>
    </w:p>
    <w:p w:rsidR="00C807C1" w:rsidRDefault="00C807C1" w:rsidP="00C807C1">
      <w:pPr>
        <w:pStyle w:val="boolformate"/>
        <w:ind w:left="1037"/>
      </w:pPr>
      <w:r>
        <w:t xml:space="preserve">There are seven possessive determiners in English: </w:t>
      </w:r>
      <w:r w:rsidRPr="007F0F82">
        <w:t>my, your, his, her, its, our, their</w:t>
      </w:r>
      <w:r>
        <w:t>.</w:t>
      </w:r>
    </w:p>
    <w:p w:rsidR="00C807C1" w:rsidRDefault="00C807C1" w:rsidP="00C807C1">
      <w:pPr>
        <w:pStyle w:val="boolformate"/>
        <w:ind w:left="1037"/>
      </w:pPr>
      <w:r>
        <w:t xml:space="preserve">These determiners are </w:t>
      </w:r>
      <w:r w:rsidRPr="0011707D">
        <w:rPr>
          <w:noProof/>
        </w:rPr>
        <w:t>use</w:t>
      </w:r>
      <w:r>
        <w:rPr>
          <w:noProof/>
        </w:rPr>
        <w:t>d</w:t>
      </w:r>
      <w:r>
        <w:t xml:space="preserve"> to show who owns or </w:t>
      </w:r>
      <w:r w:rsidRPr="0011707D">
        <w:rPr>
          <w:noProof/>
        </w:rPr>
        <w:t>posse</w:t>
      </w:r>
      <w:r>
        <w:rPr>
          <w:noProof/>
        </w:rPr>
        <w:t>s</w:t>
      </w:r>
      <w:r w:rsidRPr="0011707D">
        <w:rPr>
          <w:noProof/>
        </w:rPr>
        <w:t>s</w:t>
      </w:r>
      <w:r>
        <w:t xml:space="preserve"> the thing or object which is been </w:t>
      </w:r>
      <w:r w:rsidRPr="0011707D">
        <w:rPr>
          <w:noProof/>
        </w:rPr>
        <w:t>referred</w:t>
      </w:r>
      <w:r>
        <w:rPr>
          <w:noProof/>
        </w:rPr>
        <w:t xml:space="preserve"> to</w:t>
      </w:r>
      <w:r>
        <w:t xml:space="preserve"> in the sentence.</w:t>
      </w:r>
    </w:p>
    <w:p w:rsidR="00C807C1" w:rsidRDefault="00C807C1" w:rsidP="00C807C1">
      <w:pPr>
        <w:ind w:left="1037"/>
        <w:rPr>
          <w:rFonts w:ascii="Nirmala UI" w:hAnsi="Nirmala UI" w:cs="Nirmala UI"/>
          <w:sz w:val="20"/>
          <w:szCs w:val="20"/>
          <w:cs/>
        </w:rPr>
      </w:pPr>
      <w:r w:rsidRPr="00533EA8">
        <w:rPr>
          <w:rFonts w:cstheme="minorHAnsi"/>
          <w:cs/>
        </w:rPr>
        <w:t>"</w:t>
      </w:r>
      <w:r w:rsidRPr="00533EA8">
        <w:rPr>
          <w:rFonts w:cstheme="minorHAnsi"/>
        </w:rPr>
        <w:t xml:space="preserve"> P</w:t>
      </w:r>
      <w:r>
        <w:rPr>
          <w:rFonts w:cstheme="minorHAnsi"/>
        </w:rPr>
        <w:t>ossessive determiners</w:t>
      </w:r>
      <w:r w:rsidRPr="00533EA8">
        <w:rPr>
          <w:rFonts w:cstheme="minorHAnsi"/>
          <w:cs/>
        </w:rPr>
        <w:t>"</w:t>
      </w:r>
      <w:r>
        <w:rPr>
          <w:cs/>
        </w:rPr>
        <w:t xml:space="preserve"> </w:t>
      </w:r>
      <w:r w:rsidRPr="00533EA8">
        <w:rPr>
          <w:rFonts w:ascii="Nirmala UI" w:hAnsi="Nirmala UI" w:cs="Nirmala UI"/>
          <w:sz w:val="20"/>
          <w:szCs w:val="20"/>
          <w:cs/>
        </w:rPr>
        <w:t xml:space="preserve">किसी व्यक्ति या किसी चीज़ पर अधिकार </w:t>
      </w:r>
      <w:r w:rsidRPr="00533EA8">
        <w:rPr>
          <w:rFonts w:ascii="Nirmala UI" w:hAnsi="Nirmala UI" w:cs="Nirmala UI"/>
          <w:sz w:val="20"/>
          <w:szCs w:val="20"/>
        </w:rPr>
        <w:t>दिखाने</w:t>
      </w:r>
      <w:r w:rsidRPr="00533EA8">
        <w:rPr>
          <w:rFonts w:ascii="Nirmala UI" w:hAnsi="Nirmala UI" w:cs="Nirmala UI"/>
          <w:sz w:val="20"/>
          <w:szCs w:val="20"/>
          <w:cs/>
        </w:rPr>
        <w:t xml:space="preserve"> को संशोधित </w:t>
      </w:r>
      <w:r w:rsidRPr="00F7174A">
        <w:rPr>
          <w:rFonts w:ascii="Nirmala UI" w:hAnsi="Nirmala UI" w:cs="Nirmala UI" w:hint="cs"/>
          <w:sz w:val="20"/>
          <w:szCs w:val="20"/>
        </w:rPr>
        <w:t>करते</w:t>
      </w:r>
      <w:r w:rsidRPr="00F7174A">
        <w:rPr>
          <w:rFonts w:ascii="Nirmala UI" w:hAnsi="Nirmala UI" w:cs="Nirmala UI"/>
          <w:sz w:val="20"/>
          <w:szCs w:val="20"/>
        </w:rPr>
        <w:t xml:space="preserve"> </w:t>
      </w:r>
      <w:r w:rsidRPr="00F7174A">
        <w:rPr>
          <w:rFonts w:ascii="Nirmala UI" w:hAnsi="Nirmala UI" w:cs="Nirmala UI" w:hint="cs"/>
          <w:sz w:val="20"/>
          <w:szCs w:val="20"/>
        </w:rPr>
        <w:t>है</w:t>
      </w:r>
      <w:r w:rsidRPr="00533EA8">
        <w:rPr>
          <w:rFonts w:ascii="Nirmala UI" w:hAnsi="Nirmala UI" w:cs="Nirmala UI"/>
          <w:sz w:val="20"/>
          <w:szCs w:val="20"/>
          <w:cs/>
        </w:rPr>
        <w:t>।</w:t>
      </w:r>
    </w:p>
    <w:tbl>
      <w:tblPr>
        <w:tblStyle w:val="TableGrid"/>
        <w:tblW w:w="0" w:type="auto"/>
        <w:tblInd w:w="1728" w:type="dxa"/>
        <w:tblLook w:val="04A0" w:firstRow="1" w:lastRow="0" w:firstColumn="1" w:lastColumn="0" w:noHBand="0" w:noVBand="1"/>
      </w:tblPr>
      <w:tblGrid>
        <w:gridCol w:w="948"/>
        <w:gridCol w:w="2160"/>
        <w:gridCol w:w="1530"/>
        <w:gridCol w:w="2340"/>
      </w:tblGrid>
      <w:tr w:rsidR="00C33154" w:rsidTr="00C33154">
        <w:tc>
          <w:tcPr>
            <w:tcW w:w="781" w:type="dxa"/>
            <w:shd w:val="clear" w:color="auto" w:fill="DAEEF3" w:themeFill="accent5" w:themeFillTint="33"/>
          </w:tcPr>
          <w:p w:rsidR="00C33154" w:rsidRPr="00C33154" w:rsidRDefault="00C33154" w:rsidP="00C33154">
            <w:pPr>
              <w:spacing w:before="0" w:after="0"/>
              <w:rPr>
                <w:rFonts w:asciiTheme="majorHAnsi" w:hAnsiTheme="majorHAnsi" w:cs="Nirmala UI"/>
                <w:b/>
                <w:sz w:val="24"/>
                <w:szCs w:val="24"/>
              </w:rPr>
            </w:pPr>
            <w:r w:rsidRPr="00C33154">
              <w:rPr>
                <w:rFonts w:asciiTheme="majorHAnsi" w:hAnsiTheme="majorHAnsi" w:cs="Nirmala UI"/>
                <w:b/>
                <w:sz w:val="24"/>
                <w:szCs w:val="24"/>
              </w:rPr>
              <w:t>Words</w:t>
            </w:r>
          </w:p>
        </w:tc>
        <w:tc>
          <w:tcPr>
            <w:tcW w:w="2160" w:type="dxa"/>
            <w:shd w:val="clear" w:color="auto" w:fill="DAEEF3" w:themeFill="accent5" w:themeFillTint="33"/>
          </w:tcPr>
          <w:p w:rsidR="00C33154" w:rsidRPr="00C33154" w:rsidRDefault="00C33154" w:rsidP="00C33154">
            <w:pPr>
              <w:spacing w:before="0" w:after="0"/>
              <w:rPr>
                <w:rFonts w:asciiTheme="majorHAnsi" w:hAnsiTheme="majorHAnsi" w:cs="Nirmala UI"/>
                <w:b/>
                <w:sz w:val="24"/>
                <w:szCs w:val="24"/>
              </w:rPr>
            </w:pPr>
            <w:r w:rsidRPr="00C33154">
              <w:rPr>
                <w:rFonts w:asciiTheme="majorHAnsi" w:hAnsiTheme="majorHAnsi" w:cs="Nirmala UI"/>
                <w:b/>
                <w:sz w:val="24"/>
                <w:szCs w:val="24"/>
              </w:rPr>
              <w:t>Genders</w:t>
            </w:r>
          </w:p>
        </w:tc>
        <w:tc>
          <w:tcPr>
            <w:tcW w:w="1530" w:type="dxa"/>
            <w:shd w:val="clear" w:color="auto" w:fill="DAEEF3" w:themeFill="accent5" w:themeFillTint="33"/>
          </w:tcPr>
          <w:p w:rsidR="00C33154" w:rsidRPr="00C33154" w:rsidRDefault="00C33154" w:rsidP="00C33154">
            <w:pPr>
              <w:spacing w:before="0" w:after="0"/>
              <w:rPr>
                <w:rFonts w:asciiTheme="majorHAnsi" w:hAnsiTheme="majorHAnsi" w:cs="Nirmala UI"/>
                <w:b/>
                <w:sz w:val="24"/>
                <w:szCs w:val="24"/>
              </w:rPr>
            </w:pPr>
            <w:r w:rsidRPr="00C33154">
              <w:rPr>
                <w:rFonts w:asciiTheme="majorHAnsi" w:hAnsiTheme="majorHAnsi" w:cs="Nirmala UI"/>
                <w:b/>
                <w:sz w:val="24"/>
                <w:szCs w:val="24"/>
              </w:rPr>
              <w:t>Form</w:t>
            </w:r>
          </w:p>
        </w:tc>
        <w:tc>
          <w:tcPr>
            <w:tcW w:w="2340" w:type="dxa"/>
            <w:shd w:val="clear" w:color="auto" w:fill="DAEEF3" w:themeFill="accent5" w:themeFillTint="33"/>
          </w:tcPr>
          <w:p w:rsidR="00C33154" w:rsidRPr="00C33154" w:rsidRDefault="00C33154" w:rsidP="00C33154">
            <w:pPr>
              <w:spacing w:before="0" w:after="0"/>
              <w:rPr>
                <w:rFonts w:asciiTheme="majorHAnsi" w:hAnsiTheme="majorHAnsi" w:cs="Nirmala UI"/>
                <w:b/>
                <w:sz w:val="24"/>
                <w:szCs w:val="24"/>
              </w:rPr>
            </w:pPr>
            <w:r w:rsidRPr="00C33154">
              <w:rPr>
                <w:rFonts w:asciiTheme="majorHAnsi" w:hAnsiTheme="majorHAnsi" w:cs="Nirmala UI"/>
                <w:b/>
                <w:sz w:val="24"/>
                <w:szCs w:val="24"/>
              </w:rPr>
              <w:t>examples</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My</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Male/Female</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Singular</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This is my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Your</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Male/Female</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Singular/Plural</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This is your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His</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Male</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Singular</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This is his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Her</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Female</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Singular</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This is her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Its</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Neutral</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Singular</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Its her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Our</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Male/Female</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Plural</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This is our book.</w:t>
            </w:r>
          </w:p>
        </w:tc>
      </w:tr>
      <w:tr w:rsidR="00C33154" w:rsidTr="00C33154">
        <w:tc>
          <w:tcPr>
            <w:tcW w:w="781" w:type="dxa"/>
          </w:tcPr>
          <w:p w:rsidR="00C33154" w:rsidRPr="00C33154" w:rsidRDefault="00C33154" w:rsidP="00C33154">
            <w:pPr>
              <w:spacing w:before="0" w:after="0"/>
              <w:rPr>
                <w:rFonts w:cstheme="minorHAnsi"/>
                <w:b/>
                <w:sz w:val="20"/>
                <w:szCs w:val="20"/>
              </w:rPr>
            </w:pPr>
            <w:r w:rsidRPr="00C33154">
              <w:rPr>
                <w:rFonts w:cstheme="minorHAnsi"/>
                <w:b/>
                <w:sz w:val="20"/>
                <w:szCs w:val="20"/>
              </w:rPr>
              <w:t>Their</w:t>
            </w:r>
          </w:p>
        </w:tc>
        <w:tc>
          <w:tcPr>
            <w:tcW w:w="2160" w:type="dxa"/>
          </w:tcPr>
          <w:p w:rsidR="00C33154" w:rsidRPr="00C33154" w:rsidRDefault="00C33154" w:rsidP="00C33154">
            <w:pPr>
              <w:spacing w:before="0" w:after="0"/>
              <w:rPr>
                <w:rFonts w:cstheme="minorHAnsi"/>
                <w:sz w:val="20"/>
                <w:szCs w:val="20"/>
              </w:rPr>
            </w:pPr>
            <w:r w:rsidRPr="00C33154">
              <w:rPr>
                <w:rFonts w:cstheme="minorHAnsi"/>
                <w:sz w:val="20"/>
                <w:szCs w:val="20"/>
              </w:rPr>
              <w:t>Male/Female/Neuteral</w:t>
            </w:r>
          </w:p>
        </w:tc>
        <w:tc>
          <w:tcPr>
            <w:tcW w:w="1530" w:type="dxa"/>
          </w:tcPr>
          <w:p w:rsidR="00C33154" w:rsidRPr="00C33154" w:rsidRDefault="00C33154" w:rsidP="00C33154">
            <w:pPr>
              <w:spacing w:before="0" w:after="0"/>
              <w:rPr>
                <w:rFonts w:cstheme="minorHAnsi"/>
                <w:sz w:val="20"/>
                <w:szCs w:val="20"/>
              </w:rPr>
            </w:pPr>
            <w:r w:rsidRPr="00C33154">
              <w:rPr>
                <w:rFonts w:cstheme="minorHAnsi"/>
                <w:sz w:val="20"/>
                <w:szCs w:val="20"/>
              </w:rPr>
              <w:t>Plural</w:t>
            </w:r>
          </w:p>
        </w:tc>
        <w:tc>
          <w:tcPr>
            <w:tcW w:w="2340" w:type="dxa"/>
          </w:tcPr>
          <w:p w:rsidR="00C33154" w:rsidRPr="00C33154" w:rsidRDefault="00C33154" w:rsidP="00C33154">
            <w:pPr>
              <w:spacing w:before="0" w:after="0"/>
              <w:rPr>
                <w:rFonts w:cstheme="minorHAnsi"/>
                <w:sz w:val="20"/>
                <w:szCs w:val="20"/>
              </w:rPr>
            </w:pPr>
            <w:r w:rsidRPr="00C33154">
              <w:rPr>
                <w:rFonts w:cstheme="minorHAnsi"/>
                <w:sz w:val="20"/>
                <w:szCs w:val="20"/>
              </w:rPr>
              <w:t>There ore too any book.</w:t>
            </w:r>
          </w:p>
        </w:tc>
      </w:tr>
    </w:tbl>
    <w:p w:rsidR="00C33154" w:rsidRDefault="00C33154" w:rsidP="00C807C1">
      <w:pPr>
        <w:ind w:left="1037"/>
        <w:rPr>
          <w:rFonts w:ascii="Nirmala UI" w:hAnsi="Nirmala UI" w:cs="Nirmala UI"/>
          <w:sz w:val="20"/>
          <w:szCs w:val="20"/>
          <w:cs/>
        </w:rPr>
      </w:pPr>
    </w:p>
    <w:p w:rsidR="005C5C46" w:rsidRDefault="005C5C46" w:rsidP="00C807C1">
      <w:pPr>
        <w:ind w:left="1037"/>
      </w:pPr>
      <w:r>
        <w:rPr>
          <w:b/>
        </w:rPr>
        <w:t xml:space="preserve">My </w:t>
      </w:r>
      <w:r>
        <w:t>is used to when we talk abaut singular identity and for both mail and femail genders.</w:t>
      </w:r>
    </w:p>
    <w:p w:rsidR="00E84120" w:rsidRDefault="00E84120" w:rsidP="00E84120">
      <w:pPr>
        <w:pStyle w:val="boolformate"/>
        <w:rPr>
          <w:b/>
        </w:rPr>
      </w:pPr>
      <w:r w:rsidRPr="003A52E6">
        <w:rPr>
          <w:b/>
        </w:rPr>
        <w:t>For Example</w:t>
      </w:r>
      <w:r>
        <w:rPr>
          <w:b/>
        </w:rPr>
        <w:t xml:space="preserve"> </w:t>
      </w:r>
    </w:p>
    <w:p w:rsidR="007C4C71" w:rsidRDefault="007C4C71" w:rsidP="00E84120">
      <w:pPr>
        <w:pStyle w:val="dot"/>
        <w:ind w:left="2160"/>
        <w:sectPr w:rsidR="007C4C71"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pPr>
      <w:r w:rsidRPr="00786D2F">
        <w:lastRenderedPageBreak/>
        <w:t>This is my book.</w:t>
      </w:r>
    </w:p>
    <w:p w:rsidR="00E84120" w:rsidRPr="00786D2F" w:rsidRDefault="00E84120" w:rsidP="00E84120">
      <w:pPr>
        <w:spacing w:before="0" w:after="0" w:line="240" w:lineRule="auto"/>
        <w:ind w:left="2160"/>
        <w:rPr>
          <w:rFonts w:ascii="Nirmala UI" w:hAnsi="Nirmala UI" w:cs="Nirmala UI"/>
          <w:sz w:val="20"/>
          <w:szCs w:val="20"/>
        </w:rPr>
      </w:pPr>
      <w:r w:rsidRPr="00786D2F">
        <w:rPr>
          <w:rFonts w:ascii="Nirmala UI" w:hAnsi="Nirmala UI" w:cs="Nirmala UI"/>
          <w:sz w:val="20"/>
          <w:szCs w:val="20"/>
          <w:cs/>
        </w:rPr>
        <w:t>यह मेरी किताब है।</w:t>
      </w:r>
    </w:p>
    <w:p w:rsidR="00E84120" w:rsidRDefault="00E84120" w:rsidP="00E84120">
      <w:pPr>
        <w:pStyle w:val="dot"/>
        <w:ind w:left="2160"/>
      </w:pPr>
      <w:r w:rsidRPr="00786D2F">
        <w:t>This is my pet.</w:t>
      </w:r>
    </w:p>
    <w:p w:rsidR="00E84120" w:rsidRDefault="00E84120" w:rsidP="00E84120">
      <w:pPr>
        <w:spacing w:before="0" w:after="0" w:line="240" w:lineRule="auto"/>
        <w:ind w:left="2160"/>
        <w:rPr>
          <w:rFonts w:ascii="Nirmala UI" w:hAnsi="Nirmala UI" w:cs="Nirmala UI"/>
          <w:sz w:val="20"/>
          <w:szCs w:val="20"/>
          <w:cs/>
        </w:rPr>
      </w:pPr>
      <w:r w:rsidRPr="00786D2F">
        <w:rPr>
          <w:rFonts w:ascii="Nirmala UI" w:hAnsi="Nirmala UI" w:cs="Nirmala UI"/>
          <w:sz w:val="20"/>
          <w:szCs w:val="20"/>
          <w:cs/>
        </w:rPr>
        <w:t>यह मेरा पालतू है।</w:t>
      </w:r>
    </w:p>
    <w:p w:rsidR="00E84120" w:rsidRDefault="00E84120" w:rsidP="007C4C71">
      <w:pPr>
        <w:pStyle w:val="dot"/>
        <w:ind w:left="1260" w:hanging="360"/>
      </w:pPr>
      <w:r w:rsidRPr="00786D2F">
        <w:lastRenderedPageBreak/>
        <w:t>My brother will not go.</w:t>
      </w:r>
    </w:p>
    <w:p w:rsidR="00E84120" w:rsidRDefault="00E84120" w:rsidP="007C4C71">
      <w:pPr>
        <w:spacing w:before="0" w:after="0" w:line="240" w:lineRule="auto"/>
        <w:ind w:left="1260"/>
        <w:rPr>
          <w:rFonts w:asciiTheme="majorHAnsi" w:hAnsiTheme="majorHAnsi"/>
          <w:b/>
          <w:bCs/>
          <w:noProof/>
          <w:sz w:val="28"/>
          <w:szCs w:val="28"/>
          <w:u w:val="single"/>
          <w:lang w:bidi="hi-IN"/>
        </w:rPr>
      </w:pPr>
      <w:r>
        <w:rPr>
          <w:rFonts w:ascii="Nirmala UI" w:hAnsi="Nirmala UI" w:cs="Nirmala UI"/>
          <w:sz w:val="20"/>
          <w:szCs w:val="20"/>
          <w:cs/>
        </w:rPr>
        <w:t>मेरा भाई नहीं जाएगा।</w:t>
      </w:r>
    </w:p>
    <w:p w:rsidR="007C4C71" w:rsidRDefault="007C4C71" w:rsidP="00E84120">
      <w:pPr>
        <w:spacing w:before="0" w:after="0" w:line="240" w:lineRule="auto"/>
        <w:ind w:left="2160"/>
        <w:sectPr w:rsidR="007C4C71" w:rsidSect="007C4C71">
          <w:type w:val="continuous"/>
          <w:pgSz w:w="12240" w:h="15840"/>
          <w:pgMar w:top="1440" w:right="1440" w:bottom="1440" w:left="1440" w:header="720" w:footer="720" w:gutter="0"/>
          <w:cols w:num="2" w:space="720"/>
          <w:docGrid w:linePitch="360"/>
        </w:sectPr>
      </w:pPr>
    </w:p>
    <w:p w:rsidR="00E84120" w:rsidRPr="005C5C46" w:rsidRDefault="00E84120" w:rsidP="00E84120">
      <w:pPr>
        <w:spacing w:before="0" w:after="0" w:line="240" w:lineRule="auto"/>
        <w:ind w:left="2160"/>
      </w:pPr>
    </w:p>
    <w:p w:rsidR="005C5C46" w:rsidRDefault="005C5C46" w:rsidP="00C807C1">
      <w:pPr>
        <w:ind w:left="1037"/>
      </w:pPr>
      <w:r>
        <w:rPr>
          <w:b/>
        </w:rPr>
        <w:t>Your</w:t>
      </w:r>
      <w:r w:rsidRPr="005C5C46">
        <w:t xml:space="preserve"> </w:t>
      </w:r>
      <w:r>
        <w:t xml:space="preserve">is used to when we talk abaut singular and plural identity  and for both mail and </w:t>
      </w:r>
      <w:r w:rsidR="00642E20">
        <w:t>femail</w:t>
      </w:r>
      <w:r>
        <w:t xml:space="preserve"> genders.</w:t>
      </w:r>
    </w:p>
    <w:p w:rsidR="00E84120" w:rsidRDefault="00E84120" w:rsidP="00E84120">
      <w:pPr>
        <w:pStyle w:val="boolformate"/>
        <w:rPr>
          <w:b/>
        </w:rPr>
      </w:pPr>
      <w:r w:rsidRPr="003A52E6">
        <w:rPr>
          <w:b/>
        </w:rPr>
        <w:t>For Example</w:t>
      </w:r>
      <w:r>
        <w:rPr>
          <w:b/>
        </w:rPr>
        <w:t xml:space="preserve"> </w:t>
      </w:r>
    </w:p>
    <w:p w:rsidR="007C4C71" w:rsidRDefault="007C4C71" w:rsidP="00E84120">
      <w:pPr>
        <w:pStyle w:val="dot"/>
        <w:ind w:left="2160"/>
        <w:sectPr w:rsidR="007C4C71"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rPr>
          <w:rFonts w:ascii="Nirmala UI" w:hAnsi="Nirmala UI" w:cs="Nirmala UI"/>
          <w:sz w:val="20"/>
          <w:szCs w:val="20"/>
          <w:cs/>
        </w:rPr>
      </w:pPr>
      <w:r w:rsidRPr="00786D2F">
        <w:lastRenderedPageBreak/>
        <w:t>This is your book.</w:t>
      </w:r>
      <w:r w:rsidRPr="00535C1E">
        <w:rPr>
          <w:rFonts w:ascii="Nirmala UI" w:hAnsi="Nirmala UI" w:cs="Nirmala UI"/>
          <w:sz w:val="20"/>
          <w:szCs w:val="20"/>
          <w:cs/>
        </w:rPr>
        <w:t xml:space="preserve"> </w:t>
      </w:r>
    </w:p>
    <w:p w:rsidR="00E84120" w:rsidRPr="00E84120" w:rsidRDefault="00E84120" w:rsidP="00E84120">
      <w:pPr>
        <w:spacing w:before="0" w:after="0" w:line="240" w:lineRule="auto"/>
        <w:ind w:left="2160"/>
        <w:rPr>
          <w:rFonts w:ascii="Nirmala UI" w:hAnsi="Nirmala UI" w:cs="Nirmala UI"/>
          <w:sz w:val="20"/>
          <w:szCs w:val="20"/>
        </w:rPr>
      </w:pPr>
      <w:r>
        <w:rPr>
          <w:rFonts w:ascii="Nirmala UI" w:hAnsi="Nirmala UI" w:cs="Nirmala UI"/>
          <w:sz w:val="20"/>
          <w:szCs w:val="20"/>
          <w:cs/>
        </w:rPr>
        <w:t>यह आपकी किताब है।</w:t>
      </w:r>
    </w:p>
    <w:p w:rsidR="00E84120" w:rsidRDefault="00E84120" w:rsidP="00E84120">
      <w:pPr>
        <w:pStyle w:val="dot"/>
        <w:ind w:left="2160"/>
      </w:pPr>
      <w:r w:rsidRPr="00786D2F">
        <w:t>This is your house.</w:t>
      </w:r>
    </w:p>
    <w:p w:rsidR="00E84120" w:rsidRDefault="00E84120" w:rsidP="00E84120">
      <w:pPr>
        <w:spacing w:before="0" w:after="0" w:line="240" w:lineRule="auto"/>
        <w:ind w:left="2160"/>
        <w:rPr>
          <w:rFonts w:ascii="Nirmala UI" w:hAnsi="Nirmala UI" w:cs="Nirmala UI"/>
          <w:sz w:val="20"/>
          <w:szCs w:val="20"/>
          <w:cs/>
        </w:rPr>
      </w:pPr>
      <w:r>
        <w:rPr>
          <w:rFonts w:ascii="Nirmala UI" w:hAnsi="Nirmala UI" w:cs="Nirmala UI"/>
          <w:sz w:val="20"/>
          <w:szCs w:val="20"/>
          <w:cs/>
        </w:rPr>
        <w:t>यह आपका घर है।</w:t>
      </w:r>
    </w:p>
    <w:p w:rsidR="00E84120" w:rsidRDefault="00E84120" w:rsidP="007C4C71">
      <w:pPr>
        <w:pStyle w:val="dot"/>
        <w:ind w:left="1260"/>
      </w:pPr>
      <w:r w:rsidRPr="00786D2F">
        <w:lastRenderedPageBreak/>
        <w:t>Can I take your book?</w:t>
      </w:r>
    </w:p>
    <w:p w:rsidR="00E84120" w:rsidRDefault="00E84120" w:rsidP="007C4C71">
      <w:pPr>
        <w:spacing w:before="0" w:after="0" w:line="240" w:lineRule="auto"/>
        <w:ind w:left="1260"/>
        <w:rPr>
          <w:rFonts w:ascii="Nirmala UI" w:hAnsi="Nirmala UI" w:cs="Nirmala UI"/>
          <w:sz w:val="20"/>
          <w:szCs w:val="20"/>
        </w:rPr>
      </w:pPr>
      <w:r w:rsidRPr="00786D2F">
        <w:rPr>
          <w:rFonts w:ascii="Nirmala UI" w:hAnsi="Nirmala UI" w:cs="Nirmala UI"/>
          <w:sz w:val="20"/>
          <w:szCs w:val="20"/>
          <w:cs/>
        </w:rPr>
        <w:t>क्या मैं आपकी किताब ले सकता हूँ</w:t>
      </w:r>
      <w:r w:rsidRPr="00786D2F">
        <w:rPr>
          <w:rFonts w:ascii="Nirmala UI" w:hAnsi="Nirmala UI" w:cs="Nirmala UI"/>
          <w:sz w:val="20"/>
          <w:szCs w:val="20"/>
        </w:rPr>
        <w:t>?</w:t>
      </w:r>
    </w:p>
    <w:p w:rsidR="007C4C71" w:rsidRDefault="007C4C71" w:rsidP="00E84120">
      <w:pPr>
        <w:spacing w:before="0" w:after="0" w:line="240" w:lineRule="auto"/>
        <w:ind w:left="2160"/>
        <w:rPr>
          <w:rFonts w:ascii="Nirmala UI" w:hAnsi="Nirmala UI" w:cs="Nirmala UI"/>
          <w:sz w:val="20"/>
          <w:szCs w:val="20"/>
        </w:rPr>
        <w:sectPr w:rsidR="007C4C71" w:rsidSect="007C4C71">
          <w:type w:val="continuous"/>
          <w:pgSz w:w="12240" w:h="15840"/>
          <w:pgMar w:top="1440" w:right="1440" w:bottom="1440" w:left="1440" w:header="720" w:footer="720" w:gutter="0"/>
          <w:cols w:num="2" w:space="720"/>
          <w:docGrid w:linePitch="360"/>
        </w:sectPr>
      </w:pPr>
    </w:p>
    <w:p w:rsidR="00E84120" w:rsidRPr="00E84120" w:rsidRDefault="00E84120" w:rsidP="00E84120">
      <w:pPr>
        <w:spacing w:before="0" w:after="0" w:line="240" w:lineRule="auto"/>
        <w:ind w:left="2160"/>
        <w:rPr>
          <w:rFonts w:ascii="Nirmala UI" w:hAnsi="Nirmala UI" w:cs="Nirmala UI"/>
          <w:sz w:val="20"/>
          <w:szCs w:val="20"/>
        </w:rPr>
      </w:pPr>
    </w:p>
    <w:p w:rsidR="005C5C46" w:rsidRDefault="005C5C46" w:rsidP="00C807C1">
      <w:pPr>
        <w:ind w:left="1037"/>
      </w:pPr>
      <w:r>
        <w:rPr>
          <w:b/>
        </w:rPr>
        <w:t xml:space="preserve"> Her</w:t>
      </w:r>
      <w:r w:rsidRPr="005C5C46">
        <w:t xml:space="preserve"> </w:t>
      </w:r>
      <w:r>
        <w:t>is used to when we talk abaut singular identity and for femail genders.</w:t>
      </w:r>
    </w:p>
    <w:p w:rsidR="00E84120" w:rsidRDefault="00E84120" w:rsidP="00E84120">
      <w:pPr>
        <w:pStyle w:val="boolformate"/>
        <w:rPr>
          <w:b/>
        </w:rPr>
      </w:pPr>
      <w:r w:rsidRPr="003A52E6">
        <w:rPr>
          <w:b/>
        </w:rPr>
        <w:t>For Example</w:t>
      </w:r>
      <w:r>
        <w:rPr>
          <w:b/>
        </w:rPr>
        <w:t xml:space="preserve"> </w:t>
      </w:r>
    </w:p>
    <w:p w:rsidR="007C4C71" w:rsidRDefault="007C4C71" w:rsidP="00E84120">
      <w:pPr>
        <w:pStyle w:val="dot"/>
        <w:ind w:left="2160"/>
        <w:sectPr w:rsidR="007C4C71"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pPr>
      <w:r w:rsidRPr="00786D2F">
        <w:lastRenderedPageBreak/>
        <w:t>Her friend is a doter.</w:t>
      </w:r>
    </w:p>
    <w:p w:rsidR="00E84120" w:rsidRDefault="00E84120" w:rsidP="00E84120">
      <w:pPr>
        <w:spacing w:before="0" w:after="0" w:line="240" w:lineRule="auto"/>
        <w:ind w:left="2160"/>
        <w:rPr>
          <w:rFonts w:ascii="Nirmala UI" w:hAnsi="Nirmala UI" w:cs="Nirmala UI"/>
          <w:sz w:val="20"/>
          <w:szCs w:val="20"/>
          <w:cs/>
        </w:rPr>
      </w:pPr>
      <w:r w:rsidRPr="00786D2F">
        <w:rPr>
          <w:rFonts w:ascii="Nirmala UI" w:hAnsi="Nirmala UI" w:cs="Nirmala UI"/>
          <w:sz w:val="20"/>
          <w:szCs w:val="20"/>
          <w:cs/>
        </w:rPr>
        <w:t>उसका दोस्त एक डॉटर ह</w:t>
      </w:r>
      <w:r>
        <w:rPr>
          <w:rFonts w:ascii="Nirmala UI" w:hAnsi="Nirmala UI" w:cs="Nirmala UI"/>
          <w:sz w:val="20"/>
          <w:szCs w:val="20"/>
          <w:cs/>
        </w:rPr>
        <w:t>ै।</w:t>
      </w:r>
    </w:p>
    <w:p w:rsidR="007C4C71" w:rsidRDefault="007C4C71" w:rsidP="007C4C71">
      <w:pPr>
        <w:spacing w:before="0" w:after="0" w:line="240" w:lineRule="auto"/>
        <w:rPr>
          <w:rFonts w:ascii="Nirmala UI" w:hAnsi="Nirmala UI" w:cs="Nirmala UI"/>
          <w:sz w:val="20"/>
          <w:szCs w:val="20"/>
          <w:cs/>
        </w:rPr>
      </w:pPr>
    </w:p>
    <w:p w:rsidR="007C4C71" w:rsidRDefault="007C4C71" w:rsidP="007C4C71">
      <w:pPr>
        <w:pStyle w:val="dot"/>
        <w:ind w:left="1260"/>
      </w:pPr>
      <w:r>
        <w:lastRenderedPageBreak/>
        <w:t>Her</w:t>
      </w:r>
      <w:r w:rsidRPr="00786D2F">
        <w:t xml:space="preserve"> name is</w:t>
      </w:r>
      <w:r>
        <w:t xml:space="preserve"> Parul</w:t>
      </w:r>
      <w:r w:rsidRPr="00786D2F">
        <w:t>.</w:t>
      </w:r>
    </w:p>
    <w:p w:rsidR="007C4C71" w:rsidRPr="007C4C71" w:rsidRDefault="007C4C71" w:rsidP="007C4C71">
      <w:pPr>
        <w:spacing w:before="0" w:after="0" w:line="240" w:lineRule="auto"/>
        <w:ind w:left="1260"/>
        <w:rPr>
          <w:rFonts w:ascii="Nirmala UI" w:hAnsi="Nirmala UI" w:cs="Nirmala UI"/>
          <w:sz w:val="20"/>
          <w:szCs w:val="20"/>
        </w:rPr>
        <w:sectPr w:rsidR="007C4C71" w:rsidRPr="007C4C71" w:rsidSect="007C4C71">
          <w:type w:val="continuous"/>
          <w:pgSz w:w="12240" w:h="15840"/>
          <w:pgMar w:top="1440" w:right="1440" w:bottom="1440" w:left="1440" w:header="720" w:footer="720" w:gutter="0"/>
          <w:cols w:num="2" w:space="720"/>
          <w:docGrid w:linePitch="360"/>
        </w:sectPr>
      </w:pPr>
      <w:r w:rsidRPr="007C4C71">
        <w:rPr>
          <w:rFonts w:ascii="Nirmala UI" w:hAnsi="Nirmala UI" w:cs="Nirmala UI"/>
          <w:sz w:val="20"/>
          <w:szCs w:val="20"/>
          <w:cs/>
        </w:rPr>
        <w:t>उसका नाम पारुल</w:t>
      </w:r>
      <w:r w:rsidRPr="007C4C71">
        <w:rPr>
          <w:rFonts w:ascii="Nirmala UI" w:hAnsi="Nirmala UI" w:cs="Nirmala UI"/>
          <w:sz w:val="20"/>
          <w:szCs w:val="20"/>
        </w:rPr>
        <w:t xml:space="preserve"> </w:t>
      </w:r>
      <w:r w:rsidRPr="007C4C71">
        <w:rPr>
          <w:rFonts w:ascii="Nirmala UI" w:hAnsi="Nirmala UI" w:cs="Nirmala UI"/>
          <w:sz w:val="20"/>
          <w:szCs w:val="20"/>
          <w:cs/>
        </w:rPr>
        <w:t>है।</w:t>
      </w:r>
    </w:p>
    <w:p w:rsidR="005C5C46" w:rsidRDefault="005C5C46" w:rsidP="00C807C1">
      <w:pPr>
        <w:ind w:left="1037"/>
      </w:pPr>
      <w:r>
        <w:rPr>
          <w:b/>
        </w:rPr>
        <w:lastRenderedPageBreak/>
        <w:t xml:space="preserve">His </w:t>
      </w:r>
      <w:r>
        <w:t>is used to when we talk abaut singular identity and for mail genders.</w:t>
      </w:r>
    </w:p>
    <w:p w:rsidR="00E84120" w:rsidRDefault="00E84120" w:rsidP="00E84120">
      <w:pPr>
        <w:pStyle w:val="boolformate"/>
        <w:rPr>
          <w:b/>
        </w:rPr>
      </w:pPr>
      <w:r w:rsidRPr="003A52E6">
        <w:rPr>
          <w:b/>
        </w:rPr>
        <w:t>For Example</w:t>
      </w:r>
      <w:r>
        <w:rPr>
          <w:b/>
        </w:rPr>
        <w:t xml:space="preserve"> </w:t>
      </w:r>
    </w:p>
    <w:p w:rsidR="007C4C71" w:rsidRDefault="007C4C71" w:rsidP="00E84120">
      <w:pPr>
        <w:pStyle w:val="dot"/>
        <w:ind w:left="2160"/>
        <w:sectPr w:rsidR="007C4C71"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pPr>
      <w:r w:rsidRPr="00786D2F">
        <w:lastRenderedPageBreak/>
        <w:t>His name is Raju.</w:t>
      </w:r>
    </w:p>
    <w:p w:rsidR="00E84120" w:rsidRPr="0039646B" w:rsidRDefault="00E84120" w:rsidP="00E84120">
      <w:pPr>
        <w:spacing w:before="0" w:after="0" w:line="240" w:lineRule="auto"/>
        <w:ind w:left="2160"/>
        <w:rPr>
          <w:rFonts w:ascii="Nirmala UI" w:hAnsi="Nirmala UI" w:cs="Nirmala UI"/>
          <w:sz w:val="20"/>
          <w:szCs w:val="20"/>
        </w:rPr>
      </w:pPr>
      <w:r>
        <w:rPr>
          <w:rFonts w:ascii="Nirmala UI" w:hAnsi="Nirmala UI" w:cs="Nirmala UI"/>
          <w:sz w:val="20"/>
          <w:szCs w:val="20"/>
          <w:cs/>
        </w:rPr>
        <w:t>उसका नाम राजू है।</w:t>
      </w:r>
    </w:p>
    <w:p w:rsidR="00E84120" w:rsidRDefault="00E84120" w:rsidP="007C4C71">
      <w:pPr>
        <w:pStyle w:val="dot"/>
        <w:ind w:left="1260"/>
      </w:pPr>
      <w:r w:rsidRPr="00786D2F">
        <w:lastRenderedPageBreak/>
        <w:t>His friend is a teacher.</w:t>
      </w:r>
    </w:p>
    <w:p w:rsidR="00E84120" w:rsidRPr="00E84120" w:rsidRDefault="00E84120" w:rsidP="007C4C71">
      <w:pPr>
        <w:spacing w:before="0" w:after="0" w:line="240" w:lineRule="auto"/>
        <w:ind w:left="1260"/>
        <w:rPr>
          <w:rFonts w:ascii="Nirmala UI" w:hAnsi="Nirmala UI" w:cs="Nirmala UI"/>
          <w:sz w:val="20"/>
          <w:szCs w:val="20"/>
        </w:rPr>
      </w:pPr>
      <w:r>
        <w:rPr>
          <w:rFonts w:ascii="Nirmala UI" w:hAnsi="Nirmala UI" w:cs="Nirmala UI"/>
          <w:sz w:val="20"/>
          <w:szCs w:val="20"/>
          <w:cs/>
        </w:rPr>
        <w:t>उसका दोस्त एक शिक्षक है।</w:t>
      </w:r>
    </w:p>
    <w:p w:rsidR="007C4C71" w:rsidRDefault="007C4C71" w:rsidP="00C807C1">
      <w:pPr>
        <w:ind w:left="1037"/>
        <w:rPr>
          <w:b/>
        </w:rPr>
        <w:sectPr w:rsidR="007C4C71" w:rsidSect="007C4C71">
          <w:type w:val="continuous"/>
          <w:pgSz w:w="12240" w:h="15840"/>
          <w:pgMar w:top="1440" w:right="1440" w:bottom="1440" w:left="1440" w:header="720" w:footer="720" w:gutter="0"/>
          <w:cols w:num="2" w:space="720"/>
          <w:docGrid w:linePitch="360"/>
        </w:sectPr>
      </w:pPr>
    </w:p>
    <w:p w:rsidR="00E84120" w:rsidRDefault="00E84120" w:rsidP="00C807C1">
      <w:pPr>
        <w:ind w:left="1037"/>
        <w:rPr>
          <w:b/>
        </w:rPr>
      </w:pPr>
    </w:p>
    <w:p w:rsidR="00BD13C5" w:rsidRDefault="00BD13C5" w:rsidP="00C807C1">
      <w:pPr>
        <w:ind w:left="1037"/>
        <w:rPr>
          <w:b/>
        </w:rPr>
      </w:pPr>
    </w:p>
    <w:p w:rsidR="00BD13C5" w:rsidRDefault="00BD13C5" w:rsidP="00C807C1">
      <w:pPr>
        <w:ind w:left="1037"/>
        <w:rPr>
          <w:b/>
        </w:rPr>
      </w:pPr>
    </w:p>
    <w:p w:rsidR="005C5C46" w:rsidRDefault="005C5C46" w:rsidP="00C807C1">
      <w:pPr>
        <w:ind w:left="1037"/>
      </w:pPr>
      <w:r>
        <w:rPr>
          <w:b/>
        </w:rPr>
        <w:lastRenderedPageBreak/>
        <w:t>Its</w:t>
      </w:r>
      <w:r w:rsidRPr="005C5C46">
        <w:t xml:space="preserve"> </w:t>
      </w:r>
      <w:r>
        <w:t>is used to when we talk abaut singular identity.</w:t>
      </w:r>
    </w:p>
    <w:p w:rsidR="00E84120" w:rsidRDefault="00E84120" w:rsidP="00E84120">
      <w:pPr>
        <w:pStyle w:val="boolformate"/>
        <w:rPr>
          <w:b/>
        </w:rPr>
      </w:pPr>
      <w:r w:rsidRPr="003A52E6">
        <w:rPr>
          <w:b/>
        </w:rPr>
        <w:t>For Example</w:t>
      </w:r>
      <w:r>
        <w:rPr>
          <w:b/>
        </w:rPr>
        <w:t xml:space="preserve"> </w:t>
      </w:r>
    </w:p>
    <w:p w:rsidR="007C4C71" w:rsidRDefault="007C4C71" w:rsidP="00E84120">
      <w:pPr>
        <w:pStyle w:val="dot"/>
        <w:ind w:left="2160"/>
        <w:sectPr w:rsidR="007C4C71"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pPr>
      <w:r w:rsidRPr="00786D2F">
        <w:lastRenderedPageBreak/>
        <w:t>The dog broke its leg.</w:t>
      </w:r>
    </w:p>
    <w:p w:rsidR="00E84120" w:rsidRDefault="00E84120" w:rsidP="007C4C71">
      <w:pPr>
        <w:spacing w:before="0" w:after="0" w:line="240" w:lineRule="auto"/>
        <w:ind w:left="2160"/>
        <w:rPr>
          <w:rFonts w:ascii="Nirmala UI" w:hAnsi="Nirmala UI" w:cs="Nirmala UI"/>
          <w:sz w:val="20"/>
          <w:szCs w:val="20"/>
          <w:cs/>
        </w:rPr>
      </w:pPr>
      <w:r>
        <w:rPr>
          <w:rFonts w:ascii="Nirmala UI" w:hAnsi="Nirmala UI" w:cs="Nirmala UI"/>
          <w:sz w:val="20"/>
          <w:szCs w:val="20"/>
          <w:cs/>
        </w:rPr>
        <w:t xml:space="preserve">कुत्ते ने </w:t>
      </w:r>
      <w:r w:rsidRPr="00535C1E">
        <w:rPr>
          <w:rFonts w:ascii="Nirmala UI" w:hAnsi="Nirmala UI" w:cs="Nirmala UI" w:hint="cs"/>
          <w:sz w:val="20"/>
          <w:szCs w:val="20"/>
        </w:rPr>
        <w:t>अपना</w:t>
      </w:r>
      <w:r>
        <w:rPr>
          <w:rFonts w:ascii="Nirmala UI" w:hAnsi="Nirmala UI" w:cs="Nirmala UI"/>
          <w:sz w:val="20"/>
          <w:szCs w:val="20"/>
          <w:cs/>
        </w:rPr>
        <w:t xml:space="preserve"> पैर तोड़ दिया।</w:t>
      </w:r>
    </w:p>
    <w:p w:rsidR="007C4C71" w:rsidRDefault="007C4C71" w:rsidP="007C4C71">
      <w:pPr>
        <w:pStyle w:val="dot"/>
        <w:ind w:left="1350"/>
      </w:pPr>
      <w:r>
        <w:rPr>
          <w:cs/>
        </w:rPr>
        <w:lastRenderedPageBreak/>
        <w:t>Its our house.</w:t>
      </w:r>
    </w:p>
    <w:p w:rsidR="007C4C71" w:rsidRPr="007C4C71" w:rsidRDefault="007C4C71" w:rsidP="007C4C71">
      <w:pPr>
        <w:spacing w:before="0" w:after="0" w:line="240" w:lineRule="auto"/>
        <w:ind w:left="1350"/>
        <w:rPr>
          <w:rFonts w:ascii="Nirmala UI" w:hAnsi="Nirmala UI" w:cs="Nirmala UI"/>
          <w:sz w:val="20"/>
          <w:szCs w:val="20"/>
        </w:rPr>
      </w:pPr>
      <w:r w:rsidRPr="007C4C71">
        <w:rPr>
          <w:rFonts w:ascii="Nirmala UI" w:hAnsi="Nirmala UI" w:cs="Nirmala UI"/>
          <w:sz w:val="20"/>
          <w:szCs w:val="20"/>
          <w:cs/>
        </w:rPr>
        <w:t>हमारा घर है।</w:t>
      </w:r>
    </w:p>
    <w:p w:rsidR="007C4C71" w:rsidRDefault="007C4C71" w:rsidP="007C4C71">
      <w:pPr>
        <w:spacing w:before="0" w:after="0" w:line="240" w:lineRule="auto"/>
        <w:ind w:left="2160"/>
        <w:rPr>
          <w:rFonts w:ascii="Nirmala UI" w:hAnsi="Nirmala UI" w:cs="Nirmala UI"/>
          <w:sz w:val="20"/>
          <w:szCs w:val="20"/>
        </w:rPr>
        <w:sectPr w:rsidR="007C4C71" w:rsidSect="007C4C71">
          <w:type w:val="continuous"/>
          <w:pgSz w:w="12240" w:h="15840"/>
          <w:pgMar w:top="1440" w:right="1440" w:bottom="1440" w:left="1440" w:header="720" w:footer="720" w:gutter="0"/>
          <w:cols w:num="2" w:space="720"/>
          <w:docGrid w:linePitch="360"/>
        </w:sectPr>
      </w:pPr>
    </w:p>
    <w:p w:rsidR="007C4C71" w:rsidRPr="007C4C71" w:rsidRDefault="007C4C71" w:rsidP="007C4C71">
      <w:pPr>
        <w:spacing w:before="0" w:after="0" w:line="240" w:lineRule="auto"/>
        <w:ind w:left="2160"/>
        <w:rPr>
          <w:rFonts w:ascii="Nirmala UI" w:hAnsi="Nirmala UI" w:cs="Nirmala UI"/>
          <w:sz w:val="20"/>
          <w:szCs w:val="20"/>
        </w:rPr>
      </w:pPr>
    </w:p>
    <w:p w:rsidR="005C5C46" w:rsidRDefault="005C5C46" w:rsidP="00C807C1">
      <w:pPr>
        <w:ind w:left="1037"/>
      </w:pPr>
      <w:r>
        <w:rPr>
          <w:b/>
        </w:rPr>
        <w:t xml:space="preserve">Our </w:t>
      </w:r>
      <w:r>
        <w:t xml:space="preserve">is used to when we talk abaut singular and plural identity  and for both mail and </w:t>
      </w:r>
      <w:r w:rsidR="00642E20">
        <w:t xml:space="preserve">femail </w:t>
      </w:r>
      <w:r>
        <w:t>genders.</w:t>
      </w:r>
    </w:p>
    <w:p w:rsidR="00E84120" w:rsidRDefault="00E84120" w:rsidP="00E84120">
      <w:pPr>
        <w:pStyle w:val="boolformate"/>
        <w:rPr>
          <w:b/>
        </w:rPr>
      </w:pPr>
      <w:r w:rsidRPr="003A52E6">
        <w:rPr>
          <w:b/>
        </w:rPr>
        <w:t>For Example</w:t>
      </w:r>
      <w:r>
        <w:rPr>
          <w:b/>
        </w:rPr>
        <w:t xml:space="preserve"> </w:t>
      </w:r>
    </w:p>
    <w:p w:rsidR="001005BE" w:rsidRDefault="001005BE" w:rsidP="00E84120">
      <w:pPr>
        <w:pStyle w:val="dot"/>
        <w:ind w:left="2160" w:hanging="360"/>
        <w:sectPr w:rsidR="001005BE" w:rsidSect="00716E86">
          <w:type w:val="continuous"/>
          <w:pgSz w:w="12240" w:h="15840"/>
          <w:pgMar w:top="1440" w:right="1440" w:bottom="1440" w:left="1440" w:header="720" w:footer="720" w:gutter="0"/>
          <w:cols w:space="720"/>
          <w:docGrid w:linePitch="360"/>
        </w:sectPr>
      </w:pPr>
    </w:p>
    <w:p w:rsidR="00E84120" w:rsidRDefault="00E84120" w:rsidP="00E84120">
      <w:pPr>
        <w:pStyle w:val="dot"/>
        <w:ind w:left="2160" w:hanging="360"/>
      </w:pPr>
      <w:r w:rsidRPr="00786D2F">
        <w:lastRenderedPageBreak/>
        <w:t>This is our school.</w:t>
      </w:r>
    </w:p>
    <w:p w:rsidR="00E84120" w:rsidRPr="0039646B" w:rsidRDefault="00E84120" w:rsidP="00E84120">
      <w:pPr>
        <w:spacing w:before="0" w:after="0" w:line="240" w:lineRule="auto"/>
        <w:ind w:left="2160"/>
        <w:rPr>
          <w:rFonts w:ascii="Nirmala UI" w:hAnsi="Nirmala UI" w:cs="Nirmala UI"/>
          <w:sz w:val="20"/>
          <w:szCs w:val="20"/>
        </w:rPr>
      </w:pPr>
      <w:r>
        <w:rPr>
          <w:rFonts w:ascii="Nirmala UI" w:hAnsi="Nirmala UI" w:cs="Nirmala UI"/>
          <w:sz w:val="20"/>
          <w:szCs w:val="20"/>
          <w:cs/>
        </w:rPr>
        <w:t>यह हमारा विद्यालय है।</w:t>
      </w:r>
    </w:p>
    <w:p w:rsidR="00E84120" w:rsidRDefault="00E84120" w:rsidP="001005BE">
      <w:pPr>
        <w:pStyle w:val="dot"/>
        <w:ind w:left="1350" w:hanging="360"/>
      </w:pPr>
      <w:r w:rsidRPr="00786D2F">
        <w:lastRenderedPageBreak/>
        <w:t>This is our house.</w:t>
      </w:r>
    </w:p>
    <w:p w:rsidR="00E84120" w:rsidRDefault="00E84120" w:rsidP="001005BE">
      <w:pPr>
        <w:spacing w:before="0" w:after="0" w:line="240" w:lineRule="auto"/>
        <w:ind w:left="1350"/>
        <w:rPr>
          <w:rFonts w:ascii="Nirmala UI" w:hAnsi="Nirmala UI" w:cs="Nirmala UI"/>
          <w:sz w:val="20"/>
          <w:szCs w:val="20"/>
        </w:rPr>
      </w:pPr>
      <w:r>
        <w:rPr>
          <w:rFonts w:ascii="Nirmala UI" w:hAnsi="Nirmala UI" w:cs="Nirmala UI"/>
          <w:sz w:val="20"/>
          <w:szCs w:val="20"/>
          <w:cs/>
        </w:rPr>
        <w:t>यह हमारा घर हैं।</w:t>
      </w:r>
    </w:p>
    <w:p w:rsidR="001005BE" w:rsidRDefault="001005BE" w:rsidP="001005BE">
      <w:pPr>
        <w:spacing w:before="0" w:after="0" w:line="240" w:lineRule="auto"/>
        <w:ind w:left="1350"/>
        <w:rPr>
          <w:rFonts w:ascii="Nirmala UI" w:hAnsi="Nirmala UI" w:cs="Nirmala UI"/>
          <w:sz w:val="20"/>
          <w:szCs w:val="20"/>
        </w:rPr>
        <w:sectPr w:rsidR="001005BE" w:rsidSect="001005BE">
          <w:type w:val="continuous"/>
          <w:pgSz w:w="12240" w:h="15840"/>
          <w:pgMar w:top="1440" w:right="1440" w:bottom="1440" w:left="1440" w:header="720" w:footer="720" w:gutter="0"/>
          <w:cols w:num="2" w:space="720"/>
          <w:docGrid w:linePitch="360"/>
        </w:sectPr>
      </w:pPr>
    </w:p>
    <w:p w:rsidR="00642E20" w:rsidRPr="00642E20" w:rsidRDefault="00642E20" w:rsidP="00642E20">
      <w:pPr>
        <w:spacing w:before="0" w:after="0" w:line="240" w:lineRule="auto"/>
        <w:ind w:left="2160"/>
        <w:rPr>
          <w:rFonts w:ascii="Nirmala UI" w:hAnsi="Nirmala UI" w:cs="Nirmala UI"/>
          <w:sz w:val="20"/>
          <w:szCs w:val="20"/>
        </w:rPr>
      </w:pPr>
    </w:p>
    <w:p w:rsidR="005C5C46" w:rsidRPr="005C5C46" w:rsidRDefault="005C5C46" w:rsidP="00C807C1">
      <w:pPr>
        <w:ind w:left="1037"/>
        <w:rPr>
          <w:b/>
        </w:rPr>
      </w:pPr>
      <w:r w:rsidRPr="005C5C46">
        <w:rPr>
          <w:b/>
        </w:rPr>
        <w:t>Their</w:t>
      </w:r>
      <w:r w:rsidRPr="005C5C46">
        <w:t xml:space="preserve"> </w:t>
      </w:r>
      <w:r>
        <w:t>is used to when we talk abaut singular and pl</w:t>
      </w:r>
      <w:r w:rsidR="00642E20">
        <w:t>ural identity  and for mail, femail</w:t>
      </w:r>
      <w:r>
        <w:t xml:space="preserve"> and neuteral genders.</w:t>
      </w:r>
    </w:p>
    <w:p w:rsidR="00E84120" w:rsidRDefault="00C807C1" w:rsidP="00E84120">
      <w:pPr>
        <w:pStyle w:val="boolformate"/>
        <w:rPr>
          <w:b/>
        </w:rPr>
      </w:pPr>
      <w:r w:rsidRPr="003A52E6">
        <w:rPr>
          <w:b/>
        </w:rPr>
        <w:t>For Example</w:t>
      </w:r>
      <w:r>
        <w:rPr>
          <w:b/>
        </w:rPr>
        <w:t xml:space="preserve"> </w:t>
      </w:r>
    </w:p>
    <w:p w:rsidR="001005BE" w:rsidRDefault="001005BE" w:rsidP="00E84120">
      <w:pPr>
        <w:pStyle w:val="dot"/>
        <w:tabs>
          <w:tab w:val="left" w:pos="1440"/>
        </w:tabs>
        <w:ind w:left="2160" w:hanging="360"/>
        <w:sectPr w:rsidR="001005BE" w:rsidSect="00716E86">
          <w:type w:val="continuous"/>
          <w:pgSz w:w="12240" w:h="15840"/>
          <w:pgMar w:top="1440" w:right="1440" w:bottom="1440" w:left="1440" w:header="720" w:footer="720" w:gutter="0"/>
          <w:cols w:space="720"/>
          <w:docGrid w:linePitch="360"/>
        </w:sectPr>
      </w:pPr>
    </w:p>
    <w:p w:rsidR="00535C1E" w:rsidRDefault="00535C1E" w:rsidP="00E84120">
      <w:pPr>
        <w:pStyle w:val="dot"/>
        <w:tabs>
          <w:tab w:val="left" w:pos="1440"/>
        </w:tabs>
        <w:ind w:left="2160" w:hanging="360"/>
      </w:pPr>
      <w:r>
        <w:lastRenderedPageBreak/>
        <w:t>They are their</w:t>
      </w:r>
      <w:r w:rsidRPr="00786D2F">
        <w:t xml:space="preserve"> relative.</w:t>
      </w:r>
    </w:p>
    <w:p w:rsidR="00E84120" w:rsidRDefault="00535C1E" w:rsidP="00E84120">
      <w:pPr>
        <w:ind w:left="2160"/>
        <w:rPr>
          <w:rFonts w:ascii="Nirmala UI" w:hAnsi="Nirmala UI" w:cs="Nirmala UI"/>
          <w:sz w:val="20"/>
          <w:szCs w:val="20"/>
        </w:rPr>
      </w:pPr>
      <w:r w:rsidRPr="00535C1E">
        <w:rPr>
          <w:rFonts w:ascii="Nirmala UI" w:hAnsi="Nirmala UI" w:cs="Nirmala UI"/>
          <w:sz w:val="20"/>
          <w:szCs w:val="20"/>
          <w:cs/>
        </w:rPr>
        <w:t>वे उनके</w:t>
      </w:r>
      <w:r w:rsidRPr="00535C1E">
        <w:rPr>
          <w:rFonts w:ascii="Nirmala UI" w:hAnsi="Nirmala UI" w:cs="Nirmala UI"/>
          <w:sz w:val="20"/>
          <w:szCs w:val="20"/>
        </w:rPr>
        <w:t xml:space="preserve"> </w:t>
      </w:r>
      <w:r w:rsidRPr="00535C1E">
        <w:rPr>
          <w:rFonts w:ascii="Nirmala UI" w:hAnsi="Nirmala UI" w:cs="Nirmala UI"/>
          <w:sz w:val="20"/>
          <w:szCs w:val="20"/>
          <w:cs/>
        </w:rPr>
        <w:t>रिश्तेदार हैं।</w:t>
      </w:r>
    </w:p>
    <w:p w:rsidR="003445DE" w:rsidRDefault="003445DE" w:rsidP="001005BE">
      <w:pPr>
        <w:pStyle w:val="dot"/>
        <w:ind w:left="1350" w:hanging="360"/>
      </w:pPr>
      <w:r w:rsidRPr="00786D2F">
        <w:lastRenderedPageBreak/>
        <w:t>Where is their school?</w:t>
      </w:r>
    </w:p>
    <w:p w:rsidR="003445DE" w:rsidRDefault="003445DE" w:rsidP="001005BE">
      <w:pPr>
        <w:spacing w:before="0" w:after="0" w:line="240" w:lineRule="auto"/>
        <w:ind w:left="1350"/>
        <w:rPr>
          <w:rFonts w:ascii="Nirmala UI" w:hAnsi="Nirmala UI" w:cs="Nirmala UI"/>
          <w:sz w:val="20"/>
          <w:szCs w:val="20"/>
        </w:rPr>
      </w:pPr>
      <w:r w:rsidRPr="00786D2F">
        <w:rPr>
          <w:rFonts w:ascii="Nirmala UI" w:hAnsi="Nirmala UI" w:cs="Nirmala UI"/>
          <w:sz w:val="20"/>
          <w:szCs w:val="20"/>
          <w:cs/>
        </w:rPr>
        <w:t>उनका स्कूल कहाँ है</w:t>
      </w:r>
      <w:r w:rsidRPr="00786D2F">
        <w:rPr>
          <w:rFonts w:ascii="Nirmala UI" w:hAnsi="Nirmala UI" w:cs="Nirmala UI"/>
          <w:sz w:val="20"/>
          <w:szCs w:val="20"/>
        </w:rPr>
        <w:t>?</w:t>
      </w:r>
    </w:p>
    <w:p w:rsidR="001005BE" w:rsidRDefault="001005BE" w:rsidP="00E84120">
      <w:pPr>
        <w:spacing w:before="0" w:after="0" w:line="240" w:lineRule="auto"/>
        <w:ind w:left="2160"/>
        <w:rPr>
          <w:rFonts w:ascii="Nirmala UI" w:hAnsi="Nirmala UI" w:cs="Nirmala UI"/>
          <w:sz w:val="20"/>
          <w:szCs w:val="20"/>
        </w:rPr>
        <w:sectPr w:rsidR="001005BE" w:rsidSect="001005BE">
          <w:type w:val="continuous"/>
          <w:pgSz w:w="12240" w:h="15840"/>
          <w:pgMar w:top="1440" w:right="1440" w:bottom="1440" w:left="1440" w:header="720" w:footer="720" w:gutter="0"/>
          <w:cols w:num="2" w:space="720"/>
          <w:docGrid w:linePitch="360"/>
        </w:sectPr>
      </w:pPr>
    </w:p>
    <w:p w:rsidR="00642E20" w:rsidRDefault="00642E20" w:rsidP="00E84120">
      <w:pPr>
        <w:spacing w:before="0" w:after="0" w:line="240" w:lineRule="auto"/>
        <w:ind w:left="2160"/>
        <w:rPr>
          <w:rFonts w:ascii="Nirmala UI" w:hAnsi="Nirmala UI" w:cs="Nirmala UI"/>
          <w:sz w:val="20"/>
          <w:szCs w:val="20"/>
        </w:rPr>
      </w:pPr>
    </w:p>
    <w:p w:rsidR="001005BE" w:rsidRPr="0039646B" w:rsidRDefault="001005BE" w:rsidP="00E84120">
      <w:pPr>
        <w:spacing w:before="0" w:after="0" w:line="240" w:lineRule="auto"/>
        <w:ind w:left="2160"/>
        <w:rPr>
          <w:rFonts w:ascii="Nirmala UI" w:hAnsi="Nirmala UI" w:cs="Nirmala UI"/>
          <w:sz w:val="20"/>
          <w:szCs w:val="20"/>
        </w:rPr>
      </w:pPr>
    </w:p>
    <w:p w:rsidR="00C13A1D" w:rsidRPr="00C13A1D" w:rsidRDefault="00C13A1D" w:rsidP="00C13A1D">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t>EXERCISE:</w:t>
      </w:r>
      <w:r w:rsidR="00063C7C">
        <w:rPr>
          <w:rFonts w:asciiTheme="majorHAnsi" w:hAnsiTheme="majorHAnsi"/>
          <w:b/>
          <w:bCs/>
          <w:sz w:val="28"/>
          <w:szCs w:val="28"/>
          <w:u w:val="single"/>
          <w:lang w:bidi="hi-IN"/>
        </w:rPr>
        <w:t xml:space="preserve">- 3 </w:t>
      </w:r>
      <w:r w:rsidRPr="007D0562">
        <w:rPr>
          <w:rFonts w:asciiTheme="majorHAnsi" w:hAnsiTheme="majorHAnsi"/>
          <w:b/>
          <w:bCs/>
          <w:sz w:val="28"/>
          <w:szCs w:val="28"/>
          <w:lang w:bidi="hi-IN"/>
        </w:rPr>
        <w:t>(</w:t>
      </w:r>
      <w:r w:rsidRPr="00C13A1D">
        <w:rPr>
          <w:rFonts w:asciiTheme="majorHAnsi" w:hAnsiTheme="majorHAnsi"/>
          <w:b/>
          <w:sz w:val="24"/>
          <w:szCs w:val="24"/>
        </w:rPr>
        <w:t>My, Your, His, Her, Its, Our, Their</w:t>
      </w:r>
      <w:r w:rsidRPr="009B09D3">
        <w:rPr>
          <w:rFonts w:asciiTheme="majorHAnsi" w:hAnsiTheme="majorHAnsi"/>
          <w:b/>
          <w:bCs/>
          <w:sz w:val="28"/>
          <w:szCs w:val="28"/>
          <w:lang w:bidi="hi-IN"/>
        </w:rPr>
        <w:t>)</w:t>
      </w:r>
    </w:p>
    <w:p w:rsidR="00C13A1D" w:rsidRPr="00F830B8" w:rsidRDefault="00C13A1D" w:rsidP="00C13A1D">
      <w:pPr>
        <w:pStyle w:val="ListParagraph"/>
        <w:spacing w:after="0"/>
        <w:ind w:left="1134"/>
        <w:rPr>
          <w:rFonts w:asciiTheme="majorHAnsi" w:hAnsiTheme="majorHAnsi"/>
          <w:b/>
          <w:bCs/>
          <w:color w:val="000000" w:themeColor="text1"/>
          <w:sz w:val="24"/>
          <w:szCs w:val="24"/>
        </w:rPr>
      </w:pPr>
      <w:r w:rsidRPr="00F830B8">
        <w:rPr>
          <w:rFonts w:asciiTheme="majorHAnsi" w:hAnsiTheme="majorHAnsi"/>
          <w:b/>
          <w:bCs/>
          <w:color w:val="000000" w:themeColor="text1"/>
          <w:sz w:val="24"/>
          <w:szCs w:val="24"/>
        </w:rPr>
        <w:t xml:space="preserve">Fill in the blanks choosing the </w:t>
      </w:r>
      <w:r w:rsidRPr="00F830B8">
        <w:rPr>
          <w:rFonts w:asciiTheme="majorHAnsi" w:hAnsiTheme="majorHAnsi"/>
          <w:b/>
          <w:bCs/>
          <w:noProof/>
          <w:color w:val="000000" w:themeColor="text1"/>
          <w:sz w:val="24"/>
          <w:szCs w:val="24"/>
        </w:rPr>
        <w:t>correct</w:t>
      </w:r>
      <w:r w:rsidRPr="00F830B8">
        <w:rPr>
          <w:rFonts w:asciiTheme="majorHAnsi" w:hAnsiTheme="majorHAnsi"/>
          <w:b/>
          <w:bCs/>
          <w:color w:val="000000" w:themeColor="text1"/>
          <w:sz w:val="24"/>
          <w:szCs w:val="24"/>
        </w:rPr>
        <w:t xml:space="preserve"> option</w:t>
      </w:r>
    </w:p>
    <w:p w:rsidR="00C13A1D" w:rsidRPr="00C13A1D" w:rsidRDefault="00C13A1D" w:rsidP="00C13A1D">
      <w:pPr>
        <w:pStyle w:val="ListParagraph"/>
        <w:spacing w:after="0"/>
        <w:ind w:left="1134"/>
        <w:rPr>
          <w:rFonts w:cstheme="minorHAnsi"/>
          <w:b/>
          <w:color w:val="000000" w:themeColor="text1"/>
          <w:sz w:val="24"/>
          <w:szCs w:val="24"/>
        </w:rPr>
      </w:pPr>
      <w:r w:rsidRPr="00F830B8">
        <w:rPr>
          <w:rFonts w:cstheme="minorHAnsi"/>
          <w:b/>
          <w:bCs/>
          <w:color w:val="000000" w:themeColor="text1"/>
          <w:sz w:val="24"/>
          <w:szCs w:val="24"/>
        </w:rPr>
        <w:t>(“</w:t>
      </w:r>
      <w:r w:rsidRPr="00C13A1D">
        <w:rPr>
          <w:b/>
        </w:rPr>
        <w:t>My, Your, His, Her, Its, Our, Their</w:t>
      </w:r>
      <w:r w:rsidRPr="00F830B8">
        <w:rPr>
          <w:rFonts w:cstheme="minorHAnsi"/>
          <w:b/>
          <w:color w:val="000000" w:themeColor="text1"/>
          <w:sz w:val="24"/>
          <w:szCs w:val="24"/>
        </w:rPr>
        <w:t>”)</w:t>
      </w:r>
    </w:p>
    <w:p w:rsidR="00C13A1D" w:rsidRDefault="00C13A1D" w:rsidP="00C13A1D">
      <w:pPr>
        <w:pStyle w:val="ListParagraph"/>
        <w:spacing w:before="0" w:after="0"/>
      </w:pPr>
    </w:p>
    <w:p w:rsidR="00960311" w:rsidRDefault="00960311" w:rsidP="00C13A1D">
      <w:pPr>
        <w:pStyle w:val="ListParagraph"/>
        <w:numPr>
          <w:ilvl w:val="0"/>
          <w:numId w:val="82"/>
        </w:numPr>
        <w:spacing w:before="0" w:after="0"/>
      </w:pPr>
      <w:r>
        <w:t>Rohit</w:t>
      </w:r>
      <w:r w:rsidRPr="00527673">
        <w:t> is doing </w:t>
      </w:r>
      <w:r>
        <w:t>…….. work</w:t>
      </w:r>
      <w:r w:rsidRPr="00527673">
        <w:t>.</w:t>
      </w:r>
    </w:p>
    <w:p w:rsidR="00960311" w:rsidRPr="00527673" w:rsidRDefault="00960311" w:rsidP="00960311">
      <w:pPr>
        <w:pStyle w:val="ListParagraph"/>
        <w:numPr>
          <w:ilvl w:val="0"/>
          <w:numId w:val="82"/>
        </w:numPr>
        <w:spacing w:before="0" w:after="0"/>
      </w:pPr>
      <w:r w:rsidRPr="00527673">
        <w:t>Are the teachers having </w:t>
      </w:r>
      <w:r>
        <w:t xml:space="preserve">…….. </w:t>
      </w:r>
      <w:r w:rsidRPr="00527673">
        <w:t>meeting now?</w:t>
      </w:r>
    </w:p>
    <w:p w:rsidR="00960311" w:rsidRDefault="00960311" w:rsidP="00960311">
      <w:pPr>
        <w:pStyle w:val="ListParagraph"/>
        <w:numPr>
          <w:ilvl w:val="0"/>
          <w:numId w:val="82"/>
        </w:numPr>
        <w:spacing w:before="0" w:after="0"/>
      </w:pPr>
      <w:r w:rsidRPr="00527673">
        <w:t>Do you live with </w:t>
      </w:r>
      <w:r>
        <w:t>…….. friends</w:t>
      </w:r>
      <w:r w:rsidRPr="00527673">
        <w:t>?</w:t>
      </w:r>
    </w:p>
    <w:p w:rsidR="00960311" w:rsidRPr="00527673" w:rsidRDefault="00960311" w:rsidP="00960311">
      <w:pPr>
        <w:pStyle w:val="ListParagraph"/>
        <w:numPr>
          <w:ilvl w:val="0"/>
          <w:numId w:val="82"/>
        </w:numPr>
        <w:spacing w:before="0" w:after="0"/>
      </w:pPr>
      <w:r w:rsidRPr="00527673">
        <w:t>Have you got </w:t>
      </w:r>
      <w:r>
        <w:t>…….. a cap</w:t>
      </w:r>
      <w:r w:rsidRPr="00527673">
        <w:t>?</w:t>
      </w:r>
    </w:p>
    <w:p w:rsidR="00960311" w:rsidRDefault="00960311" w:rsidP="00960311">
      <w:pPr>
        <w:pStyle w:val="ListParagraph"/>
        <w:numPr>
          <w:ilvl w:val="0"/>
          <w:numId w:val="82"/>
        </w:numPr>
        <w:spacing w:before="0" w:after="0"/>
      </w:pPr>
      <w:r w:rsidRPr="00527673">
        <w:t>We love </w:t>
      </w:r>
      <w:r>
        <w:t xml:space="preserve">…….. </w:t>
      </w:r>
      <w:r w:rsidRPr="00527673">
        <w:t>new</w:t>
      </w:r>
      <w:r>
        <w:t xml:space="preserve"> bike</w:t>
      </w:r>
      <w:r w:rsidRPr="00527673">
        <w:t>.</w:t>
      </w:r>
    </w:p>
    <w:p w:rsidR="00960311" w:rsidRPr="00527673" w:rsidRDefault="00960311" w:rsidP="00960311">
      <w:pPr>
        <w:pStyle w:val="ListParagraph"/>
        <w:numPr>
          <w:ilvl w:val="0"/>
          <w:numId w:val="82"/>
        </w:numPr>
        <w:spacing w:before="0" w:after="0"/>
      </w:pPr>
      <w:r w:rsidRPr="00527673">
        <w:t>I like visiting </w:t>
      </w:r>
      <w:r>
        <w:t>…….. relatives</w:t>
      </w:r>
      <w:r w:rsidRPr="00527673">
        <w:t>.</w:t>
      </w:r>
    </w:p>
    <w:p w:rsidR="00960311" w:rsidRDefault="00960311" w:rsidP="00960311">
      <w:pPr>
        <w:pStyle w:val="ListParagraph"/>
        <w:numPr>
          <w:ilvl w:val="0"/>
          <w:numId w:val="82"/>
        </w:numPr>
        <w:spacing w:before="0" w:after="0"/>
      </w:pPr>
      <w:r w:rsidRPr="00527673">
        <w:t>He's in </w:t>
      </w:r>
      <w:r>
        <w:t>…….. living room</w:t>
      </w:r>
      <w:r w:rsidRPr="00527673">
        <w:t>.</w:t>
      </w:r>
    </w:p>
    <w:p w:rsidR="00960311" w:rsidRPr="00527673" w:rsidRDefault="00960311" w:rsidP="00960311">
      <w:pPr>
        <w:pStyle w:val="ListParagraph"/>
        <w:numPr>
          <w:ilvl w:val="0"/>
          <w:numId w:val="82"/>
        </w:numPr>
        <w:spacing w:before="0" w:after="0"/>
      </w:pPr>
      <w:r w:rsidRPr="00527673">
        <w:t>He's looking for </w:t>
      </w:r>
      <w:r>
        <w:t>…….. shirts</w:t>
      </w:r>
      <w:r w:rsidRPr="00527673">
        <w:t>.</w:t>
      </w:r>
    </w:p>
    <w:p w:rsidR="00960311" w:rsidRDefault="00960311" w:rsidP="00960311">
      <w:pPr>
        <w:pStyle w:val="ListParagraph"/>
        <w:numPr>
          <w:ilvl w:val="0"/>
          <w:numId w:val="82"/>
        </w:numPr>
        <w:spacing w:before="0" w:after="0"/>
      </w:pPr>
      <w:r w:rsidRPr="00527673">
        <w:t>The children are with </w:t>
      </w:r>
      <w:r>
        <w:t>…….. mother</w:t>
      </w:r>
      <w:r w:rsidRPr="00527673">
        <w:t>.</w:t>
      </w:r>
    </w:p>
    <w:p w:rsidR="00960311" w:rsidRPr="00527673" w:rsidRDefault="00960311" w:rsidP="00960311">
      <w:pPr>
        <w:pStyle w:val="ListParagraph"/>
        <w:numPr>
          <w:ilvl w:val="0"/>
          <w:numId w:val="82"/>
        </w:numPr>
        <w:spacing w:before="0" w:after="0"/>
      </w:pPr>
      <w:r w:rsidRPr="00527673">
        <w:t>She's in </w:t>
      </w:r>
      <w:r>
        <w:t>…….. home</w:t>
      </w:r>
      <w:r w:rsidRPr="00527673">
        <w:t>.</w:t>
      </w:r>
    </w:p>
    <w:p w:rsidR="00960311" w:rsidRDefault="00960311" w:rsidP="00960311">
      <w:pPr>
        <w:pStyle w:val="ListParagraph"/>
        <w:numPr>
          <w:ilvl w:val="0"/>
          <w:numId w:val="82"/>
        </w:numPr>
        <w:spacing w:before="0" w:after="0"/>
      </w:pPr>
      <w:r w:rsidRPr="00527673">
        <w:t>I like </w:t>
      </w:r>
      <w:r>
        <w:t xml:space="preserve">…….. </w:t>
      </w:r>
      <w:r w:rsidRPr="00527673">
        <w:t>job.</w:t>
      </w:r>
    </w:p>
    <w:p w:rsidR="00960311" w:rsidRPr="00527673" w:rsidRDefault="00960311" w:rsidP="00960311">
      <w:pPr>
        <w:pStyle w:val="ListParagraph"/>
        <w:numPr>
          <w:ilvl w:val="0"/>
          <w:numId w:val="82"/>
        </w:numPr>
        <w:spacing w:before="0" w:after="0"/>
      </w:pPr>
      <w:r w:rsidRPr="00527673">
        <w:t>They haven't got </w:t>
      </w:r>
      <w:r>
        <w:t>…….. novel</w:t>
      </w:r>
      <w:r w:rsidRPr="00527673">
        <w:t>.</w:t>
      </w:r>
    </w:p>
    <w:p w:rsidR="00960311" w:rsidRDefault="00960311" w:rsidP="00960311">
      <w:pPr>
        <w:pStyle w:val="ListParagraph"/>
        <w:numPr>
          <w:ilvl w:val="0"/>
          <w:numId w:val="82"/>
        </w:numPr>
        <w:spacing w:before="0" w:after="0"/>
      </w:pPr>
      <w:r>
        <w:t>Are you and your children</w:t>
      </w:r>
      <w:r w:rsidRPr="00527673">
        <w:t xml:space="preserve"> enjoying </w:t>
      </w:r>
      <w:r>
        <w:t xml:space="preserve">…….. </w:t>
      </w:r>
      <w:r w:rsidRPr="00527673">
        <w:t>English classes?</w:t>
      </w:r>
    </w:p>
    <w:p w:rsidR="00960311" w:rsidRPr="00527673" w:rsidRDefault="00960311" w:rsidP="00960311">
      <w:pPr>
        <w:pStyle w:val="ListParagraph"/>
        <w:numPr>
          <w:ilvl w:val="0"/>
          <w:numId w:val="82"/>
        </w:numPr>
        <w:spacing w:before="0" w:after="0"/>
      </w:pPr>
      <w:r w:rsidRPr="00527673">
        <w:t>She's with </w:t>
      </w:r>
      <w:r>
        <w:t xml:space="preserve">…….. </w:t>
      </w:r>
      <w:r w:rsidRPr="00527673">
        <w:t>best friend.</w:t>
      </w:r>
    </w:p>
    <w:p w:rsidR="00960311" w:rsidRDefault="00960311" w:rsidP="00960311">
      <w:pPr>
        <w:pStyle w:val="ListParagraph"/>
        <w:numPr>
          <w:ilvl w:val="0"/>
          <w:numId w:val="82"/>
        </w:numPr>
        <w:spacing w:before="0" w:after="0"/>
      </w:pPr>
      <w:r>
        <w:t>Agra</w:t>
      </w:r>
      <w:r w:rsidRPr="00527673">
        <w:t> is famous for </w:t>
      </w:r>
      <w:r>
        <w:t>…….. Taj mahal</w:t>
      </w:r>
      <w:r w:rsidRPr="00527673">
        <w:t>.</w:t>
      </w:r>
    </w:p>
    <w:p w:rsidR="00C13A1D" w:rsidRDefault="00C13A1D" w:rsidP="00C13A1D">
      <w:pPr>
        <w:spacing w:before="0" w:after="0"/>
      </w:pPr>
    </w:p>
    <w:p w:rsidR="001005BE" w:rsidRDefault="001005BE">
      <w:pPr>
        <w:spacing w:before="0" w:after="200"/>
      </w:pPr>
      <w:r>
        <w:br w:type="page"/>
      </w:r>
    </w:p>
    <w:p w:rsidR="00C13A1D" w:rsidRDefault="00C13A1D" w:rsidP="00C13A1D">
      <w:pPr>
        <w:spacing w:before="0" w:after="0"/>
      </w:pPr>
    </w:p>
    <w:p w:rsidR="00C807C1" w:rsidRPr="00932041" w:rsidRDefault="00C807C1" w:rsidP="00853BBE">
      <w:pPr>
        <w:pStyle w:val="Heading3"/>
      </w:pPr>
      <w:bookmarkStart w:id="18" w:name="_Toc18392243"/>
      <w:r w:rsidRPr="00932041">
        <w:t>Quantifiers (</w:t>
      </w:r>
      <w:r w:rsidR="00475E15" w:rsidRPr="00932041">
        <w:t>A Few, A Little, Much, Many, A Lot Of And Some</w:t>
      </w:r>
      <w:r w:rsidRPr="00932041">
        <w:t>)</w:t>
      </w:r>
      <w:bookmarkEnd w:id="18"/>
    </w:p>
    <w:p w:rsidR="00C807C1" w:rsidRDefault="00C807C1" w:rsidP="00C807C1">
      <w:pPr>
        <w:pStyle w:val="boolformate"/>
        <w:ind w:left="1037"/>
      </w:pPr>
      <w:r>
        <w:t xml:space="preserve">Quantifiers are used before a </w:t>
      </w:r>
      <w:r w:rsidRPr="0011707D">
        <w:rPr>
          <w:noProof/>
        </w:rPr>
        <w:t>noun</w:t>
      </w:r>
      <w:r>
        <w:t xml:space="preserve"> to indicate the amount or quantity of the noun. There are </w:t>
      </w:r>
      <w:r w:rsidR="007509A5">
        <w:t>six</w:t>
      </w:r>
      <w:r>
        <w:t xml:space="preserve"> Quantifier determiners:</w:t>
      </w:r>
      <w:r w:rsidRPr="00486C4A">
        <w:t xml:space="preserve"> a few, a little, much, </w:t>
      </w:r>
      <w:r>
        <w:t>many, a lot of and some.</w:t>
      </w:r>
    </w:p>
    <w:p w:rsidR="00C807C1" w:rsidRDefault="00C807C1" w:rsidP="00C807C1">
      <w:pPr>
        <w:ind w:left="1037"/>
        <w:rPr>
          <w:rFonts w:ascii="Nirmala UI" w:hAnsi="Nirmala UI" w:cs="Nirmala UI"/>
          <w:sz w:val="20"/>
          <w:szCs w:val="20"/>
        </w:rPr>
      </w:pPr>
      <w:r>
        <w:br/>
      </w:r>
      <w:r w:rsidRPr="00533EA8">
        <w:rPr>
          <w:rFonts w:cstheme="minorHAnsi"/>
          <w:cs/>
        </w:rPr>
        <w:t>"</w:t>
      </w:r>
      <w:r w:rsidRPr="00533EA8">
        <w:rPr>
          <w:rFonts w:cstheme="minorHAnsi"/>
        </w:rPr>
        <w:t xml:space="preserve"> </w:t>
      </w:r>
      <w:r>
        <w:t>Quantifier</w:t>
      </w:r>
      <w:r w:rsidRPr="00533EA8">
        <w:rPr>
          <w:rFonts w:cstheme="minorHAnsi"/>
          <w:cs/>
        </w:rPr>
        <w:t xml:space="preserve"> "</w:t>
      </w:r>
      <w:r>
        <w:rPr>
          <w:cs/>
        </w:rPr>
        <w:t xml:space="preserve"> </w:t>
      </w:r>
      <w:r w:rsidRPr="009B1C91">
        <w:rPr>
          <w:rFonts w:ascii="Nirmala UI" w:hAnsi="Nirmala UI" w:cs="Nirmala UI"/>
          <w:sz w:val="20"/>
          <w:szCs w:val="20"/>
        </w:rPr>
        <w:t>का उपयोग संज्ञा से पहले संज्ञा की मात्रा या मात्रा को इंगित करने के लिए किया जाता है।</w:t>
      </w:r>
    </w:p>
    <w:p w:rsidR="00B54E29" w:rsidRDefault="00B54E29" w:rsidP="00C807C1">
      <w:pPr>
        <w:ind w:left="1037"/>
        <w:rPr>
          <w:rFonts w:ascii="Nirmala UI" w:hAnsi="Nirmala UI" w:cs="Nirmala UI"/>
          <w:sz w:val="20"/>
          <w:szCs w:val="20"/>
        </w:rPr>
      </w:pPr>
    </w:p>
    <w:tbl>
      <w:tblPr>
        <w:tblStyle w:val="TableGrid"/>
        <w:tblW w:w="0" w:type="auto"/>
        <w:tblInd w:w="1503" w:type="dxa"/>
        <w:tblLook w:val="04A0" w:firstRow="1" w:lastRow="0" w:firstColumn="1" w:lastColumn="0" w:noHBand="0" w:noVBand="1"/>
      </w:tblPr>
      <w:tblGrid>
        <w:gridCol w:w="871"/>
        <w:gridCol w:w="3330"/>
        <w:gridCol w:w="3060"/>
      </w:tblGrid>
      <w:tr w:rsidR="00B54E29" w:rsidTr="00B54E29">
        <w:tc>
          <w:tcPr>
            <w:tcW w:w="871" w:type="dxa"/>
            <w:shd w:val="clear" w:color="auto" w:fill="DAEEF3" w:themeFill="accent5" w:themeFillTint="33"/>
          </w:tcPr>
          <w:p w:rsidR="00E176DD" w:rsidRPr="00B54E29" w:rsidRDefault="00E176DD" w:rsidP="00C807C1">
            <w:pPr>
              <w:rPr>
                <w:rFonts w:asciiTheme="majorHAnsi" w:hAnsiTheme="majorHAnsi" w:cs="Nirmala UI"/>
                <w:b/>
                <w:sz w:val="24"/>
                <w:szCs w:val="24"/>
              </w:rPr>
            </w:pPr>
            <w:bookmarkStart w:id="19" w:name="_GoBack"/>
            <w:bookmarkEnd w:id="19"/>
            <w:r w:rsidRPr="00B54E29">
              <w:rPr>
                <w:rFonts w:asciiTheme="majorHAnsi" w:hAnsiTheme="majorHAnsi" w:cs="Nirmala UI"/>
                <w:b/>
                <w:sz w:val="24"/>
                <w:szCs w:val="24"/>
              </w:rPr>
              <w:t>Word</w:t>
            </w:r>
          </w:p>
        </w:tc>
        <w:tc>
          <w:tcPr>
            <w:tcW w:w="3330" w:type="dxa"/>
            <w:shd w:val="clear" w:color="auto" w:fill="DAEEF3" w:themeFill="accent5" w:themeFillTint="33"/>
          </w:tcPr>
          <w:p w:rsidR="00E176DD" w:rsidRPr="00B54E29" w:rsidRDefault="00E176DD" w:rsidP="00C807C1">
            <w:pPr>
              <w:rPr>
                <w:rFonts w:asciiTheme="majorHAnsi" w:hAnsiTheme="majorHAnsi" w:cs="Nirmala UI"/>
                <w:b/>
                <w:sz w:val="24"/>
                <w:szCs w:val="24"/>
              </w:rPr>
            </w:pPr>
            <w:r w:rsidRPr="00B54E29">
              <w:rPr>
                <w:rFonts w:asciiTheme="majorHAnsi" w:hAnsiTheme="majorHAnsi" w:cs="Nirmala UI"/>
                <w:b/>
                <w:sz w:val="24"/>
                <w:szCs w:val="24"/>
              </w:rPr>
              <w:t>Noun</w:t>
            </w:r>
          </w:p>
        </w:tc>
        <w:tc>
          <w:tcPr>
            <w:tcW w:w="3060" w:type="dxa"/>
            <w:shd w:val="clear" w:color="auto" w:fill="DAEEF3" w:themeFill="accent5" w:themeFillTint="33"/>
          </w:tcPr>
          <w:p w:rsidR="00E176DD" w:rsidRPr="00B54E29" w:rsidRDefault="00E176DD" w:rsidP="00C807C1">
            <w:pPr>
              <w:rPr>
                <w:rFonts w:asciiTheme="majorHAnsi" w:hAnsiTheme="majorHAnsi" w:cs="Nirmala UI"/>
                <w:b/>
                <w:sz w:val="24"/>
                <w:szCs w:val="24"/>
              </w:rPr>
            </w:pPr>
            <w:r w:rsidRPr="00B54E29">
              <w:rPr>
                <w:rFonts w:asciiTheme="majorHAnsi" w:hAnsiTheme="majorHAnsi" w:cs="Nirmala UI"/>
                <w:b/>
                <w:sz w:val="24"/>
                <w:szCs w:val="24"/>
              </w:rPr>
              <w:t>Example</w:t>
            </w:r>
          </w:p>
        </w:tc>
      </w:tr>
      <w:tr w:rsidR="00B54E29" w:rsidTr="00B54E29">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A few</w:t>
            </w:r>
          </w:p>
        </w:tc>
        <w:tc>
          <w:tcPr>
            <w:tcW w:w="333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I know very few people here.</w:t>
            </w:r>
          </w:p>
        </w:tc>
      </w:tr>
      <w:tr w:rsidR="00B54E29" w:rsidTr="00B54E29">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A little</w:t>
            </w:r>
          </w:p>
        </w:tc>
        <w:tc>
          <w:tcPr>
            <w:tcW w:w="333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Uncountable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I eat very little rice.</w:t>
            </w:r>
          </w:p>
        </w:tc>
      </w:tr>
      <w:tr w:rsidR="00B54E29" w:rsidTr="00B54E29">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Much</w:t>
            </w:r>
          </w:p>
        </w:tc>
        <w:tc>
          <w:tcPr>
            <w:tcW w:w="3330" w:type="dxa"/>
          </w:tcPr>
          <w:p w:rsidR="00E176DD" w:rsidRPr="00B54E29" w:rsidRDefault="00E176DD" w:rsidP="00B54E29">
            <w:pPr>
              <w:spacing w:before="0" w:after="0" w:line="276" w:lineRule="auto"/>
              <w:rPr>
                <w:rFonts w:cstheme="minorHAnsi"/>
                <w:sz w:val="20"/>
                <w:szCs w:val="20"/>
              </w:rPr>
            </w:pPr>
            <w:r w:rsidRPr="00B54E29">
              <w:rPr>
                <w:rFonts w:cstheme="minorHAnsi"/>
                <w:sz w:val="20"/>
                <w:szCs w:val="20"/>
              </w:rPr>
              <w:t>Uncountable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Do you eat much rice?</w:t>
            </w:r>
          </w:p>
        </w:tc>
      </w:tr>
      <w:tr w:rsidR="00B54E29" w:rsidTr="00B54E29">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Many</w:t>
            </w:r>
          </w:p>
        </w:tc>
        <w:tc>
          <w:tcPr>
            <w:tcW w:w="3330" w:type="dxa"/>
          </w:tcPr>
          <w:p w:rsidR="00E176DD" w:rsidRPr="00B54E29" w:rsidRDefault="00E176DD" w:rsidP="00B54E29">
            <w:pPr>
              <w:spacing w:before="0" w:after="0" w:line="276" w:lineRule="auto"/>
              <w:rPr>
                <w:rFonts w:cstheme="minorHAnsi"/>
                <w:sz w:val="20"/>
                <w:szCs w:val="20"/>
              </w:rPr>
            </w:pPr>
            <w:r w:rsidRPr="00B54E29">
              <w:rPr>
                <w:rFonts w:cstheme="minorHAnsi"/>
                <w:sz w:val="20"/>
                <w:szCs w:val="20"/>
              </w:rPr>
              <w:t>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Do you know many people here?</w:t>
            </w:r>
          </w:p>
        </w:tc>
      </w:tr>
      <w:tr w:rsidR="00B54E29" w:rsidTr="00B54E29">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A lot of</w:t>
            </w:r>
          </w:p>
        </w:tc>
        <w:tc>
          <w:tcPr>
            <w:tcW w:w="333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Co</w:t>
            </w:r>
            <w:r w:rsidRPr="00B54E29">
              <w:rPr>
                <w:rFonts w:cstheme="minorHAnsi"/>
                <w:sz w:val="20"/>
                <w:szCs w:val="20"/>
              </w:rPr>
              <w:t xml:space="preserve">untable and </w:t>
            </w:r>
            <w:r w:rsidRPr="00B54E29">
              <w:rPr>
                <w:rFonts w:cstheme="minorHAnsi"/>
                <w:sz w:val="20"/>
                <w:szCs w:val="20"/>
              </w:rPr>
              <w:t>Uncountable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I have a lot of books.</w:t>
            </w:r>
          </w:p>
        </w:tc>
      </w:tr>
      <w:tr w:rsidR="00B54E29" w:rsidTr="00B54E29">
        <w:trPr>
          <w:trHeight w:val="323"/>
        </w:trPr>
        <w:tc>
          <w:tcPr>
            <w:tcW w:w="871" w:type="dxa"/>
          </w:tcPr>
          <w:p w:rsidR="00E176DD" w:rsidRPr="00B54E29" w:rsidRDefault="00E176DD" w:rsidP="00B54E29">
            <w:pPr>
              <w:spacing w:before="0" w:after="0" w:line="276" w:lineRule="auto"/>
              <w:rPr>
                <w:rFonts w:cstheme="minorHAnsi"/>
                <w:b/>
                <w:sz w:val="20"/>
                <w:szCs w:val="20"/>
              </w:rPr>
            </w:pPr>
            <w:r w:rsidRPr="00B54E29">
              <w:rPr>
                <w:rFonts w:cstheme="minorHAnsi"/>
                <w:b/>
                <w:sz w:val="20"/>
                <w:szCs w:val="20"/>
              </w:rPr>
              <w:t>Some</w:t>
            </w:r>
          </w:p>
        </w:tc>
        <w:tc>
          <w:tcPr>
            <w:tcW w:w="333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Countable and Uncountable noun</w:t>
            </w:r>
          </w:p>
        </w:tc>
        <w:tc>
          <w:tcPr>
            <w:tcW w:w="3060" w:type="dxa"/>
          </w:tcPr>
          <w:p w:rsidR="00E176DD" w:rsidRPr="00B54E29" w:rsidRDefault="00B54E29" w:rsidP="00B54E29">
            <w:pPr>
              <w:spacing w:before="0" w:after="0" w:line="276" w:lineRule="auto"/>
              <w:rPr>
                <w:rFonts w:cstheme="minorHAnsi"/>
                <w:sz w:val="20"/>
                <w:szCs w:val="20"/>
              </w:rPr>
            </w:pPr>
            <w:r w:rsidRPr="00B54E29">
              <w:rPr>
                <w:rFonts w:cstheme="minorHAnsi"/>
                <w:sz w:val="20"/>
                <w:szCs w:val="20"/>
              </w:rPr>
              <w:t>Raju has some books.</w:t>
            </w:r>
          </w:p>
        </w:tc>
      </w:tr>
    </w:tbl>
    <w:p w:rsidR="00A36097" w:rsidRDefault="00A36097" w:rsidP="00C807C1">
      <w:pPr>
        <w:ind w:left="1037"/>
        <w:rPr>
          <w:rFonts w:ascii="Nirmala UI" w:hAnsi="Nirmala UI" w:cs="Nirmala UI"/>
          <w:sz w:val="20"/>
          <w:szCs w:val="20"/>
        </w:rPr>
      </w:pPr>
    </w:p>
    <w:p w:rsidR="00A40B1A" w:rsidRDefault="00B3333B" w:rsidP="00B3333B">
      <w:pPr>
        <w:pStyle w:val="boolformate"/>
      </w:pPr>
      <w:r w:rsidRPr="0033082D">
        <w:rPr>
          <w:rFonts w:ascii="Nirmala UI" w:hAnsi="Nirmala UI" w:cs="Nirmala UI"/>
          <w:b/>
          <w:sz w:val="20"/>
          <w:szCs w:val="20"/>
        </w:rPr>
        <w:t xml:space="preserve">A Few : </w:t>
      </w:r>
      <w:r w:rsidRPr="0033082D">
        <w:rPr>
          <w:rFonts w:ascii="Nirmala UI" w:hAnsi="Nirmala UI" w:cs="Nirmala UI"/>
          <w:sz w:val="20"/>
          <w:szCs w:val="20"/>
        </w:rPr>
        <w:t xml:space="preserve"> </w:t>
      </w:r>
      <w:r w:rsidRPr="0033082D">
        <w:t xml:space="preserve">A Few is used when we talk about a small quantity.  We use ‘A few’ to represent quantity of </w:t>
      </w:r>
      <w:r w:rsidRPr="0033082D">
        <w:rPr>
          <w:noProof/>
        </w:rPr>
        <w:t>countable</w:t>
      </w:r>
      <w:r w:rsidRPr="0033082D">
        <w:t xml:space="preserve"> noun.</w:t>
      </w:r>
      <w:r>
        <w:t xml:space="preserve"> </w:t>
      </w:r>
    </w:p>
    <w:p w:rsidR="001005BE" w:rsidRDefault="001005BE" w:rsidP="00B3333B">
      <w:pPr>
        <w:pStyle w:val="boolformate"/>
        <w:rPr>
          <w:b/>
        </w:rPr>
      </w:pPr>
      <w:r w:rsidRPr="00A40B1A">
        <w:rPr>
          <w:b/>
        </w:rPr>
        <w:t>For Example :</w:t>
      </w:r>
    </w:p>
    <w:p w:rsidR="00932041" w:rsidRPr="00607F1D" w:rsidRDefault="00932041" w:rsidP="00932041">
      <w:pPr>
        <w:pStyle w:val="dot"/>
      </w:pPr>
      <w:r w:rsidRPr="00607F1D">
        <w:t>I know very few people here.</w:t>
      </w:r>
    </w:p>
    <w:p w:rsidR="00932041" w:rsidRPr="00194A15" w:rsidRDefault="00932041" w:rsidP="00932041">
      <w:pPr>
        <w:spacing w:before="0" w:after="0" w:line="240" w:lineRule="auto"/>
        <w:ind w:left="2700"/>
        <w:rPr>
          <w:rFonts w:ascii="Nirmala UI" w:hAnsi="Nirmala UI" w:cs="Nirmala UI"/>
          <w:sz w:val="20"/>
          <w:szCs w:val="20"/>
        </w:rPr>
      </w:pPr>
      <w:r w:rsidRPr="00607F1D">
        <w:rPr>
          <w:rFonts w:ascii="Nirmala UI" w:hAnsi="Nirmala UI" w:cs="Nirmala UI"/>
          <w:sz w:val="20"/>
          <w:szCs w:val="20"/>
          <w:cs/>
        </w:rPr>
        <w:t>मैं यहां बहुत कम लोगों को जानता हूं।</w:t>
      </w:r>
    </w:p>
    <w:p w:rsidR="00932041" w:rsidRDefault="00932041" w:rsidP="00932041">
      <w:pPr>
        <w:pStyle w:val="dot"/>
      </w:pPr>
      <w:r w:rsidRPr="00194A15">
        <w:t>I know a few people in the town where I lived before.</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 xml:space="preserve">मैं कुछ लोगों को जानता हूँ </w:t>
      </w:r>
      <w:r>
        <w:rPr>
          <w:rFonts w:ascii="Nirmala UI" w:hAnsi="Nirmala UI" w:cs="Nirmala UI" w:hint="cs"/>
          <w:sz w:val="20"/>
          <w:szCs w:val="20"/>
        </w:rPr>
        <w:t>व</w:t>
      </w:r>
      <w:r w:rsidRPr="00194A15">
        <w:rPr>
          <w:rFonts w:ascii="Nirmala UI" w:hAnsi="Nirmala UI" w:cs="Nirmala UI"/>
          <w:sz w:val="20"/>
          <w:szCs w:val="20"/>
          <w:cs/>
        </w:rPr>
        <w:t>हाँ</w:t>
      </w:r>
      <w:r>
        <w:rPr>
          <w:rFonts w:ascii="Nirmala UI" w:hAnsi="Nirmala UI" w:cs="Nirmala UI"/>
          <w:sz w:val="20"/>
          <w:szCs w:val="20"/>
          <w:cs/>
        </w:rPr>
        <w:t xml:space="preserve">, </w:t>
      </w:r>
      <w:r w:rsidRPr="00194A15">
        <w:rPr>
          <w:rFonts w:ascii="Nirmala UI" w:hAnsi="Nirmala UI" w:cs="Nirmala UI"/>
          <w:sz w:val="20"/>
          <w:szCs w:val="20"/>
          <w:cs/>
        </w:rPr>
        <w:t>जहाँ मैं पहले रहता था।</w:t>
      </w:r>
    </w:p>
    <w:p w:rsidR="00932041" w:rsidRDefault="00932041" w:rsidP="00932041">
      <w:pPr>
        <w:pStyle w:val="dot"/>
      </w:pPr>
      <w:r w:rsidRPr="00194A15">
        <w:t>There are a few pencils in a box.</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कुछ पेंसिल हैं।</w:t>
      </w:r>
    </w:p>
    <w:p w:rsidR="00932041" w:rsidRDefault="00932041" w:rsidP="00932041">
      <w:pPr>
        <w:pStyle w:val="dot"/>
      </w:pPr>
      <w:r w:rsidRPr="00194A15">
        <w:t>Raju has a few books.</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राजू के पास कुछ किताबें हैं।</w:t>
      </w:r>
    </w:p>
    <w:p w:rsidR="00932041" w:rsidRDefault="00932041" w:rsidP="00932041">
      <w:pPr>
        <w:pStyle w:val="dot"/>
      </w:pPr>
      <w:r w:rsidRPr="00194A15">
        <w:t>Don’t take all the Mangos. Just have a few.</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सभी आम न लें। बस कुछ लें।</w:t>
      </w:r>
    </w:p>
    <w:p w:rsidR="00932041" w:rsidRDefault="00932041" w:rsidP="00932041">
      <w:pPr>
        <w:pStyle w:val="dot"/>
      </w:pPr>
      <w:r w:rsidRPr="00194A15">
        <w:t>A few of his books were read abroad.</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उनकी कुछ किताबें विदेश में पढ़ी गईं।</w:t>
      </w:r>
    </w:p>
    <w:p w:rsidR="00932041" w:rsidRDefault="00932041" w:rsidP="00B3333B">
      <w:pPr>
        <w:pStyle w:val="boolformate"/>
      </w:pPr>
    </w:p>
    <w:p w:rsidR="00B54E29" w:rsidRDefault="00B54E29" w:rsidP="00B3333B">
      <w:pPr>
        <w:pStyle w:val="boolformate"/>
      </w:pPr>
    </w:p>
    <w:p w:rsidR="00A40B1A" w:rsidRDefault="00A40B1A" w:rsidP="0033082D">
      <w:pPr>
        <w:pStyle w:val="boolformate"/>
      </w:pPr>
      <w:r>
        <w:rPr>
          <w:rFonts w:ascii="Nirmala UI" w:hAnsi="Nirmala UI" w:cs="Nirmala UI"/>
          <w:b/>
          <w:sz w:val="20"/>
          <w:szCs w:val="20"/>
        </w:rPr>
        <w:t xml:space="preserve">A little : </w:t>
      </w:r>
      <w:r>
        <w:t>A Little is</w:t>
      </w:r>
      <w:r w:rsidR="000E4D0D">
        <w:t xml:space="preserve"> also</w:t>
      </w:r>
      <w:r>
        <w:t xml:space="preserve"> used when we talk about a small quantity.</w:t>
      </w:r>
      <w:r w:rsidR="00501678" w:rsidRPr="0033082D">
        <w:t xml:space="preserve"> We use ‘A little’ to represent quantity of un</w:t>
      </w:r>
      <w:r w:rsidR="00501678" w:rsidRPr="0033082D">
        <w:rPr>
          <w:noProof/>
        </w:rPr>
        <w:t>countable</w:t>
      </w:r>
      <w:r w:rsidR="00501678" w:rsidRPr="0033082D">
        <w:t xml:space="preserve"> noun.</w:t>
      </w:r>
      <w:r w:rsidR="00501678">
        <w:t xml:space="preserve"> </w:t>
      </w:r>
    </w:p>
    <w:p w:rsidR="00932041" w:rsidRDefault="00932041" w:rsidP="0033082D">
      <w:pPr>
        <w:pStyle w:val="boolformate"/>
        <w:rPr>
          <w:b/>
        </w:rPr>
      </w:pPr>
      <w:r w:rsidRPr="00A40B1A">
        <w:rPr>
          <w:b/>
        </w:rPr>
        <w:t>For Example :</w:t>
      </w:r>
    </w:p>
    <w:p w:rsidR="00932041" w:rsidRDefault="00932041" w:rsidP="00932041">
      <w:pPr>
        <w:pStyle w:val="dot"/>
      </w:pPr>
      <w:r w:rsidRPr="00194A15">
        <w:t>I eat very little rice.</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मैं बहुत कम चावल खाती हूं।</w:t>
      </w:r>
    </w:p>
    <w:p w:rsidR="00932041" w:rsidRDefault="00932041" w:rsidP="00932041">
      <w:pPr>
        <w:pStyle w:val="dot"/>
      </w:pPr>
      <w:r w:rsidRPr="00194A15">
        <w:t>I ate a little rice last night.</w:t>
      </w:r>
    </w:p>
    <w:p w:rsidR="00932041" w:rsidRDefault="00932041" w:rsidP="00932041">
      <w:pPr>
        <w:spacing w:before="0" w:after="0" w:line="240" w:lineRule="auto"/>
        <w:ind w:left="2610"/>
        <w:rPr>
          <w:rFonts w:ascii="Nirmala UI" w:hAnsi="Nirmala UI" w:cs="Nirmala UI"/>
          <w:sz w:val="20"/>
          <w:szCs w:val="20"/>
          <w:cs/>
        </w:rPr>
      </w:pPr>
      <w:r w:rsidRPr="00194A15">
        <w:rPr>
          <w:rFonts w:ascii="Nirmala UI" w:hAnsi="Nirmala UI" w:cs="Nirmala UI"/>
          <w:sz w:val="20"/>
          <w:szCs w:val="20"/>
          <w:cs/>
        </w:rPr>
        <w:t xml:space="preserve">मैंने कल रात </w:t>
      </w:r>
      <w:r w:rsidRPr="000E4D0D">
        <w:rPr>
          <w:rFonts w:ascii="Nirmala UI" w:hAnsi="Nirmala UI" w:cs="Nirmala UI" w:hint="cs"/>
          <w:sz w:val="20"/>
          <w:szCs w:val="20"/>
        </w:rPr>
        <w:t>थोड़े</w:t>
      </w:r>
      <w:r w:rsidRPr="00194A15">
        <w:rPr>
          <w:rFonts w:ascii="Nirmala UI" w:hAnsi="Nirmala UI" w:cs="Nirmala UI"/>
          <w:sz w:val="20"/>
          <w:szCs w:val="20"/>
          <w:cs/>
        </w:rPr>
        <w:t xml:space="preserve"> </w:t>
      </w:r>
      <w:r w:rsidRPr="000E4D0D">
        <w:rPr>
          <w:rFonts w:ascii="Nirmala UI" w:hAnsi="Nirmala UI" w:cs="Nirmala UI" w:hint="cs"/>
          <w:sz w:val="20"/>
          <w:szCs w:val="20"/>
        </w:rPr>
        <w:t>से</w:t>
      </w:r>
      <w:r w:rsidRPr="000E4D0D">
        <w:rPr>
          <w:rFonts w:ascii="Nirmala UI" w:hAnsi="Nirmala UI" w:cs="Nirmala UI"/>
          <w:sz w:val="20"/>
          <w:szCs w:val="20"/>
        </w:rPr>
        <w:t xml:space="preserve"> </w:t>
      </w:r>
      <w:r>
        <w:rPr>
          <w:rFonts w:ascii="Nirmala UI" w:hAnsi="Nirmala UI" w:cs="Nirmala UI"/>
          <w:sz w:val="20"/>
          <w:szCs w:val="20"/>
          <w:cs/>
        </w:rPr>
        <w:t xml:space="preserve"> चावल </w:t>
      </w:r>
      <w:r w:rsidRPr="000E4D0D">
        <w:rPr>
          <w:rFonts w:ascii="Nirmala UI" w:hAnsi="Nirmala UI" w:cs="Nirmala UI" w:hint="cs"/>
          <w:sz w:val="20"/>
          <w:szCs w:val="20"/>
        </w:rPr>
        <w:t>खाए</w:t>
      </w:r>
      <w:r w:rsidRPr="00194A15">
        <w:rPr>
          <w:rFonts w:ascii="Nirmala UI" w:hAnsi="Nirmala UI" w:cs="Nirmala UI"/>
          <w:sz w:val="20"/>
          <w:szCs w:val="20"/>
          <w:cs/>
        </w:rPr>
        <w:t>।</w:t>
      </w:r>
    </w:p>
    <w:p w:rsidR="00932041" w:rsidRDefault="00932041" w:rsidP="00932041">
      <w:pPr>
        <w:pStyle w:val="dot"/>
      </w:pPr>
      <w:r w:rsidRPr="00194A15">
        <w:t>There is a little water in the jug.</w:t>
      </w:r>
    </w:p>
    <w:p w:rsidR="00932041" w:rsidRPr="00194A15" w:rsidRDefault="00932041" w:rsidP="00932041">
      <w:pPr>
        <w:spacing w:before="0" w:after="0" w:line="240" w:lineRule="auto"/>
        <w:ind w:left="2610"/>
        <w:rPr>
          <w:rFonts w:ascii="Nirmala UI" w:hAnsi="Nirmala UI" w:cs="Nirmala UI"/>
          <w:sz w:val="20"/>
          <w:szCs w:val="20"/>
        </w:rPr>
      </w:pPr>
      <w:r w:rsidRPr="000E4D0D">
        <w:rPr>
          <w:rFonts w:ascii="Nirmala UI" w:hAnsi="Nirmala UI" w:cs="Nirmala UI" w:hint="cs"/>
          <w:sz w:val="20"/>
          <w:szCs w:val="20"/>
        </w:rPr>
        <w:t>जग</w:t>
      </w:r>
      <w:r w:rsidRPr="00194A15">
        <w:rPr>
          <w:rFonts w:ascii="Nirmala UI" w:hAnsi="Nirmala UI" w:cs="Nirmala UI"/>
          <w:sz w:val="20"/>
          <w:szCs w:val="20"/>
          <w:cs/>
        </w:rPr>
        <w:t xml:space="preserve"> में थोड़ा पानी है।</w:t>
      </w:r>
    </w:p>
    <w:p w:rsidR="00932041" w:rsidRDefault="00932041" w:rsidP="00932041">
      <w:pPr>
        <w:pStyle w:val="dot"/>
      </w:pPr>
      <w:r w:rsidRPr="00194A15">
        <w:lastRenderedPageBreak/>
        <w:t>There is a little milk in the bottle.</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थोड़ा दूध है।</w:t>
      </w:r>
    </w:p>
    <w:p w:rsidR="00932041" w:rsidRDefault="00932041" w:rsidP="00932041">
      <w:pPr>
        <w:pStyle w:val="dot"/>
      </w:pPr>
      <w:r w:rsidRPr="00194A15">
        <w:t>She saves a little money every week.</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वह हर हफ्ते थोड़ा पैसा बचाती है।</w:t>
      </w:r>
    </w:p>
    <w:p w:rsidR="00932041" w:rsidRDefault="00932041" w:rsidP="00932041">
      <w:pPr>
        <w:pStyle w:val="dot"/>
      </w:pPr>
      <w:r w:rsidRPr="00194A15">
        <w:t>Harshita smiled just a little.</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 xml:space="preserve">हर्षिता </w:t>
      </w:r>
      <w:r w:rsidRPr="000E4D0D">
        <w:rPr>
          <w:rFonts w:ascii="Nirmala UI" w:hAnsi="Nirmala UI" w:cs="Nirmala UI" w:hint="cs"/>
          <w:sz w:val="20"/>
          <w:szCs w:val="20"/>
        </w:rPr>
        <w:t>जरासा</w:t>
      </w:r>
      <w:r w:rsidRPr="00194A15">
        <w:rPr>
          <w:rFonts w:ascii="Nirmala UI" w:hAnsi="Nirmala UI" w:cs="Nirmala UI"/>
          <w:sz w:val="20"/>
          <w:szCs w:val="20"/>
          <w:cs/>
        </w:rPr>
        <w:t xml:space="preserve"> मुस्कुराई।</w:t>
      </w:r>
    </w:p>
    <w:p w:rsidR="00932041" w:rsidRPr="0033082D" w:rsidRDefault="00932041" w:rsidP="0033082D">
      <w:pPr>
        <w:pStyle w:val="boolformate"/>
      </w:pPr>
    </w:p>
    <w:p w:rsidR="00A40B1A" w:rsidRDefault="00A40B1A" w:rsidP="0033082D">
      <w:pPr>
        <w:pStyle w:val="boolformate"/>
      </w:pPr>
      <w:r>
        <w:rPr>
          <w:rFonts w:ascii="Nirmala UI" w:hAnsi="Nirmala UI" w:cs="Nirmala UI"/>
          <w:b/>
          <w:sz w:val="20"/>
          <w:szCs w:val="20"/>
        </w:rPr>
        <w:t xml:space="preserve">Much : </w:t>
      </w:r>
      <w:r>
        <w:t>Much is used when we talk about large quantity.</w:t>
      </w:r>
      <w:r w:rsidR="00501678" w:rsidRPr="0033082D">
        <w:t xml:space="preserve"> We use ‘Much’ to represent quantity of un</w:t>
      </w:r>
      <w:r w:rsidR="00501678" w:rsidRPr="0033082D">
        <w:rPr>
          <w:noProof/>
        </w:rPr>
        <w:t>countable</w:t>
      </w:r>
      <w:r w:rsidR="00501678" w:rsidRPr="0033082D">
        <w:t xml:space="preserve"> noun.</w:t>
      </w:r>
      <w:r w:rsidR="00501678">
        <w:t xml:space="preserve"> </w:t>
      </w:r>
    </w:p>
    <w:p w:rsidR="00932041" w:rsidRDefault="00932041" w:rsidP="0033082D">
      <w:pPr>
        <w:pStyle w:val="boolformate"/>
        <w:rPr>
          <w:b/>
        </w:rPr>
      </w:pPr>
      <w:r w:rsidRPr="00A40B1A">
        <w:rPr>
          <w:b/>
        </w:rPr>
        <w:t>For Example :</w:t>
      </w:r>
    </w:p>
    <w:p w:rsidR="00932041" w:rsidRDefault="00932041" w:rsidP="00932041">
      <w:pPr>
        <w:pStyle w:val="dot"/>
      </w:pPr>
      <w:r w:rsidRPr="00194A15">
        <w:t>Do you eat much rice?</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क्या आप ज्यादा चावल खाते हैं</w:t>
      </w:r>
      <w:r w:rsidRPr="00194A15">
        <w:rPr>
          <w:rFonts w:ascii="Nirmala UI" w:hAnsi="Nirmala UI" w:cs="Nirmala UI"/>
          <w:sz w:val="20"/>
          <w:szCs w:val="20"/>
        </w:rPr>
        <w:t>?</w:t>
      </w:r>
    </w:p>
    <w:p w:rsidR="00932041" w:rsidRDefault="00932041" w:rsidP="00932041">
      <w:pPr>
        <w:pStyle w:val="dot"/>
      </w:pPr>
      <w:r w:rsidRPr="00194A15">
        <w:t>There is much water in the jug.</w:t>
      </w:r>
    </w:p>
    <w:p w:rsidR="00932041" w:rsidRPr="00194A15" w:rsidRDefault="00932041" w:rsidP="00932041">
      <w:pPr>
        <w:spacing w:before="0" w:after="0" w:line="240" w:lineRule="auto"/>
        <w:ind w:left="2610"/>
        <w:rPr>
          <w:rFonts w:ascii="Nirmala UI" w:hAnsi="Nirmala UI" w:cs="Nirmala UI"/>
          <w:sz w:val="20"/>
          <w:szCs w:val="20"/>
        </w:rPr>
      </w:pPr>
      <w:r w:rsidRPr="000E4D0D">
        <w:rPr>
          <w:rFonts w:ascii="Nirmala UI" w:hAnsi="Nirmala UI" w:cs="Nirmala UI" w:hint="cs"/>
          <w:sz w:val="20"/>
          <w:szCs w:val="20"/>
        </w:rPr>
        <w:t>जग</w:t>
      </w:r>
      <w:r w:rsidRPr="00194A15">
        <w:rPr>
          <w:rFonts w:ascii="Nirmala UI" w:hAnsi="Nirmala UI" w:cs="Nirmala UI"/>
          <w:sz w:val="20"/>
          <w:szCs w:val="20"/>
          <w:cs/>
        </w:rPr>
        <w:t xml:space="preserve"> में बहुत पानी होता है।</w:t>
      </w:r>
    </w:p>
    <w:p w:rsidR="00932041" w:rsidRDefault="00932041" w:rsidP="00932041">
      <w:pPr>
        <w:pStyle w:val="dot"/>
      </w:pPr>
      <w:r w:rsidRPr="00194A15">
        <w:t>There is much milk in the bottle.</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बहुत दूध है।</w:t>
      </w:r>
    </w:p>
    <w:p w:rsidR="00932041" w:rsidRDefault="00932041" w:rsidP="00932041">
      <w:pPr>
        <w:pStyle w:val="dot"/>
      </w:pPr>
      <w:r w:rsidRPr="00194A15">
        <w:t>We don’t have much money so we should find better jobs.</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 xml:space="preserve">हमारे पास </w:t>
      </w:r>
      <w:r w:rsidRPr="000F2730">
        <w:rPr>
          <w:rFonts w:ascii="Nirmala UI" w:hAnsi="Nirmala UI" w:cs="Nirmala UI" w:hint="cs"/>
          <w:sz w:val="20"/>
          <w:szCs w:val="20"/>
        </w:rPr>
        <w:t>ज्यादा</w:t>
      </w:r>
      <w:r w:rsidRPr="00194A15">
        <w:rPr>
          <w:rFonts w:ascii="Nirmala UI" w:hAnsi="Nirmala UI" w:cs="Nirmala UI"/>
          <w:sz w:val="20"/>
          <w:szCs w:val="20"/>
          <w:cs/>
        </w:rPr>
        <w:t xml:space="preserve"> पैसा नहीं है </w:t>
      </w:r>
      <w:r w:rsidRPr="000F2730">
        <w:rPr>
          <w:rFonts w:ascii="Nirmala UI" w:hAnsi="Nirmala UI" w:cs="Nirmala UI" w:hint="cs"/>
          <w:sz w:val="20"/>
          <w:szCs w:val="20"/>
        </w:rPr>
        <w:t>तो</w:t>
      </w:r>
      <w:r w:rsidRPr="000F2730">
        <w:rPr>
          <w:rFonts w:ascii="Nirmala UI" w:hAnsi="Nirmala UI" w:cs="Nirmala UI"/>
          <w:sz w:val="20"/>
          <w:szCs w:val="20"/>
        </w:rPr>
        <w:t xml:space="preserve"> </w:t>
      </w:r>
      <w:r w:rsidRPr="000F2730">
        <w:rPr>
          <w:rFonts w:ascii="Nirmala UI" w:hAnsi="Nirmala UI" w:cs="Nirmala UI" w:hint="cs"/>
          <w:sz w:val="20"/>
          <w:szCs w:val="20"/>
        </w:rPr>
        <w:t>अब</w:t>
      </w:r>
      <w:r w:rsidRPr="000F2730">
        <w:rPr>
          <w:rFonts w:ascii="Nirmala UI" w:hAnsi="Nirmala UI" w:cs="Nirmala UI"/>
          <w:sz w:val="20"/>
          <w:szCs w:val="20"/>
        </w:rPr>
        <w:t xml:space="preserve"> </w:t>
      </w:r>
      <w:r w:rsidRPr="000F2730">
        <w:rPr>
          <w:rFonts w:ascii="Nirmala UI" w:hAnsi="Nirmala UI" w:cs="Nirmala UI" w:hint="cs"/>
          <w:sz w:val="20"/>
          <w:szCs w:val="20"/>
        </w:rPr>
        <w:t>हमें</w:t>
      </w:r>
      <w:r w:rsidRPr="000F2730">
        <w:rPr>
          <w:rFonts w:ascii="Nirmala UI" w:hAnsi="Nirmala UI" w:cs="Nirmala UI"/>
          <w:sz w:val="20"/>
          <w:szCs w:val="20"/>
        </w:rPr>
        <w:t xml:space="preserve"> </w:t>
      </w:r>
      <w:r w:rsidRPr="00194A15">
        <w:rPr>
          <w:rFonts w:ascii="Nirmala UI" w:hAnsi="Nirmala UI" w:cs="Nirmala UI"/>
          <w:sz w:val="20"/>
          <w:szCs w:val="20"/>
          <w:cs/>
        </w:rPr>
        <w:t>बेहतर</w:t>
      </w:r>
      <w:r w:rsidRPr="000F2730">
        <w:rPr>
          <w:rFonts w:ascii="Nirmala UI" w:hAnsi="Nirmala UI" w:cs="Nirmala UI"/>
          <w:sz w:val="20"/>
          <w:szCs w:val="20"/>
        </w:rPr>
        <w:t xml:space="preserve"> </w:t>
      </w:r>
      <w:r w:rsidRPr="000F2730">
        <w:rPr>
          <w:rFonts w:ascii="Nirmala UI" w:hAnsi="Nirmala UI" w:cs="Nirmala UI" w:hint="cs"/>
          <w:sz w:val="20"/>
          <w:szCs w:val="20"/>
        </w:rPr>
        <w:t>नौकरी</w:t>
      </w:r>
      <w:r w:rsidRPr="000F2730">
        <w:rPr>
          <w:rFonts w:ascii="Nirmala UI" w:hAnsi="Nirmala UI" w:cs="Nirmala UI"/>
          <w:sz w:val="20"/>
          <w:szCs w:val="20"/>
        </w:rPr>
        <w:t xml:space="preserve"> </w:t>
      </w:r>
      <w:r w:rsidRPr="000F2730">
        <w:rPr>
          <w:rFonts w:ascii="Nirmala UI" w:hAnsi="Nirmala UI" w:cs="Nirmala UI" w:hint="cs"/>
          <w:sz w:val="20"/>
          <w:szCs w:val="20"/>
        </w:rPr>
        <w:t>ढूंढ़नी</w:t>
      </w:r>
      <w:r w:rsidRPr="000F2730">
        <w:rPr>
          <w:rFonts w:ascii="Nirmala UI" w:hAnsi="Nirmala UI" w:cs="Nirmala UI"/>
          <w:sz w:val="20"/>
          <w:szCs w:val="20"/>
        </w:rPr>
        <w:t xml:space="preserve"> </w:t>
      </w:r>
      <w:r w:rsidRPr="00194A15">
        <w:rPr>
          <w:rFonts w:ascii="Nirmala UI" w:hAnsi="Nirmala UI" w:cs="Nirmala UI"/>
          <w:sz w:val="20"/>
          <w:szCs w:val="20"/>
          <w:cs/>
        </w:rPr>
        <w:t>चाहिए।</w:t>
      </w:r>
    </w:p>
    <w:p w:rsidR="00932041" w:rsidRDefault="00932041" w:rsidP="00932041">
      <w:pPr>
        <w:pStyle w:val="dot"/>
      </w:pPr>
      <w:r w:rsidRPr="00194A15">
        <w:t>We didn’t earn much profit from this sale.</w:t>
      </w:r>
    </w:p>
    <w:p w:rsidR="00932041" w:rsidRDefault="00932041" w:rsidP="00932041">
      <w:pPr>
        <w:spacing w:before="0" w:after="0" w:line="240" w:lineRule="auto"/>
        <w:ind w:left="2610"/>
        <w:rPr>
          <w:rFonts w:ascii="Nirmala UI" w:hAnsi="Nirmala UI" w:cs="Nirmala UI"/>
          <w:sz w:val="20"/>
          <w:szCs w:val="20"/>
          <w:cs/>
        </w:rPr>
      </w:pPr>
      <w:r w:rsidRPr="00194A15">
        <w:rPr>
          <w:rFonts w:ascii="Nirmala UI" w:hAnsi="Nirmala UI" w:cs="Nirmala UI"/>
          <w:sz w:val="20"/>
          <w:szCs w:val="20"/>
          <w:cs/>
        </w:rPr>
        <w:t>हमने इस बिक्री से अधिक लाभ नहीं कमाया।</w:t>
      </w:r>
    </w:p>
    <w:p w:rsidR="00932041" w:rsidRDefault="00932041" w:rsidP="00932041">
      <w:pPr>
        <w:pStyle w:val="dot"/>
      </w:pPr>
      <w:r w:rsidRPr="00194A15">
        <w:t>We had so much fun in the water park.</w:t>
      </w:r>
    </w:p>
    <w:p w:rsidR="00932041" w:rsidRPr="00194A15" w:rsidRDefault="00932041" w:rsidP="0093204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वाटर पार्क में हमने बहुत मस्ती की।</w:t>
      </w:r>
    </w:p>
    <w:p w:rsidR="00932041" w:rsidRPr="00194A15" w:rsidRDefault="00932041" w:rsidP="00932041">
      <w:pPr>
        <w:spacing w:before="0" w:after="0" w:line="240" w:lineRule="auto"/>
        <w:ind w:left="2610"/>
        <w:rPr>
          <w:rFonts w:ascii="Nirmala UI" w:hAnsi="Nirmala UI" w:cs="Nirmala UI"/>
          <w:sz w:val="20"/>
          <w:szCs w:val="20"/>
        </w:rPr>
      </w:pPr>
    </w:p>
    <w:p w:rsidR="00932041" w:rsidRPr="00A40B1A" w:rsidRDefault="00932041" w:rsidP="0033082D">
      <w:pPr>
        <w:pStyle w:val="boolformate"/>
      </w:pPr>
    </w:p>
    <w:p w:rsidR="00A40B1A" w:rsidRDefault="00A40B1A" w:rsidP="0033082D">
      <w:pPr>
        <w:pStyle w:val="boolformate"/>
      </w:pPr>
      <w:r>
        <w:rPr>
          <w:rFonts w:ascii="Nirmala UI" w:hAnsi="Nirmala UI" w:cs="Nirmala UI"/>
          <w:b/>
          <w:sz w:val="20"/>
          <w:szCs w:val="20"/>
        </w:rPr>
        <w:t>Many</w:t>
      </w:r>
      <w:r w:rsidRPr="00A40B1A">
        <w:t xml:space="preserve"> </w:t>
      </w:r>
      <w:r w:rsidR="000E4D0D">
        <w:t xml:space="preserve"> Many is also</w:t>
      </w:r>
      <w:r>
        <w:t xml:space="preserve"> used when we talk about large quantity.</w:t>
      </w:r>
      <w:r w:rsidR="00501678" w:rsidRPr="0033082D">
        <w:t xml:space="preserve"> We use ‘Many’ to represent quantity of </w:t>
      </w:r>
      <w:r w:rsidR="00501678" w:rsidRPr="0033082D">
        <w:rPr>
          <w:noProof/>
        </w:rPr>
        <w:t>countable</w:t>
      </w:r>
      <w:r w:rsidR="00501678" w:rsidRPr="0033082D">
        <w:t xml:space="preserve"> noun.</w:t>
      </w:r>
      <w:r w:rsidR="00501678">
        <w:t xml:space="preserve"> </w:t>
      </w:r>
    </w:p>
    <w:p w:rsidR="00932041" w:rsidRDefault="00932041" w:rsidP="0033082D">
      <w:pPr>
        <w:pStyle w:val="boolformate"/>
        <w:rPr>
          <w:b/>
        </w:rPr>
      </w:pPr>
      <w:r w:rsidRPr="00A40B1A">
        <w:rPr>
          <w:b/>
        </w:rPr>
        <w:t>For Example :</w:t>
      </w:r>
    </w:p>
    <w:p w:rsidR="00932041" w:rsidRDefault="00932041" w:rsidP="00932041">
      <w:pPr>
        <w:pStyle w:val="dot"/>
      </w:pPr>
      <w:r w:rsidRPr="00194A15">
        <w:t>Do you know many people here?</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क्या आप यहां कई लोगों को जानते हैं</w:t>
      </w:r>
      <w:r w:rsidRPr="00194A15">
        <w:rPr>
          <w:rFonts w:ascii="Nirmala UI" w:hAnsi="Nirmala UI" w:cs="Nirmala UI"/>
          <w:sz w:val="20"/>
          <w:szCs w:val="20"/>
        </w:rPr>
        <w:t>?</w:t>
      </w:r>
    </w:p>
    <w:p w:rsidR="00932041" w:rsidRDefault="00932041" w:rsidP="00932041">
      <w:pPr>
        <w:pStyle w:val="dot"/>
      </w:pPr>
      <w:r w:rsidRPr="00194A15">
        <w:t>There are many pencils in a box.</w:t>
      </w:r>
    </w:p>
    <w:p w:rsidR="00932041" w:rsidRPr="00194A15"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कई पेंसिल हैं।</w:t>
      </w:r>
    </w:p>
    <w:p w:rsidR="00932041" w:rsidRDefault="00932041" w:rsidP="00932041">
      <w:pPr>
        <w:pStyle w:val="dot"/>
      </w:pPr>
      <w:r w:rsidRPr="00194A15">
        <w:t>There are too many horses in that field.</w:t>
      </w:r>
    </w:p>
    <w:p w:rsidR="00932041" w:rsidRPr="00204C9E"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उस मैदान में बहुत सारे घोड़े हैं।</w:t>
      </w:r>
    </w:p>
    <w:p w:rsidR="00932041" w:rsidRDefault="00932041" w:rsidP="00932041">
      <w:pPr>
        <w:pStyle w:val="dot"/>
      </w:pPr>
      <w:r w:rsidRPr="00194A15">
        <w:t>Shobhit</w:t>
      </w:r>
      <w:r>
        <w:t xml:space="preserve"> owns many properties in Delhi.</w:t>
      </w:r>
    </w:p>
    <w:p w:rsidR="00932041" w:rsidRPr="00853BBE" w:rsidRDefault="00932041" w:rsidP="0093204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शोभित दिल्ली में कई संपत्तियों का मालिक है।</w:t>
      </w:r>
    </w:p>
    <w:p w:rsidR="00932041" w:rsidRPr="00A40B1A" w:rsidRDefault="00932041" w:rsidP="0033082D">
      <w:pPr>
        <w:pStyle w:val="boolformate"/>
      </w:pPr>
    </w:p>
    <w:p w:rsidR="00A40B1A" w:rsidRDefault="00A40B1A" w:rsidP="0033082D">
      <w:pPr>
        <w:pStyle w:val="boolformate"/>
      </w:pPr>
      <w:r>
        <w:rPr>
          <w:rFonts w:ascii="Nirmala UI" w:hAnsi="Nirmala UI" w:cs="Nirmala UI"/>
          <w:b/>
          <w:sz w:val="20"/>
          <w:szCs w:val="20"/>
        </w:rPr>
        <w:t>A lot of</w:t>
      </w:r>
      <w:r w:rsidR="00501678" w:rsidRPr="00501678">
        <w:t xml:space="preserve"> </w:t>
      </w:r>
      <w:r w:rsidR="00501678">
        <w:t xml:space="preserve"> </w:t>
      </w:r>
      <w:r w:rsidR="0033082D">
        <w:t xml:space="preserve">: Some is used to represent large quantity. </w:t>
      </w:r>
      <w:r w:rsidR="0033082D" w:rsidRPr="0033082D">
        <w:t>We use ‘A  lot of ’ to represent quantity of both  un</w:t>
      </w:r>
      <w:r w:rsidR="0033082D" w:rsidRPr="0033082D">
        <w:rPr>
          <w:noProof/>
        </w:rPr>
        <w:t>countable</w:t>
      </w:r>
      <w:r w:rsidR="0033082D" w:rsidRPr="0033082D">
        <w:t xml:space="preserve"> noun and countable noun.</w:t>
      </w:r>
    </w:p>
    <w:p w:rsidR="00932041" w:rsidRDefault="00932041" w:rsidP="0033082D">
      <w:pPr>
        <w:pStyle w:val="boolformate"/>
        <w:rPr>
          <w:b/>
        </w:rPr>
      </w:pPr>
      <w:r w:rsidRPr="00A40B1A">
        <w:rPr>
          <w:b/>
        </w:rPr>
        <w:t>For Example :</w:t>
      </w:r>
    </w:p>
    <w:p w:rsidR="00932041" w:rsidRDefault="00932041" w:rsidP="00932041">
      <w:pPr>
        <w:pStyle w:val="dot"/>
      </w:pPr>
      <w:r w:rsidRPr="00802255">
        <w:t>There are a lot of pencils in the pencil box.</w:t>
      </w:r>
    </w:p>
    <w:p w:rsidR="00932041" w:rsidRPr="00FA3401" w:rsidRDefault="00932041" w:rsidP="0093204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पेंसिल बॉक्स में बहुत सारी पेंसिल हैं।</w:t>
      </w:r>
    </w:p>
    <w:p w:rsidR="00932041" w:rsidRDefault="00932041" w:rsidP="00932041">
      <w:pPr>
        <w:pStyle w:val="dot"/>
      </w:pPr>
      <w:r w:rsidRPr="00802255">
        <w:t>I have a lot of books.</w:t>
      </w:r>
    </w:p>
    <w:p w:rsidR="00932041" w:rsidRPr="00FA3401" w:rsidRDefault="00932041" w:rsidP="0093204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मेरे पास कई सारी पुस्तकें है।</w:t>
      </w:r>
    </w:p>
    <w:p w:rsidR="00932041" w:rsidRDefault="00932041" w:rsidP="00932041">
      <w:pPr>
        <w:pStyle w:val="dot"/>
      </w:pPr>
      <w:r w:rsidRPr="00802255">
        <w:t>There is a lot of milk in the bottle</w:t>
      </w:r>
    </w:p>
    <w:p w:rsidR="00386242" w:rsidRDefault="00932041" w:rsidP="00B54E29">
      <w:pPr>
        <w:spacing w:before="0" w:after="0" w:line="240" w:lineRule="auto"/>
        <w:ind w:left="2700"/>
        <w:rPr>
          <w:rFonts w:ascii="Nirmala UI" w:hAnsi="Nirmala UI" w:cs="Nirmala UI"/>
          <w:sz w:val="20"/>
          <w:szCs w:val="20"/>
          <w:cs/>
        </w:rPr>
      </w:pPr>
      <w:r w:rsidRPr="00802255">
        <w:rPr>
          <w:rFonts w:ascii="Nirmala UI" w:hAnsi="Nirmala UI" w:cs="Nirmala UI"/>
          <w:sz w:val="20"/>
          <w:szCs w:val="20"/>
          <w:cs/>
        </w:rPr>
        <w:t>बोतल में बहुत सारा दूध होता है</w:t>
      </w:r>
    </w:p>
    <w:p w:rsidR="00B54E29" w:rsidRPr="00B54E29" w:rsidRDefault="00B54E29" w:rsidP="00B54E29">
      <w:pPr>
        <w:spacing w:before="0" w:after="0" w:line="240" w:lineRule="auto"/>
        <w:ind w:left="2700"/>
        <w:rPr>
          <w:rFonts w:ascii="Nirmala UI" w:hAnsi="Nirmala UI" w:cs="Nirmala UI"/>
          <w:sz w:val="20"/>
          <w:szCs w:val="20"/>
        </w:rPr>
      </w:pPr>
    </w:p>
    <w:p w:rsidR="00B3333B" w:rsidRPr="00932041" w:rsidRDefault="00A40B1A" w:rsidP="00932041">
      <w:pPr>
        <w:pStyle w:val="boolformate"/>
      </w:pPr>
      <w:r>
        <w:rPr>
          <w:rFonts w:ascii="Nirmala UI" w:hAnsi="Nirmala UI" w:cs="Nirmala UI"/>
          <w:b/>
          <w:sz w:val="20"/>
          <w:szCs w:val="20"/>
        </w:rPr>
        <w:t>Some</w:t>
      </w:r>
      <w:r w:rsidR="002206CF" w:rsidRPr="002206CF">
        <w:t xml:space="preserve"> </w:t>
      </w:r>
      <w:r w:rsidR="0033082D">
        <w:t xml:space="preserve"> : Some</w:t>
      </w:r>
      <w:r w:rsidR="002206CF">
        <w:t xml:space="preserve"> is used when we talk about exact known number.</w:t>
      </w:r>
      <w:r w:rsidR="002206CF" w:rsidRPr="0033082D">
        <w:t xml:space="preserve"> We use ‘</w:t>
      </w:r>
      <w:r w:rsidR="0033082D" w:rsidRPr="0033082D">
        <w:t>Some</w:t>
      </w:r>
      <w:r w:rsidR="002206CF" w:rsidRPr="0033082D">
        <w:t xml:space="preserve"> ’ to represent quantity of both  un</w:t>
      </w:r>
      <w:r w:rsidR="002206CF" w:rsidRPr="0033082D">
        <w:rPr>
          <w:noProof/>
        </w:rPr>
        <w:t>countable</w:t>
      </w:r>
      <w:r w:rsidR="002206CF" w:rsidRPr="0033082D">
        <w:t xml:space="preserve"> noun and countable noun.</w:t>
      </w:r>
      <w:r w:rsidR="00B3333B">
        <w:br/>
      </w:r>
      <w:r w:rsidR="007509A5" w:rsidRPr="00A40B1A">
        <w:rPr>
          <w:b/>
        </w:rPr>
        <w:t xml:space="preserve">For Example : </w:t>
      </w:r>
    </w:p>
    <w:p w:rsidR="00C807C1" w:rsidRDefault="00C807C1" w:rsidP="00C807C1">
      <w:pPr>
        <w:pStyle w:val="dot"/>
      </w:pPr>
      <w:r w:rsidRPr="00802255">
        <w:t>There are some pencils in the pencil box.</w:t>
      </w:r>
    </w:p>
    <w:p w:rsidR="00C807C1" w:rsidRPr="00FA3401" w:rsidRDefault="00C807C1" w:rsidP="00C807C1">
      <w:pPr>
        <w:spacing w:before="0" w:after="0" w:line="240" w:lineRule="auto"/>
        <w:ind w:left="2700"/>
        <w:rPr>
          <w:rFonts w:ascii="Nirmala UI" w:hAnsi="Nirmala UI" w:cs="Nirmala UI"/>
          <w:sz w:val="20"/>
          <w:szCs w:val="20"/>
        </w:rPr>
      </w:pPr>
      <w:r>
        <w:rPr>
          <w:rFonts w:ascii="Nirmala UI" w:hAnsi="Nirmala UI" w:cs="Nirmala UI"/>
          <w:sz w:val="20"/>
          <w:szCs w:val="20"/>
          <w:cs/>
        </w:rPr>
        <w:t>पेंसिल बॉक्स में कुछ पेंसिल हैं</w:t>
      </w:r>
    </w:p>
    <w:p w:rsidR="00C807C1" w:rsidRDefault="00C807C1" w:rsidP="00C807C1">
      <w:pPr>
        <w:pStyle w:val="dot"/>
      </w:pPr>
      <w:r w:rsidRPr="00802255">
        <w:t>Raju has some books.</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राजू के पास कुछ किताबें हैं।</w:t>
      </w:r>
    </w:p>
    <w:p w:rsidR="00C807C1" w:rsidRDefault="00C807C1" w:rsidP="00C807C1">
      <w:pPr>
        <w:pStyle w:val="dot"/>
      </w:pPr>
      <w:r w:rsidRPr="00802255">
        <w:t>There is some milk in the bottle.</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बोतल में कुछ दूध है।</w:t>
      </w:r>
    </w:p>
    <w:p w:rsidR="00C807C1" w:rsidRDefault="00C807C1" w:rsidP="00C807C1">
      <w:pPr>
        <w:pStyle w:val="dot"/>
      </w:pPr>
      <w:r w:rsidRPr="00802255">
        <w:t>He got some medicine from the store.</w:t>
      </w:r>
    </w:p>
    <w:p w:rsidR="00C807C1" w:rsidRDefault="00C807C1" w:rsidP="00C807C1">
      <w:pPr>
        <w:spacing w:before="0" w:after="0" w:line="240" w:lineRule="auto"/>
        <w:ind w:left="2700"/>
        <w:rPr>
          <w:rFonts w:ascii="Nirmala UI" w:hAnsi="Nirmala UI" w:cs="Nirmala UI"/>
          <w:sz w:val="20"/>
          <w:szCs w:val="20"/>
          <w:cs/>
        </w:rPr>
      </w:pPr>
      <w:r w:rsidRPr="00802255">
        <w:rPr>
          <w:rFonts w:ascii="Nirmala UI" w:hAnsi="Nirmala UI" w:cs="Nirmala UI"/>
          <w:sz w:val="20"/>
          <w:szCs w:val="20"/>
          <w:cs/>
        </w:rPr>
        <w:t>उसे स्टोर से कुछ दवाई मिली।</w:t>
      </w:r>
    </w:p>
    <w:p w:rsidR="00932041" w:rsidRDefault="00932041" w:rsidP="00C807C1">
      <w:pPr>
        <w:spacing w:before="0" w:after="0" w:line="240" w:lineRule="auto"/>
        <w:ind w:left="2700"/>
        <w:rPr>
          <w:rFonts w:ascii="Nirmala UI" w:hAnsi="Nirmala UI" w:cs="Nirmala UI"/>
          <w:sz w:val="20"/>
          <w:szCs w:val="20"/>
          <w:cs/>
        </w:rPr>
      </w:pPr>
    </w:p>
    <w:p w:rsidR="00853BBE" w:rsidRPr="007D0562" w:rsidRDefault="00853BBE" w:rsidP="00853BBE">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xml:space="preserve">- 4 </w:t>
      </w:r>
      <w:r w:rsidRPr="007D0562">
        <w:rPr>
          <w:rFonts w:asciiTheme="majorHAnsi" w:hAnsiTheme="majorHAnsi"/>
          <w:b/>
          <w:bCs/>
          <w:sz w:val="28"/>
          <w:szCs w:val="28"/>
          <w:lang w:bidi="hi-IN"/>
        </w:rPr>
        <w:t>(</w:t>
      </w:r>
      <w:r w:rsidRPr="005E62CB">
        <w:rPr>
          <w:rFonts w:asciiTheme="minorHAnsi" w:hAnsiTheme="minorHAnsi" w:cstheme="minorHAnsi"/>
          <w:b/>
          <w:sz w:val="24"/>
          <w:szCs w:val="24"/>
        </w:rPr>
        <w:t>A FEW,  LITTLE, MUCH, MANY, A LOT OF AND SOME</w:t>
      </w:r>
      <w:r w:rsidRPr="009B09D3">
        <w:rPr>
          <w:rFonts w:asciiTheme="majorHAnsi" w:hAnsiTheme="majorHAnsi"/>
          <w:b/>
          <w:bCs/>
          <w:sz w:val="28"/>
          <w:szCs w:val="28"/>
          <w:lang w:bidi="hi-IN"/>
        </w:rPr>
        <w:t>)</w:t>
      </w:r>
    </w:p>
    <w:p w:rsidR="00853BBE" w:rsidRPr="00550D5C" w:rsidRDefault="00853BBE" w:rsidP="00853BBE">
      <w:pPr>
        <w:pStyle w:val="hindiexample"/>
        <w:ind w:left="284"/>
      </w:pPr>
    </w:p>
    <w:p w:rsidR="00853BBE" w:rsidRDefault="00853BBE" w:rsidP="00853BBE">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853BBE" w:rsidRDefault="00853BBE" w:rsidP="00853BBE">
      <w:pPr>
        <w:pStyle w:val="ListParagraph"/>
        <w:spacing w:after="0"/>
        <w:ind w:left="1134"/>
        <w:rPr>
          <w:sz w:val="32"/>
          <w:szCs w:val="32"/>
        </w:rPr>
      </w:pPr>
      <w:r w:rsidRPr="00856038">
        <w:rPr>
          <w:rFonts w:asciiTheme="majorHAnsi" w:hAnsiTheme="majorHAnsi"/>
          <w:b/>
          <w:bCs/>
          <w:sz w:val="24"/>
          <w:szCs w:val="24"/>
        </w:rPr>
        <w:t>(</w:t>
      </w:r>
      <w:r>
        <w:rPr>
          <w:rFonts w:asciiTheme="majorHAnsi" w:hAnsiTheme="majorHAnsi"/>
          <w:b/>
          <w:bCs/>
          <w:sz w:val="24"/>
          <w:szCs w:val="24"/>
        </w:rPr>
        <w:t>“</w:t>
      </w:r>
      <w:r w:rsidRPr="005E62CB">
        <w:rPr>
          <w:b/>
          <w:sz w:val="24"/>
          <w:szCs w:val="24"/>
        </w:rPr>
        <w:t>A FEW,  LITTLE, MUCH, MANY, A LOT OF AND SOME</w:t>
      </w:r>
      <w:r>
        <w:rPr>
          <w:b/>
          <w:sz w:val="24"/>
          <w:szCs w:val="24"/>
        </w:rPr>
        <w:t>”</w:t>
      </w:r>
      <w:r w:rsidRPr="002405E0">
        <w:rPr>
          <w:sz w:val="32"/>
          <w:szCs w:val="32"/>
        </w:rPr>
        <w:t>)</w:t>
      </w:r>
    </w:p>
    <w:p w:rsidR="00853BBE" w:rsidRDefault="00853BBE" w:rsidP="00853BBE">
      <w:pPr>
        <w:pStyle w:val="ListParagraph"/>
        <w:spacing w:after="0"/>
      </w:pPr>
    </w:p>
    <w:p w:rsidR="00853BBE" w:rsidRPr="00E31F8E" w:rsidRDefault="00853BBE" w:rsidP="00853BBE">
      <w:pPr>
        <w:pStyle w:val="ListParagraph"/>
        <w:numPr>
          <w:ilvl w:val="0"/>
          <w:numId w:val="84"/>
        </w:numPr>
        <w:spacing w:before="0" w:after="0"/>
        <w:ind w:left="1260"/>
      </w:pPr>
      <w:r w:rsidRPr="00E31F8E">
        <w:t xml:space="preserve">There aren't </w:t>
      </w:r>
      <w:r>
        <w:t>……..</w:t>
      </w:r>
      <w:r w:rsidRPr="00E31F8E">
        <w:t xml:space="preserve"> car parks in the </w:t>
      </w:r>
      <w:r w:rsidR="009C4906">
        <w:t>building</w:t>
      </w:r>
      <w:r w:rsidRPr="00E31F8E">
        <w:t>.</w:t>
      </w:r>
    </w:p>
    <w:p w:rsidR="00853BBE" w:rsidRPr="00E31F8E" w:rsidRDefault="009C4906" w:rsidP="00853BBE">
      <w:pPr>
        <w:pStyle w:val="ListParagraph"/>
        <w:numPr>
          <w:ilvl w:val="0"/>
          <w:numId w:val="84"/>
        </w:numPr>
        <w:spacing w:before="0" w:after="0"/>
        <w:ind w:left="1260"/>
      </w:pPr>
      <w:r>
        <w:t>Delhi</w:t>
      </w:r>
      <w:r w:rsidR="00853BBE" w:rsidRPr="00E31F8E">
        <w:t xml:space="preserve"> has </w:t>
      </w:r>
      <w:r w:rsidR="00853BBE">
        <w:t>……..</w:t>
      </w:r>
      <w:r>
        <w:t>great swimmimg pools</w:t>
      </w:r>
      <w:r w:rsidR="00853BBE" w:rsidRPr="00E31F8E">
        <w:t>.</w:t>
      </w:r>
    </w:p>
    <w:p w:rsidR="00853BBE" w:rsidRPr="00E31F8E" w:rsidRDefault="00853BBE" w:rsidP="00853BBE">
      <w:pPr>
        <w:pStyle w:val="ListParagraph"/>
        <w:numPr>
          <w:ilvl w:val="0"/>
          <w:numId w:val="84"/>
        </w:numPr>
        <w:spacing w:before="0" w:after="0"/>
        <w:ind w:left="1260"/>
      </w:pPr>
      <w:r w:rsidRPr="00E31F8E">
        <w:t xml:space="preserve">Hurry up! We only have l </w:t>
      </w:r>
      <w:r>
        <w:t>……..</w:t>
      </w:r>
      <w:r w:rsidRPr="00E31F8E">
        <w:t xml:space="preserve"> time</w:t>
      </w:r>
      <w:r w:rsidR="009C4906">
        <w:t xml:space="preserve"> before the teacher</w:t>
      </w:r>
      <w:r w:rsidRPr="00E31F8E">
        <w:t xml:space="preserve"> leaves.</w:t>
      </w:r>
    </w:p>
    <w:p w:rsidR="00853BBE" w:rsidRPr="00E31F8E" w:rsidRDefault="00853BBE" w:rsidP="00853BBE">
      <w:pPr>
        <w:pStyle w:val="ListParagraph"/>
        <w:numPr>
          <w:ilvl w:val="0"/>
          <w:numId w:val="84"/>
        </w:numPr>
        <w:spacing w:before="0" w:after="0"/>
        <w:ind w:left="1260"/>
      </w:pPr>
      <w:r w:rsidRPr="00E31F8E">
        <w:t xml:space="preserve">We saw </w:t>
      </w:r>
      <w:r>
        <w:t>……..</w:t>
      </w:r>
      <w:r w:rsidRPr="00E31F8E">
        <w:t xml:space="preserve"> beautiful</w:t>
      </w:r>
      <w:r w:rsidR="009C4906">
        <w:t xml:space="preserve"> scenery when we went to Hadrabad</w:t>
      </w:r>
      <w:r w:rsidRPr="00E31F8E">
        <w:t>.</w:t>
      </w:r>
    </w:p>
    <w:p w:rsidR="00853BBE" w:rsidRPr="00E31F8E" w:rsidRDefault="00853BBE" w:rsidP="00853BBE">
      <w:pPr>
        <w:pStyle w:val="ListParagraph"/>
        <w:numPr>
          <w:ilvl w:val="0"/>
          <w:numId w:val="84"/>
        </w:numPr>
        <w:spacing w:before="0" w:after="0"/>
        <w:ind w:left="1260"/>
      </w:pPr>
      <w:r w:rsidRPr="00E31F8E">
        <w:t xml:space="preserve">There are a </w:t>
      </w:r>
      <w:r>
        <w:t>……..</w:t>
      </w:r>
      <w:r w:rsidRPr="00E31F8E">
        <w:t xml:space="preserve"> </w:t>
      </w:r>
      <w:r w:rsidR="009C4906">
        <w:t>shops near the college</w:t>
      </w:r>
      <w:r w:rsidRPr="00E31F8E">
        <w:t>.</w:t>
      </w:r>
    </w:p>
    <w:p w:rsidR="00853BBE" w:rsidRPr="00E31F8E" w:rsidRDefault="00853BBE" w:rsidP="00853BBE">
      <w:pPr>
        <w:pStyle w:val="ListParagraph"/>
        <w:numPr>
          <w:ilvl w:val="0"/>
          <w:numId w:val="84"/>
        </w:numPr>
        <w:spacing w:before="0" w:after="0"/>
        <w:ind w:left="1260"/>
      </w:pPr>
      <w:r w:rsidRPr="00E31F8E">
        <w:t xml:space="preserve">It's very quiet. There aren't </w:t>
      </w:r>
      <w:r>
        <w:t>……..</w:t>
      </w:r>
      <w:r w:rsidRPr="00E31F8E">
        <w:t xml:space="preserve"> people here today.</w:t>
      </w:r>
    </w:p>
    <w:p w:rsidR="00853BBE" w:rsidRPr="00E31F8E" w:rsidRDefault="00853BBE" w:rsidP="00853BBE">
      <w:pPr>
        <w:pStyle w:val="ListParagraph"/>
        <w:numPr>
          <w:ilvl w:val="0"/>
          <w:numId w:val="84"/>
        </w:numPr>
        <w:spacing w:before="0" w:after="0"/>
        <w:ind w:left="1260"/>
      </w:pPr>
      <w:r w:rsidRPr="00E31F8E">
        <w:t xml:space="preserve">There are </w:t>
      </w:r>
      <w:r>
        <w:t>……..</w:t>
      </w:r>
      <w:r w:rsidRPr="00E31F8E">
        <w:t xml:space="preserve"> expen</w:t>
      </w:r>
      <w:r w:rsidR="009C4906">
        <w:t>sive new flats next to the mall.</w:t>
      </w:r>
    </w:p>
    <w:p w:rsidR="009C4906" w:rsidRPr="00E31F8E" w:rsidRDefault="00853BBE" w:rsidP="009C4906">
      <w:pPr>
        <w:pStyle w:val="ListParagraph"/>
        <w:numPr>
          <w:ilvl w:val="0"/>
          <w:numId w:val="84"/>
        </w:numPr>
        <w:spacing w:before="0" w:after="0"/>
        <w:ind w:left="1260"/>
      </w:pPr>
      <w:r w:rsidRPr="00E31F8E">
        <w:t xml:space="preserve">There are </w:t>
      </w:r>
      <w:r>
        <w:t>……..</w:t>
      </w:r>
      <w:r w:rsidR="009C4906">
        <w:t>german shepard  dogs in our socity.</w:t>
      </w:r>
    </w:p>
    <w:p w:rsidR="00853BBE" w:rsidRPr="00E31F8E" w:rsidRDefault="00853BBE" w:rsidP="00853BBE">
      <w:pPr>
        <w:pStyle w:val="ListParagraph"/>
        <w:numPr>
          <w:ilvl w:val="0"/>
          <w:numId w:val="84"/>
        </w:numPr>
        <w:spacing w:before="0" w:after="0"/>
        <w:ind w:left="1260"/>
      </w:pPr>
      <w:r w:rsidRPr="00E31F8E">
        <w:t xml:space="preserve">I have </w:t>
      </w:r>
      <w:r>
        <w:t>……..</w:t>
      </w:r>
      <w:r w:rsidRPr="00E31F8E">
        <w:t xml:space="preserve"> cash if you need it. </w:t>
      </w:r>
    </w:p>
    <w:p w:rsidR="00853BBE" w:rsidRPr="00E31F8E" w:rsidRDefault="00853BBE" w:rsidP="00853BBE">
      <w:pPr>
        <w:pStyle w:val="ListParagraph"/>
        <w:numPr>
          <w:ilvl w:val="0"/>
          <w:numId w:val="84"/>
        </w:numPr>
        <w:spacing w:before="0" w:after="0"/>
        <w:ind w:left="1260"/>
      </w:pPr>
      <w:r w:rsidRPr="00E31F8E">
        <w:t xml:space="preserve">Can I have </w:t>
      </w:r>
      <w:r>
        <w:t>……..</w:t>
      </w:r>
      <w:r w:rsidR="009C4906">
        <w:t xml:space="preserve"> sugar in my coffiee please? </w:t>
      </w:r>
    </w:p>
    <w:p w:rsidR="00853BBE" w:rsidRPr="00E31F8E" w:rsidRDefault="00853BBE" w:rsidP="00853BBE">
      <w:pPr>
        <w:pStyle w:val="ListParagraph"/>
        <w:numPr>
          <w:ilvl w:val="0"/>
          <w:numId w:val="84"/>
        </w:numPr>
        <w:spacing w:before="0" w:after="0"/>
        <w:ind w:left="1260"/>
      </w:pPr>
      <w:r w:rsidRPr="00E31F8E">
        <w:t xml:space="preserve">It seems like you have </w:t>
      </w:r>
      <w:r>
        <w:t>……..</w:t>
      </w:r>
      <w:r w:rsidR="009C4906">
        <w:t xml:space="preserve">brothers </w:t>
      </w:r>
      <w:r w:rsidRPr="00E31F8E">
        <w:t>. I thought I'd met them all!</w:t>
      </w:r>
    </w:p>
    <w:p w:rsidR="00853BBE" w:rsidRPr="00E31F8E" w:rsidRDefault="00853BBE" w:rsidP="00853BBE">
      <w:pPr>
        <w:pStyle w:val="ListParagraph"/>
        <w:numPr>
          <w:ilvl w:val="0"/>
          <w:numId w:val="84"/>
        </w:numPr>
        <w:spacing w:before="0" w:after="0"/>
        <w:ind w:left="1260"/>
      </w:pPr>
      <w:r w:rsidRPr="00E31F8E">
        <w:t>He isn't very popular. He has </w:t>
      </w:r>
      <w:r>
        <w:t>……..</w:t>
      </w:r>
      <w:r w:rsidRPr="00E31F8E">
        <w:t> friends.</w:t>
      </w:r>
    </w:p>
    <w:p w:rsidR="00853BBE" w:rsidRPr="00E31F8E" w:rsidRDefault="00853BBE" w:rsidP="00853BBE">
      <w:pPr>
        <w:pStyle w:val="ListParagraph"/>
        <w:numPr>
          <w:ilvl w:val="0"/>
          <w:numId w:val="84"/>
        </w:numPr>
        <w:spacing w:before="0" w:after="0"/>
        <w:ind w:left="1260"/>
      </w:pPr>
      <w:r w:rsidRPr="00E31F8E">
        <w:t xml:space="preserve">I have </w:t>
      </w:r>
      <w:r>
        <w:t xml:space="preserve">…….. </w:t>
      </w:r>
      <w:r w:rsidR="009C4906">
        <w:t>pents</w:t>
      </w:r>
      <w:r w:rsidRPr="00E31F8E">
        <w:t>. I can't help it, I'm always buying them.</w:t>
      </w:r>
    </w:p>
    <w:p w:rsidR="00853BBE" w:rsidRPr="00E31F8E" w:rsidRDefault="009C4906" w:rsidP="00853BBE">
      <w:pPr>
        <w:pStyle w:val="ListParagraph"/>
        <w:numPr>
          <w:ilvl w:val="0"/>
          <w:numId w:val="84"/>
        </w:numPr>
        <w:spacing w:before="0" w:after="0"/>
        <w:ind w:left="1260"/>
      </w:pPr>
      <w:r>
        <w:t xml:space="preserve">Apoorva </w:t>
      </w:r>
      <w:r w:rsidR="00853BBE" w:rsidRPr="00E31F8E">
        <w:t>is very busy these days. She has</w:t>
      </w:r>
      <w:r w:rsidR="00853BBE">
        <w:t xml:space="preserve"> ……. .</w:t>
      </w:r>
      <w:r w:rsidR="00853BBE" w:rsidRPr="00E31F8E">
        <w:t>free time.</w:t>
      </w:r>
    </w:p>
    <w:p w:rsidR="00853BBE" w:rsidRPr="00E31F8E" w:rsidRDefault="00853BBE" w:rsidP="00853BBE">
      <w:pPr>
        <w:pStyle w:val="ListParagraph"/>
        <w:numPr>
          <w:ilvl w:val="0"/>
          <w:numId w:val="84"/>
        </w:numPr>
        <w:spacing w:before="0" w:after="0"/>
        <w:ind w:left="1260"/>
      </w:pPr>
      <w:r w:rsidRPr="00E31F8E">
        <w:t>Did you take </w:t>
      </w:r>
      <w:r>
        <w:t>……..</w:t>
      </w:r>
      <w:r w:rsidR="009C4906">
        <w:t> photos</w:t>
      </w:r>
      <w:r w:rsidRPr="00E31F8E">
        <w:t xml:space="preserve"> when you were on holidays?</w:t>
      </w:r>
    </w:p>
    <w:p w:rsidR="00853BBE" w:rsidRPr="00E31F8E" w:rsidRDefault="00853BBE" w:rsidP="00853BBE">
      <w:pPr>
        <w:pStyle w:val="ListParagraph"/>
        <w:numPr>
          <w:ilvl w:val="0"/>
          <w:numId w:val="84"/>
        </w:numPr>
        <w:spacing w:before="0" w:after="0"/>
        <w:ind w:left="1260"/>
      </w:pPr>
      <w:r w:rsidRPr="00E31F8E">
        <w:t>I'm not very busy today. I haven't got </w:t>
      </w:r>
      <w:r>
        <w:t>……..</w:t>
      </w:r>
      <w:r w:rsidRPr="00E31F8E">
        <w:t> to do.</w:t>
      </w:r>
    </w:p>
    <w:p w:rsidR="00853BBE" w:rsidRPr="00E31F8E" w:rsidRDefault="00853BBE" w:rsidP="00853BBE">
      <w:pPr>
        <w:pStyle w:val="ListParagraph"/>
        <w:numPr>
          <w:ilvl w:val="0"/>
          <w:numId w:val="84"/>
        </w:numPr>
        <w:spacing w:before="0" w:after="0"/>
        <w:ind w:left="1260"/>
      </w:pPr>
      <w:r w:rsidRPr="00E31F8E">
        <w:t xml:space="preserve">It seems like you have </w:t>
      </w:r>
      <w:r>
        <w:t xml:space="preserve">…….. </w:t>
      </w:r>
      <w:r w:rsidRPr="00E31F8E">
        <w:t>Cousins. I thought I'd met them all!</w:t>
      </w:r>
    </w:p>
    <w:p w:rsidR="00853BBE" w:rsidRPr="00E31F8E" w:rsidRDefault="009C4906" w:rsidP="00853BBE">
      <w:pPr>
        <w:pStyle w:val="ListParagraph"/>
        <w:numPr>
          <w:ilvl w:val="0"/>
          <w:numId w:val="84"/>
        </w:numPr>
        <w:spacing w:before="0" w:after="0"/>
        <w:ind w:left="1260"/>
      </w:pPr>
      <w:r>
        <w:t xml:space="preserve">TheTemple </w:t>
      </w:r>
      <w:r w:rsidR="00853BBE" w:rsidRPr="00E31F8E">
        <w:t xml:space="preserve"> was very crowded. There were </w:t>
      </w:r>
      <w:r w:rsidR="00853BBE">
        <w:t xml:space="preserve">…….. </w:t>
      </w:r>
      <w:r w:rsidR="00853BBE" w:rsidRPr="00E31F8E">
        <w:t>People.</w:t>
      </w:r>
    </w:p>
    <w:p w:rsidR="00853BBE" w:rsidRPr="00E31F8E" w:rsidRDefault="00853BBE" w:rsidP="00853BBE">
      <w:pPr>
        <w:pStyle w:val="ListParagraph"/>
        <w:numPr>
          <w:ilvl w:val="0"/>
          <w:numId w:val="84"/>
        </w:numPr>
        <w:spacing w:before="0" w:after="0"/>
        <w:ind w:left="1260"/>
      </w:pPr>
      <w:r w:rsidRPr="00E31F8E">
        <w:t xml:space="preserve"> There are</w:t>
      </w:r>
      <w:r>
        <w:t xml:space="preserve"> …….. </w:t>
      </w:r>
      <w:r w:rsidRPr="00E31F8E">
        <w:t>Old buildings.</w:t>
      </w:r>
    </w:p>
    <w:p w:rsidR="00853BBE" w:rsidRDefault="00853BBE" w:rsidP="00853BBE">
      <w:pPr>
        <w:pStyle w:val="ListParagraph"/>
        <w:numPr>
          <w:ilvl w:val="0"/>
          <w:numId w:val="84"/>
        </w:numPr>
        <w:spacing w:before="0" w:after="0"/>
        <w:ind w:left="1260"/>
      </w:pPr>
      <w:r w:rsidRPr="00E31F8E">
        <w:t>The weather has been very dry recently. We've had </w:t>
      </w:r>
      <w:r>
        <w:t>……..</w:t>
      </w:r>
      <w:r w:rsidRPr="00E31F8E">
        <w:t> Rain.</w:t>
      </w:r>
    </w:p>
    <w:p w:rsidR="00853BBE" w:rsidRDefault="00853BBE" w:rsidP="00853BBE">
      <w:pPr>
        <w:pStyle w:val="ListParagraph"/>
        <w:spacing w:before="0" w:after="0"/>
      </w:pPr>
    </w:p>
    <w:p w:rsidR="00853BBE" w:rsidRDefault="00853BBE" w:rsidP="00853BBE">
      <w:pPr>
        <w:pStyle w:val="ListParagraph"/>
        <w:spacing w:before="0" w:after="0"/>
      </w:pPr>
    </w:p>
    <w:p w:rsidR="00853BBE" w:rsidRDefault="00853BBE" w:rsidP="00853BBE">
      <w:pPr>
        <w:pStyle w:val="ListParagraph"/>
        <w:spacing w:after="0"/>
      </w:pPr>
    </w:p>
    <w:p w:rsidR="00C807C1" w:rsidRDefault="00C807C1" w:rsidP="00C807C1">
      <w:pPr>
        <w:spacing w:before="0" w:after="200"/>
        <w:rPr>
          <w:rFonts w:ascii="Nirmala UI" w:hAnsi="Nirmala UI" w:cs="Nirmala UI"/>
          <w:sz w:val="20"/>
          <w:szCs w:val="20"/>
        </w:rPr>
      </w:pPr>
    </w:p>
    <w:p w:rsidR="00853BBE" w:rsidRDefault="00853BBE">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36B1D" w:rsidRDefault="00B36B1D" w:rsidP="00853BBE">
      <w:pPr>
        <w:pStyle w:val="Heading3"/>
      </w:pPr>
      <w:bookmarkStart w:id="20" w:name="_Toc18392244"/>
      <w:r w:rsidRPr="00B36B1D">
        <w:lastRenderedPageBreak/>
        <w:t>Numbers</w:t>
      </w:r>
      <w:bookmarkEnd w:id="20"/>
    </w:p>
    <w:p w:rsidR="00647941" w:rsidRDefault="00647941" w:rsidP="00647941"/>
    <w:p w:rsidR="007661B9" w:rsidRDefault="00647941" w:rsidP="00A40B1A">
      <w:pPr>
        <w:pStyle w:val="star"/>
      </w:pPr>
      <w:r w:rsidRPr="00647941">
        <w:t>Cardinal</w:t>
      </w:r>
      <w:r w:rsidR="007661B9">
        <w:t xml:space="preserve"> </w:t>
      </w:r>
    </w:p>
    <w:p w:rsidR="007661B9" w:rsidRPr="007661B9" w:rsidRDefault="007661B9" w:rsidP="007661B9">
      <w:pPr>
        <w:ind w:left="810"/>
      </w:pPr>
      <w:r w:rsidRPr="007661B9">
        <w:t>A Cardi</w:t>
      </w:r>
      <w:r w:rsidR="002F7BCA">
        <w:t>nal Number is a number that tells</w:t>
      </w:r>
      <w:r w:rsidRPr="007661B9">
        <w:t xml:space="preserve"> how many of something</w:t>
      </w:r>
      <w:r w:rsidR="00A328D6">
        <w:t xml:space="preserve"> . </w:t>
      </w:r>
      <w:r w:rsidRPr="007661B9">
        <w:t>, such as one, two, three, four, five.</w:t>
      </w:r>
    </w:p>
    <w:p w:rsidR="00647941" w:rsidRPr="00647941" w:rsidRDefault="00647941" w:rsidP="00647941">
      <w:pPr>
        <w:pStyle w:val="ListParagraph"/>
        <w:rPr>
          <w:rFonts w:asciiTheme="majorHAnsi" w:hAnsiTheme="majorHAnsi"/>
          <w:b/>
          <w:sz w:val="28"/>
          <w:szCs w:val="28"/>
        </w:rPr>
      </w:pPr>
    </w:p>
    <w:p w:rsidR="00647941" w:rsidRDefault="00647941" w:rsidP="00A40B1A">
      <w:pPr>
        <w:pStyle w:val="star"/>
      </w:pPr>
      <w:r w:rsidRPr="00647941">
        <w:t>Ordinal</w:t>
      </w:r>
    </w:p>
    <w:p w:rsidR="007661B9" w:rsidRPr="007661B9" w:rsidRDefault="007661B9" w:rsidP="007661B9">
      <w:pPr>
        <w:ind w:left="810"/>
      </w:pPr>
      <w:r w:rsidRPr="007661B9">
        <w:t xml:space="preserve">An Ordinal Number is a number that tells the position of something in a </w:t>
      </w:r>
      <w:r>
        <w:t>list, such as 1</w:t>
      </w:r>
      <w:r w:rsidRPr="007661B9">
        <w:rPr>
          <w:vertAlign w:val="superscript"/>
        </w:rPr>
        <w:t>st</w:t>
      </w:r>
      <w:r>
        <w:t>, 2</w:t>
      </w:r>
      <w:r w:rsidRPr="007661B9">
        <w:rPr>
          <w:vertAlign w:val="superscript"/>
        </w:rPr>
        <w:t>nd</w:t>
      </w:r>
      <w:r>
        <w:t>, 3</w:t>
      </w:r>
      <w:r w:rsidRPr="007661B9">
        <w:rPr>
          <w:vertAlign w:val="superscript"/>
        </w:rPr>
        <w:t>rd</w:t>
      </w:r>
      <w:r>
        <w:t>, 4</w:t>
      </w:r>
      <w:r w:rsidRPr="007661B9">
        <w:rPr>
          <w:vertAlign w:val="superscript"/>
        </w:rPr>
        <w:t>th</w:t>
      </w:r>
      <w:r w:rsidRPr="007661B9">
        <w:t>, 5</w:t>
      </w:r>
      <w:r w:rsidRPr="007661B9">
        <w:rPr>
          <w:vertAlign w:val="superscript"/>
        </w:rPr>
        <w:t>th</w:t>
      </w:r>
      <w:r>
        <w:t>.</w:t>
      </w:r>
    </w:p>
    <w:tbl>
      <w:tblPr>
        <w:tblpPr w:leftFromText="180" w:rightFromText="180" w:vertAnchor="text" w:horzAnchor="margin" w:tblpXSpec="right" w:tblpY="3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1974"/>
        <w:gridCol w:w="1737"/>
        <w:gridCol w:w="2065"/>
        <w:gridCol w:w="1509"/>
      </w:tblGrid>
      <w:tr w:rsidR="005A58E1" w:rsidRPr="006B53B4" w:rsidTr="00251634">
        <w:trPr>
          <w:trHeight w:val="406"/>
          <w:tblHeader/>
        </w:trPr>
        <w:tc>
          <w:tcPr>
            <w:tcW w:w="0" w:type="auto"/>
            <w:shd w:val="clear" w:color="auto" w:fill="FDE9D9" w:themeFill="accent6" w:themeFillTint="33"/>
            <w:tcMar>
              <w:top w:w="109" w:type="dxa"/>
              <w:left w:w="109" w:type="dxa"/>
              <w:bottom w:w="109" w:type="dxa"/>
              <w:right w:w="109" w:type="dxa"/>
            </w:tcMar>
            <w:hideMark/>
          </w:tcPr>
          <w:p w:rsidR="00B36B1D" w:rsidRPr="00BB4B34" w:rsidRDefault="00B36B1D" w:rsidP="002F7BCA">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Number</w:t>
            </w:r>
          </w:p>
        </w:tc>
        <w:tc>
          <w:tcPr>
            <w:tcW w:w="0" w:type="auto"/>
            <w:shd w:val="clear" w:color="auto" w:fill="FDE9D9" w:themeFill="accent6" w:themeFillTint="33"/>
            <w:tcMar>
              <w:top w:w="109" w:type="dxa"/>
              <w:left w:w="109" w:type="dxa"/>
              <w:bottom w:w="109" w:type="dxa"/>
              <w:right w:w="109" w:type="dxa"/>
            </w:tcMar>
            <w:hideMark/>
          </w:tcPr>
          <w:p w:rsidR="00B36B1D" w:rsidRPr="00BB4B34" w:rsidRDefault="00B36B1D" w:rsidP="002F7BCA">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Cardinal</w:t>
            </w:r>
          </w:p>
        </w:tc>
        <w:tc>
          <w:tcPr>
            <w:tcW w:w="1737" w:type="dxa"/>
            <w:shd w:val="clear" w:color="auto" w:fill="FDE9D9" w:themeFill="accent6" w:themeFillTint="33"/>
          </w:tcPr>
          <w:p w:rsidR="00B36B1D" w:rsidRPr="00BB4B34" w:rsidRDefault="00B36B1D" w:rsidP="002F7BCA">
            <w:pPr>
              <w:rPr>
                <w:rFonts w:asciiTheme="majorHAnsi" w:hAnsiTheme="majorHAnsi" w:cs="Nirmala UI"/>
                <w:b/>
                <w:sz w:val="24"/>
                <w:szCs w:val="24"/>
              </w:rPr>
            </w:pPr>
            <w:r w:rsidRPr="00BB4B34">
              <w:rPr>
                <w:rFonts w:asciiTheme="majorHAnsi" w:hAnsiTheme="majorHAnsi" w:cs="Nirmala UI"/>
                <w:b/>
                <w:sz w:val="24"/>
                <w:szCs w:val="24"/>
              </w:rPr>
              <w:t>Hindi Cardinal</w:t>
            </w:r>
          </w:p>
        </w:tc>
        <w:tc>
          <w:tcPr>
            <w:tcW w:w="2065" w:type="dxa"/>
            <w:shd w:val="clear" w:color="auto" w:fill="FDE9D9" w:themeFill="accent6" w:themeFillTint="33"/>
            <w:tcMar>
              <w:top w:w="109" w:type="dxa"/>
              <w:left w:w="109" w:type="dxa"/>
              <w:bottom w:w="109" w:type="dxa"/>
              <w:right w:w="109" w:type="dxa"/>
            </w:tcMar>
            <w:hideMark/>
          </w:tcPr>
          <w:p w:rsidR="00B36B1D" w:rsidRPr="00BB4B34" w:rsidRDefault="00B36B1D" w:rsidP="002F7BCA">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Ordinal</w:t>
            </w:r>
          </w:p>
        </w:tc>
        <w:tc>
          <w:tcPr>
            <w:tcW w:w="0" w:type="auto"/>
            <w:shd w:val="clear" w:color="auto" w:fill="FDE9D9" w:themeFill="accent6" w:themeFillTint="33"/>
          </w:tcPr>
          <w:p w:rsidR="00B36B1D" w:rsidRPr="00B36B1D" w:rsidRDefault="00B36B1D" w:rsidP="002F7BCA">
            <w:pPr>
              <w:rPr>
                <w:rFonts w:asciiTheme="majorHAnsi" w:hAnsiTheme="majorHAnsi" w:cs="Nirmala UI"/>
                <w:b/>
                <w:sz w:val="24"/>
                <w:szCs w:val="24"/>
              </w:rPr>
            </w:pPr>
            <w:r w:rsidRPr="00B36B1D">
              <w:rPr>
                <w:rFonts w:asciiTheme="majorHAnsi" w:hAnsiTheme="majorHAnsi" w:cs="Nirmala UI"/>
                <w:b/>
                <w:sz w:val="24"/>
                <w:szCs w:val="24"/>
              </w:rPr>
              <w:t>Hindi ordinal</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One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first</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प्रथम/पहला</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 xml:space="preserve">Two </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second</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द्वितीय/दूसरा</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Three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तीन</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third</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तृतीय/तीसरा</w:t>
            </w:r>
          </w:p>
        </w:tc>
      </w:tr>
      <w:tr w:rsidR="005A58E1" w:rsidRPr="006B53B4" w:rsidTr="00251634">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चार</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चौथा</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Five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छठा</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आठ</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आठवाँ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नौवाँ</w:t>
            </w:r>
          </w:p>
        </w:tc>
      </w:tr>
      <w:tr w:rsidR="005A58E1" w:rsidRPr="006B53B4" w:rsidTr="00251634">
        <w:trPr>
          <w:trHeight w:val="20"/>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Eleven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ग्यारह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eleventh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ग्यारहवाँ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Twelve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twelfth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बारहवाँ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तेरहवाँ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lastRenderedPageBreak/>
              <w:t>14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चौदह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चौदहवाँ</w:t>
            </w:r>
          </w:p>
        </w:tc>
      </w:tr>
      <w:tr w:rsidR="005A58E1" w:rsidRPr="006B53B4" w:rsidTr="00251634">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पंद्रह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पंद्रहवाँ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सोलह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सोलहवाँ</w:t>
            </w:r>
          </w:p>
        </w:tc>
      </w:tr>
      <w:tr w:rsidR="005A58E1" w:rsidRPr="006B53B4" w:rsidTr="00251634">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सत्रहवाँ</w:t>
            </w:r>
          </w:p>
        </w:tc>
      </w:tr>
      <w:tr w:rsidR="005A58E1" w:rsidRPr="006B53B4" w:rsidTr="00251634">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अठारह</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अठारहवाँ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nineteen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उन्नीस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nineteenth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उन्नीसवाँ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twentieth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twenty-one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इक्कीस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twenty-first</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इक्कीसवाँ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twenty-two</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बाइस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twenty-second</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बाईसवाँ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twenty-three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तेईस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twenty-third</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तेईसवाँ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twenty-four</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चौबीस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twenty-fourth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चौबीसवाँ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twenty-five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पच्चीस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twenty-fifth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पच्चीसवाँ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twenty-six</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छब्बीस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twenty-sixth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छब्बीसवाँ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twenty-seven</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सत्ताइस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twenty-seventh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सत्ताइसवाँ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twenty-eight</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अट्ठाईस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twenty-eighth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अट्ठाइसवाँ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29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twenty-nine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उनतीस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twenty-ninth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उनतीसवाँ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30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thirtieth</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तीसवाँ</w:t>
            </w:r>
          </w:p>
        </w:tc>
      </w:tr>
      <w:tr w:rsidR="005A58E1" w:rsidRPr="006B53B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31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thirty-one</w:t>
            </w:r>
          </w:p>
        </w:tc>
        <w:tc>
          <w:tcPr>
            <w:tcW w:w="1737" w:type="dxa"/>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इकतीस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thirty-first</w:t>
            </w:r>
          </w:p>
        </w:tc>
        <w:tc>
          <w:tcPr>
            <w:tcW w:w="0" w:type="auto"/>
            <w:shd w:val="clear" w:color="auto" w:fill="DAEEF3" w:themeFill="accent5" w:themeFillTint="33"/>
          </w:tcPr>
          <w:p w:rsidR="00B36B1D" w:rsidRPr="00FB4959" w:rsidRDefault="00B36B1D" w:rsidP="002F7BCA">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इकतीसवाँ</w:t>
            </w:r>
          </w:p>
        </w:tc>
      </w:tr>
      <w:tr w:rsidR="00EC3A8C" w:rsidRPr="00BB4B3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40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Forty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चालीस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fortieth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चालीसवाँ</w:t>
            </w:r>
          </w:p>
        </w:tc>
      </w:tr>
      <w:tr w:rsidR="00EC3A8C" w:rsidRPr="00BB4B3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50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पचासवाँ</w:t>
            </w:r>
          </w:p>
        </w:tc>
      </w:tr>
      <w:tr w:rsidR="00EC3A8C" w:rsidRPr="00BB4B3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60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साठ</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साठवाँ</w:t>
            </w:r>
          </w:p>
        </w:tc>
      </w:tr>
      <w:tr w:rsidR="00EC3A8C" w:rsidRPr="00BB4B3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lastRenderedPageBreak/>
              <w:t>70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सत्तर</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सत्तरवाँ</w:t>
            </w:r>
          </w:p>
        </w:tc>
      </w:tr>
      <w:tr w:rsidR="00EC3A8C" w:rsidRPr="00BB4B34"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80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अस्सी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अस्सीवाँ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90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Ninety</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नब्बे</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ninetieth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नब्बेवाँ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hundred</w:t>
            </w:r>
          </w:p>
        </w:tc>
        <w:tc>
          <w:tcPr>
            <w:tcW w:w="1737" w:type="dxa"/>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सौ</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hundredth</w:t>
            </w:r>
          </w:p>
        </w:tc>
        <w:tc>
          <w:tcPr>
            <w:tcW w:w="0" w:type="auto"/>
            <w:shd w:val="clear" w:color="auto" w:fill="DAEEF3" w:themeFill="accent5" w:themeFillTint="33"/>
          </w:tcPr>
          <w:p w:rsidR="00B36B1D" w:rsidRPr="00FB4959" w:rsidRDefault="00B36B1D"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सौवाँ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thousand</w:t>
            </w:r>
          </w:p>
        </w:tc>
        <w:tc>
          <w:tcPr>
            <w:tcW w:w="1737" w:type="dxa"/>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हजार</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thousandth</w:t>
            </w:r>
          </w:p>
        </w:tc>
        <w:tc>
          <w:tcPr>
            <w:tcW w:w="0" w:type="auto"/>
            <w:tcBorders>
              <w:bottom w:val="single" w:sz="4" w:space="0" w:color="auto"/>
            </w:tcBorders>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हजारवाँ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100,000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Lakh</w:t>
            </w:r>
          </w:p>
        </w:tc>
        <w:tc>
          <w:tcPr>
            <w:tcW w:w="1737" w:type="dxa"/>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लाख</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noProof/>
                <w:color w:val="000000" w:themeColor="text1"/>
              </w:rPr>
              <w:t>lakhs</w:t>
            </w:r>
          </w:p>
        </w:tc>
        <w:tc>
          <w:tcPr>
            <w:tcW w:w="0" w:type="auto"/>
            <w:tcBorders>
              <w:bottom w:val="single" w:sz="4" w:space="0" w:color="auto"/>
            </w:tcBorders>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लाखवाँ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hideMark/>
          </w:tcPr>
          <w:p w:rsidR="00B36B1D" w:rsidRPr="00C0376F" w:rsidRDefault="00B36B1D" w:rsidP="002F7BCA">
            <w:pPr>
              <w:spacing w:before="0" w:after="0" w:line="240" w:lineRule="auto"/>
              <w:rPr>
                <w:rFonts w:eastAsia="Times New Roman" w:cstheme="minorHAnsi"/>
                <w:color w:val="000000" w:themeColor="text1"/>
              </w:rPr>
            </w:pPr>
            <w:r w:rsidRPr="00C0376F">
              <w:rPr>
                <w:rFonts w:eastAsia="Times New Roman" w:cstheme="minorHAnsi"/>
                <w:color w:val="000000" w:themeColor="text1"/>
              </w:rPr>
              <w:t>1,000,000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Ten lakh</w:t>
            </w:r>
          </w:p>
        </w:tc>
        <w:tc>
          <w:tcPr>
            <w:tcW w:w="1737" w:type="dxa"/>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 लाख</w:t>
            </w:r>
          </w:p>
        </w:tc>
        <w:tc>
          <w:tcPr>
            <w:tcW w:w="2065" w:type="dxa"/>
            <w:shd w:val="clear" w:color="auto" w:fill="F2F2F2" w:themeFill="background1" w:themeFillShade="F2"/>
            <w:tcMar>
              <w:top w:w="109" w:type="dxa"/>
              <w:left w:w="109" w:type="dxa"/>
              <w:bottom w:w="109" w:type="dxa"/>
              <w:right w:w="109" w:type="dxa"/>
            </w:tcMar>
            <w:hideMark/>
          </w:tcPr>
          <w:p w:rsidR="00B36B1D" w:rsidRPr="00FB4959" w:rsidRDefault="00B36B1D" w:rsidP="002F7BCA">
            <w:pPr>
              <w:spacing w:before="0" w:after="0" w:line="240" w:lineRule="auto"/>
              <w:rPr>
                <w:rFonts w:eastAsia="Times New Roman" w:cstheme="minorHAnsi"/>
                <w:color w:val="000000" w:themeColor="text1"/>
              </w:rPr>
            </w:pPr>
            <w:r w:rsidRPr="00FB4959">
              <w:rPr>
                <w:rFonts w:eastAsia="Times New Roman" w:cstheme="minorHAnsi"/>
                <w:color w:val="000000" w:themeColor="text1"/>
              </w:rPr>
              <w:t>Ten lakhth</w:t>
            </w:r>
          </w:p>
        </w:tc>
        <w:tc>
          <w:tcPr>
            <w:tcW w:w="0" w:type="auto"/>
            <w:tcBorders>
              <w:bottom w:val="single" w:sz="4" w:space="0" w:color="auto"/>
            </w:tcBorders>
            <w:shd w:val="clear" w:color="auto" w:fill="DAEEF3" w:themeFill="accent5" w:themeFillTint="33"/>
          </w:tcPr>
          <w:p w:rsidR="00B36B1D" w:rsidRPr="00FB4959" w:rsidRDefault="00FB4959" w:rsidP="002F7BCA">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 लाखवाँ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FB4959" w:rsidRPr="00C0376F" w:rsidRDefault="00FB4959" w:rsidP="002F7BCA">
            <w:pPr>
              <w:rPr>
                <w:rFonts w:cstheme="minorHAnsi"/>
              </w:rPr>
            </w:pPr>
            <w:r w:rsidRPr="00C0376F">
              <w:rPr>
                <w:rFonts w:cstheme="minorHAnsi"/>
              </w:rPr>
              <w:t>100,00,000</w:t>
            </w:r>
          </w:p>
        </w:tc>
        <w:tc>
          <w:tcPr>
            <w:tcW w:w="0" w:type="auto"/>
            <w:shd w:val="clear" w:color="auto" w:fill="F2F2F2" w:themeFill="background1" w:themeFillShade="F2"/>
            <w:tcMar>
              <w:top w:w="109" w:type="dxa"/>
              <w:left w:w="109" w:type="dxa"/>
              <w:bottom w:w="109" w:type="dxa"/>
              <w:right w:w="109" w:type="dxa"/>
            </w:tcMar>
          </w:tcPr>
          <w:p w:rsidR="00FB4959" w:rsidRPr="005A58E1" w:rsidRDefault="005A58E1" w:rsidP="002F7BCA">
            <w:r w:rsidRPr="005A58E1">
              <w:t>one crore</w:t>
            </w:r>
          </w:p>
        </w:tc>
        <w:tc>
          <w:tcPr>
            <w:tcW w:w="1737" w:type="dxa"/>
            <w:shd w:val="clear" w:color="auto" w:fill="DAEEF3" w:themeFill="accent5" w:themeFillTint="33"/>
          </w:tcPr>
          <w:p w:rsidR="00FB4959" w:rsidRPr="005A58E1" w:rsidRDefault="00FB4959" w:rsidP="002F7BCA">
            <w:pPr>
              <w:rPr>
                <w:rFonts w:ascii="Nirmala UI" w:hAnsi="Nirmala UI" w:cs="Nirmala UI"/>
                <w:sz w:val="20"/>
                <w:szCs w:val="20"/>
              </w:rPr>
            </w:pPr>
            <w:r w:rsidRPr="005A58E1">
              <w:rPr>
                <w:rFonts w:ascii="Nirmala UI" w:hAnsi="Nirmala UI" w:cs="Nirmala UI"/>
                <w:sz w:val="20"/>
                <w:szCs w:val="20"/>
              </w:rPr>
              <w:t>एक करोड़</w:t>
            </w:r>
          </w:p>
        </w:tc>
        <w:tc>
          <w:tcPr>
            <w:tcW w:w="2065" w:type="dxa"/>
            <w:shd w:val="clear" w:color="auto" w:fill="F2F2F2" w:themeFill="background1" w:themeFillShade="F2"/>
            <w:tcMar>
              <w:top w:w="109" w:type="dxa"/>
              <w:left w:w="109" w:type="dxa"/>
              <w:bottom w:w="109" w:type="dxa"/>
              <w:right w:w="109" w:type="dxa"/>
            </w:tcMar>
          </w:tcPr>
          <w:p w:rsidR="00FB4959" w:rsidRPr="00FB4959" w:rsidRDefault="005A58E1" w:rsidP="002F7BCA">
            <w:pPr>
              <w:spacing w:before="0" w:after="0" w:line="240" w:lineRule="auto"/>
              <w:rPr>
                <w:rFonts w:eastAsia="Times New Roman" w:cstheme="minorHAnsi"/>
                <w:color w:val="000000" w:themeColor="text1"/>
              </w:rPr>
            </w:pPr>
            <w:r w:rsidRPr="005A58E1">
              <w:t>one crore</w:t>
            </w:r>
            <w:r>
              <w:t>th</w:t>
            </w:r>
          </w:p>
        </w:tc>
        <w:tc>
          <w:tcPr>
            <w:tcW w:w="0" w:type="auto"/>
            <w:tcBorders>
              <w:bottom w:val="single" w:sz="4" w:space="0" w:color="auto"/>
            </w:tcBorders>
            <w:shd w:val="clear" w:color="auto" w:fill="DAEEF3" w:themeFill="accent5" w:themeFillTint="33"/>
          </w:tcPr>
          <w:p w:rsidR="00FB4959" w:rsidRPr="005A58E1" w:rsidRDefault="00FB4959" w:rsidP="002F7BCA">
            <w:pPr>
              <w:rPr>
                <w:rFonts w:ascii="Nirmala UI" w:hAnsi="Nirmala UI" w:cs="Nirmala UI"/>
                <w:sz w:val="20"/>
                <w:szCs w:val="20"/>
              </w:rPr>
            </w:pPr>
            <w:r w:rsidRPr="005A58E1">
              <w:rPr>
                <w:rFonts w:ascii="Nirmala UI" w:hAnsi="Nirmala UI" w:cs="Nirmala UI"/>
                <w:sz w:val="20"/>
                <w:szCs w:val="20"/>
              </w:rPr>
              <w:t>एक करोड़वाँ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2F7BCA">
            <w:pPr>
              <w:rPr>
                <w:rFonts w:cstheme="minorHAnsi"/>
              </w:rPr>
            </w:pPr>
            <w:r w:rsidRPr="00C0376F">
              <w:rPr>
                <w:rFonts w:cstheme="minorHAnsi"/>
              </w:rPr>
              <w:t>1000,00,000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2F7BCA">
            <w:r w:rsidRPr="005A58E1">
              <w:t>ten crore</w:t>
            </w:r>
          </w:p>
        </w:tc>
        <w:tc>
          <w:tcPr>
            <w:tcW w:w="1737" w:type="dxa"/>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करोड़</w:t>
            </w:r>
          </w:p>
        </w:tc>
        <w:tc>
          <w:tcPr>
            <w:tcW w:w="2065" w:type="dxa"/>
            <w:shd w:val="clear" w:color="auto" w:fill="F2F2F2" w:themeFill="background1" w:themeFillShade="F2"/>
            <w:tcMar>
              <w:top w:w="109" w:type="dxa"/>
              <w:left w:w="109" w:type="dxa"/>
              <w:bottom w:w="109" w:type="dxa"/>
              <w:right w:w="109" w:type="dxa"/>
            </w:tcMar>
          </w:tcPr>
          <w:p w:rsidR="005A58E1" w:rsidRPr="005A58E1" w:rsidRDefault="005A58E1" w:rsidP="002F7BCA">
            <w:r w:rsidRPr="005A58E1">
              <w:t>ten crore</w:t>
            </w:r>
            <w:r>
              <w:t>th</w:t>
            </w:r>
          </w:p>
        </w:tc>
        <w:tc>
          <w:tcPr>
            <w:tcW w:w="0" w:type="auto"/>
            <w:tcBorders>
              <w:bottom w:val="single" w:sz="4" w:space="0" w:color="auto"/>
            </w:tcBorders>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करोड़वाँ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2F7BCA">
            <w:pPr>
              <w:rPr>
                <w:rFonts w:cstheme="minorHAnsi"/>
              </w:rPr>
            </w:pPr>
            <w:r w:rsidRPr="00C0376F">
              <w:rPr>
                <w:rFonts w:cstheme="minorHAnsi"/>
              </w:rPr>
              <w:t>1,000,000,000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2F7BCA">
            <w:r w:rsidRPr="005A58E1">
              <w:t>one hundred crore</w:t>
            </w:r>
          </w:p>
        </w:tc>
        <w:tc>
          <w:tcPr>
            <w:tcW w:w="1737" w:type="dxa"/>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एक अरब</w:t>
            </w:r>
          </w:p>
        </w:tc>
        <w:tc>
          <w:tcPr>
            <w:tcW w:w="2065" w:type="dxa"/>
            <w:shd w:val="clear" w:color="auto" w:fill="F2F2F2" w:themeFill="background1" w:themeFillShade="F2"/>
            <w:tcMar>
              <w:top w:w="109" w:type="dxa"/>
              <w:left w:w="109" w:type="dxa"/>
              <w:bottom w:w="109" w:type="dxa"/>
              <w:right w:w="109" w:type="dxa"/>
            </w:tcMar>
          </w:tcPr>
          <w:p w:rsidR="005A58E1" w:rsidRPr="00FB4959" w:rsidRDefault="005A58E1" w:rsidP="002F7BCA">
            <w:pPr>
              <w:spacing w:before="0" w:after="0" w:line="240" w:lineRule="auto"/>
              <w:rPr>
                <w:rFonts w:eastAsia="Times New Roman" w:cstheme="minorHAnsi"/>
                <w:color w:val="000000" w:themeColor="text1"/>
              </w:rPr>
            </w:pPr>
            <w:r w:rsidRPr="005A58E1">
              <w:t>one hundred crore</w:t>
            </w:r>
            <w:r>
              <w:t>th</w:t>
            </w:r>
          </w:p>
        </w:tc>
        <w:tc>
          <w:tcPr>
            <w:tcW w:w="0" w:type="auto"/>
            <w:tcBorders>
              <w:bottom w:val="single" w:sz="4" w:space="0" w:color="auto"/>
            </w:tcBorders>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एक अरबवाँ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2F7BCA">
            <w:pPr>
              <w:rPr>
                <w:rFonts w:cstheme="minorHAnsi"/>
              </w:rPr>
            </w:pPr>
            <w:r w:rsidRPr="00C0376F">
              <w:rPr>
                <w:rFonts w:cstheme="minorHAnsi"/>
              </w:rPr>
              <w:t>10,000,000,000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2F7BCA">
            <w:r w:rsidRPr="005A58E1">
              <w:t>one thousand crore</w:t>
            </w:r>
          </w:p>
        </w:tc>
        <w:tc>
          <w:tcPr>
            <w:tcW w:w="1737" w:type="dxa"/>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अरब</w:t>
            </w:r>
          </w:p>
        </w:tc>
        <w:tc>
          <w:tcPr>
            <w:tcW w:w="2065" w:type="dxa"/>
            <w:shd w:val="clear" w:color="auto" w:fill="F2F2F2" w:themeFill="background1" w:themeFillShade="F2"/>
            <w:tcMar>
              <w:top w:w="109" w:type="dxa"/>
              <w:left w:w="109" w:type="dxa"/>
              <w:bottom w:w="109" w:type="dxa"/>
              <w:right w:w="109" w:type="dxa"/>
            </w:tcMar>
          </w:tcPr>
          <w:p w:rsidR="005A58E1" w:rsidRPr="00FB4959" w:rsidRDefault="005A58E1" w:rsidP="002F7BCA">
            <w:pPr>
              <w:spacing w:before="0" w:after="0" w:line="240" w:lineRule="auto"/>
              <w:rPr>
                <w:rFonts w:eastAsia="Times New Roman" w:cstheme="minorHAnsi"/>
                <w:color w:val="000000" w:themeColor="text1"/>
              </w:rPr>
            </w:pPr>
            <w:r w:rsidRPr="005A58E1">
              <w:t>one thousand crore</w:t>
            </w:r>
            <w:r>
              <w:t>th</w:t>
            </w:r>
          </w:p>
        </w:tc>
        <w:tc>
          <w:tcPr>
            <w:tcW w:w="0" w:type="auto"/>
            <w:tcBorders>
              <w:bottom w:val="single" w:sz="4" w:space="0" w:color="auto"/>
            </w:tcBorders>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अरबवाँ</w:t>
            </w:r>
          </w:p>
        </w:tc>
      </w:tr>
      <w:tr w:rsidR="00C0376F"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2F7BCA">
            <w:pPr>
              <w:rPr>
                <w:rFonts w:cstheme="minorHAnsi"/>
              </w:rPr>
            </w:pPr>
            <w:r w:rsidRPr="00C0376F">
              <w:rPr>
                <w:rFonts w:cstheme="minorHAnsi"/>
              </w:rPr>
              <w:t>100,000,000,000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2F7BCA">
            <w:r w:rsidRPr="005A58E1">
              <w:t>ten thousand crore</w:t>
            </w:r>
          </w:p>
        </w:tc>
        <w:tc>
          <w:tcPr>
            <w:tcW w:w="1737" w:type="dxa"/>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एक खरब</w:t>
            </w:r>
          </w:p>
        </w:tc>
        <w:tc>
          <w:tcPr>
            <w:tcW w:w="2065" w:type="dxa"/>
            <w:shd w:val="clear" w:color="auto" w:fill="F2F2F2" w:themeFill="background1" w:themeFillShade="F2"/>
            <w:tcMar>
              <w:top w:w="109" w:type="dxa"/>
              <w:left w:w="109" w:type="dxa"/>
              <w:bottom w:w="109" w:type="dxa"/>
              <w:right w:w="109" w:type="dxa"/>
            </w:tcMar>
          </w:tcPr>
          <w:p w:rsidR="005A58E1" w:rsidRPr="00FB4959" w:rsidRDefault="005A58E1" w:rsidP="002F7BCA">
            <w:pPr>
              <w:spacing w:before="0" w:after="0" w:line="240" w:lineRule="auto"/>
              <w:rPr>
                <w:rFonts w:eastAsia="Times New Roman" w:cstheme="minorHAnsi"/>
                <w:color w:val="000000" w:themeColor="text1"/>
              </w:rPr>
            </w:pPr>
            <w:r w:rsidRPr="005A58E1">
              <w:t>ten thousand crore</w:t>
            </w:r>
            <w:r>
              <w:t>th</w:t>
            </w:r>
          </w:p>
        </w:tc>
        <w:tc>
          <w:tcPr>
            <w:tcW w:w="0" w:type="auto"/>
            <w:tcBorders>
              <w:bottom w:val="single" w:sz="4" w:space="0" w:color="auto"/>
            </w:tcBorders>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एक खरबवाँ</w:t>
            </w:r>
          </w:p>
        </w:tc>
      </w:tr>
      <w:tr w:rsidR="005A58E1" w:rsidRPr="00FB4959" w:rsidTr="00251634">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2F7BCA">
            <w:pPr>
              <w:rPr>
                <w:rFonts w:cstheme="minorHAnsi"/>
              </w:rPr>
            </w:pPr>
            <w:r w:rsidRPr="00C0376F">
              <w:rPr>
                <w:rFonts w:cstheme="minorHAnsi"/>
              </w:rPr>
              <w:t>1,000,000,000,000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2F7BCA">
            <w:r w:rsidRPr="005A58E1">
              <w:t>one lakh crore</w:t>
            </w:r>
          </w:p>
        </w:tc>
        <w:tc>
          <w:tcPr>
            <w:tcW w:w="1737" w:type="dxa"/>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खरब</w:t>
            </w:r>
          </w:p>
        </w:tc>
        <w:tc>
          <w:tcPr>
            <w:tcW w:w="2065" w:type="dxa"/>
            <w:shd w:val="clear" w:color="auto" w:fill="F2F2F2" w:themeFill="background1" w:themeFillShade="F2"/>
            <w:tcMar>
              <w:top w:w="109" w:type="dxa"/>
              <w:left w:w="109" w:type="dxa"/>
              <w:bottom w:w="109" w:type="dxa"/>
              <w:right w:w="109" w:type="dxa"/>
            </w:tcMar>
          </w:tcPr>
          <w:p w:rsidR="005A58E1" w:rsidRPr="00FB4959" w:rsidRDefault="005A58E1" w:rsidP="002F7BCA">
            <w:pPr>
              <w:spacing w:before="0" w:after="0" w:line="240" w:lineRule="auto"/>
              <w:rPr>
                <w:rFonts w:eastAsia="Times New Roman" w:cstheme="minorHAnsi"/>
                <w:color w:val="000000" w:themeColor="text1"/>
              </w:rPr>
            </w:pPr>
            <w:r w:rsidRPr="005A58E1">
              <w:t>one lakh crore</w:t>
            </w:r>
            <w:r>
              <w:t>th</w:t>
            </w:r>
          </w:p>
        </w:tc>
        <w:tc>
          <w:tcPr>
            <w:tcW w:w="0" w:type="auto"/>
            <w:tcBorders>
              <w:bottom w:val="single" w:sz="4" w:space="0" w:color="auto"/>
            </w:tcBorders>
            <w:shd w:val="clear" w:color="auto" w:fill="DAEEF3" w:themeFill="accent5" w:themeFillTint="33"/>
          </w:tcPr>
          <w:p w:rsidR="005A58E1" w:rsidRPr="005A58E1" w:rsidRDefault="005A58E1" w:rsidP="002F7BCA">
            <w:pPr>
              <w:rPr>
                <w:rFonts w:ascii="Nirmala UI" w:hAnsi="Nirmala UI" w:cs="Nirmala UI"/>
                <w:sz w:val="20"/>
                <w:szCs w:val="20"/>
              </w:rPr>
            </w:pPr>
            <w:r w:rsidRPr="005A58E1">
              <w:rPr>
                <w:rFonts w:ascii="Nirmala UI" w:hAnsi="Nirmala UI" w:cs="Nirmala UI"/>
                <w:sz w:val="20"/>
                <w:szCs w:val="20"/>
              </w:rPr>
              <w:t>दस खरबवाँ</w:t>
            </w:r>
          </w:p>
        </w:tc>
      </w:tr>
    </w:tbl>
    <w:p w:rsidR="00C807C1" w:rsidRPr="006B53B4" w:rsidRDefault="00BB4B34" w:rsidP="00C807C1">
      <w:pPr>
        <w:spacing w:after="0"/>
      </w:pPr>
      <w:r>
        <w:br w:type="textWrapping" w:clear="all"/>
      </w:r>
    </w:p>
    <w:p w:rsidR="00C807C1" w:rsidRDefault="00C807C1" w:rsidP="00C807C1">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C807C1" w:rsidRDefault="00716E86" w:rsidP="00853BBE">
      <w:pPr>
        <w:pStyle w:val="Heading3"/>
      </w:pPr>
      <w:bookmarkStart w:id="21" w:name="_Toc18392245"/>
      <w:r w:rsidRPr="00716E86">
        <w:lastRenderedPageBreak/>
        <w:t>Distributives</w:t>
      </w:r>
      <w:r>
        <w:t xml:space="preserve"> </w:t>
      </w:r>
      <w:r w:rsidR="00C807C1">
        <w:t>(A</w:t>
      </w:r>
      <w:r w:rsidR="00C807C1" w:rsidRPr="00486C4A">
        <w:t>ll</w:t>
      </w:r>
      <w:r w:rsidRPr="00486C4A">
        <w:t>, Bo</w:t>
      </w:r>
      <w:r>
        <w:t>th, Half, Either, Neither, Each And</w:t>
      </w:r>
      <w:r w:rsidRPr="00486C4A">
        <w:t xml:space="preserve"> </w:t>
      </w:r>
      <w:r w:rsidRPr="0011707D">
        <w:rPr>
          <w:noProof/>
        </w:rPr>
        <w:t>Every</w:t>
      </w:r>
      <w:r w:rsidR="00C807C1">
        <w:t>)</w:t>
      </w:r>
      <w:bookmarkEnd w:id="21"/>
    </w:p>
    <w:p w:rsidR="00C807C1" w:rsidRDefault="00C807C1" w:rsidP="00C807C1">
      <w:pPr>
        <w:pStyle w:val="boolformate"/>
      </w:pPr>
      <w:r w:rsidRPr="00C036F2">
        <w:t>Distributive determiners used to talk about the members of a group as individuals, the whole group, about a divided group and pairs of people or things</w:t>
      </w:r>
      <w:r>
        <w:t>.</w:t>
      </w:r>
      <w:r w:rsidRPr="00C036F2">
        <w:t xml:space="preserve"> </w:t>
      </w:r>
      <w:r>
        <w:t>A</w:t>
      </w:r>
      <w:r w:rsidRPr="00486C4A">
        <w:t>ll, bo</w:t>
      </w:r>
      <w:r>
        <w:t>th, half, either, neither, each and</w:t>
      </w:r>
      <w:r w:rsidRPr="00486C4A">
        <w:t xml:space="preserve"> </w:t>
      </w:r>
      <w:r w:rsidRPr="0011707D">
        <w:rPr>
          <w:noProof/>
        </w:rPr>
        <w:t>every</w:t>
      </w:r>
      <w:r>
        <w:rPr>
          <w:noProof/>
        </w:rPr>
        <w:t>one</w:t>
      </w:r>
      <w:r>
        <w:t xml:space="preserve"> </w:t>
      </w:r>
      <w:r>
        <w:rPr>
          <w:noProof/>
        </w:rPr>
        <w:t>is</w:t>
      </w:r>
      <w:r>
        <w:t xml:space="preserve"> </w:t>
      </w:r>
      <w:r w:rsidRPr="00394458">
        <w:t>Distributive determiners</w:t>
      </w:r>
      <w:r>
        <w:t>.</w:t>
      </w:r>
    </w:p>
    <w:p w:rsidR="00C807C1" w:rsidRDefault="00C807C1" w:rsidP="00C807C1">
      <w:pPr>
        <w:pStyle w:val="boolformate"/>
      </w:pPr>
    </w:p>
    <w:p w:rsidR="00C807C1" w:rsidRDefault="00C807C1" w:rsidP="00C807C1">
      <w:pPr>
        <w:ind w:left="1440"/>
        <w:rPr>
          <w:rFonts w:ascii="Nirmala UI" w:hAnsi="Nirmala UI" w:cs="Nirmala UI"/>
          <w:sz w:val="20"/>
          <w:szCs w:val="20"/>
          <w:cs/>
        </w:rPr>
      </w:pPr>
      <w:r w:rsidRPr="0049026C">
        <w:rPr>
          <w:rFonts w:cstheme="minorHAnsi"/>
          <w:cs/>
        </w:rPr>
        <w:t>"</w:t>
      </w:r>
      <w:r w:rsidRPr="0049026C">
        <w:rPr>
          <w:rFonts w:cstheme="minorHAnsi"/>
        </w:rPr>
        <w:t xml:space="preserve"> Distributive determiners</w:t>
      </w:r>
      <w:r w:rsidRPr="0049026C">
        <w:rPr>
          <w:rFonts w:cstheme="minorHAnsi"/>
          <w:cs/>
        </w:rPr>
        <w:t>"</w:t>
      </w:r>
      <w:r w:rsidRPr="0049026C">
        <w:rPr>
          <w:rFonts w:hint="cs"/>
          <w:cs/>
        </w:rPr>
        <w:t xml:space="preserve"> </w:t>
      </w:r>
      <w:r w:rsidRPr="00202FD9">
        <w:rPr>
          <w:rFonts w:ascii="Nirmala UI" w:hAnsi="Nirmala UI" w:cs="Nirmala UI"/>
          <w:sz w:val="20"/>
          <w:szCs w:val="20"/>
          <w:cs/>
        </w:rPr>
        <w:t>का उपयोग लोगों या समूह में चीजों को विभाजित करने के लिए किया जाता है।</w:t>
      </w:r>
    </w:p>
    <w:tbl>
      <w:tblPr>
        <w:tblStyle w:val="TableGrid"/>
        <w:tblW w:w="0" w:type="auto"/>
        <w:tblInd w:w="1440" w:type="dxa"/>
        <w:tblLook w:val="04A0" w:firstRow="1" w:lastRow="0" w:firstColumn="1" w:lastColumn="0" w:noHBand="0" w:noVBand="1"/>
      </w:tblPr>
      <w:tblGrid>
        <w:gridCol w:w="874"/>
        <w:gridCol w:w="3104"/>
        <w:gridCol w:w="4158"/>
      </w:tblGrid>
      <w:tr w:rsidR="00EB6D97" w:rsidTr="00104489">
        <w:tc>
          <w:tcPr>
            <w:tcW w:w="874" w:type="dxa"/>
            <w:shd w:val="clear" w:color="auto" w:fill="DAEEF3" w:themeFill="accent5" w:themeFillTint="33"/>
          </w:tcPr>
          <w:p w:rsidR="00EB6D97" w:rsidRPr="00EB6D97" w:rsidRDefault="00EB6D97" w:rsidP="00104489">
            <w:pPr>
              <w:spacing w:line="276" w:lineRule="auto"/>
              <w:rPr>
                <w:rFonts w:asciiTheme="majorHAnsi" w:hAnsiTheme="majorHAnsi" w:cs="Nirmala UI"/>
                <w:b/>
                <w:sz w:val="24"/>
                <w:szCs w:val="24"/>
              </w:rPr>
            </w:pPr>
            <w:r w:rsidRPr="00EB6D97">
              <w:rPr>
                <w:rFonts w:asciiTheme="majorHAnsi" w:hAnsiTheme="majorHAnsi" w:cs="Nirmala UI"/>
                <w:b/>
                <w:sz w:val="24"/>
                <w:szCs w:val="24"/>
              </w:rPr>
              <w:t>Word</w:t>
            </w:r>
          </w:p>
        </w:tc>
        <w:tc>
          <w:tcPr>
            <w:tcW w:w="3104" w:type="dxa"/>
            <w:shd w:val="clear" w:color="auto" w:fill="DAEEF3" w:themeFill="accent5" w:themeFillTint="33"/>
          </w:tcPr>
          <w:p w:rsidR="00EB6D97" w:rsidRPr="00EB6D97" w:rsidRDefault="00EB6D97" w:rsidP="00104489">
            <w:pPr>
              <w:spacing w:line="276" w:lineRule="auto"/>
              <w:rPr>
                <w:rFonts w:asciiTheme="majorHAnsi" w:hAnsiTheme="majorHAnsi" w:cs="Nirmala UI"/>
                <w:b/>
                <w:sz w:val="24"/>
                <w:szCs w:val="24"/>
              </w:rPr>
            </w:pPr>
            <w:r w:rsidRPr="00EB6D97">
              <w:rPr>
                <w:rFonts w:asciiTheme="majorHAnsi" w:hAnsiTheme="majorHAnsi" w:cs="Nirmala UI"/>
                <w:b/>
                <w:sz w:val="24"/>
                <w:szCs w:val="24"/>
              </w:rPr>
              <w:t>When To Use</w:t>
            </w:r>
          </w:p>
        </w:tc>
        <w:tc>
          <w:tcPr>
            <w:tcW w:w="4158" w:type="dxa"/>
            <w:shd w:val="clear" w:color="auto" w:fill="DAEEF3" w:themeFill="accent5" w:themeFillTint="33"/>
          </w:tcPr>
          <w:p w:rsidR="00EB6D97" w:rsidRPr="00EB6D97" w:rsidRDefault="00EB6D97" w:rsidP="00104489">
            <w:pPr>
              <w:spacing w:line="276" w:lineRule="auto"/>
              <w:rPr>
                <w:rFonts w:asciiTheme="majorHAnsi" w:hAnsiTheme="majorHAnsi" w:cs="Nirmala UI"/>
                <w:b/>
                <w:sz w:val="24"/>
                <w:szCs w:val="24"/>
              </w:rPr>
            </w:pPr>
            <w:r w:rsidRPr="00EB6D97">
              <w:rPr>
                <w:rFonts w:asciiTheme="majorHAnsi" w:hAnsiTheme="majorHAnsi" w:cs="Nirmala UI"/>
                <w:b/>
                <w:sz w:val="24"/>
                <w:szCs w:val="24"/>
              </w:rPr>
              <w:t>Examples</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All</w:t>
            </w:r>
          </w:p>
        </w:tc>
        <w:tc>
          <w:tcPr>
            <w:tcW w:w="3104" w:type="dxa"/>
          </w:tcPr>
          <w:p w:rsidR="00EB6D97" w:rsidRPr="00104489" w:rsidRDefault="00EB6D97" w:rsidP="00104489">
            <w:pPr>
              <w:spacing w:before="0" w:after="0" w:line="276" w:lineRule="auto"/>
              <w:rPr>
                <w:sz w:val="20"/>
                <w:szCs w:val="20"/>
              </w:rPr>
            </w:pPr>
            <w:r w:rsidRPr="00104489">
              <w:rPr>
                <w:sz w:val="20"/>
                <w:szCs w:val="20"/>
              </w:rPr>
              <w:t>Whole group</w:t>
            </w:r>
          </w:p>
        </w:tc>
        <w:tc>
          <w:tcPr>
            <w:tcW w:w="4158" w:type="dxa"/>
          </w:tcPr>
          <w:p w:rsidR="00EB6D97" w:rsidRPr="00104489" w:rsidRDefault="00104489" w:rsidP="00104489">
            <w:pPr>
              <w:spacing w:before="0" w:after="0" w:line="276" w:lineRule="auto"/>
              <w:rPr>
                <w:sz w:val="20"/>
                <w:szCs w:val="20"/>
              </w:rPr>
            </w:pPr>
            <w:r w:rsidRPr="00104489">
              <w:rPr>
                <w:sz w:val="20"/>
                <w:szCs w:val="20"/>
              </w:rPr>
              <w:t>I like all the cats.</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Both</w:t>
            </w:r>
          </w:p>
        </w:tc>
        <w:tc>
          <w:tcPr>
            <w:tcW w:w="3104" w:type="dxa"/>
          </w:tcPr>
          <w:p w:rsidR="00EB6D97" w:rsidRPr="00104489" w:rsidRDefault="00EB6D97" w:rsidP="00104489">
            <w:pPr>
              <w:spacing w:before="0" w:after="0" w:line="276" w:lineRule="auto"/>
              <w:rPr>
                <w:sz w:val="20"/>
                <w:szCs w:val="20"/>
              </w:rPr>
            </w:pPr>
            <w:r w:rsidRPr="00104489">
              <w:rPr>
                <w:sz w:val="20"/>
                <w:szCs w:val="20"/>
              </w:rPr>
              <w:t>Pair of people</w:t>
            </w:r>
          </w:p>
        </w:tc>
        <w:tc>
          <w:tcPr>
            <w:tcW w:w="4158" w:type="dxa"/>
          </w:tcPr>
          <w:p w:rsidR="00EB6D97" w:rsidRPr="00104489" w:rsidRDefault="00104489" w:rsidP="00104489">
            <w:pPr>
              <w:spacing w:before="0" w:after="0" w:line="276" w:lineRule="auto"/>
              <w:rPr>
                <w:sz w:val="20"/>
                <w:szCs w:val="20"/>
              </w:rPr>
            </w:pPr>
            <w:r w:rsidRPr="00104489">
              <w:rPr>
                <w:sz w:val="20"/>
                <w:szCs w:val="20"/>
              </w:rPr>
              <w:t>Both children were born in Delhi.</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Half</w:t>
            </w:r>
          </w:p>
        </w:tc>
        <w:tc>
          <w:tcPr>
            <w:tcW w:w="3104" w:type="dxa"/>
          </w:tcPr>
          <w:p w:rsidR="00EB6D97" w:rsidRPr="00104489" w:rsidRDefault="00EB6D97" w:rsidP="00104489">
            <w:pPr>
              <w:spacing w:before="0" w:after="0" w:line="276" w:lineRule="auto"/>
              <w:rPr>
                <w:sz w:val="20"/>
                <w:szCs w:val="20"/>
              </w:rPr>
            </w:pPr>
            <w:r w:rsidRPr="00104489">
              <w:rPr>
                <w:sz w:val="20"/>
                <w:szCs w:val="20"/>
              </w:rPr>
              <w:t>Divide a group</w:t>
            </w:r>
          </w:p>
        </w:tc>
        <w:tc>
          <w:tcPr>
            <w:tcW w:w="4158" w:type="dxa"/>
          </w:tcPr>
          <w:p w:rsidR="00EB6D97" w:rsidRPr="00104489" w:rsidRDefault="00104489" w:rsidP="00104489">
            <w:pPr>
              <w:spacing w:before="0" w:after="0" w:line="276" w:lineRule="auto"/>
              <w:rPr>
                <w:sz w:val="20"/>
                <w:szCs w:val="20"/>
              </w:rPr>
            </w:pPr>
            <w:r w:rsidRPr="00104489">
              <w:rPr>
                <w:sz w:val="20"/>
                <w:szCs w:val="20"/>
              </w:rPr>
              <w:t>I had half a cup of coffee left.</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Either</w:t>
            </w:r>
          </w:p>
        </w:tc>
        <w:tc>
          <w:tcPr>
            <w:tcW w:w="3104" w:type="dxa"/>
          </w:tcPr>
          <w:p w:rsidR="00EB6D97" w:rsidRPr="00104489" w:rsidRDefault="00EB6D97" w:rsidP="00104489">
            <w:pPr>
              <w:spacing w:before="0" w:after="0" w:line="276" w:lineRule="auto"/>
              <w:rPr>
                <w:sz w:val="20"/>
                <w:szCs w:val="20"/>
              </w:rPr>
            </w:pPr>
            <w:r w:rsidRPr="00104489">
              <w:rPr>
                <w:sz w:val="20"/>
                <w:szCs w:val="20"/>
              </w:rPr>
              <w:t>Pair of people</w:t>
            </w:r>
          </w:p>
        </w:tc>
        <w:tc>
          <w:tcPr>
            <w:tcW w:w="4158" w:type="dxa"/>
          </w:tcPr>
          <w:p w:rsidR="00EB6D97" w:rsidRPr="00104489" w:rsidRDefault="00104489" w:rsidP="00104489">
            <w:pPr>
              <w:spacing w:before="0" w:after="0" w:line="276" w:lineRule="auto"/>
              <w:rPr>
                <w:sz w:val="20"/>
                <w:szCs w:val="20"/>
              </w:rPr>
            </w:pPr>
            <w:r w:rsidRPr="00104489">
              <w:rPr>
                <w:sz w:val="20"/>
                <w:szCs w:val="20"/>
              </w:rPr>
              <w:t>I will come on either Saturday or Sunday.</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Neither</w:t>
            </w:r>
          </w:p>
        </w:tc>
        <w:tc>
          <w:tcPr>
            <w:tcW w:w="3104" w:type="dxa"/>
          </w:tcPr>
          <w:p w:rsidR="00EB6D97" w:rsidRPr="00104489" w:rsidRDefault="00EB6D97" w:rsidP="00104489">
            <w:pPr>
              <w:spacing w:before="0" w:after="0" w:line="276" w:lineRule="auto"/>
              <w:rPr>
                <w:sz w:val="20"/>
                <w:szCs w:val="20"/>
              </w:rPr>
            </w:pPr>
            <w:r w:rsidRPr="00104489">
              <w:rPr>
                <w:sz w:val="20"/>
                <w:szCs w:val="20"/>
              </w:rPr>
              <w:t>Pair of people</w:t>
            </w:r>
          </w:p>
        </w:tc>
        <w:tc>
          <w:tcPr>
            <w:tcW w:w="4158" w:type="dxa"/>
          </w:tcPr>
          <w:p w:rsidR="00EB6D97" w:rsidRPr="00104489" w:rsidRDefault="00104489" w:rsidP="00104489">
            <w:pPr>
              <w:spacing w:before="0" w:after="0" w:line="276" w:lineRule="auto"/>
              <w:rPr>
                <w:sz w:val="20"/>
                <w:szCs w:val="20"/>
              </w:rPr>
            </w:pPr>
            <w:r w:rsidRPr="00104489">
              <w:rPr>
                <w:sz w:val="20"/>
                <w:szCs w:val="20"/>
              </w:rPr>
              <w:t>Neither of us was on time.</w:t>
            </w:r>
          </w:p>
        </w:tc>
      </w:tr>
      <w:tr w:rsidR="00EB6D97" w:rsidTr="00EB6D97">
        <w:tc>
          <w:tcPr>
            <w:tcW w:w="874" w:type="dxa"/>
          </w:tcPr>
          <w:p w:rsidR="00EB6D97" w:rsidRPr="00EB6D97" w:rsidRDefault="00EB6D97" w:rsidP="00104489">
            <w:pPr>
              <w:spacing w:before="0" w:after="0" w:line="276" w:lineRule="auto"/>
              <w:rPr>
                <w:rFonts w:ascii="Nirmala UI" w:hAnsi="Nirmala UI" w:cs="Nirmala UI"/>
                <w:b/>
                <w:sz w:val="20"/>
                <w:szCs w:val="20"/>
              </w:rPr>
            </w:pPr>
            <w:r w:rsidRPr="00EB6D97">
              <w:rPr>
                <w:rFonts w:ascii="Nirmala UI" w:hAnsi="Nirmala UI" w:cs="Nirmala UI"/>
                <w:b/>
                <w:sz w:val="20"/>
                <w:szCs w:val="20"/>
              </w:rPr>
              <w:t>Each</w:t>
            </w:r>
          </w:p>
        </w:tc>
        <w:tc>
          <w:tcPr>
            <w:tcW w:w="3104" w:type="dxa"/>
          </w:tcPr>
          <w:p w:rsidR="00EB6D97" w:rsidRPr="00104489" w:rsidRDefault="00EB6D97" w:rsidP="00104489">
            <w:pPr>
              <w:spacing w:before="0" w:after="0" w:line="276" w:lineRule="auto"/>
              <w:rPr>
                <w:sz w:val="20"/>
                <w:szCs w:val="20"/>
              </w:rPr>
            </w:pPr>
            <w:r w:rsidRPr="00104489">
              <w:rPr>
                <w:sz w:val="20"/>
                <w:szCs w:val="20"/>
              </w:rPr>
              <w:t>Members of group as individual.</w:t>
            </w:r>
          </w:p>
        </w:tc>
        <w:tc>
          <w:tcPr>
            <w:tcW w:w="4158" w:type="dxa"/>
          </w:tcPr>
          <w:p w:rsidR="00EB6D97" w:rsidRPr="00104489" w:rsidRDefault="00104489" w:rsidP="00104489">
            <w:pPr>
              <w:spacing w:before="0" w:after="0" w:line="276" w:lineRule="auto"/>
              <w:rPr>
                <w:sz w:val="20"/>
                <w:szCs w:val="20"/>
              </w:rPr>
            </w:pPr>
            <w:r w:rsidRPr="00104489">
              <w:rPr>
                <w:sz w:val="20"/>
                <w:szCs w:val="20"/>
              </w:rPr>
              <w:t>I gave each kid some candies.</w:t>
            </w:r>
          </w:p>
        </w:tc>
      </w:tr>
      <w:tr w:rsidR="00EB6D97" w:rsidTr="00EB6D97">
        <w:tc>
          <w:tcPr>
            <w:tcW w:w="874" w:type="dxa"/>
          </w:tcPr>
          <w:p w:rsidR="00EB6D97" w:rsidRPr="00EB6D97" w:rsidRDefault="00104489" w:rsidP="00104489">
            <w:pPr>
              <w:spacing w:before="0" w:after="0" w:line="276" w:lineRule="auto"/>
              <w:rPr>
                <w:rFonts w:ascii="Nirmala UI" w:hAnsi="Nirmala UI" w:cs="Nirmala UI"/>
                <w:b/>
                <w:sz w:val="20"/>
                <w:szCs w:val="20"/>
              </w:rPr>
            </w:pPr>
            <w:r>
              <w:rPr>
                <w:rFonts w:ascii="Nirmala UI" w:hAnsi="Nirmala UI" w:cs="Nirmala UI"/>
                <w:b/>
                <w:sz w:val="20"/>
                <w:szCs w:val="20"/>
              </w:rPr>
              <w:t>Every</w:t>
            </w:r>
          </w:p>
        </w:tc>
        <w:tc>
          <w:tcPr>
            <w:tcW w:w="3104" w:type="dxa"/>
          </w:tcPr>
          <w:p w:rsidR="00EB6D97" w:rsidRPr="00104489" w:rsidRDefault="00EB6D97" w:rsidP="00104489">
            <w:pPr>
              <w:spacing w:before="0" w:after="0" w:line="276" w:lineRule="auto"/>
              <w:rPr>
                <w:sz w:val="20"/>
                <w:szCs w:val="20"/>
              </w:rPr>
            </w:pPr>
            <w:r w:rsidRPr="00104489">
              <w:rPr>
                <w:sz w:val="20"/>
                <w:szCs w:val="20"/>
              </w:rPr>
              <w:t>Members of group as individual.</w:t>
            </w:r>
          </w:p>
        </w:tc>
        <w:tc>
          <w:tcPr>
            <w:tcW w:w="4158" w:type="dxa"/>
          </w:tcPr>
          <w:p w:rsidR="00EB6D97" w:rsidRPr="00104489" w:rsidRDefault="00104489" w:rsidP="00104489">
            <w:pPr>
              <w:spacing w:before="0" w:after="0" w:line="276" w:lineRule="auto"/>
              <w:rPr>
                <w:sz w:val="20"/>
                <w:szCs w:val="20"/>
              </w:rPr>
            </w:pPr>
            <w:r w:rsidRPr="00104489">
              <w:rPr>
                <w:sz w:val="20"/>
                <w:szCs w:val="20"/>
              </w:rPr>
              <w:t>Every morning Raman goes jogging.</w:t>
            </w:r>
          </w:p>
        </w:tc>
      </w:tr>
    </w:tbl>
    <w:p w:rsidR="00B05E66" w:rsidRDefault="00B05E66" w:rsidP="00C807C1">
      <w:pPr>
        <w:ind w:left="1440"/>
        <w:rPr>
          <w:rFonts w:ascii="Nirmala UI" w:hAnsi="Nirmala UI" w:cs="Nirmala UI"/>
          <w:sz w:val="20"/>
          <w:szCs w:val="20"/>
          <w:cs/>
        </w:rPr>
      </w:pPr>
    </w:p>
    <w:p w:rsidR="00B05E66" w:rsidRDefault="00FE6C86" w:rsidP="00B05E66">
      <w:pPr>
        <w:ind w:left="1440"/>
      </w:pPr>
      <w:r w:rsidRPr="00FE6C86">
        <w:t>“</w:t>
      </w:r>
      <w:r w:rsidRPr="00B05E66">
        <w:rPr>
          <w:b/>
        </w:rPr>
        <w:t>Each</w:t>
      </w:r>
      <w:r w:rsidRPr="00FE6C86">
        <w:t>” and “</w:t>
      </w:r>
      <w:r w:rsidRPr="00B05E66">
        <w:rPr>
          <w:b/>
        </w:rPr>
        <w:t>Every</w:t>
      </w:r>
      <w:r w:rsidRPr="00FE6C86">
        <w:t>”</w:t>
      </w:r>
      <w:r>
        <w:t xml:space="preserve"> is used</w:t>
      </w:r>
      <w:r w:rsidRPr="00FE6C86">
        <w:t xml:space="preserve"> to talk about the members of a group as individuals</w:t>
      </w:r>
      <w:r w:rsidRPr="00B05E66">
        <w:t>.</w:t>
      </w:r>
      <w:r w:rsidR="00B05E66" w:rsidRPr="00B05E66">
        <w:t xml:space="preserve"> They are normally used with singular nouns</w:t>
      </w:r>
    </w:p>
    <w:p w:rsidR="00B05E66" w:rsidRDefault="00B05E66" w:rsidP="00B05E66">
      <w:pPr>
        <w:ind w:left="1980"/>
        <w:rPr>
          <w:b/>
        </w:rPr>
      </w:pPr>
      <w:r w:rsidRPr="003A52E6">
        <w:rPr>
          <w:b/>
        </w:rPr>
        <w:t>For Example</w:t>
      </w:r>
    </w:p>
    <w:p w:rsidR="00B05E66" w:rsidRDefault="00B05E66" w:rsidP="00B05E66">
      <w:pPr>
        <w:pStyle w:val="dot"/>
      </w:pPr>
      <w:r w:rsidRPr="00C1409D">
        <w:t>I gave each kid some candies.</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प्रत्येक बच्चे को कुछ कैंडीज दीं।</w:t>
      </w:r>
    </w:p>
    <w:p w:rsidR="00B05E66" w:rsidRDefault="00B05E66" w:rsidP="00B05E66">
      <w:pPr>
        <w:pStyle w:val="dot"/>
      </w:pPr>
      <w:r w:rsidRPr="00C1409D">
        <w:t>I gave every kid some chocolate.</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हर बच्चे को कुछ चॉकलेट दी।</w:t>
      </w:r>
    </w:p>
    <w:p w:rsidR="00B05E66" w:rsidRDefault="00B05E66" w:rsidP="00B05E66">
      <w:pPr>
        <w:pStyle w:val="dot"/>
      </w:pPr>
      <w:r w:rsidRPr="00C1409D">
        <w:t>He told each of us our work.</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उन्होंने हम में से प्रत्येक को अपना</w:t>
      </w:r>
      <w:r>
        <w:rPr>
          <w:rFonts w:ascii="Nirmala UI" w:hAnsi="Nirmala UI" w:cs="Nirmala UI"/>
          <w:sz w:val="20"/>
          <w:szCs w:val="20"/>
          <w:cs/>
        </w:rPr>
        <w:t>-</w:t>
      </w:r>
      <w:r w:rsidRPr="00C1409D">
        <w:rPr>
          <w:rFonts w:ascii="Nirmala UI" w:hAnsi="Nirmala UI" w:cs="Nirmala UI"/>
          <w:sz w:val="20"/>
          <w:szCs w:val="20"/>
          <w:cs/>
        </w:rPr>
        <w:t>अपना काम बताया।</w:t>
      </w:r>
    </w:p>
    <w:p w:rsidR="00B05E66" w:rsidRDefault="00B05E66" w:rsidP="00B05E66">
      <w:pPr>
        <w:pStyle w:val="dot"/>
      </w:pPr>
      <w:r w:rsidRPr="00C1409D">
        <w:t>I go to visit my father each week.</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हर हफ्ते अपने पिता से मिलने जाता हूं।</w:t>
      </w:r>
    </w:p>
    <w:p w:rsidR="00B05E66" w:rsidRDefault="00B05E66" w:rsidP="00B05E66">
      <w:pPr>
        <w:pStyle w:val="dot"/>
      </w:pPr>
      <w:r w:rsidRPr="00C1409D">
        <w:t>Every morning Raman goes jogging.</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हर सुबह रमन जॉगिंग करता है।</w:t>
      </w:r>
    </w:p>
    <w:p w:rsidR="00B05E66" w:rsidRPr="00FE6C86" w:rsidRDefault="00B05E66" w:rsidP="00B05E66">
      <w:pPr>
        <w:ind w:left="1440"/>
      </w:pPr>
    </w:p>
    <w:p w:rsidR="00FE6C86" w:rsidRDefault="00FE6C86" w:rsidP="00FE6C86">
      <w:pPr>
        <w:ind w:left="1440"/>
      </w:pPr>
      <w:r w:rsidRPr="00FE6C86">
        <w:t>“</w:t>
      </w:r>
      <w:r w:rsidRPr="00B05E66">
        <w:rPr>
          <w:b/>
        </w:rPr>
        <w:t>All</w:t>
      </w:r>
      <w:r w:rsidRPr="00FE6C86">
        <w:t xml:space="preserve">” </w:t>
      </w:r>
      <w:r>
        <w:t>is used</w:t>
      </w:r>
      <w:r w:rsidRPr="00FE6C86">
        <w:t xml:space="preserve"> to talk about the whole group</w:t>
      </w:r>
      <w:r w:rsidRPr="00B05E66">
        <w:t>.</w:t>
      </w:r>
      <w:r w:rsidR="00B05E66" w:rsidRPr="00B05E66">
        <w:t xml:space="preserve"> All can be used with uncountable nouns and plural countable nouns by itself.</w:t>
      </w:r>
    </w:p>
    <w:p w:rsidR="00B05E66" w:rsidRDefault="00B05E66" w:rsidP="00B05E66">
      <w:pPr>
        <w:ind w:left="1980"/>
        <w:rPr>
          <w:b/>
        </w:rPr>
      </w:pPr>
      <w:r w:rsidRPr="003A52E6">
        <w:rPr>
          <w:b/>
        </w:rPr>
        <w:t>For Example</w:t>
      </w:r>
    </w:p>
    <w:p w:rsidR="00B05E66" w:rsidRDefault="00B05E66" w:rsidP="00B05E66">
      <w:pPr>
        <w:pStyle w:val="dot"/>
      </w:pPr>
      <w:r w:rsidRPr="00C1409D">
        <w:t>I like all the cats.</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 सभी बिल्लियां पसंद हैं।</w:t>
      </w:r>
    </w:p>
    <w:p w:rsidR="00B05E66" w:rsidRDefault="00B05E66" w:rsidP="00B05E66">
      <w:pPr>
        <w:pStyle w:val="dot"/>
      </w:pPr>
      <w:r w:rsidRPr="00C1409D">
        <w:t>I will need all of the water.</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w:t>
      </w:r>
      <w:r>
        <w:rPr>
          <w:rFonts w:ascii="Nirmala UI" w:hAnsi="Nirmala UI" w:cs="Nirmala UI"/>
          <w:sz w:val="20"/>
          <w:szCs w:val="20"/>
          <w:cs/>
        </w:rPr>
        <w:t xml:space="preserve"> </w:t>
      </w:r>
      <w:r w:rsidRPr="000815DF">
        <w:rPr>
          <w:rFonts w:ascii="Nirmala UI" w:hAnsi="Nirmala UI" w:cs="Nirmala UI" w:hint="cs"/>
          <w:sz w:val="20"/>
          <w:szCs w:val="20"/>
        </w:rPr>
        <w:t>पूरे</w:t>
      </w:r>
      <w:r w:rsidRPr="00C1409D">
        <w:rPr>
          <w:rFonts w:ascii="Nirmala UI" w:hAnsi="Nirmala UI" w:cs="Nirmala UI"/>
          <w:sz w:val="20"/>
          <w:szCs w:val="20"/>
          <w:cs/>
        </w:rPr>
        <w:t xml:space="preserve"> पानी की आवश्यकता होगी।</w:t>
      </w:r>
    </w:p>
    <w:p w:rsidR="00B05E66" w:rsidRDefault="00B05E66" w:rsidP="00B05E66">
      <w:pPr>
        <w:pStyle w:val="dot"/>
      </w:pPr>
      <w:r w:rsidRPr="00C1409D">
        <w:t>All of us are coming.</w:t>
      </w:r>
    </w:p>
    <w:p w:rsidR="00B05E66" w:rsidRPr="00EB6D97" w:rsidRDefault="00B05E66" w:rsidP="00EB6D97">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हम सब आ रहे हैं।</w:t>
      </w:r>
    </w:p>
    <w:p w:rsidR="00FE6C86" w:rsidRDefault="00FE6C86" w:rsidP="00FE6C86">
      <w:pPr>
        <w:ind w:left="1440"/>
      </w:pPr>
      <w:r w:rsidRPr="00FE6C86">
        <w:lastRenderedPageBreak/>
        <w:t xml:space="preserve"> “</w:t>
      </w:r>
      <w:r w:rsidRPr="00B05E66">
        <w:rPr>
          <w:b/>
        </w:rPr>
        <w:t>Half</w:t>
      </w:r>
      <w:r w:rsidRPr="00FE6C86">
        <w:t xml:space="preserve">” </w:t>
      </w:r>
      <w:r>
        <w:t>is used</w:t>
      </w:r>
      <w:r w:rsidRPr="00FE6C86">
        <w:t xml:space="preserve"> to talk about a divided group</w:t>
      </w:r>
      <w:r>
        <w:t>.</w:t>
      </w:r>
      <w:r w:rsidR="00B05E66" w:rsidRPr="00B05E66">
        <w:rPr>
          <w:rStyle w:val="Heading1Char"/>
          <w:rFonts w:ascii="Arial" w:hAnsi="Arial" w:cs="Arial"/>
          <w:color w:val="989EAE"/>
          <w:sz w:val="21"/>
          <w:szCs w:val="21"/>
          <w:shd w:val="clear" w:color="auto" w:fill="111111"/>
        </w:rPr>
        <w:t xml:space="preserve"> </w:t>
      </w:r>
      <w:r w:rsidR="00B05E66" w:rsidRPr="00B05E66">
        <w:t>Half can be used with measurements preceeded by an indefinite article (a or an).</w:t>
      </w:r>
    </w:p>
    <w:p w:rsidR="00B05E66" w:rsidRDefault="00B05E66" w:rsidP="00B05E66">
      <w:pPr>
        <w:ind w:left="1980"/>
        <w:rPr>
          <w:b/>
        </w:rPr>
      </w:pPr>
      <w:r w:rsidRPr="003A52E6">
        <w:rPr>
          <w:b/>
        </w:rPr>
        <w:t>For Example</w:t>
      </w:r>
    </w:p>
    <w:p w:rsidR="00B05E66" w:rsidRDefault="00B05E66" w:rsidP="00B05E66">
      <w:pPr>
        <w:pStyle w:val="dot"/>
      </w:pPr>
      <w:r w:rsidRPr="00C1409D">
        <w:t>I had half a cup of coffee left.</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मेरे पास आधा कप कॉफी बची थी।</w:t>
      </w:r>
    </w:p>
    <w:p w:rsidR="00B05E66" w:rsidRDefault="00B05E66" w:rsidP="00B05E66">
      <w:pPr>
        <w:pStyle w:val="dot"/>
      </w:pPr>
      <w:r w:rsidRPr="00C1409D">
        <w:t>I bought half a kilo of rice.</w:t>
      </w:r>
    </w:p>
    <w:p w:rsidR="00B05E66" w:rsidRPr="00C1409D" w:rsidRDefault="00B05E66" w:rsidP="00B05E66">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आधा किलो चावल खरीदा।</w:t>
      </w:r>
    </w:p>
    <w:p w:rsidR="00B05E66" w:rsidRDefault="00B05E66" w:rsidP="00B05E66">
      <w:pPr>
        <w:pStyle w:val="dot"/>
      </w:pPr>
      <w:r w:rsidRPr="00C1409D">
        <w:t>Half of us are coming.</w:t>
      </w:r>
    </w:p>
    <w:p w:rsidR="00B05E66" w:rsidRPr="00C1409D" w:rsidRDefault="00B05E66" w:rsidP="00B05E66">
      <w:pPr>
        <w:spacing w:before="0" w:after="0" w:line="240" w:lineRule="auto"/>
        <w:ind w:left="2610"/>
        <w:rPr>
          <w:rFonts w:ascii="Nirmala UI" w:hAnsi="Nirmala UI" w:cs="Nirmala UI"/>
          <w:sz w:val="20"/>
          <w:szCs w:val="20"/>
        </w:rPr>
      </w:pPr>
      <w:r w:rsidRPr="00E31BE7">
        <w:rPr>
          <w:rFonts w:ascii="Nirmala UI" w:hAnsi="Nirmala UI" w:cs="Nirmala UI" w:hint="cs"/>
          <w:sz w:val="20"/>
          <w:szCs w:val="20"/>
        </w:rPr>
        <w:t>हम</w:t>
      </w:r>
      <w:r w:rsidRPr="00E31BE7">
        <w:rPr>
          <w:rFonts w:ascii="Nirmala UI" w:hAnsi="Nirmala UI" w:cs="Nirmala UI"/>
          <w:sz w:val="20"/>
          <w:szCs w:val="20"/>
        </w:rPr>
        <w:t xml:space="preserve"> </w:t>
      </w:r>
      <w:r w:rsidRPr="00E31BE7">
        <w:rPr>
          <w:rFonts w:ascii="Nirmala UI" w:hAnsi="Nirmala UI" w:cs="Nirmala UI" w:hint="cs"/>
          <w:sz w:val="20"/>
          <w:szCs w:val="20"/>
        </w:rPr>
        <w:t>में</w:t>
      </w:r>
      <w:r w:rsidRPr="00E31BE7">
        <w:rPr>
          <w:rFonts w:ascii="Nirmala UI" w:hAnsi="Nirmala UI" w:cs="Nirmala UI"/>
          <w:sz w:val="20"/>
          <w:szCs w:val="20"/>
        </w:rPr>
        <w:t xml:space="preserve"> </w:t>
      </w:r>
      <w:r w:rsidRPr="00E31BE7">
        <w:rPr>
          <w:rFonts w:ascii="Nirmala UI" w:hAnsi="Nirmala UI" w:cs="Nirmala UI" w:hint="cs"/>
          <w:sz w:val="20"/>
          <w:szCs w:val="20"/>
        </w:rPr>
        <w:t>से</w:t>
      </w:r>
      <w:r w:rsidRPr="00E31BE7">
        <w:rPr>
          <w:rFonts w:ascii="Nirmala UI" w:hAnsi="Nirmala UI" w:cs="Nirmala UI"/>
          <w:sz w:val="20"/>
          <w:szCs w:val="20"/>
        </w:rPr>
        <w:t xml:space="preserve"> </w:t>
      </w:r>
      <w:r w:rsidRPr="00E31BE7">
        <w:rPr>
          <w:rFonts w:ascii="Nirmala UI" w:hAnsi="Nirmala UI" w:cs="Nirmala UI" w:hint="cs"/>
          <w:sz w:val="20"/>
          <w:szCs w:val="20"/>
        </w:rPr>
        <w:t>आधे</w:t>
      </w:r>
      <w:r w:rsidRPr="00C1409D">
        <w:rPr>
          <w:rFonts w:ascii="Nirmala UI" w:hAnsi="Nirmala UI" w:cs="Nirmala UI"/>
          <w:sz w:val="20"/>
          <w:szCs w:val="20"/>
          <w:cs/>
        </w:rPr>
        <w:t xml:space="preserve"> आ </w:t>
      </w:r>
      <w:r w:rsidRPr="00E31BE7">
        <w:rPr>
          <w:rFonts w:ascii="Nirmala UI" w:hAnsi="Nirmala UI" w:cs="Nirmala UI" w:hint="cs"/>
          <w:sz w:val="20"/>
          <w:szCs w:val="20"/>
        </w:rPr>
        <w:t>रहे</w:t>
      </w:r>
      <w:r w:rsidRPr="00C1409D">
        <w:rPr>
          <w:rFonts w:ascii="Nirmala UI" w:hAnsi="Nirmala UI" w:cs="Nirmala UI"/>
          <w:sz w:val="20"/>
          <w:szCs w:val="20"/>
          <w:cs/>
        </w:rPr>
        <w:t xml:space="preserve"> है।</w:t>
      </w:r>
    </w:p>
    <w:p w:rsidR="00B05E66" w:rsidRPr="00B05E66" w:rsidRDefault="00B05E66" w:rsidP="00FE6C86">
      <w:pPr>
        <w:ind w:left="1440"/>
      </w:pPr>
    </w:p>
    <w:p w:rsidR="00FE6C86" w:rsidRPr="00B05E66" w:rsidRDefault="00FE6C86" w:rsidP="00B05E66">
      <w:pPr>
        <w:ind w:left="1440"/>
      </w:pPr>
      <w:r w:rsidRPr="00FE6C86">
        <w:t xml:space="preserve"> “</w:t>
      </w:r>
      <w:r w:rsidRPr="00B05E66">
        <w:rPr>
          <w:b/>
        </w:rPr>
        <w:t>Both</w:t>
      </w:r>
      <w:r w:rsidRPr="00FE6C86">
        <w:t>”, “</w:t>
      </w:r>
      <w:r w:rsidRPr="00B05E66">
        <w:rPr>
          <w:b/>
        </w:rPr>
        <w:t>Either</w:t>
      </w:r>
      <w:r w:rsidRPr="00FE6C86">
        <w:t>”, and “</w:t>
      </w:r>
      <w:r w:rsidRPr="00B05E66">
        <w:rPr>
          <w:b/>
        </w:rPr>
        <w:t>Neither</w:t>
      </w:r>
      <w:r w:rsidRPr="00FE6C86">
        <w:t xml:space="preserve">” </w:t>
      </w:r>
      <w:r>
        <w:t>is used</w:t>
      </w:r>
      <w:r w:rsidRPr="00FE6C86">
        <w:t xml:space="preserve"> to talk about pairs of people or things</w:t>
      </w:r>
      <w:r>
        <w:t>.</w:t>
      </w:r>
      <w:r w:rsidR="00B05E66" w:rsidRPr="00B05E66">
        <w:rPr>
          <w:rFonts w:ascii="Arial" w:hAnsi="Arial" w:cs="Arial"/>
          <w:color w:val="989EAE"/>
          <w:sz w:val="21"/>
          <w:szCs w:val="21"/>
          <w:shd w:val="clear" w:color="auto" w:fill="111111"/>
        </w:rPr>
        <w:t xml:space="preserve"> </w:t>
      </w:r>
      <w:r w:rsidR="00B05E66" w:rsidRPr="00B05E66">
        <w:t>These distributives can only refer to countable nouns.</w:t>
      </w:r>
    </w:p>
    <w:p w:rsidR="00C807C1" w:rsidRDefault="00C807C1" w:rsidP="00B05E66">
      <w:pPr>
        <w:pStyle w:val="boolformate"/>
        <w:ind w:left="1980"/>
        <w:rPr>
          <w:b/>
        </w:rPr>
      </w:pPr>
      <w:r w:rsidRPr="00C036F2">
        <w:rPr>
          <w:rFonts w:ascii="Arial" w:eastAsia="Times New Roman" w:hAnsi="Arial" w:cs="Arial"/>
          <w:color w:val="555555"/>
          <w:sz w:val="20"/>
          <w:szCs w:val="20"/>
        </w:rPr>
        <w:t> </w:t>
      </w:r>
      <w:r w:rsidRPr="003A52E6">
        <w:rPr>
          <w:b/>
        </w:rPr>
        <w:t>For Example</w:t>
      </w:r>
      <w:r>
        <w:rPr>
          <w:b/>
        </w:rPr>
        <w:t xml:space="preserve"> </w:t>
      </w:r>
    </w:p>
    <w:p w:rsidR="00C807C1" w:rsidRDefault="00C807C1" w:rsidP="00C807C1">
      <w:pPr>
        <w:pStyle w:val="dot"/>
      </w:pPr>
      <w:r w:rsidRPr="00C1409D">
        <w:t>Both children were born in Delhi.</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दोनों बच्चे दिल्ली में पैदा हुए थे।</w:t>
      </w:r>
    </w:p>
    <w:p w:rsidR="00C807C1" w:rsidRDefault="00C807C1" w:rsidP="00C807C1">
      <w:pPr>
        <w:pStyle w:val="dot"/>
      </w:pPr>
      <w:r w:rsidRPr="00C1409D">
        <w:t>I will come on either Saturday or Sunday.</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शनिवार या रविवार को आऊंगा।</w:t>
      </w:r>
    </w:p>
    <w:p w:rsidR="00C807C1" w:rsidRDefault="00C807C1" w:rsidP="00C807C1">
      <w:pPr>
        <w:pStyle w:val="dot"/>
      </w:pPr>
      <w:r w:rsidRPr="00C1409D">
        <w:t>Neither of us was on time.</w:t>
      </w:r>
    </w:p>
    <w:p w:rsidR="00C807C1" w:rsidRDefault="00C807C1" w:rsidP="00C807C1">
      <w:pPr>
        <w:spacing w:before="0" w:after="0" w:line="240" w:lineRule="auto"/>
        <w:ind w:left="2610"/>
        <w:rPr>
          <w:rFonts w:ascii="Nirmala UI" w:hAnsi="Nirmala UI" w:cs="Nirmala UI"/>
          <w:sz w:val="20"/>
          <w:szCs w:val="20"/>
          <w:cs/>
        </w:rPr>
      </w:pPr>
      <w:r w:rsidRPr="00C1409D">
        <w:rPr>
          <w:rFonts w:ascii="Nirmala UI" w:hAnsi="Nirmala UI" w:cs="Nirmala UI"/>
          <w:sz w:val="20"/>
          <w:szCs w:val="20"/>
          <w:cs/>
        </w:rPr>
        <w:t>हम दोनों में से कोई भी समय पर नहीं था।</w:t>
      </w:r>
    </w:p>
    <w:p w:rsidR="00E672FE" w:rsidRDefault="00E672FE" w:rsidP="00C807C1">
      <w:pPr>
        <w:spacing w:before="0" w:after="0" w:line="240" w:lineRule="auto"/>
        <w:ind w:left="2610"/>
        <w:rPr>
          <w:rFonts w:ascii="Nirmala UI" w:hAnsi="Nirmala UI" w:cs="Nirmala UI"/>
          <w:sz w:val="20"/>
          <w:szCs w:val="20"/>
        </w:rPr>
      </w:pPr>
    </w:p>
    <w:p w:rsidR="00E672FE" w:rsidRDefault="00E672FE" w:rsidP="00B05E66">
      <w:pPr>
        <w:spacing w:before="0" w:after="0" w:line="240" w:lineRule="auto"/>
        <w:rPr>
          <w:rFonts w:ascii="Nirmala UI" w:hAnsi="Nirmala UI" w:cs="Nirmala UI"/>
          <w:sz w:val="20"/>
          <w:szCs w:val="20"/>
        </w:rPr>
      </w:pPr>
    </w:p>
    <w:p w:rsidR="00E672FE" w:rsidRDefault="00E672FE" w:rsidP="00C807C1">
      <w:pPr>
        <w:spacing w:before="0" w:after="0" w:line="240" w:lineRule="auto"/>
        <w:ind w:left="2610"/>
        <w:rPr>
          <w:rFonts w:ascii="Nirmala UI" w:hAnsi="Nirmala UI" w:cs="Nirmala UI"/>
          <w:sz w:val="20"/>
          <w:szCs w:val="20"/>
        </w:rPr>
      </w:pPr>
    </w:p>
    <w:p w:rsidR="00E672FE" w:rsidRPr="007D0562" w:rsidRDefault="00E672FE" w:rsidP="00E672FE">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t>EXERCISE:</w:t>
      </w:r>
      <w:r w:rsidR="00122E52">
        <w:rPr>
          <w:rFonts w:asciiTheme="majorHAnsi" w:hAnsiTheme="majorHAnsi"/>
          <w:b/>
          <w:bCs/>
          <w:sz w:val="28"/>
          <w:szCs w:val="28"/>
          <w:u w:val="single"/>
          <w:lang w:bidi="hi-IN"/>
        </w:rPr>
        <w:t>- 5</w:t>
      </w:r>
      <w:r>
        <w:rPr>
          <w:rFonts w:asciiTheme="majorHAnsi" w:hAnsiTheme="majorHAnsi"/>
          <w:b/>
          <w:bCs/>
          <w:sz w:val="28"/>
          <w:szCs w:val="28"/>
          <w:u w:val="single"/>
          <w:lang w:bidi="hi-IN"/>
        </w:rPr>
        <w:t xml:space="preserve"> </w:t>
      </w:r>
      <w:r w:rsidRPr="007D0562">
        <w:rPr>
          <w:rFonts w:asciiTheme="majorHAnsi" w:hAnsiTheme="majorHAnsi"/>
          <w:b/>
          <w:bCs/>
          <w:sz w:val="28"/>
          <w:szCs w:val="28"/>
          <w:lang w:bidi="hi-IN"/>
        </w:rPr>
        <w:t>(</w:t>
      </w:r>
      <w:r w:rsidRPr="00E672FE">
        <w:rPr>
          <w:rFonts w:asciiTheme="majorHAnsi" w:hAnsiTheme="majorHAnsi"/>
          <w:b/>
          <w:sz w:val="24"/>
          <w:szCs w:val="24"/>
        </w:rPr>
        <w:t xml:space="preserve">All, Both, Half, Either, Neither, Each And </w:t>
      </w:r>
      <w:r w:rsidRPr="00E672FE">
        <w:rPr>
          <w:rFonts w:asciiTheme="majorHAnsi" w:hAnsiTheme="majorHAnsi"/>
          <w:b/>
          <w:noProof/>
          <w:sz w:val="24"/>
          <w:szCs w:val="24"/>
        </w:rPr>
        <w:t>Everyone</w:t>
      </w:r>
      <w:r w:rsidRPr="009B09D3">
        <w:rPr>
          <w:rFonts w:asciiTheme="majorHAnsi" w:hAnsiTheme="majorHAnsi"/>
          <w:b/>
          <w:bCs/>
          <w:sz w:val="28"/>
          <w:szCs w:val="28"/>
          <w:lang w:bidi="hi-IN"/>
        </w:rPr>
        <w:t>)</w:t>
      </w:r>
    </w:p>
    <w:p w:rsidR="00E672FE" w:rsidRPr="00550D5C" w:rsidRDefault="00E672FE" w:rsidP="00E672FE">
      <w:pPr>
        <w:pStyle w:val="hindiexample"/>
        <w:ind w:left="284"/>
      </w:pPr>
    </w:p>
    <w:p w:rsidR="00E672FE" w:rsidRDefault="00E672FE" w:rsidP="00E672FE">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E672FE" w:rsidRDefault="00E672FE" w:rsidP="00E672FE">
      <w:pPr>
        <w:pStyle w:val="ListParagraph"/>
        <w:spacing w:after="0"/>
        <w:ind w:left="1134"/>
        <w:rPr>
          <w:sz w:val="32"/>
          <w:szCs w:val="32"/>
        </w:rPr>
      </w:pPr>
      <w:r w:rsidRPr="00856038">
        <w:rPr>
          <w:rFonts w:asciiTheme="majorHAnsi" w:hAnsiTheme="majorHAnsi"/>
          <w:b/>
          <w:bCs/>
          <w:sz w:val="24"/>
          <w:szCs w:val="24"/>
        </w:rPr>
        <w:t>(</w:t>
      </w:r>
      <w:r>
        <w:rPr>
          <w:rFonts w:asciiTheme="majorHAnsi" w:hAnsiTheme="majorHAnsi"/>
          <w:b/>
          <w:bCs/>
          <w:sz w:val="24"/>
          <w:szCs w:val="24"/>
        </w:rPr>
        <w:t>“</w:t>
      </w:r>
      <w:r w:rsidRPr="00E672FE">
        <w:rPr>
          <w:b/>
        </w:rPr>
        <w:t xml:space="preserve">All, Both, Half, Either, Neither, Each And </w:t>
      </w:r>
      <w:r w:rsidRPr="00E672FE">
        <w:rPr>
          <w:b/>
          <w:noProof/>
        </w:rPr>
        <w:t>Everyone</w:t>
      </w:r>
      <w:r>
        <w:rPr>
          <w:b/>
          <w:sz w:val="24"/>
          <w:szCs w:val="24"/>
        </w:rPr>
        <w:t>”</w:t>
      </w:r>
      <w:r w:rsidRPr="002405E0">
        <w:rPr>
          <w:sz w:val="32"/>
          <w:szCs w:val="32"/>
        </w:rPr>
        <w:t>)</w:t>
      </w:r>
    </w:p>
    <w:p w:rsidR="00E672FE" w:rsidRDefault="00E672FE" w:rsidP="00E672FE">
      <w:pPr>
        <w:spacing w:before="0" w:after="0" w:line="240" w:lineRule="auto"/>
        <w:rPr>
          <w:rFonts w:ascii="Nirmala UI" w:hAnsi="Nirmala UI" w:cs="Nirmala UI"/>
          <w:sz w:val="20"/>
          <w:szCs w:val="20"/>
          <w:cs/>
        </w:rPr>
      </w:pPr>
    </w:p>
    <w:p w:rsidR="00E672FE" w:rsidRDefault="00E672FE" w:rsidP="00E672FE">
      <w:pPr>
        <w:pStyle w:val="ListParagraph"/>
        <w:numPr>
          <w:ilvl w:val="0"/>
          <w:numId w:val="86"/>
        </w:numPr>
        <w:spacing w:before="0" w:after="0"/>
        <w:ind w:left="1170"/>
      </w:pPr>
      <w:r>
        <w:t xml:space="preserve">'Do you want tea or coffee? </w:t>
      </w:r>
      <w:r w:rsidRPr="008E07D7">
        <w:t> </w:t>
      </w:r>
      <w:r>
        <w:t>……..</w:t>
      </w:r>
      <w:r w:rsidRPr="008E07D7">
        <w:t>, I really don’t mind.'</w:t>
      </w:r>
    </w:p>
    <w:p w:rsidR="00E672FE" w:rsidRDefault="00E672FE" w:rsidP="00E672FE">
      <w:pPr>
        <w:pStyle w:val="ListParagraph"/>
        <w:numPr>
          <w:ilvl w:val="0"/>
          <w:numId w:val="86"/>
        </w:numPr>
        <w:spacing w:before="0" w:after="0"/>
        <w:ind w:left="1170"/>
      </w:pPr>
      <w:r>
        <w:t>……..</w:t>
      </w:r>
      <w:r w:rsidRPr="008E07D7">
        <w:t> </w:t>
      </w:r>
      <w:r>
        <w:t>of the boys was given a pen.</w:t>
      </w:r>
    </w:p>
    <w:p w:rsidR="00E672FE" w:rsidRDefault="00E672FE" w:rsidP="00E672FE">
      <w:pPr>
        <w:pStyle w:val="ListParagraph"/>
        <w:numPr>
          <w:ilvl w:val="0"/>
          <w:numId w:val="86"/>
        </w:numPr>
        <w:spacing w:before="0" w:after="0"/>
        <w:ind w:left="1170"/>
      </w:pPr>
      <w:r w:rsidRPr="008E07D7">
        <w:t>He received injuries on </w:t>
      </w:r>
      <w:r>
        <w:t>……..</w:t>
      </w:r>
      <w:r w:rsidRPr="008E07D7">
        <w:t> </w:t>
      </w:r>
      <w:r>
        <w:t>side of his head from an accident.</w:t>
      </w:r>
    </w:p>
    <w:p w:rsidR="00E672FE" w:rsidRPr="008E07D7" w:rsidRDefault="00E672FE" w:rsidP="00E672FE">
      <w:pPr>
        <w:pStyle w:val="ListParagraph"/>
        <w:numPr>
          <w:ilvl w:val="0"/>
          <w:numId w:val="86"/>
        </w:numPr>
        <w:spacing w:before="0" w:after="0"/>
        <w:ind w:left="1170"/>
      </w:pPr>
      <w:r>
        <w:t>……..</w:t>
      </w:r>
      <w:r w:rsidRPr="008E07D7">
        <w:t xml:space="preserve"> love is valuable.”</w:t>
      </w:r>
    </w:p>
    <w:p w:rsidR="00E672FE" w:rsidRDefault="00E672FE" w:rsidP="00E672FE">
      <w:pPr>
        <w:pStyle w:val="ListParagraph"/>
        <w:numPr>
          <w:ilvl w:val="0"/>
          <w:numId w:val="86"/>
        </w:numPr>
        <w:spacing w:before="0" w:after="0"/>
        <w:ind w:left="1170"/>
      </w:pPr>
      <w:r w:rsidRPr="008E07D7">
        <w:t>'What day is it</w:t>
      </w:r>
      <w:r>
        <w:t xml:space="preserve"> today - the 18th or the 19th?'</w:t>
      </w:r>
      <w:r w:rsidRPr="008E07D7">
        <w:t> </w:t>
      </w:r>
      <w:r>
        <w:t>……..</w:t>
      </w:r>
      <w:r w:rsidRPr="008E07D7">
        <w:t>, It’s the 20th,'</w:t>
      </w:r>
    </w:p>
    <w:p w:rsidR="00E672FE" w:rsidRDefault="00E672FE" w:rsidP="00E672FE">
      <w:pPr>
        <w:pStyle w:val="ListParagraph"/>
        <w:numPr>
          <w:ilvl w:val="0"/>
          <w:numId w:val="86"/>
        </w:numPr>
        <w:spacing w:before="0" w:after="0"/>
        <w:ind w:left="1170"/>
      </w:pPr>
      <w:r>
        <w:t>……..</w:t>
      </w:r>
      <w:r w:rsidRPr="008E07D7">
        <w:t> </w:t>
      </w:r>
      <w:r>
        <w:t>Boy was given a notebook</w:t>
      </w:r>
      <w:r w:rsidRPr="008E07D7">
        <w:t>.</w:t>
      </w:r>
    </w:p>
    <w:p w:rsidR="00E672FE" w:rsidRPr="008E07D7" w:rsidRDefault="00E672FE" w:rsidP="00E672FE">
      <w:pPr>
        <w:pStyle w:val="ListParagraph"/>
        <w:numPr>
          <w:ilvl w:val="0"/>
          <w:numId w:val="86"/>
        </w:numPr>
        <w:spacing w:before="0" w:after="0"/>
        <w:ind w:left="1170"/>
      </w:pPr>
      <w:r w:rsidRPr="008E07D7">
        <w:t>“</w:t>
      </w:r>
      <w:r>
        <w:t xml:space="preserve">…….. </w:t>
      </w:r>
      <w:r w:rsidRPr="008E07D7">
        <w:t>The flights came on time that week.”</w:t>
      </w:r>
    </w:p>
    <w:p w:rsidR="00E672FE" w:rsidRDefault="00E672FE" w:rsidP="00E672FE">
      <w:pPr>
        <w:pStyle w:val="ListParagraph"/>
        <w:numPr>
          <w:ilvl w:val="0"/>
          <w:numId w:val="86"/>
        </w:numPr>
        <w:spacing w:before="0" w:after="0"/>
        <w:ind w:left="1170"/>
      </w:pPr>
      <w:r w:rsidRPr="008E07D7">
        <w:t>'When shall I phone you, morning or</w:t>
      </w:r>
      <w:r>
        <w:t xml:space="preserve"> evening</w:t>
      </w:r>
      <w:r w:rsidRPr="008E07D7">
        <w:t>?'  </w:t>
      </w:r>
      <w:r>
        <w:t xml:space="preserve">…….. </w:t>
      </w:r>
      <w:r w:rsidRPr="008E07D7">
        <w:t>, I’ll be in all day.'</w:t>
      </w:r>
    </w:p>
    <w:p w:rsidR="00E672FE" w:rsidRPr="008E07D7" w:rsidRDefault="00E672FE" w:rsidP="00E672FE">
      <w:pPr>
        <w:pStyle w:val="ListParagraph"/>
        <w:numPr>
          <w:ilvl w:val="0"/>
          <w:numId w:val="86"/>
        </w:numPr>
        <w:spacing w:before="0" w:after="0"/>
        <w:ind w:left="1170"/>
      </w:pPr>
      <w:r w:rsidRPr="008E07D7">
        <w:t xml:space="preserve">Use </w:t>
      </w:r>
      <w:r>
        <w:t xml:space="preserve">…….. </w:t>
      </w:r>
      <w:r w:rsidRPr="008E07D7">
        <w:t>a lemon in each recipe.”</w:t>
      </w:r>
    </w:p>
    <w:p w:rsidR="00E672FE" w:rsidRDefault="00E672FE" w:rsidP="00E672FE">
      <w:pPr>
        <w:pStyle w:val="ListParagraph"/>
        <w:numPr>
          <w:ilvl w:val="0"/>
          <w:numId w:val="86"/>
        </w:numPr>
        <w:spacing w:before="0" w:after="0"/>
        <w:ind w:left="1170"/>
      </w:pPr>
      <w:r w:rsidRPr="008E07D7">
        <w:t xml:space="preserve">'Where’s </w:t>
      </w:r>
      <w:r>
        <w:t>Palak</w:t>
      </w:r>
      <w:r w:rsidRPr="008E07D7">
        <w:t>? Is she at work or at home?'  </w:t>
      </w:r>
      <w:r>
        <w:t xml:space="preserve">…….. </w:t>
      </w:r>
      <w:r w:rsidRPr="008E07D7">
        <w:t>, she's away on holiday.'</w:t>
      </w:r>
    </w:p>
    <w:p w:rsidR="00E672FE" w:rsidRPr="008E07D7" w:rsidRDefault="00E672FE" w:rsidP="00E672FE">
      <w:pPr>
        <w:pStyle w:val="ListParagraph"/>
        <w:numPr>
          <w:ilvl w:val="0"/>
          <w:numId w:val="86"/>
        </w:numPr>
        <w:spacing w:before="0" w:after="0"/>
        <w:ind w:left="1170"/>
      </w:pPr>
      <w:r>
        <w:t>……..</w:t>
      </w:r>
      <w:r w:rsidRPr="008E07D7">
        <w:t> boxer was able to knock the other out.</w:t>
      </w:r>
    </w:p>
    <w:p w:rsidR="00E672FE" w:rsidRPr="008E07D7" w:rsidRDefault="00E672FE" w:rsidP="00E672FE">
      <w:pPr>
        <w:pStyle w:val="ListParagraph"/>
        <w:numPr>
          <w:ilvl w:val="0"/>
          <w:numId w:val="86"/>
        </w:numPr>
        <w:spacing w:before="0" w:after="0"/>
        <w:ind w:left="1170"/>
      </w:pPr>
      <w:r w:rsidRPr="008E07D7">
        <w:t xml:space="preserve">I tried to call </w:t>
      </w:r>
      <w:r>
        <w:t xml:space="preserve">Chandu </w:t>
      </w:r>
      <w:r w:rsidRPr="008E07D7">
        <w:t>twice but </w:t>
      </w:r>
      <w:r>
        <w:t xml:space="preserve">…….. </w:t>
      </w:r>
      <w:r w:rsidRPr="008E07D7">
        <w:t> times he was out.</w:t>
      </w:r>
    </w:p>
    <w:p w:rsidR="00E672FE" w:rsidRPr="008E07D7" w:rsidRDefault="00E672FE" w:rsidP="00E672FE">
      <w:pPr>
        <w:pStyle w:val="ListParagraph"/>
        <w:numPr>
          <w:ilvl w:val="0"/>
          <w:numId w:val="86"/>
        </w:numPr>
        <w:spacing w:before="0" w:after="0"/>
        <w:ind w:left="1170"/>
      </w:pPr>
      <w:r w:rsidRPr="008E07D7">
        <w:t>There were two windows in the room</w:t>
      </w:r>
      <w:r>
        <w:t>. It was very warm, so I opened</w:t>
      </w:r>
      <w:r w:rsidRPr="008E07D7">
        <w:t> </w:t>
      </w:r>
      <w:r>
        <w:t>……..</w:t>
      </w:r>
      <w:r w:rsidRPr="008E07D7">
        <w:t> of them.</w:t>
      </w:r>
    </w:p>
    <w:p w:rsidR="00E672FE" w:rsidRPr="008E07D7" w:rsidRDefault="00E672FE" w:rsidP="00E672FE">
      <w:pPr>
        <w:pStyle w:val="ListParagraph"/>
        <w:numPr>
          <w:ilvl w:val="0"/>
          <w:numId w:val="86"/>
        </w:numPr>
        <w:spacing w:before="0" w:after="0"/>
        <w:ind w:left="1170"/>
      </w:pPr>
      <w:r>
        <w:t>……..</w:t>
      </w:r>
      <w:r w:rsidRPr="008E07D7">
        <w:t xml:space="preserve"> the dogs were barking.”</w:t>
      </w:r>
    </w:p>
    <w:p w:rsidR="00E672FE" w:rsidRPr="008E07D7" w:rsidRDefault="00E672FE" w:rsidP="00E672FE">
      <w:pPr>
        <w:pStyle w:val="ListParagraph"/>
        <w:numPr>
          <w:ilvl w:val="0"/>
          <w:numId w:val="86"/>
        </w:numPr>
        <w:spacing w:before="0" w:after="0"/>
        <w:ind w:left="1170"/>
      </w:pPr>
      <w:r w:rsidRPr="008E07D7">
        <w:t>“</w:t>
      </w:r>
      <w:r>
        <w:t xml:space="preserve">…….. </w:t>
      </w:r>
      <w:r w:rsidRPr="008E07D7">
        <w:t>of the milk was finished.”</w:t>
      </w:r>
    </w:p>
    <w:p w:rsidR="00E672FE" w:rsidRPr="008E07D7" w:rsidRDefault="00E672FE" w:rsidP="00E672FE">
      <w:pPr>
        <w:spacing w:after="0" w:line="240" w:lineRule="auto"/>
        <w:ind w:left="360"/>
      </w:pPr>
    </w:p>
    <w:p w:rsidR="00E672FE" w:rsidRDefault="00E672FE" w:rsidP="00E672FE">
      <w:pPr>
        <w:pStyle w:val="ListParagraph"/>
        <w:spacing w:after="0"/>
      </w:pPr>
    </w:p>
    <w:p w:rsidR="00E672FE" w:rsidRPr="008E07D7" w:rsidRDefault="00E672FE" w:rsidP="00E672FE">
      <w:pPr>
        <w:pStyle w:val="ListParagraph"/>
        <w:spacing w:after="0"/>
      </w:pPr>
    </w:p>
    <w:p w:rsidR="00DB2099" w:rsidRDefault="00DB2099" w:rsidP="00DB2099">
      <w:pPr>
        <w:pStyle w:val="Heading3"/>
      </w:pPr>
      <w:bookmarkStart w:id="22" w:name="_Toc18392246"/>
      <w:r>
        <w:lastRenderedPageBreak/>
        <w:t xml:space="preserve">Difference </w:t>
      </w:r>
      <w:r w:rsidRPr="00716E86">
        <w:t>Determiners</w:t>
      </w:r>
      <w:r>
        <w:t xml:space="preserve"> (</w:t>
      </w:r>
      <w:r w:rsidRPr="00486C4A">
        <w:t>Other, Another</w:t>
      </w:r>
      <w:r>
        <w:t>)</w:t>
      </w:r>
      <w:bookmarkEnd w:id="22"/>
    </w:p>
    <w:p w:rsidR="00DB2099" w:rsidRDefault="00DB2099" w:rsidP="00DB2099">
      <w:pPr>
        <w:pStyle w:val="boolformate"/>
      </w:pPr>
      <w:r w:rsidRPr="00394458">
        <w:t xml:space="preserve">The </w:t>
      </w:r>
      <w:r>
        <w:t xml:space="preserve">Difference </w:t>
      </w:r>
      <w:r w:rsidRPr="00394458">
        <w:t>determiners </w:t>
      </w:r>
      <w:r>
        <w:t xml:space="preserve">are </w:t>
      </w:r>
      <w:r w:rsidRPr="00394458">
        <w:t>other and another</w:t>
      </w:r>
      <w:r>
        <w:t>. Theses</w:t>
      </w:r>
      <w:r w:rsidRPr="00394458">
        <w:t> </w:t>
      </w:r>
      <w:r>
        <w:t>determiners are used to talk about</w:t>
      </w:r>
      <w:r w:rsidRPr="00394458">
        <w:t xml:space="preserve"> something different, remaining, or additional</w:t>
      </w:r>
      <w:r>
        <w:t>.</w:t>
      </w:r>
    </w:p>
    <w:p w:rsidR="00DB2099" w:rsidRDefault="00DB2099" w:rsidP="00DB2099">
      <w:pPr>
        <w:pStyle w:val="boolformate"/>
        <w:rPr>
          <w:rFonts w:ascii="Nirmala UI" w:hAnsi="Nirmala UI" w:cs="Nirmala UI"/>
          <w:sz w:val="20"/>
          <w:szCs w:val="20"/>
        </w:rPr>
      </w:pPr>
      <w:r>
        <w:br/>
      </w:r>
      <w:r w:rsidRPr="00202FD9">
        <w:rPr>
          <w:rFonts w:ascii="Nirmala UI" w:hAnsi="Nirmala UI" w:cs="Nirmala UI"/>
          <w:sz w:val="20"/>
          <w:szCs w:val="20"/>
        </w:rPr>
        <w:t xml:space="preserve">कुछ अलग, शेष या अतिरिक्त के बारे में बात करने के लिए </w:t>
      </w:r>
      <w:r>
        <w:rPr>
          <w:rFonts w:ascii="Nirmala UI" w:hAnsi="Nirmala UI" w:cs="Nirmala UI"/>
          <w:sz w:val="20"/>
          <w:szCs w:val="20"/>
        </w:rPr>
        <w:t>“</w:t>
      </w:r>
      <w:r>
        <w:t>Difference determiners</w:t>
      </w:r>
      <w:r>
        <w:rPr>
          <w:rFonts w:ascii="Nirmala UI" w:hAnsi="Nirmala UI" w:cs="Nirmala UI"/>
          <w:sz w:val="20"/>
          <w:szCs w:val="20"/>
        </w:rPr>
        <w:t>”</w:t>
      </w:r>
      <w:r w:rsidRPr="00202FD9">
        <w:rPr>
          <w:rFonts w:ascii="Nirmala UI" w:hAnsi="Nirmala UI" w:cs="Nirmala UI"/>
          <w:sz w:val="20"/>
          <w:szCs w:val="20"/>
        </w:rPr>
        <w:t xml:space="preserve"> </w:t>
      </w:r>
      <w:r w:rsidRPr="0049026C">
        <w:rPr>
          <w:rFonts w:ascii="Nirmala UI" w:hAnsi="Nirmala UI" w:cs="Nirmala UI"/>
          <w:cs/>
        </w:rPr>
        <w:t xml:space="preserve">का </w:t>
      </w:r>
      <w:r w:rsidRPr="00202FD9">
        <w:rPr>
          <w:rFonts w:ascii="Nirmala UI" w:hAnsi="Nirmala UI" w:cs="Nirmala UI"/>
          <w:sz w:val="20"/>
          <w:szCs w:val="20"/>
        </w:rPr>
        <w:t>उपयोग किया जाता है।</w:t>
      </w:r>
    </w:p>
    <w:tbl>
      <w:tblPr>
        <w:tblStyle w:val="TableGrid"/>
        <w:tblW w:w="0" w:type="auto"/>
        <w:tblInd w:w="2106" w:type="dxa"/>
        <w:tblLook w:val="04A0" w:firstRow="1" w:lastRow="0" w:firstColumn="1" w:lastColumn="0" w:noHBand="0" w:noVBand="1"/>
      </w:tblPr>
      <w:tblGrid>
        <w:gridCol w:w="1008"/>
        <w:gridCol w:w="1535"/>
        <w:gridCol w:w="2605"/>
      </w:tblGrid>
      <w:tr w:rsidR="00B5458E" w:rsidTr="00B5458E">
        <w:tc>
          <w:tcPr>
            <w:tcW w:w="1008" w:type="dxa"/>
            <w:shd w:val="clear" w:color="auto" w:fill="DAEEF3" w:themeFill="accent5" w:themeFillTint="33"/>
          </w:tcPr>
          <w:p w:rsidR="00B5458E" w:rsidRPr="00B5458E" w:rsidRDefault="00B5458E" w:rsidP="00B5458E">
            <w:pPr>
              <w:rPr>
                <w:rFonts w:asciiTheme="majorHAnsi" w:hAnsiTheme="majorHAnsi"/>
                <w:b/>
                <w:sz w:val="24"/>
                <w:szCs w:val="24"/>
              </w:rPr>
            </w:pPr>
            <w:r w:rsidRPr="00B5458E">
              <w:rPr>
                <w:rFonts w:asciiTheme="majorHAnsi" w:hAnsiTheme="majorHAnsi"/>
                <w:b/>
                <w:sz w:val="24"/>
                <w:szCs w:val="24"/>
              </w:rPr>
              <w:t>Word</w:t>
            </w:r>
          </w:p>
        </w:tc>
        <w:tc>
          <w:tcPr>
            <w:tcW w:w="1535" w:type="dxa"/>
            <w:shd w:val="clear" w:color="auto" w:fill="DAEEF3" w:themeFill="accent5" w:themeFillTint="33"/>
          </w:tcPr>
          <w:p w:rsidR="00B5458E" w:rsidRPr="00B5458E" w:rsidRDefault="00B5458E" w:rsidP="00B5458E">
            <w:pPr>
              <w:rPr>
                <w:rFonts w:asciiTheme="majorHAnsi" w:hAnsiTheme="majorHAnsi"/>
                <w:b/>
                <w:sz w:val="24"/>
                <w:szCs w:val="24"/>
              </w:rPr>
            </w:pPr>
            <w:r w:rsidRPr="00B5458E">
              <w:rPr>
                <w:rFonts w:asciiTheme="majorHAnsi" w:hAnsiTheme="majorHAnsi"/>
                <w:b/>
                <w:sz w:val="24"/>
                <w:szCs w:val="24"/>
              </w:rPr>
              <w:t>Form</w:t>
            </w:r>
          </w:p>
        </w:tc>
        <w:tc>
          <w:tcPr>
            <w:tcW w:w="2605" w:type="dxa"/>
            <w:shd w:val="clear" w:color="auto" w:fill="DAEEF3" w:themeFill="accent5" w:themeFillTint="33"/>
          </w:tcPr>
          <w:p w:rsidR="00B5458E" w:rsidRPr="00B5458E" w:rsidRDefault="00B5458E" w:rsidP="00B5458E">
            <w:pPr>
              <w:rPr>
                <w:rFonts w:asciiTheme="majorHAnsi" w:hAnsiTheme="majorHAnsi"/>
                <w:b/>
                <w:sz w:val="24"/>
                <w:szCs w:val="24"/>
              </w:rPr>
            </w:pPr>
            <w:r w:rsidRPr="00B5458E">
              <w:rPr>
                <w:rFonts w:asciiTheme="majorHAnsi" w:hAnsiTheme="majorHAnsi"/>
                <w:b/>
                <w:sz w:val="24"/>
                <w:szCs w:val="24"/>
              </w:rPr>
              <w:t>Example</w:t>
            </w:r>
          </w:p>
        </w:tc>
      </w:tr>
      <w:tr w:rsidR="00B5458E" w:rsidTr="00B5458E">
        <w:tc>
          <w:tcPr>
            <w:tcW w:w="1008" w:type="dxa"/>
          </w:tcPr>
          <w:p w:rsidR="00B5458E" w:rsidRPr="00B5458E" w:rsidRDefault="00B5458E" w:rsidP="00B5458E">
            <w:pPr>
              <w:spacing w:before="0" w:after="0" w:line="276" w:lineRule="auto"/>
            </w:pPr>
            <w:r w:rsidRPr="00B5458E">
              <w:t>Other</w:t>
            </w:r>
          </w:p>
        </w:tc>
        <w:tc>
          <w:tcPr>
            <w:tcW w:w="1535" w:type="dxa"/>
          </w:tcPr>
          <w:p w:rsidR="00B5458E" w:rsidRPr="00B5458E" w:rsidRDefault="00B5458E" w:rsidP="00B5458E">
            <w:pPr>
              <w:spacing w:before="0" w:after="0" w:line="276" w:lineRule="auto"/>
            </w:pPr>
            <w:r w:rsidRPr="00B5458E">
              <w:t>Singular/plural</w:t>
            </w:r>
          </w:p>
        </w:tc>
        <w:tc>
          <w:tcPr>
            <w:tcW w:w="2605" w:type="dxa"/>
          </w:tcPr>
          <w:p w:rsidR="00B5458E" w:rsidRPr="00B5458E" w:rsidRDefault="00B5458E" w:rsidP="00B5458E">
            <w:pPr>
              <w:spacing w:before="0" w:after="0" w:line="276" w:lineRule="auto"/>
            </w:pPr>
            <w:r w:rsidRPr="00B5458E">
              <w:t>Do you have other pants?</w:t>
            </w:r>
          </w:p>
        </w:tc>
      </w:tr>
      <w:tr w:rsidR="00B5458E" w:rsidTr="00B5458E">
        <w:tc>
          <w:tcPr>
            <w:tcW w:w="1008" w:type="dxa"/>
          </w:tcPr>
          <w:p w:rsidR="00B5458E" w:rsidRPr="00B5458E" w:rsidRDefault="00B5458E" w:rsidP="00B5458E">
            <w:pPr>
              <w:spacing w:before="0" w:after="0" w:line="276" w:lineRule="auto"/>
            </w:pPr>
            <w:r w:rsidRPr="00B5458E">
              <w:t>another</w:t>
            </w:r>
          </w:p>
        </w:tc>
        <w:tc>
          <w:tcPr>
            <w:tcW w:w="1535" w:type="dxa"/>
          </w:tcPr>
          <w:p w:rsidR="00B5458E" w:rsidRPr="00B5458E" w:rsidRDefault="00B5458E" w:rsidP="00B5458E">
            <w:pPr>
              <w:spacing w:before="0" w:after="0" w:line="276" w:lineRule="auto"/>
            </w:pPr>
            <w:r w:rsidRPr="00B5458E">
              <w:t>singular</w:t>
            </w:r>
          </w:p>
        </w:tc>
        <w:tc>
          <w:tcPr>
            <w:tcW w:w="2605" w:type="dxa"/>
          </w:tcPr>
          <w:p w:rsidR="00B5458E" w:rsidRPr="00B5458E" w:rsidRDefault="00B5458E" w:rsidP="00B5458E">
            <w:pPr>
              <w:spacing w:before="0" w:after="0" w:line="276" w:lineRule="auto"/>
            </w:pPr>
            <w:r w:rsidRPr="00B5458E">
              <w:t>He has another sister.</w:t>
            </w:r>
          </w:p>
        </w:tc>
      </w:tr>
    </w:tbl>
    <w:p w:rsidR="003852F2" w:rsidRDefault="003852F2" w:rsidP="00DB2099">
      <w:pPr>
        <w:pStyle w:val="boolformate"/>
        <w:rPr>
          <w:rFonts w:ascii="Nirmala UI" w:hAnsi="Nirmala UI" w:cs="Nirmala UI"/>
          <w:sz w:val="20"/>
          <w:szCs w:val="20"/>
        </w:rPr>
      </w:pPr>
    </w:p>
    <w:p w:rsidR="003852F2" w:rsidRDefault="003852F2" w:rsidP="003852F2">
      <w:pPr>
        <w:spacing w:before="0" w:after="0" w:line="240" w:lineRule="auto"/>
        <w:ind w:left="1440"/>
      </w:pPr>
      <w:r w:rsidRPr="003852F2">
        <w:rPr>
          <w:b/>
        </w:rPr>
        <w:t>Other</w:t>
      </w:r>
      <w:r w:rsidRPr="003852F2">
        <w:t> means ‘additional or extra’, or ‘alter</w:t>
      </w:r>
      <w:r>
        <w:t>native’, or ‘different types of’.</w:t>
      </w:r>
      <w:r w:rsidRPr="003852F2">
        <w:t xml:space="preserve"> We can use other with singular </w:t>
      </w:r>
      <w:r>
        <w:t>and with plural nouns.</w:t>
      </w:r>
    </w:p>
    <w:p w:rsidR="003852F2" w:rsidRDefault="003852F2" w:rsidP="003852F2">
      <w:pPr>
        <w:spacing w:before="0" w:after="0" w:line="240" w:lineRule="auto"/>
        <w:ind w:left="1440"/>
        <w:rPr>
          <w:b/>
        </w:rPr>
      </w:pPr>
      <w:r w:rsidRPr="003A52E6">
        <w:rPr>
          <w:b/>
        </w:rPr>
        <w:t>For Example</w:t>
      </w:r>
    </w:p>
    <w:p w:rsidR="003852F2" w:rsidRDefault="003852F2" w:rsidP="003852F2">
      <w:pPr>
        <w:pStyle w:val="dot"/>
      </w:pPr>
      <w:r w:rsidRPr="00C1409D">
        <w:t>Do you have other pants?</w:t>
      </w:r>
    </w:p>
    <w:p w:rsidR="003852F2" w:rsidRPr="00C1409D" w:rsidRDefault="003852F2" w:rsidP="003852F2">
      <w:pPr>
        <w:ind w:left="2610"/>
      </w:pPr>
      <w:r w:rsidRPr="00C1409D">
        <w:rPr>
          <w:rFonts w:ascii="Nirmala UI" w:hAnsi="Nirmala UI" w:cs="Nirmala UI"/>
          <w:sz w:val="20"/>
          <w:szCs w:val="20"/>
        </w:rPr>
        <w:t xml:space="preserve">क्या आपके पास अन्य पैंट हैं? </w:t>
      </w:r>
    </w:p>
    <w:p w:rsidR="003852F2" w:rsidRDefault="003852F2" w:rsidP="003852F2">
      <w:pPr>
        <w:pStyle w:val="dot"/>
      </w:pPr>
      <w:r w:rsidRPr="00C1409D">
        <w:t>There are other works you could try.</w:t>
      </w:r>
    </w:p>
    <w:p w:rsidR="003852F2" w:rsidRPr="00C1409D" w:rsidRDefault="003852F2" w:rsidP="003852F2">
      <w:pPr>
        <w:ind w:left="2610"/>
      </w:pPr>
      <w:r w:rsidRPr="00E31BE7">
        <w:rPr>
          <w:rFonts w:ascii="Nirmala UI" w:hAnsi="Nirmala UI" w:cs="Nirmala UI" w:hint="cs"/>
          <w:sz w:val="20"/>
          <w:szCs w:val="20"/>
        </w:rPr>
        <w:t>कुच</w:t>
      </w:r>
      <w:r w:rsidRPr="00E31BE7">
        <w:rPr>
          <w:rFonts w:ascii="Nirmala UI" w:hAnsi="Nirmala UI" w:cs="Nirmala UI"/>
          <w:sz w:val="20"/>
          <w:szCs w:val="20"/>
        </w:rPr>
        <w:t xml:space="preserve"> </w:t>
      </w:r>
      <w:r w:rsidRPr="00E31BE7">
        <w:rPr>
          <w:rFonts w:ascii="Nirmala UI" w:hAnsi="Nirmala UI" w:cs="Nirmala UI" w:hint="cs"/>
          <w:sz w:val="20"/>
          <w:szCs w:val="20"/>
        </w:rPr>
        <w:t>और</w:t>
      </w:r>
      <w:r w:rsidRPr="00E31BE7">
        <w:rPr>
          <w:rFonts w:ascii="Nirmala UI" w:hAnsi="Nirmala UI" w:cs="Nirmala UI"/>
          <w:sz w:val="20"/>
          <w:szCs w:val="20"/>
        </w:rPr>
        <w:t xml:space="preserve"> </w:t>
      </w:r>
      <w:r w:rsidRPr="00E31BE7">
        <w:rPr>
          <w:rFonts w:ascii="Nirmala UI" w:hAnsi="Nirmala UI" w:cs="Nirmala UI" w:hint="cs"/>
          <w:sz w:val="20"/>
          <w:szCs w:val="20"/>
        </w:rPr>
        <w:t>काम</w:t>
      </w:r>
      <w:r w:rsidRPr="00E31BE7">
        <w:rPr>
          <w:rFonts w:ascii="Nirmala UI" w:hAnsi="Nirmala UI" w:cs="Nirmala UI"/>
          <w:sz w:val="20"/>
          <w:szCs w:val="20"/>
        </w:rPr>
        <w:t xml:space="preserve"> </w:t>
      </w:r>
      <w:r w:rsidRPr="00E31BE7">
        <w:rPr>
          <w:rFonts w:ascii="Nirmala UI" w:hAnsi="Nirmala UI" w:cs="Nirmala UI" w:hint="cs"/>
          <w:sz w:val="20"/>
          <w:szCs w:val="20"/>
        </w:rPr>
        <w:t>है</w:t>
      </w:r>
      <w:r w:rsidRPr="00E31BE7">
        <w:rPr>
          <w:rFonts w:ascii="Nirmala UI" w:hAnsi="Nirmala UI" w:cs="Nirmala UI"/>
          <w:sz w:val="20"/>
          <w:szCs w:val="20"/>
        </w:rPr>
        <w:t xml:space="preserve"> </w:t>
      </w:r>
      <w:r w:rsidRPr="00E31BE7">
        <w:rPr>
          <w:rFonts w:ascii="Nirmala UI" w:hAnsi="Nirmala UI" w:cs="Nirmala UI" w:hint="cs"/>
          <w:sz w:val="20"/>
          <w:szCs w:val="20"/>
        </w:rPr>
        <w:t>जो</w:t>
      </w:r>
      <w:r w:rsidRPr="00E31BE7">
        <w:rPr>
          <w:rFonts w:ascii="Nirmala UI" w:hAnsi="Nirmala UI" w:cs="Nirmala UI"/>
          <w:sz w:val="20"/>
          <w:szCs w:val="20"/>
        </w:rPr>
        <w:t xml:space="preserve"> </w:t>
      </w:r>
      <w:r w:rsidRPr="00E31BE7">
        <w:rPr>
          <w:rFonts w:ascii="Nirmala UI" w:hAnsi="Nirmala UI" w:cs="Nirmala UI" w:hint="cs"/>
          <w:sz w:val="20"/>
          <w:szCs w:val="20"/>
        </w:rPr>
        <w:t>तुम</w:t>
      </w:r>
      <w:r w:rsidRPr="00E31BE7">
        <w:rPr>
          <w:rFonts w:ascii="Nirmala UI" w:hAnsi="Nirmala UI" w:cs="Nirmala UI"/>
          <w:sz w:val="20"/>
          <w:szCs w:val="20"/>
        </w:rPr>
        <w:t xml:space="preserve"> </w:t>
      </w:r>
      <w:r w:rsidRPr="00E31BE7">
        <w:rPr>
          <w:rFonts w:ascii="Nirmala UI" w:hAnsi="Nirmala UI" w:cs="Nirmala UI" w:hint="cs"/>
          <w:sz w:val="20"/>
          <w:szCs w:val="20"/>
        </w:rPr>
        <w:t>कर</w:t>
      </w:r>
      <w:r w:rsidRPr="00E31BE7">
        <w:rPr>
          <w:rFonts w:ascii="Nirmala UI" w:hAnsi="Nirmala UI" w:cs="Nirmala UI"/>
          <w:sz w:val="20"/>
          <w:szCs w:val="20"/>
        </w:rPr>
        <w:t xml:space="preserve"> </w:t>
      </w:r>
      <w:r w:rsidRPr="00E31BE7">
        <w:rPr>
          <w:rFonts w:ascii="Nirmala UI" w:hAnsi="Nirmala UI" w:cs="Nirmala UI" w:hint="cs"/>
          <w:sz w:val="20"/>
          <w:szCs w:val="20"/>
        </w:rPr>
        <w:t>सकते</w:t>
      </w:r>
      <w:r w:rsidRPr="00E31BE7">
        <w:rPr>
          <w:rFonts w:ascii="Nirmala UI" w:hAnsi="Nirmala UI" w:cs="Nirmala UI"/>
          <w:sz w:val="20"/>
          <w:szCs w:val="20"/>
        </w:rPr>
        <w:t xml:space="preserve"> </w:t>
      </w:r>
      <w:r w:rsidRPr="00E31BE7">
        <w:rPr>
          <w:rFonts w:ascii="Nirmala UI" w:hAnsi="Nirmala UI" w:cs="Nirmala UI" w:hint="cs"/>
          <w:sz w:val="20"/>
          <w:szCs w:val="20"/>
        </w:rPr>
        <w:t>हो</w:t>
      </w:r>
      <w:r w:rsidRPr="00E31BE7">
        <w:rPr>
          <w:rFonts w:ascii="Nirmala UI" w:hAnsi="Nirmala UI" w:cs="Nirmala UI"/>
          <w:sz w:val="20"/>
          <w:szCs w:val="20"/>
        </w:rPr>
        <w:t xml:space="preserve"> </w:t>
      </w:r>
      <w:r w:rsidRPr="00C1409D">
        <w:rPr>
          <w:rFonts w:ascii="Nirmala UI" w:hAnsi="Nirmala UI" w:cs="Nirmala UI"/>
          <w:sz w:val="20"/>
          <w:szCs w:val="20"/>
        </w:rPr>
        <w:t>।</w:t>
      </w:r>
    </w:p>
    <w:p w:rsidR="003852F2" w:rsidRDefault="003852F2" w:rsidP="003852F2">
      <w:pPr>
        <w:pStyle w:val="dot"/>
      </w:pPr>
      <w:r w:rsidRPr="00C1409D">
        <w:t>Is there any other fruit?</w:t>
      </w:r>
    </w:p>
    <w:p w:rsidR="003852F2" w:rsidRPr="00C1409D" w:rsidRDefault="003852F2" w:rsidP="003852F2">
      <w:pPr>
        <w:ind w:left="2610"/>
      </w:pPr>
      <w:r w:rsidRPr="00C1409D">
        <w:rPr>
          <w:rFonts w:ascii="Nirmala UI" w:hAnsi="Nirmala UI" w:cs="Nirmala UI"/>
          <w:sz w:val="20"/>
          <w:szCs w:val="20"/>
        </w:rPr>
        <w:t xml:space="preserve">क्या कोई और फल है? </w:t>
      </w:r>
    </w:p>
    <w:p w:rsidR="003852F2" w:rsidRDefault="003852F2" w:rsidP="003852F2">
      <w:pPr>
        <w:pStyle w:val="dot"/>
      </w:pPr>
      <w:r w:rsidRPr="00C1409D">
        <w:t>I have some other milk we could use.</w:t>
      </w:r>
    </w:p>
    <w:p w:rsidR="003852F2" w:rsidRPr="00C1409D" w:rsidRDefault="003852F2" w:rsidP="003852F2">
      <w:pPr>
        <w:ind w:left="2610"/>
      </w:pPr>
      <w:r w:rsidRPr="00C1409D">
        <w:rPr>
          <w:rFonts w:ascii="Nirmala UI" w:hAnsi="Nirmala UI" w:cs="Nirmala UI"/>
          <w:sz w:val="20"/>
          <w:szCs w:val="20"/>
        </w:rPr>
        <w:t xml:space="preserve">मेरे पास कुछ अन्य दूध हैं </w:t>
      </w:r>
      <w:r w:rsidRPr="00E31BE7">
        <w:rPr>
          <w:rFonts w:ascii="Nirmala UI" w:hAnsi="Nirmala UI" w:cs="Nirmala UI" w:hint="cs"/>
          <w:sz w:val="20"/>
          <w:szCs w:val="20"/>
        </w:rPr>
        <w:t>जिसका</w:t>
      </w:r>
      <w:r w:rsidRPr="00C1409D">
        <w:rPr>
          <w:rFonts w:ascii="Nirmala UI" w:hAnsi="Nirmala UI" w:cs="Nirmala UI"/>
          <w:sz w:val="20"/>
          <w:szCs w:val="20"/>
        </w:rPr>
        <w:t xml:space="preserve"> हम उपयोग कर सकते हैं।</w:t>
      </w:r>
    </w:p>
    <w:p w:rsidR="003852F2" w:rsidRDefault="003852F2" w:rsidP="003852F2">
      <w:pPr>
        <w:pStyle w:val="dot"/>
      </w:pPr>
      <w:r w:rsidRPr="00C1409D">
        <w:t>We have no other chance.</w:t>
      </w:r>
    </w:p>
    <w:p w:rsidR="003852F2" w:rsidRPr="003852F2" w:rsidRDefault="003852F2" w:rsidP="003852F2">
      <w:pPr>
        <w:ind w:left="2610"/>
      </w:pPr>
      <w:r w:rsidRPr="00C1409D">
        <w:rPr>
          <w:rFonts w:ascii="Nirmala UI" w:hAnsi="Nirmala UI" w:cs="Nirmala UI"/>
          <w:sz w:val="20"/>
          <w:szCs w:val="20"/>
        </w:rPr>
        <w:t xml:space="preserve">हमारे पास कोई और मौका नहीं है। </w:t>
      </w:r>
    </w:p>
    <w:p w:rsidR="003852F2" w:rsidRPr="003852F2" w:rsidRDefault="003852F2" w:rsidP="003852F2">
      <w:pPr>
        <w:spacing w:before="0" w:after="0" w:line="240" w:lineRule="auto"/>
        <w:ind w:left="1440"/>
      </w:pPr>
    </w:p>
    <w:p w:rsidR="003852F2" w:rsidRPr="003852F2" w:rsidRDefault="003852F2" w:rsidP="003852F2">
      <w:pPr>
        <w:spacing w:before="0" w:after="0" w:line="240" w:lineRule="auto"/>
        <w:ind w:left="1440"/>
      </w:pPr>
      <w:r w:rsidRPr="003852F2">
        <w:rPr>
          <w:b/>
        </w:rPr>
        <w:t>Another</w:t>
      </w:r>
      <w:r w:rsidRPr="003852F2">
        <w:t> means ‘one more’ or ‘an additional or extra’, or ‘an alternative or different’. We use another with singular nouns,When we use the indefinite</w:t>
      </w:r>
      <w:r>
        <w:t xml:space="preserve"> </w:t>
      </w:r>
      <w:r w:rsidRPr="003852F2">
        <w:t>article an before other, we write it as one word: another. </w:t>
      </w:r>
    </w:p>
    <w:p w:rsidR="00DB2099" w:rsidRDefault="00DB2099" w:rsidP="00DB209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DB2099" w:rsidRDefault="00DB2099" w:rsidP="00DB2099">
      <w:pPr>
        <w:pStyle w:val="dot"/>
      </w:pPr>
      <w:r w:rsidRPr="00C1409D">
        <w:t>Have another biscuit.</w:t>
      </w:r>
    </w:p>
    <w:p w:rsidR="00DB2099" w:rsidRPr="00C1409D" w:rsidRDefault="00DB2099" w:rsidP="00DB2099">
      <w:pPr>
        <w:ind w:left="2610"/>
      </w:pPr>
      <w:r w:rsidRPr="00C1409D">
        <w:rPr>
          <w:rFonts w:ascii="Nirmala UI" w:hAnsi="Nirmala UI" w:cs="Nirmala UI"/>
          <w:sz w:val="20"/>
          <w:szCs w:val="20"/>
        </w:rPr>
        <w:t>एक और बिस्किट लो।</w:t>
      </w:r>
    </w:p>
    <w:p w:rsidR="00DB2099" w:rsidRDefault="00DB2099" w:rsidP="00DB2099">
      <w:pPr>
        <w:pStyle w:val="dot"/>
      </w:pPr>
      <w:r w:rsidRPr="00C1409D">
        <w:t>Would you like another cup of coffee?</w:t>
      </w:r>
    </w:p>
    <w:p w:rsidR="00DB2099" w:rsidRPr="00C1409D" w:rsidRDefault="00DB2099" w:rsidP="00DB2099">
      <w:pPr>
        <w:ind w:left="2610"/>
      </w:pPr>
      <w:r w:rsidRPr="00C1409D">
        <w:rPr>
          <w:rFonts w:ascii="Nirmala UI" w:hAnsi="Nirmala UI" w:cs="Nirmala UI"/>
          <w:sz w:val="20"/>
          <w:szCs w:val="20"/>
        </w:rPr>
        <w:t xml:space="preserve">क्या आप एक और कप कॉफी </w:t>
      </w:r>
      <w:r w:rsidR="00E31BE7" w:rsidRPr="00E31BE7">
        <w:rPr>
          <w:rFonts w:ascii="Nirmala UI" w:hAnsi="Nirmala UI" w:cs="Nirmala UI" w:hint="cs"/>
          <w:sz w:val="20"/>
          <w:szCs w:val="20"/>
        </w:rPr>
        <w:t>पिये</w:t>
      </w:r>
      <w:r w:rsidRPr="00C1409D">
        <w:rPr>
          <w:rFonts w:ascii="Nirmala UI" w:hAnsi="Nirmala UI" w:cs="Nirmala UI"/>
          <w:sz w:val="20"/>
          <w:szCs w:val="20"/>
        </w:rPr>
        <w:t xml:space="preserve"> करेंगे?</w:t>
      </w:r>
    </w:p>
    <w:p w:rsidR="00DB2099" w:rsidRDefault="00DB2099" w:rsidP="00DB2099">
      <w:pPr>
        <w:pStyle w:val="dot"/>
      </w:pPr>
      <w:r w:rsidRPr="00C1409D">
        <w:t>He has another sister.</w:t>
      </w:r>
    </w:p>
    <w:p w:rsidR="00DB2099" w:rsidRPr="00C1409D" w:rsidRDefault="00DB2099" w:rsidP="00DB2099">
      <w:pPr>
        <w:ind w:left="2610"/>
      </w:pPr>
      <w:r w:rsidRPr="00C1409D">
        <w:rPr>
          <w:rFonts w:ascii="Nirmala UI" w:hAnsi="Nirmala UI" w:cs="Nirmala UI"/>
          <w:sz w:val="20"/>
          <w:szCs w:val="20"/>
        </w:rPr>
        <w:t>उसकी एक और बहन है।</w:t>
      </w:r>
    </w:p>
    <w:p w:rsidR="00DB2099" w:rsidRDefault="00DB2099" w:rsidP="00DB2099">
      <w:pPr>
        <w:pStyle w:val="dot"/>
      </w:pPr>
      <w:r w:rsidRPr="00C1409D">
        <w:t>I don't have another bike.</w:t>
      </w:r>
    </w:p>
    <w:p w:rsidR="00DB2099" w:rsidRDefault="00DB2099" w:rsidP="00DB2099">
      <w:pPr>
        <w:ind w:left="2610"/>
        <w:rPr>
          <w:rFonts w:ascii="Nirmala UI" w:hAnsi="Nirmala UI" w:cs="Nirmala UI"/>
          <w:sz w:val="20"/>
          <w:szCs w:val="20"/>
        </w:rPr>
      </w:pPr>
      <w:r w:rsidRPr="00C1409D">
        <w:rPr>
          <w:rFonts w:ascii="Nirmala UI" w:hAnsi="Nirmala UI" w:cs="Nirmala UI"/>
          <w:sz w:val="20"/>
          <w:szCs w:val="20"/>
        </w:rPr>
        <w:t>मेरे पास दूसरी बाइक नहीं है।</w:t>
      </w:r>
    </w:p>
    <w:p w:rsidR="00DB2099" w:rsidRPr="00C1409D" w:rsidRDefault="00DB2099" w:rsidP="00DB2099">
      <w:pPr>
        <w:ind w:left="2610"/>
      </w:pPr>
    </w:p>
    <w:p w:rsidR="003852F2" w:rsidRDefault="003852F2">
      <w:pPr>
        <w:spacing w:before="0" w:after="200"/>
        <w:rPr>
          <w:rFonts w:asciiTheme="majorHAnsi" w:eastAsiaTheme="majorEastAsia" w:hAnsiTheme="majorHAnsi" w:cstheme="minorHAnsi"/>
          <w:b/>
          <w:bCs/>
          <w:smallCaps/>
          <w:color w:val="000000" w:themeColor="text1"/>
          <w:sz w:val="32"/>
          <w:szCs w:val="32"/>
          <w:shd w:val="clear" w:color="auto" w:fill="FFFFFF"/>
        </w:rPr>
      </w:pPr>
      <w:bookmarkStart w:id="23" w:name="_Toc18392247"/>
      <w:r>
        <w:br w:type="page"/>
      </w:r>
    </w:p>
    <w:p w:rsidR="00C807C1" w:rsidRDefault="00C807C1" w:rsidP="00853BBE">
      <w:pPr>
        <w:pStyle w:val="Heading3"/>
      </w:pPr>
      <w:r>
        <w:lastRenderedPageBreak/>
        <w:t>Pre-</w:t>
      </w:r>
      <w:r w:rsidR="00716E86">
        <w:t>Determiners</w:t>
      </w:r>
      <w:r>
        <w:t xml:space="preserve"> (</w:t>
      </w:r>
      <w:r w:rsidR="00716E86" w:rsidRPr="00486C4A">
        <w:t>Such, What, Rather, Quite</w:t>
      </w:r>
      <w:r>
        <w:t>)</w:t>
      </w:r>
      <w:bookmarkEnd w:id="23"/>
    </w:p>
    <w:p w:rsidR="00C807C1" w:rsidRDefault="00C807C1" w:rsidP="00C807C1">
      <w:pPr>
        <w:spacing w:before="0" w:after="0" w:line="240" w:lineRule="auto"/>
        <w:ind w:left="1440"/>
      </w:pPr>
      <w:r>
        <w:t>Pre-determiners are</w:t>
      </w:r>
      <w:r w:rsidRPr="00F8042C">
        <w:t xml:space="preserve"> placed</w:t>
      </w:r>
      <w:r w:rsidR="00E31BE7">
        <w:t xml:space="preserve"> before an indefinite article,</w:t>
      </w:r>
      <w:r w:rsidRPr="00F8042C">
        <w:t>adjectiv</w:t>
      </w:r>
      <w:r w:rsidR="00E31BE7">
        <w:t xml:space="preserve">e or </w:t>
      </w:r>
      <w:r w:rsidRPr="00F8042C">
        <w:t>noun</w:t>
      </w:r>
      <w:r>
        <w:t> to show</w:t>
      </w:r>
      <w:r w:rsidRPr="00F8042C">
        <w:t xml:space="preserve"> an op</w:t>
      </w:r>
      <w:r>
        <w:t>inion about the modified noun</w:t>
      </w:r>
      <w:r w:rsidRPr="00F8042C">
        <w:t>. Such and what </w:t>
      </w:r>
      <w:r>
        <w:rPr>
          <w:noProof/>
        </w:rPr>
        <w:t>is</w:t>
      </w:r>
      <w:r w:rsidRPr="00F8042C">
        <w:t xml:space="preserve"> used </w:t>
      </w:r>
      <w:r>
        <w:t>as Pre-Determiners.</w:t>
      </w:r>
    </w:p>
    <w:p w:rsidR="00C807C1" w:rsidRDefault="00C807C1" w:rsidP="00C807C1">
      <w:pPr>
        <w:spacing w:before="0" w:after="0" w:line="240" w:lineRule="auto"/>
        <w:ind w:left="1440"/>
      </w:pPr>
    </w:p>
    <w:p w:rsidR="00C807C1" w:rsidRDefault="00C807C1" w:rsidP="00C807C1">
      <w:pPr>
        <w:ind w:left="1440"/>
        <w:rPr>
          <w:rFonts w:ascii="Nirmala UI" w:hAnsi="Nirmala UI" w:cs="Nirmala UI"/>
          <w:sz w:val="20"/>
          <w:szCs w:val="20"/>
          <w:cs/>
        </w:rPr>
      </w:pPr>
      <w:r>
        <w:rPr>
          <w:rFonts w:ascii="Mangal" w:hAnsi="Mangal" w:cs="Mangal"/>
          <w:cs/>
        </w:rPr>
        <w:t>"</w:t>
      </w:r>
      <w:r>
        <w:t xml:space="preserve">Pre-determiners” </w:t>
      </w:r>
      <w:r w:rsidRPr="00E31BE7">
        <w:rPr>
          <w:rFonts w:ascii="Nirmala UI" w:hAnsi="Nirmala UI" w:cs="Nirmala UI"/>
          <w:sz w:val="20"/>
          <w:szCs w:val="20"/>
          <w:cs/>
        </w:rPr>
        <w:t>को</w:t>
      </w:r>
      <w:r w:rsidRPr="00202FD9">
        <w:rPr>
          <w:rFonts w:hint="cs"/>
          <w:cs/>
        </w:rPr>
        <w:t xml:space="preserve"> </w:t>
      </w:r>
      <w:r>
        <w:t>“I</w:t>
      </w:r>
      <w:r w:rsidRPr="00F8042C">
        <w:t>ndefinite article</w:t>
      </w:r>
      <w:r>
        <w:t>”</w:t>
      </w:r>
      <w:r w:rsidRPr="00202FD9">
        <w:rPr>
          <w:rFonts w:hint="cs"/>
          <w:cs/>
        </w:rPr>
        <w:t xml:space="preserve"> </w:t>
      </w:r>
      <w:r w:rsidRPr="00E31BE7">
        <w:rPr>
          <w:rFonts w:ascii="Nirmala UI" w:hAnsi="Nirmala UI" w:cs="Nirmala UI"/>
          <w:sz w:val="20"/>
          <w:szCs w:val="20"/>
          <w:cs/>
        </w:rPr>
        <w:t>से पहले रखा जाता है ।</w:t>
      </w:r>
    </w:p>
    <w:p w:rsidR="000D59B7" w:rsidRDefault="000D59B7" w:rsidP="00C807C1">
      <w:pPr>
        <w:ind w:left="1440"/>
        <w:rPr>
          <w:rFonts w:ascii="Nirmala UI" w:hAnsi="Nirmala UI" w:cs="Nirmala UI"/>
          <w:sz w:val="20"/>
          <w:szCs w:val="20"/>
          <w:cs/>
        </w:rPr>
      </w:pPr>
    </w:p>
    <w:p w:rsidR="000D59B7" w:rsidRDefault="000D59B7" w:rsidP="000D59B7">
      <w:pPr>
        <w:spacing w:before="0" w:after="0" w:line="240" w:lineRule="auto"/>
        <w:ind w:left="1530"/>
      </w:pPr>
      <w:r w:rsidRPr="000D59B7">
        <w:rPr>
          <w:b/>
        </w:rPr>
        <w:t>Such</w:t>
      </w:r>
      <w:r w:rsidRPr="000D59B7">
        <w:t> and </w:t>
      </w:r>
      <w:r w:rsidRPr="000D59B7">
        <w:rPr>
          <w:b/>
        </w:rPr>
        <w:t>what</w:t>
      </w:r>
      <w:r w:rsidRPr="000D59B7">
        <w:t> </w:t>
      </w:r>
      <w:r w:rsidR="005937BA">
        <w:t xml:space="preserve">are </w:t>
      </w:r>
      <w:r w:rsidRPr="000D59B7">
        <w:t xml:space="preserve"> used to exp</w:t>
      </w:r>
      <w:r w:rsidR="005937BA">
        <w:t>ress surprise or emotions.</w:t>
      </w:r>
    </w:p>
    <w:p w:rsidR="000D59B7" w:rsidRDefault="000D59B7" w:rsidP="000D59B7">
      <w:pPr>
        <w:spacing w:before="0" w:after="0" w:line="240" w:lineRule="auto"/>
        <w:ind w:left="1530"/>
        <w:rPr>
          <w:b/>
        </w:rPr>
      </w:pPr>
      <w:r w:rsidRPr="003A52E6">
        <w:rPr>
          <w:b/>
        </w:rPr>
        <w:t>For Example</w:t>
      </w:r>
    </w:p>
    <w:p w:rsidR="000D59B7" w:rsidRDefault="000D59B7" w:rsidP="000D59B7">
      <w:pPr>
        <w:pStyle w:val="dot"/>
      </w:pPr>
      <w:r w:rsidRPr="00C1409D">
        <w:t>What a lovely day!</w:t>
      </w:r>
    </w:p>
    <w:p w:rsidR="000D59B7" w:rsidRPr="007A4DE2" w:rsidRDefault="000D59B7" w:rsidP="000D59B7">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कितना अच्छा दिन है!</w:t>
      </w:r>
    </w:p>
    <w:p w:rsidR="000D59B7" w:rsidRDefault="000D59B7" w:rsidP="000D59B7">
      <w:pPr>
        <w:pStyle w:val="dot"/>
      </w:pPr>
      <w:r w:rsidRPr="00C1409D">
        <w:t>She's such a kind woman.</w:t>
      </w:r>
    </w:p>
    <w:p w:rsidR="000D59B7" w:rsidRPr="007A4DE2" w:rsidRDefault="000D59B7" w:rsidP="000D59B7">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एक दयालु महिला है।</w:t>
      </w:r>
    </w:p>
    <w:p w:rsidR="000D59B7" w:rsidRDefault="000D59B7" w:rsidP="000D59B7">
      <w:pPr>
        <w:pStyle w:val="dot"/>
      </w:pPr>
      <w:r w:rsidRPr="00C1409D">
        <w:t>I've had such a good time yesterday!</w:t>
      </w:r>
    </w:p>
    <w:p w:rsidR="000D59B7" w:rsidRDefault="000D59B7" w:rsidP="000D59B7">
      <w:pPr>
        <w:spacing w:before="0" w:after="0" w:line="240" w:lineRule="auto"/>
        <w:ind w:left="2610"/>
        <w:rPr>
          <w:rFonts w:ascii="Nirmala UI" w:hAnsi="Nirmala UI" w:cs="Nirmala UI"/>
          <w:sz w:val="20"/>
          <w:szCs w:val="20"/>
          <w:cs/>
        </w:rPr>
      </w:pPr>
      <w:r w:rsidRPr="00C1409D">
        <w:rPr>
          <w:rFonts w:ascii="Nirmala UI" w:hAnsi="Nirmala UI" w:cs="Nirmala UI"/>
          <w:sz w:val="20"/>
          <w:szCs w:val="20"/>
          <w:cs/>
        </w:rPr>
        <w:t xml:space="preserve">मैंने कल </w:t>
      </w:r>
      <w:r w:rsidRPr="001073CC">
        <w:rPr>
          <w:rFonts w:ascii="Nirmala UI" w:hAnsi="Nirmala UI" w:cs="Nirmala UI" w:hint="cs"/>
          <w:sz w:val="20"/>
          <w:szCs w:val="20"/>
        </w:rPr>
        <w:t>बहुत</w:t>
      </w:r>
      <w:r w:rsidRPr="001073CC">
        <w:rPr>
          <w:rFonts w:ascii="Nirmala UI" w:hAnsi="Nirmala UI" w:cs="Nirmala UI"/>
          <w:sz w:val="20"/>
          <w:szCs w:val="20"/>
        </w:rPr>
        <w:t xml:space="preserve"> </w:t>
      </w:r>
      <w:r w:rsidRPr="00C1409D">
        <w:rPr>
          <w:rFonts w:ascii="Nirmala UI" w:hAnsi="Nirmala UI" w:cs="Nirmala UI"/>
          <w:sz w:val="20"/>
          <w:szCs w:val="20"/>
          <w:cs/>
        </w:rPr>
        <w:t>अच्छा समय बिताया है!</w:t>
      </w:r>
    </w:p>
    <w:p w:rsidR="000D59B7" w:rsidRDefault="000D59B7" w:rsidP="000D59B7">
      <w:pPr>
        <w:pStyle w:val="dot"/>
      </w:pPr>
      <w:r w:rsidRPr="00C1409D">
        <w:t>What a bad day today.</w:t>
      </w:r>
    </w:p>
    <w:p w:rsidR="000D59B7" w:rsidRPr="007A4DE2" w:rsidRDefault="000D59B7" w:rsidP="000D59B7">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क्या बुरा दिन था</w:t>
      </w:r>
      <w:r w:rsidRPr="001073CC">
        <w:rPr>
          <w:rFonts w:ascii="Nirmala UI" w:hAnsi="Nirmala UI" w:cs="Nirmala UI"/>
          <w:sz w:val="20"/>
          <w:szCs w:val="20"/>
          <w:cs/>
        </w:rPr>
        <w:t xml:space="preserve"> </w:t>
      </w:r>
      <w:r w:rsidRPr="00C1409D">
        <w:rPr>
          <w:rFonts w:ascii="Nirmala UI" w:hAnsi="Nirmala UI" w:cs="Nirmala UI"/>
          <w:sz w:val="20"/>
          <w:szCs w:val="20"/>
          <w:cs/>
        </w:rPr>
        <w:t>आज।</w:t>
      </w:r>
    </w:p>
    <w:p w:rsidR="000D59B7" w:rsidRDefault="000D59B7" w:rsidP="000D59B7">
      <w:pPr>
        <w:pStyle w:val="dot"/>
      </w:pPr>
      <w:r w:rsidRPr="00C1409D">
        <w:t>He is such a wise man.</w:t>
      </w:r>
    </w:p>
    <w:p w:rsidR="000D59B7" w:rsidRPr="000D59B7" w:rsidRDefault="000D59B7" w:rsidP="000D59B7">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इतना समझदार आदमी है।</w:t>
      </w:r>
    </w:p>
    <w:p w:rsidR="000D59B7" w:rsidRPr="000D59B7" w:rsidRDefault="000D59B7" w:rsidP="000D59B7">
      <w:pPr>
        <w:spacing w:before="0" w:after="0" w:line="240" w:lineRule="auto"/>
        <w:ind w:left="1530"/>
      </w:pPr>
    </w:p>
    <w:p w:rsidR="000D59B7" w:rsidRPr="000D59B7" w:rsidRDefault="000D59B7" w:rsidP="000D59B7">
      <w:pPr>
        <w:spacing w:before="0" w:after="0" w:line="240" w:lineRule="auto"/>
        <w:ind w:left="1530"/>
      </w:pPr>
      <w:r w:rsidRPr="000D59B7">
        <w:rPr>
          <w:b/>
        </w:rPr>
        <w:t>Rather</w:t>
      </w:r>
      <w:r w:rsidRPr="000D59B7">
        <w:t> and </w:t>
      </w:r>
      <w:r w:rsidRPr="000D59B7">
        <w:rPr>
          <w:b/>
        </w:rPr>
        <w:t>quite </w:t>
      </w:r>
      <w:r w:rsidR="005937BA">
        <w:t>are used to refer</w:t>
      </w:r>
      <w:r w:rsidRPr="000D59B7">
        <w:t xml:space="preserve"> to the degree of a particular quality. They can express disappointment, pleasure, or other emotions, and are used before a/an + adjective + noun</w:t>
      </w:r>
    </w:p>
    <w:p w:rsidR="00C807C1" w:rsidRDefault="00C807C1" w:rsidP="00C807C1">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C807C1" w:rsidRDefault="00C807C1" w:rsidP="00C807C1">
      <w:pPr>
        <w:pStyle w:val="dot"/>
      </w:pPr>
      <w:r w:rsidRPr="00C1409D">
        <w:t>It was quite a nice 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यह काफी अच्छा दिन था।</w:t>
      </w:r>
    </w:p>
    <w:p w:rsidR="00C807C1" w:rsidRDefault="00C807C1" w:rsidP="00C807C1">
      <w:pPr>
        <w:pStyle w:val="dot"/>
      </w:pPr>
      <w:r w:rsidRPr="00C1409D">
        <w:t>He's had quite a bad day today.</w:t>
      </w:r>
    </w:p>
    <w:p w:rsidR="001073CC" w:rsidRPr="001073CC" w:rsidRDefault="001073CC" w:rsidP="001073CC">
      <w:pPr>
        <w:pStyle w:val="dot"/>
        <w:numPr>
          <w:ilvl w:val="0"/>
          <w:numId w:val="0"/>
        </w:numPr>
        <w:ind w:left="2625"/>
      </w:pPr>
      <w:r w:rsidRPr="001073CC">
        <w:rPr>
          <w:rFonts w:ascii="Nirmala UI" w:hAnsi="Nirmala UI" w:cs="Nirmala UI" w:hint="cs"/>
          <w:b w:val="0"/>
          <w:bCs w:val="0"/>
          <w:sz w:val="20"/>
          <w:szCs w:val="20"/>
        </w:rPr>
        <w:t>आज</w:t>
      </w:r>
      <w:r w:rsidRPr="001073CC">
        <w:rPr>
          <w:rFonts w:ascii="Nirmala UI" w:hAnsi="Nirmala UI" w:cs="Nirmala UI"/>
          <w:b w:val="0"/>
          <w:bCs w:val="0"/>
          <w:sz w:val="20"/>
          <w:szCs w:val="20"/>
        </w:rPr>
        <w:t xml:space="preserve"> </w:t>
      </w:r>
      <w:r w:rsidRPr="001073CC">
        <w:rPr>
          <w:rFonts w:ascii="Nirmala UI" w:hAnsi="Nirmala UI" w:cs="Nirmala UI" w:hint="cs"/>
          <w:b w:val="0"/>
          <w:bCs w:val="0"/>
          <w:sz w:val="20"/>
          <w:szCs w:val="20"/>
        </w:rPr>
        <w:t>उसका</w:t>
      </w:r>
      <w:r w:rsidRPr="001073CC">
        <w:rPr>
          <w:rFonts w:ascii="Nirmala UI" w:hAnsi="Nirmala UI" w:cs="Nirmala UI"/>
          <w:b w:val="0"/>
          <w:bCs w:val="0"/>
          <w:sz w:val="20"/>
          <w:szCs w:val="20"/>
        </w:rPr>
        <w:t xml:space="preserve"> </w:t>
      </w:r>
      <w:r w:rsidRPr="001073CC">
        <w:rPr>
          <w:rFonts w:ascii="Nirmala UI" w:hAnsi="Nirmala UI" w:cs="Nirmala UI" w:hint="cs"/>
          <w:b w:val="0"/>
          <w:bCs w:val="0"/>
          <w:sz w:val="20"/>
          <w:szCs w:val="20"/>
        </w:rPr>
        <w:t>दिन</w:t>
      </w:r>
      <w:r w:rsidRPr="001073CC">
        <w:rPr>
          <w:rFonts w:ascii="Nirmala UI" w:hAnsi="Nirmala UI" w:cs="Nirmala UI"/>
          <w:b w:val="0"/>
          <w:bCs w:val="0"/>
          <w:sz w:val="20"/>
          <w:szCs w:val="20"/>
        </w:rPr>
        <w:t xml:space="preserve"> </w:t>
      </w:r>
      <w:r w:rsidRPr="001073CC">
        <w:rPr>
          <w:rFonts w:ascii="Nirmala UI" w:hAnsi="Nirmala UI" w:cs="Nirmala UI" w:hint="cs"/>
          <w:b w:val="0"/>
          <w:bCs w:val="0"/>
          <w:sz w:val="20"/>
          <w:szCs w:val="20"/>
        </w:rPr>
        <w:t>काफी</w:t>
      </w:r>
      <w:r w:rsidRPr="001073CC">
        <w:rPr>
          <w:rFonts w:ascii="Nirmala UI" w:hAnsi="Nirmala UI" w:cs="Nirmala UI"/>
          <w:b w:val="0"/>
          <w:bCs w:val="0"/>
          <w:sz w:val="20"/>
          <w:szCs w:val="20"/>
        </w:rPr>
        <w:t xml:space="preserve"> </w:t>
      </w:r>
      <w:r w:rsidRPr="001073CC">
        <w:rPr>
          <w:rFonts w:ascii="Nirmala UI" w:hAnsi="Nirmala UI" w:cs="Nirmala UI" w:hint="cs"/>
          <w:b w:val="0"/>
          <w:bCs w:val="0"/>
          <w:sz w:val="20"/>
          <w:szCs w:val="20"/>
        </w:rPr>
        <w:t>बुरा</w:t>
      </w:r>
      <w:r w:rsidRPr="001073CC">
        <w:rPr>
          <w:rFonts w:ascii="Nirmala UI" w:hAnsi="Nirmala UI" w:cs="Nirmala UI"/>
          <w:b w:val="0"/>
          <w:bCs w:val="0"/>
          <w:sz w:val="20"/>
          <w:szCs w:val="20"/>
        </w:rPr>
        <w:t xml:space="preserve"> </w:t>
      </w:r>
      <w:r w:rsidRPr="001073CC">
        <w:rPr>
          <w:rFonts w:ascii="Nirmala UI" w:hAnsi="Nirmala UI" w:cs="Nirmala UI" w:hint="cs"/>
          <w:b w:val="0"/>
          <w:bCs w:val="0"/>
          <w:sz w:val="20"/>
          <w:szCs w:val="20"/>
        </w:rPr>
        <w:t>रहा</w:t>
      </w:r>
      <w:r w:rsidRPr="001073CC">
        <w:rPr>
          <w:rFonts w:ascii="Nirmala UI" w:hAnsi="Nirmala UI" w:cs="Nirmala UI"/>
          <w:b w:val="0"/>
          <w:sz w:val="20"/>
          <w:szCs w:val="20"/>
          <w:cs/>
        </w:rPr>
        <w:t>।</w:t>
      </w:r>
    </w:p>
    <w:p w:rsidR="00C807C1" w:rsidRDefault="00C807C1" w:rsidP="001073CC">
      <w:pPr>
        <w:pStyle w:val="dot"/>
      </w:pPr>
      <w:r w:rsidRPr="00C1409D">
        <w:t>It's rather a small phone.</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बल्कि यह एक छोटा फोन है।</w:t>
      </w:r>
    </w:p>
    <w:p w:rsidR="00C807C1" w:rsidRDefault="00C807C1" w:rsidP="00C807C1">
      <w:pPr>
        <w:pStyle w:val="dot"/>
      </w:pPr>
      <w:r w:rsidRPr="00C1409D">
        <w:t>I've</w:t>
      </w:r>
      <w:r w:rsidR="001073CC" w:rsidRPr="001073CC">
        <w:t xml:space="preserve"> </w:t>
      </w:r>
      <w:r w:rsidR="001073CC">
        <w:t>R</w:t>
      </w:r>
      <w:r w:rsidR="001073CC" w:rsidRPr="00C1409D">
        <w:t>ather</w:t>
      </w:r>
      <w:r w:rsidRPr="00C1409D">
        <w:t xml:space="preserve"> met  a wise man.</w:t>
      </w:r>
    </w:p>
    <w:p w:rsidR="00C807C1" w:rsidRPr="007A4DE2" w:rsidRDefault="001073CC"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 xml:space="preserve">बल्कि </w:t>
      </w:r>
      <w:r w:rsidR="00C807C1" w:rsidRPr="00C1409D">
        <w:rPr>
          <w:rFonts w:ascii="Nirmala UI" w:hAnsi="Nirmala UI" w:cs="Nirmala UI"/>
          <w:sz w:val="20"/>
          <w:szCs w:val="20"/>
          <w:cs/>
        </w:rPr>
        <w:t>मैं एक बुद्धिमान व्यक्ति से मिला हूं।</w:t>
      </w:r>
    </w:p>
    <w:p w:rsidR="00C807C1" w:rsidRDefault="00C807C1" w:rsidP="00C807C1">
      <w:pPr>
        <w:pStyle w:val="dot"/>
      </w:pPr>
      <w:r w:rsidRPr="00C1409D">
        <w:t>It was such a nice day.</w:t>
      </w:r>
    </w:p>
    <w:p w:rsidR="00C807C1" w:rsidRPr="007A4DE2" w:rsidRDefault="001073CC" w:rsidP="00C807C1">
      <w:pPr>
        <w:spacing w:before="0" w:after="0" w:line="240" w:lineRule="auto"/>
        <w:ind w:left="2610"/>
        <w:rPr>
          <w:rFonts w:ascii="Nirmala UI" w:hAnsi="Nirmala UI" w:cs="Nirmala UI"/>
          <w:sz w:val="20"/>
          <w:szCs w:val="20"/>
        </w:rPr>
      </w:pPr>
      <w:r w:rsidRPr="001073CC">
        <w:rPr>
          <w:rFonts w:ascii="Nirmala UI" w:hAnsi="Nirmala UI" w:cs="Nirmala UI" w:hint="cs"/>
          <w:sz w:val="20"/>
          <w:szCs w:val="20"/>
        </w:rPr>
        <w:t>आज</w:t>
      </w:r>
      <w:r w:rsidRPr="00C1409D">
        <w:rPr>
          <w:rFonts w:ascii="Nirmala UI" w:hAnsi="Nirmala UI" w:cs="Nirmala UI"/>
          <w:sz w:val="20"/>
          <w:szCs w:val="20"/>
          <w:cs/>
        </w:rPr>
        <w:t xml:space="preserve"> </w:t>
      </w:r>
      <w:r w:rsidR="00C807C1" w:rsidRPr="00C1409D">
        <w:rPr>
          <w:rFonts w:ascii="Nirmala UI" w:hAnsi="Nirmala UI" w:cs="Nirmala UI"/>
          <w:sz w:val="20"/>
          <w:szCs w:val="20"/>
          <w:cs/>
        </w:rPr>
        <w:t>एक अच्छा दिन था।</w:t>
      </w:r>
    </w:p>
    <w:p w:rsidR="00DB2099" w:rsidRDefault="00DB2099" w:rsidP="00C807C1">
      <w:pPr>
        <w:spacing w:before="0" w:after="0" w:line="240" w:lineRule="auto"/>
        <w:ind w:left="2610"/>
        <w:rPr>
          <w:rFonts w:ascii="Nirmala UI" w:hAnsi="Nirmala UI" w:cs="Nirmala UI"/>
          <w:sz w:val="20"/>
          <w:szCs w:val="20"/>
          <w:cs/>
        </w:rPr>
      </w:pPr>
    </w:p>
    <w:p w:rsidR="00DB2099" w:rsidRDefault="00DB2099" w:rsidP="00C807C1">
      <w:pPr>
        <w:spacing w:before="0" w:after="0" w:line="240" w:lineRule="auto"/>
        <w:ind w:left="2610"/>
        <w:rPr>
          <w:rFonts w:ascii="Nirmala UI" w:hAnsi="Nirmala UI" w:cs="Nirmala UI"/>
          <w:sz w:val="20"/>
          <w:szCs w:val="20"/>
          <w:cs/>
        </w:rPr>
      </w:pPr>
    </w:p>
    <w:p w:rsidR="0026157A" w:rsidRDefault="0026157A">
      <w:pPr>
        <w:spacing w:before="0" w:after="200"/>
        <w:rPr>
          <w:rFonts w:asciiTheme="majorHAnsi" w:hAnsiTheme="majorHAnsi" w:cs="Nirmala UI"/>
          <w:b/>
          <w:bCs/>
          <w:noProof/>
          <w:sz w:val="28"/>
          <w:szCs w:val="28"/>
          <w:u w:val="single"/>
          <w:lang w:bidi="hi-IN"/>
        </w:rPr>
      </w:pPr>
      <w:r>
        <w:rPr>
          <w:rFonts w:asciiTheme="majorHAnsi" w:hAnsiTheme="majorHAnsi"/>
          <w:b/>
          <w:bCs/>
          <w:noProof/>
          <w:sz w:val="28"/>
          <w:szCs w:val="28"/>
          <w:u w:val="single"/>
          <w:lang w:bidi="hi-IN"/>
        </w:rPr>
        <w:br w:type="page"/>
      </w:r>
    </w:p>
    <w:p w:rsidR="00DB2099" w:rsidRPr="007D0562" w:rsidRDefault="00DB2099" w:rsidP="00DB2099">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lastRenderedPageBreak/>
        <w:t>EXERCISE:</w:t>
      </w:r>
      <w:r>
        <w:rPr>
          <w:rFonts w:asciiTheme="majorHAnsi" w:hAnsiTheme="majorHAnsi"/>
          <w:b/>
          <w:bCs/>
          <w:sz w:val="28"/>
          <w:szCs w:val="28"/>
          <w:u w:val="single"/>
          <w:lang w:bidi="hi-IN"/>
        </w:rPr>
        <w:t xml:space="preserve">- 6 </w:t>
      </w:r>
      <w:r w:rsidRPr="007D0562">
        <w:rPr>
          <w:rFonts w:asciiTheme="majorHAnsi" w:hAnsiTheme="majorHAnsi"/>
          <w:b/>
          <w:bCs/>
          <w:sz w:val="28"/>
          <w:szCs w:val="28"/>
          <w:lang w:bidi="hi-IN"/>
        </w:rPr>
        <w:t>(</w:t>
      </w:r>
      <w:r w:rsidRPr="00DB2099">
        <w:rPr>
          <w:rFonts w:asciiTheme="majorHAnsi" w:hAnsiTheme="majorHAnsi"/>
          <w:b/>
          <w:sz w:val="28"/>
          <w:szCs w:val="28"/>
        </w:rPr>
        <w:t>Other, Another , Such, What, Rather, Quite</w:t>
      </w:r>
      <w:r w:rsidRPr="009B09D3">
        <w:rPr>
          <w:rFonts w:asciiTheme="majorHAnsi" w:hAnsiTheme="majorHAnsi"/>
          <w:b/>
          <w:bCs/>
          <w:sz w:val="28"/>
          <w:szCs w:val="28"/>
          <w:lang w:bidi="hi-IN"/>
        </w:rPr>
        <w:t>)</w:t>
      </w:r>
    </w:p>
    <w:p w:rsidR="00DB2099" w:rsidRPr="00550D5C" w:rsidRDefault="00DB2099" w:rsidP="00DB2099">
      <w:pPr>
        <w:pStyle w:val="hindiexample"/>
        <w:ind w:left="284"/>
      </w:pPr>
    </w:p>
    <w:p w:rsidR="00DB2099" w:rsidRDefault="00DB2099" w:rsidP="00DB20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DB2099" w:rsidRDefault="00DB2099" w:rsidP="00DB2099">
      <w:pPr>
        <w:pStyle w:val="ListParagraph"/>
        <w:spacing w:after="0"/>
        <w:ind w:left="1134"/>
        <w:rPr>
          <w:sz w:val="32"/>
          <w:szCs w:val="32"/>
        </w:rPr>
      </w:pPr>
      <w:r w:rsidRPr="00856038">
        <w:rPr>
          <w:rFonts w:asciiTheme="majorHAnsi" w:hAnsiTheme="majorHAnsi"/>
          <w:b/>
          <w:bCs/>
          <w:sz w:val="24"/>
          <w:szCs w:val="24"/>
        </w:rPr>
        <w:t>(</w:t>
      </w:r>
      <w:r>
        <w:rPr>
          <w:rFonts w:asciiTheme="majorHAnsi" w:hAnsiTheme="majorHAnsi"/>
          <w:b/>
          <w:bCs/>
          <w:sz w:val="24"/>
          <w:szCs w:val="24"/>
        </w:rPr>
        <w:t>“</w:t>
      </w:r>
      <w:r w:rsidRPr="00DB2099">
        <w:rPr>
          <w:b/>
        </w:rPr>
        <w:t>Other, Another , Such, What, Rather, Quite</w:t>
      </w:r>
      <w:r>
        <w:rPr>
          <w:b/>
          <w:sz w:val="24"/>
          <w:szCs w:val="24"/>
        </w:rPr>
        <w:t>”</w:t>
      </w:r>
      <w:r w:rsidRPr="002405E0">
        <w:rPr>
          <w:sz w:val="32"/>
          <w:szCs w:val="32"/>
        </w:rPr>
        <w:t>)</w:t>
      </w:r>
    </w:p>
    <w:p w:rsidR="00E4702E" w:rsidRDefault="00E4702E" w:rsidP="00DB2099">
      <w:pPr>
        <w:spacing w:before="0" w:after="0" w:line="240" w:lineRule="auto"/>
        <w:rPr>
          <w:rFonts w:ascii="Nirmala UI" w:hAnsi="Nirmala UI" w:cs="Nirmala UI"/>
          <w:sz w:val="20"/>
          <w:szCs w:val="20"/>
          <w:cs/>
        </w:rPr>
      </w:pPr>
    </w:p>
    <w:p w:rsidR="00E4702E" w:rsidRDefault="00E4702E" w:rsidP="00DB2099">
      <w:pPr>
        <w:pStyle w:val="ListParagraph"/>
        <w:numPr>
          <w:ilvl w:val="0"/>
          <w:numId w:val="89"/>
        </w:numPr>
        <w:tabs>
          <w:tab w:val="left" w:pos="1260"/>
        </w:tabs>
        <w:spacing w:before="0" w:after="200" w:line="276" w:lineRule="auto"/>
        <w:ind w:left="1350"/>
      </w:pPr>
      <w:r w:rsidRPr="005E2573">
        <w:t>Can I have </w:t>
      </w:r>
      <w:r w:rsidR="001073CC">
        <w:t>……..</w:t>
      </w:r>
      <w:r w:rsidRPr="005E2573">
        <w:t> piece of cake?</w:t>
      </w:r>
    </w:p>
    <w:p w:rsidR="00E4702E" w:rsidRDefault="001073CC" w:rsidP="00DB2099">
      <w:pPr>
        <w:pStyle w:val="ListParagraph"/>
        <w:numPr>
          <w:ilvl w:val="0"/>
          <w:numId w:val="89"/>
        </w:numPr>
        <w:tabs>
          <w:tab w:val="left" w:pos="1260"/>
        </w:tabs>
        <w:spacing w:before="0" w:after="200" w:line="276" w:lineRule="auto"/>
        <w:ind w:left="1350"/>
      </w:pPr>
      <w:r>
        <w:t>……..</w:t>
      </w:r>
      <w:r w:rsidR="00E4702E" w:rsidRPr="005E2573">
        <w:t> an incredible film!</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I’ve just met </w:t>
      </w:r>
      <w:r w:rsidR="001073CC">
        <w:t>……..</w:t>
      </w:r>
      <w:r w:rsidRPr="005E2573">
        <w:t> a nice man.</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She has bought</w:t>
      </w:r>
      <w:r w:rsidR="001073CC">
        <w:t xml:space="preserve"> ……..  </w:t>
      </w:r>
      <w:r w:rsidRPr="005E2573">
        <w:t>car.</w:t>
      </w:r>
    </w:p>
    <w:p w:rsidR="00E4702E" w:rsidRDefault="00E4702E" w:rsidP="00DB2099">
      <w:pPr>
        <w:pStyle w:val="ListParagraph"/>
        <w:numPr>
          <w:ilvl w:val="0"/>
          <w:numId w:val="89"/>
        </w:numPr>
        <w:tabs>
          <w:tab w:val="left" w:pos="1260"/>
        </w:tabs>
        <w:spacing w:before="0" w:after="200" w:line="276" w:lineRule="auto"/>
        <w:ind w:left="1350"/>
      </w:pPr>
      <w:r w:rsidRPr="005E2573">
        <w:t xml:space="preserve">She never thinks </w:t>
      </w:r>
      <w:r w:rsidR="00106E78">
        <w:t>……..</w:t>
      </w:r>
      <w:r w:rsidRPr="005E2573">
        <w:t> other people.</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He’s had </w:t>
      </w:r>
      <w:r w:rsidR="00106E78">
        <w:t>……..</w:t>
      </w:r>
      <w:r w:rsidRPr="005E2573">
        <w:t xml:space="preserve"> a bad accident. </w:t>
      </w:r>
    </w:p>
    <w:p w:rsidR="00E4702E" w:rsidRDefault="00E4702E" w:rsidP="00DB2099">
      <w:pPr>
        <w:pStyle w:val="ListParagraph"/>
        <w:numPr>
          <w:ilvl w:val="0"/>
          <w:numId w:val="89"/>
        </w:numPr>
        <w:tabs>
          <w:tab w:val="left" w:pos="1260"/>
        </w:tabs>
        <w:spacing w:before="0" w:after="200" w:line="276" w:lineRule="auto"/>
        <w:ind w:left="1350"/>
      </w:pPr>
      <w:r w:rsidRPr="005E2573">
        <w:t>They love each </w:t>
      </w:r>
      <w:r w:rsidR="00106E78">
        <w:t>……..</w:t>
      </w:r>
      <w:r w:rsidRPr="005E2573">
        <w:t> very much.</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It’s </w:t>
      </w:r>
      <w:r w:rsidR="00106E78">
        <w:t>……..</w:t>
      </w:r>
      <w:r w:rsidRPr="005E2573">
        <w:t xml:space="preserve"> a small car. </w:t>
      </w:r>
    </w:p>
    <w:p w:rsidR="00E4702E" w:rsidRDefault="00E4702E" w:rsidP="00DB2099">
      <w:pPr>
        <w:pStyle w:val="ListParagraph"/>
        <w:numPr>
          <w:ilvl w:val="0"/>
          <w:numId w:val="89"/>
        </w:numPr>
        <w:tabs>
          <w:tab w:val="left" w:pos="1260"/>
        </w:tabs>
        <w:spacing w:before="0" w:after="200" w:line="276" w:lineRule="auto"/>
        <w:ind w:left="1350"/>
      </w:pPr>
      <w:r w:rsidRPr="005E2573">
        <w:t>Where are the </w:t>
      </w:r>
      <w:r w:rsidR="00106E78">
        <w:t>……..</w:t>
      </w:r>
      <w:r w:rsidRPr="005E2573">
        <w:t> boys?</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He’s </w:t>
      </w:r>
      <w:r w:rsidR="00106E78">
        <w:t>……..</w:t>
      </w:r>
      <w:r w:rsidRPr="005E2573">
        <w:t> a fantastic guitarist!</w:t>
      </w:r>
    </w:p>
    <w:p w:rsidR="00E4702E" w:rsidRDefault="00E4702E" w:rsidP="00DB2099">
      <w:pPr>
        <w:pStyle w:val="ListParagraph"/>
        <w:numPr>
          <w:ilvl w:val="0"/>
          <w:numId w:val="89"/>
        </w:numPr>
        <w:tabs>
          <w:tab w:val="left" w:pos="1260"/>
        </w:tabs>
        <w:spacing w:before="0" w:after="200" w:line="276" w:lineRule="auto"/>
        <w:ind w:left="1350"/>
      </w:pPr>
      <w:r w:rsidRPr="005E2573">
        <w:t>He never thinks of </w:t>
      </w:r>
      <w:r w:rsidR="00106E78">
        <w:t>……..</w:t>
      </w:r>
      <w:r w:rsidRPr="005E2573">
        <w:t>.</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It was </w:t>
      </w:r>
      <w:r w:rsidR="00106E78">
        <w:t>……..</w:t>
      </w:r>
      <w:r w:rsidRPr="005E2573">
        <w:t> a nice day</w:t>
      </w:r>
      <w:r>
        <w:t>.</w:t>
      </w:r>
    </w:p>
    <w:p w:rsidR="00E4702E" w:rsidRPr="005E2573" w:rsidRDefault="00E4702E" w:rsidP="00DB2099">
      <w:pPr>
        <w:pStyle w:val="ListParagraph"/>
        <w:numPr>
          <w:ilvl w:val="0"/>
          <w:numId w:val="89"/>
        </w:numPr>
        <w:tabs>
          <w:tab w:val="left" w:pos="1260"/>
        </w:tabs>
        <w:spacing w:before="0" w:after="200" w:line="276" w:lineRule="auto"/>
        <w:ind w:left="1350"/>
      </w:pPr>
      <w:r w:rsidRPr="005E2573">
        <w:t>They talk to each </w:t>
      </w:r>
      <w:r w:rsidR="00106E78">
        <w:t>……..</w:t>
      </w:r>
      <w:r w:rsidRPr="005E2573">
        <w:t> a lot.</w:t>
      </w:r>
    </w:p>
    <w:p w:rsidR="00E4702E" w:rsidRPr="005E2573" w:rsidRDefault="00106E78" w:rsidP="00DB2099">
      <w:pPr>
        <w:pStyle w:val="ListParagraph"/>
        <w:numPr>
          <w:ilvl w:val="0"/>
          <w:numId w:val="89"/>
        </w:numPr>
        <w:tabs>
          <w:tab w:val="left" w:pos="1260"/>
        </w:tabs>
        <w:spacing w:before="0" w:after="200" w:line="276" w:lineRule="auto"/>
        <w:ind w:left="1350"/>
      </w:pPr>
      <w:r>
        <w:t>……..</w:t>
      </w:r>
      <w:r w:rsidR="00E4702E" w:rsidRPr="005E2573">
        <w:t> a lovely day!</w:t>
      </w:r>
    </w:p>
    <w:p w:rsidR="00E4702E" w:rsidRDefault="00E4702E" w:rsidP="00DB2099">
      <w:pPr>
        <w:pStyle w:val="ListParagraph"/>
        <w:numPr>
          <w:ilvl w:val="0"/>
          <w:numId w:val="89"/>
        </w:numPr>
        <w:tabs>
          <w:tab w:val="left" w:pos="1260"/>
        </w:tabs>
        <w:spacing w:before="0" w:after="200" w:line="276" w:lineRule="auto"/>
        <w:ind w:left="1350"/>
      </w:pPr>
      <w:r w:rsidRPr="005E2573">
        <w:t>She’s </w:t>
      </w:r>
      <w:r w:rsidR="00106E78">
        <w:t>……..</w:t>
      </w:r>
      <w:r w:rsidRPr="005E2573">
        <w:t> a lovely woman!</w:t>
      </w:r>
    </w:p>
    <w:p w:rsidR="00E4702E" w:rsidRDefault="00E4702E"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DB2099"/>
    <w:p w:rsidR="00106E78" w:rsidRDefault="00106E78" w:rsidP="00DB2099"/>
    <w:p w:rsidR="00106E78" w:rsidRDefault="00106E78" w:rsidP="00DB2099"/>
    <w:p w:rsidR="00106E78" w:rsidRDefault="00106E78" w:rsidP="00DB2099"/>
    <w:p w:rsidR="00106E78" w:rsidRDefault="00106E78" w:rsidP="00DB2099"/>
    <w:p w:rsidR="00DB2099" w:rsidRDefault="00DB2099" w:rsidP="00E4702E">
      <w:pPr>
        <w:pStyle w:val="ListParagraph"/>
      </w:pPr>
    </w:p>
    <w:p w:rsidR="00065576" w:rsidRDefault="00065576">
      <w:pPr>
        <w:spacing w:before="0" w:after="200"/>
        <w:rPr>
          <w:rFonts w:asciiTheme="majorHAnsi" w:hAnsiTheme="majorHAnsi" w:cstheme="minorHAnsi"/>
          <w:b/>
          <w:color w:val="000000" w:themeColor="text1"/>
          <w:sz w:val="28"/>
          <w:szCs w:val="28"/>
        </w:rPr>
      </w:pPr>
      <w:r>
        <w:br w:type="page"/>
      </w:r>
    </w:p>
    <w:p w:rsidR="00DB2099" w:rsidRPr="00DB2099" w:rsidRDefault="00DB2099" w:rsidP="00A40B1A">
      <w:pPr>
        <w:pStyle w:val="star"/>
      </w:pPr>
      <w:r w:rsidRPr="00DB2099">
        <w:lastRenderedPageBreak/>
        <w:t>Answers  of Determenrs exercise</w:t>
      </w: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DB2099" w:rsidTr="00575147">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rPr>
                <w:rFonts w:asciiTheme="majorHAnsi" w:hAnsiTheme="majorHAnsi" w:cstheme="minorHAnsi"/>
                <w:sz w:val="24"/>
                <w:szCs w:val="24"/>
              </w:rPr>
            </w:pPr>
            <w:r>
              <w:rPr>
                <w:rFonts w:asciiTheme="majorHAnsi" w:hAnsiTheme="majorHAnsi" w:cstheme="minorHAnsi"/>
                <w:sz w:val="24"/>
                <w:szCs w:val="24"/>
              </w:rPr>
              <w:t>Exercise:- 1 (</w:t>
            </w:r>
            <w:r>
              <w:rPr>
                <w:sz w:val="24"/>
                <w:szCs w:val="24"/>
              </w:rPr>
              <w:t xml:space="preserve">A, An, The </w:t>
            </w:r>
            <w:r>
              <w:rPr>
                <w:rFonts w:asciiTheme="majorHAnsi" w:hAnsiTheme="majorHAnsi" w:cstheme="minorHAnsi"/>
                <w:sz w:val="24"/>
                <w:szCs w:val="24"/>
              </w:rPr>
              <w:t>)</w:t>
            </w:r>
          </w:p>
        </w:tc>
      </w:tr>
      <w:tr w:rsidR="00DB2099" w:rsidTr="00575147">
        <w:trPr>
          <w:trHeight w:val="1249"/>
        </w:trPr>
        <w:tc>
          <w:tcPr>
            <w:tcW w:w="180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79"/>
              </w:numPr>
              <w:spacing w:before="0" w:after="0"/>
            </w:pPr>
            <w:r>
              <w:t>The, the</w:t>
            </w:r>
          </w:p>
          <w:p w:rsidR="00DB2099" w:rsidRDefault="00DB2099" w:rsidP="00575147">
            <w:pPr>
              <w:pStyle w:val="ListParagraph"/>
              <w:numPr>
                <w:ilvl w:val="0"/>
                <w:numId w:val="79"/>
              </w:numPr>
              <w:spacing w:before="0" w:after="0"/>
            </w:pPr>
            <w:r>
              <w:t>An</w:t>
            </w:r>
          </w:p>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 xml:space="preserve">An </w:t>
            </w:r>
          </w:p>
          <w:p w:rsidR="00DB2099" w:rsidRDefault="00DB2099" w:rsidP="00575147">
            <w:pPr>
              <w:pStyle w:val="ListParagraph"/>
              <w:numPr>
                <w:ilvl w:val="0"/>
                <w:numId w:val="79"/>
              </w:numPr>
              <w:spacing w:before="0" w:after="0"/>
            </w:pPr>
            <w:r>
              <w:t>The</w:t>
            </w:r>
          </w:p>
          <w:p w:rsidR="00DB2099" w:rsidRPr="00221EF4" w:rsidRDefault="00DB2099" w:rsidP="00575147">
            <w:pPr>
              <w:spacing w:after="0"/>
            </w:pPr>
          </w:p>
        </w:tc>
        <w:tc>
          <w:tcPr>
            <w:tcW w:w="2146"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An</w:t>
            </w:r>
          </w:p>
          <w:p w:rsidR="00DB2099" w:rsidRDefault="00DB2099" w:rsidP="00575147">
            <w:pPr>
              <w:pStyle w:val="ListParagraph"/>
              <w:numPr>
                <w:ilvl w:val="0"/>
                <w:numId w:val="79"/>
              </w:numPr>
              <w:spacing w:before="0" w:after="0"/>
            </w:pPr>
            <w:r>
              <w:t>A</w:t>
            </w:r>
          </w:p>
          <w:p w:rsidR="00DB2099" w:rsidRDefault="00DB2099" w:rsidP="00575147">
            <w:pPr>
              <w:pStyle w:val="ListParagraph"/>
              <w:numPr>
                <w:ilvl w:val="0"/>
                <w:numId w:val="79"/>
              </w:numPr>
              <w:spacing w:before="0" w:after="0"/>
            </w:pPr>
            <w:r>
              <w:t>An</w:t>
            </w:r>
          </w:p>
          <w:p w:rsidR="00DB2099" w:rsidRPr="00221EF4" w:rsidRDefault="00DB2099" w:rsidP="00575147">
            <w:pPr>
              <w:pStyle w:val="ListParagraph"/>
              <w:numPr>
                <w:ilvl w:val="0"/>
                <w:numId w:val="79"/>
              </w:numPr>
              <w:spacing w:before="0" w:after="0"/>
            </w:pPr>
            <w:r>
              <w:t>a</w:t>
            </w:r>
          </w:p>
        </w:tc>
        <w:tc>
          <w:tcPr>
            <w:tcW w:w="2022"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the</w:t>
            </w:r>
          </w:p>
          <w:p w:rsidR="00DB2099" w:rsidRDefault="00DB2099" w:rsidP="00575147">
            <w:pPr>
              <w:pStyle w:val="ListParagraph"/>
              <w:numPr>
                <w:ilvl w:val="0"/>
                <w:numId w:val="79"/>
              </w:numPr>
              <w:spacing w:before="0" w:after="0"/>
            </w:pPr>
            <w:r>
              <w:t>an</w:t>
            </w:r>
          </w:p>
          <w:p w:rsidR="00DB2099" w:rsidRDefault="00DB2099" w:rsidP="00575147">
            <w:pPr>
              <w:pStyle w:val="ListParagraph"/>
              <w:numPr>
                <w:ilvl w:val="0"/>
                <w:numId w:val="79"/>
              </w:numPr>
              <w:spacing w:before="0" w:after="0"/>
            </w:pPr>
            <w:r>
              <w:t>a</w:t>
            </w:r>
          </w:p>
          <w:p w:rsidR="00DB2099" w:rsidRDefault="00DB2099" w:rsidP="00575147">
            <w:pPr>
              <w:pStyle w:val="ListParagraph"/>
              <w:numPr>
                <w:ilvl w:val="0"/>
                <w:numId w:val="79"/>
              </w:numPr>
              <w:spacing w:before="0" w:after="0"/>
            </w:pPr>
            <w:r>
              <w:t>the</w:t>
            </w:r>
          </w:p>
          <w:p w:rsidR="00DB2099" w:rsidRPr="008A3E60" w:rsidRDefault="00DB2099" w:rsidP="00575147">
            <w:pPr>
              <w:pStyle w:val="ListParagraph"/>
              <w:spacing w:after="0"/>
            </w:pPr>
          </w:p>
        </w:tc>
        <w:tc>
          <w:tcPr>
            <w:tcW w:w="224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79"/>
              </w:numPr>
              <w:spacing w:before="0" w:after="0"/>
              <w:rPr>
                <w:rFonts w:cstheme="minorHAnsi"/>
                <w:szCs w:val="20"/>
              </w:rPr>
            </w:pPr>
            <w:r>
              <w:rPr>
                <w:rFonts w:cstheme="minorHAnsi"/>
                <w:szCs w:val="20"/>
              </w:rPr>
              <w:t>a</w:t>
            </w:r>
          </w:p>
          <w:p w:rsidR="00DB2099" w:rsidRDefault="00DB2099" w:rsidP="00575147">
            <w:pPr>
              <w:pStyle w:val="ListParagraph"/>
              <w:numPr>
                <w:ilvl w:val="0"/>
                <w:numId w:val="79"/>
              </w:numPr>
              <w:spacing w:before="0" w:after="0"/>
              <w:rPr>
                <w:rFonts w:cstheme="minorHAnsi"/>
                <w:szCs w:val="20"/>
              </w:rPr>
            </w:pPr>
            <w:r>
              <w:rPr>
                <w:rFonts w:cstheme="minorHAnsi"/>
                <w:szCs w:val="20"/>
              </w:rPr>
              <w:t>the, a</w:t>
            </w:r>
          </w:p>
          <w:p w:rsidR="00DB2099" w:rsidRDefault="00DB2099" w:rsidP="00575147">
            <w:pPr>
              <w:pStyle w:val="ListParagraph"/>
              <w:numPr>
                <w:ilvl w:val="0"/>
                <w:numId w:val="79"/>
              </w:numPr>
              <w:spacing w:before="0" w:after="0"/>
              <w:rPr>
                <w:rFonts w:cstheme="minorHAnsi"/>
                <w:szCs w:val="20"/>
              </w:rPr>
            </w:pPr>
            <w:r>
              <w:rPr>
                <w:rFonts w:cstheme="minorHAnsi"/>
                <w:szCs w:val="20"/>
              </w:rPr>
              <w:t>an</w:t>
            </w:r>
          </w:p>
          <w:p w:rsidR="00DB2099" w:rsidRDefault="00DB2099" w:rsidP="00575147">
            <w:pPr>
              <w:pStyle w:val="ListParagraph"/>
              <w:numPr>
                <w:ilvl w:val="0"/>
                <w:numId w:val="79"/>
              </w:numPr>
              <w:spacing w:before="0" w:after="0"/>
              <w:rPr>
                <w:rFonts w:cstheme="minorHAnsi"/>
                <w:szCs w:val="20"/>
              </w:rPr>
            </w:pPr>
            <w:r>
              <w:rPr>
                <w:rFonts w:cstheme="minorHAnsi"/>
                <w:szCs w:val="20"/>
              </w:rPr>
              <w:t>an</w:t>
            </w:r>
          </w:p>
          <w:p w:rsidR="00DB2099" w:rsidRDefault="00DB2099" w:rsidP="00575147">
            <w:pPr>
              <w:pStyle w:val="ListParagraph"/>
              <w:numPr>
                <w:ilvl w:val="0"/>
                <w:numId w:val="79"/>
              </w:numPr>
              <w:spacing w:before="0" w:after="0"/>
              <w:rPr>
                <w:rFonts w:cstheme="minorHAnsi"/>
                <w:szCs w:val="20"/>
              </w:rPr>
            </w:pPr>
            <w:r>
              <w:rPr>
                <w:rFonts w:cstheme="minorHAnsi"/>
                <w:szCs w:val="20"/>
              </w:rPr>
              <w:t>a</w:t>
            </w:r>
          </w:p>
          <w:p w:rsidR="00DB2099" w:rsidRDefault="00DB2099" w:rsidP="00575147">
            <w:pPr>
              <w:pStyle w:val="ListParagraph"/>
              <w:numPr>
                <w:ilvl w:val="0"/>
                <w:numId w:val="79"/>
              </w:numPr>
              <w:spacing w:before="0" w:after="0"/>
              <w:rPr>
                <w:rFonts w:cstheme="minorHAnsi"/>
                <w:szCs w:val="20"/>
              </w:rPr>
            </w:pPr>
            <w:r>
              <w:rPr>
                <w:rFonts w:cstheme="minorHAnsi"/>
                <w:szCs w:val="20"/>
              </w:rPr>
              <w:t>a</w:t>
            </w:r>
          </w:p>
          <w:p w:rsidR="00DB2099" w:rsidRPr="00464BA3" w:rsidRDefault="00DB2099" w:rsidP="00575147">
            <w:pPr>
              <w:pStyle w:val="ListParagraph"/>
              <w:numPr>
                <w:ilvl w:val="0"/>
                <w:numId w:val="79"/>
              </w:numPr>
              <w:spacing w:before="0" w:after="0"/>
              <w:rPr>
                <w:rFonts w:cstheme="minorHAnsi"/>
                <w:szCs w:val="20"/>
              </w:rPr>
            </w:pPr>
            <w:r>
              <w:rPr>
                <w:rFonts w:cstheme="minorHAnsi"/>
                <w:szCs w:val="20"/>
              </w:rPr>
              <w:t>an</w:t>
            </w:r>
          </w:p>
        </w:tc>
      </w:tr>
    </w:tbl>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DB2099" w:rsidTr="00575147">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rPr>
                <w:rFonts w:asciiTheme="majorHAnsi" w:hAnsiTheme="majorHAnsi" w:cstheme="minorHAnsi"/>
                <w:sz w:val="24"/>
                <w:szCs w:val="24"/>
              </w:rPr>
            </w:pPr>
            <w:r>
              <w:rPr>
                <w:rFonts w:asciiTheme="majorHAnsi" w:hAnsiTheme="majorHAnsi" w:cstheme="minorHAnsi"/>
                <w:sz w:val="24"/>
                <w:szCs w:val="24"/>
              </w:rPr>
              <w:t>Exercise:- 2 (</w:t>
            </w:r>
            <w:r>
              <w:rPr>
                <w:sz w:val="24"/>
                <w:szCs w:val="24"/>
              </w:rPr>
              <w:t>This, That, Those and these</w:t>
            </w:r>
            <w:r>
              <w:rPr>
                <w:rFonts w:asciiTheme="majorHAnsi" w:hAnsiTheme="majorHAnsi" w:cstheme="minorHAnsi"/>
                <w:sz w:val="24"/>
                <w:szCs w:val="24"/>
              </w:rPr>
              <w:t>)</w:t>
            </w:r>
          </w:p>
        </w:tc>
      </w:tr>
      <w:tr w:rsidR="00DB2099" w:rsidTr="00575147">
        <w:trPr>
          <w:trHeight w:val="1249"/>
        </w:trPr>
        <w:tc>
          <w:tcPr>
            <w:tcW w:w="180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1"/>
              </w:numPr>
              <w:spacing w:before="0" w:after="0"/>
            </w:pPr>
            <w:r>
              <w:t>This, that</w:t>
            </w:r>
          </w:p>
          <w:p w:rsidR="00DB2099" w:rsidRDefault="00DB2099" w:rsidP="00575147">
            <w:pPr>
              <w:pStyle w:val="ListParagraph"/>
              <w:numPr>
                <w:ilvl w:val="0"/>
                <w:numId w:val="81"/>
              </w:numPr>
              <w:spacing w:before="0" w:after="0"/>
            </w:pPr>
            <w:r>
              <w:t>This</w:t>
            </w:r>
          </w:p>
          <w:p w:rsidR="00DB2099" w:rsidRDefault="00DB2099" w:rsidP="00575147">
            <w:pPr>
              <w:pStyle w:val="ListParagraph"/>
              <w:numPr>
                <w:ilvl w:val="0"/>
                <w:numId w:val="81"/>
              </w:numPr>
              <w:spacing w:before="0" w:after="0"/>
            </w:pPr>
            <w:r>
              <w:t xml:space="preserve">Those </w:t>
            </w:r>
          </w:p>
          <w:p w:rsidR="00DB2099" w:rsidRDefault="00DB2099" w:rsidP="00575147">
            <w:pPr>
              <w:pStyle w:val="ListParagraph"/>
              <w:numPr>
                <w:ilvl w:val="0"/>
                <w:numId w:val="81"/>
              </w:numPr>
              <w:spacing w:before="0" w:after="0"/>
            </w:pPr>
            <w:r>
              <w:t>These</w:t>
            </w:r>
          </w:p>
          <w:p w:rsidR="00DB2099" w:rsidRPr="00221EF4" w:rsidRDefault="00DB2099" w:rsidP="00575147">
            <w:pPr>
              <w:pStyle w:val="ListParagraph"/>
              <w:numPr>
                <w:ilvl w:val="0"/>
                <w:numId w:val="81"/>
              </w:numPr>
              <w:spacing w:before="0" w:after="0"/>
            </w:pPr>
            <w:r>
              <w:t>This</w:t>
            </w:r>
          </w:p>
        </w:tc>
        <w:tc>
          <w:tcPr>
            <w:tcW w:w="2146"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1"/>
              </w:numPr>
              <w:spacing w:before="0" w:after="0"/>
            </w:pPr>
            <w:r>
              <w:t>That</w:t>
            </w:r>
          </w:p>
          <w:p w:rsidR="00DB2099" w:rsidRDefault="00DB2099" w:rsidP="00575147">
            <w:pPr>
              <w:pStyle w:val="ListParagraph"/>
              <w:numPr>
                <w:ilvl w:val="0"/>
                <w:numId w:val="81"/>
              </w:numPr>
              <w:spacing w:before="0" w:after="0"/>
            </w:pPr>
            <w:r>
              <w:t>Those</w:t>
            </w:r>
          </w:p>
          <w:p w:rsidR="00DB2099" w:rsidRDefault="00DB2099" w:rsidP="00575147">
            <w:pPr>
              <w:pStyle w:val="ListParagraph"/>
              <w:numPr>
                <w:ilvl w:val="0"/>
                <w:numId w:val="81"/>
              </w:numPr>
              <w:spacing w:before="0" w:after="0"/>
            </w:pPr>
            <w:r>
              <w:t>This</w:t>
            </w:r>
          </w:p>
          <w:p w:rsidR="00DB2099" w:rsidRDefault="00DB2099" w:rsidP="00575147">
            <w:pPr>
              <w:pStyle w:val="ListParagraph"/>
              <w:numPr>
                <w:ilvl w:val="0"/>
                <w:numId w:val="81"/>
              </w:numPr>
              <w:spacing w:before="0" w:after="0"/>
            </w:pPr>
            <w:r>
              <w:t>That</w:t>
            </w:r>
          </w:p>
          <w:p w:rsidR="00DB2099" w:rsidRPr="00221EF4" w:rsidRDefault="00DB2099" w:rsidP="00575147">
            <w:pPr>
              <w:pStyle w:val="ListParagraph"/>
              <w:numPr>
                <w:ilvl w:val="0"/>
                <w:numId w:val="81"/>
              </w:numPr>
              <w:spacing w:before="0" w:after="0"/>
            </w:pPr>
            <w:r>
              <w:t>these</w:t>
            </w:r>
          </w:p>
        </w:tc>
        <w:tc>
          <w:tcPr>
            <w:tcW w:w="2022"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1"/>
              </w:numPr>
              <w:spacing w:before="0" w:after="0"/>
            </w:pPr>
            <w:r>
              <w:t>these</w:t>
            </w:r>
          </w:p>
          <w:p w:rsidR="00DB2099" w:rsidRDefault="00DB2099" w:rsidP="00575147">
            <w:pPr>
              <w:pStyle w:val="ListParagraph"/>
              <w:numPr>
                <w:ilvl w:val="0"/>
                <w:numId w:val="81"/>
              </w:numPr>
              <w:spacing w:before="0" w:after="0"/>
            </w:pPr>
            <w:r>
              <w:t>these</w:t>
            </w:r>
          </w:p>
          <w:p w:rsidR="00DB2099" w:rsidRDefault="00DB2099" w:rsidP="00575147">
            <w:pPr>
              <w:pStyle w:val="ListParagraph"/>
              <w:numPr>
                <w:ilvl w:val="0"/>
                <w:numId w:val="81"/>
              </w:numPr>
              <w:spacing w:before="0" w:after="0"/>
            </w:pPr>
            <w:r>
              <w:t>this</w:t>
            </w:r>
          </w:p>
          <w:p w:rsidR="00DB2099" w:rsidRDefault="00DB2099" w:rsidP="00575147">
            <w:pPr>
              <w:pStyle w:val="ListParagraph"/>
              <w:numPr>
                <w:ilvl w:val="0"/>
                <w:numId w:val="81"/>
              </w:numPr>
              <w:spacing w:before="0" w:after="0"/>
            </w:pPr>
            <w:r>
              <w:t>that</w:t>
            </w:r>
          </w:p>
          <w:p w:rsidR="00DB2099" w:rsidRPr="008A3E60" w:rsidRDefault="00DB2099" w:rsidP="00575147">
            <w:pPr>
              <w:pStyle w:val="ListParagraph"/>
              <w:numPr>
                <w:ilvl w:val="0"/>
                <w:numId w:val="81"/>
              </w:numPr>
              <w:spacing w:before="0" w:after="0"/>
            </w:pPr>
            <w:r>
              <w:t>that</w:t>
            </w:r>
          </w:p>
        </w:tc>
        <w:tc>
          <w:tcPr>
            <w:tcW w:w="224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1"/>
              </w:numPr>
              <w:spacing w:before="0" w:after="0"/>
              <w:rPr>
                <w:rFonts w:cstheme="minorHAnsi"/>
                <w:szCs w:val="20"/>
              </w:rPr>
            </w:pPr>
            <w:r>
              <w:rPr>
                <w:rFonts w:cstheme="minorHAnsi"/>
                <w:szCs w:val="20"/>
              </w:rPr>
              <w:t>those</w:t>
            </w:r>
          </w:p>
          <w:p w:rsidR="00DB2099" w:rsidRDefault="00DB2099" w:rsidP="00575147">
            <w:pPr>
              <w:pStyle w:val="ListParagraph"/>
              <w:numPr>
                <w:ilvl w:val="0"/>
                <w:numId w:val="81"/>
              </w:numPr>
              <w:spacing w:before="0" w:after="0"/>
              <w:rPr>
                <w:rFonts w:cstheme="minorHAnsi"/>
                <w:szCs w:val="20"/>
              </w:rPr>
            </w:pPr>
            <w:r>
              <w:rPr>
                <w:rFonts w:cstheme="minorHAnsi"/>
                <w:szCs w:val="20"/>
              </w:rPr>
              <w:t>that</w:t>
            </w:r>
          </w:p>
          <w:p w:rsidR="00DB2099" w:rsidRDefault="00DB2099" w:rsidP="00575147">
            <w:pPr>
              <w:pStyle w:val="ListParagraph"/>
              <w:numPr>
                <w:ilvl w:val="0"/>
                <w:numId w:val="81"/>
              </w:numPr>
              <w:spacing w:before="0" w:after="0"/>
              <w:rPr>
                <w:rFonts w:cstheme="minorHAnsi"/>
                <w:szCs w:val="20"/>
              </w:rPr>
            </w:pPr>
            <w:r>
              <w:rPr>
                <w:rFonts w:cstheme="minorHAnsi"/>
                <w:szCs w:val="20"/>
              </w:rPr>
              <w:t>this</w:t>
            </w:r>
          </w:p>
          <w:p w:rsidR="00DB2099" w:rsidRDefault="00DB2099" w:rsidP="00575147">
            <w:pPr>
              <w:pStyle w:val="ListParagraph"/>
              <w:numPr>
                <w:ilvl w:val="0"/>
                <w:numId w:val="81"/>
              </w:numPr>
              <w:spacing w:before="0" w:after="0"/>
              <w:rPr>
                <w:rFonts w:cstheme="minorHAnsi"/>
                <w:szCs w:val="20"/>
              </w:rPr>
            </w:pPr>
            <w:r>
              <w:rPr>
                <w:rFonts w:cstheme="minorHAnsi"/>
                <w:szCs w:val="20"/>
              </w:rPr>
              <w:t>that</w:t>
            </w:r>
          </w:p>
          <w:p w:rsidR="00DB2099" w:rsidRPr="00464BA3" w:rsidRDefault="00DB2099" w:rsidP="00575147">
            <w:pPr>
              <w:pStyle w:val="ListParagraph"/>
              <w:numPr>
                <w:ilvl w:val="0"/>
                <w:numId w:val="81"/>
              </w:numPr>
              <w:spacing w:before="0" w:after="0"/>
              <w:rPr>
                <w:rFonts w:cstheme="minorHAnsi"/>
                <w:szCs w:val="20"/>
              </w:rPr>
            </w:pPr>
            <w:r>
              <w:rPr>
                <w:rFonts w:cstheme="minorHAnsi"/>
                <w:szCs w:val="20"/>
              </w:rPr>
              <w:t>this</w:t>
            </w:r>
          </w:p>
        </w:tc>
      </w:tr>
    </w:tbl>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DB2099" w:rsidTr="00575147">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rPr>
                <w:rFonts w:asciiTheme="majorHAnsi" w:hAnsiTheme="majorHAnsi" w:cstheme="minorHAnsi"/>
                <w:sz w:val="24"/>
                <w:szCs w:val="24"/>
              </w:rPr>
            </w:pPr>
            <w:r>
              <w:rPr>
                <w:rFonts w:asciiTheme="majorHAnsi" w:hAnsiTheme="majorHAnsi" w:cstheme="minorHAnsi"/>
                <w:sz w:val="24"/>
                <w:szCs w:val="24"/>
              </w:rPr>
              <w:t>Exercise:- 3 (</w:t>
            </w:r>
            <w:r w:rsidRPr="007F0F82">
              <w:t xml:space="preserve"> My, Your, His, Her, Its, Our, Their</w:t>
            </w:r>
            <w:r>
              <w:rPr>
                <w:rFonts w:asciiTheme="majorHAnsi" w:hAnsiTheme="majorHAnsi" w:cstheme="minorHAnsi"/>
                <w:sz w:val="24"/>
                <w:szCs w:val="24"/>
              </w:rPr>
              <w:t xml:space="preserve"> )</w:t>
            </w:r>
          </w:p>
        </w:tc>
      </w:tr>
      <w:tr w:rsidR="00DB2099" w:rsidTr="00575147">
        <w:trPr>
          <w:trHeight w:val="1249"/>
        </w:trPr>
        <w:tc>
          <w:tcPr>
            <w:tcW w:w="1807" w:type="dxa"/>
            <w:tcBorders>
              <w:top w:val="single" w:sz="4" w:space="0" w:color="auto"/>
              <w:left w:val="single" w:sz="4" w:space="0" w:color="auto"/>
              <w:bottom w:val="single" w:sz="4" w:space="0" w:color="auto"/>
              <w:right w:val="single" w:sz="4" w:space="0" w:color="auto"/>
            </w:tcBorders>
            <w:hideMark/>
          </w:tcPr>
          <w:p w:rsidR="00DB2099" w:rsidRDefault="00DB2099" w:rsidP="00DB2099">
            <w:pPr>
              <w:pStyle w:val="ListParagraph"/>
              <w:numPr>
                <w:ilvl w:val="0"/>
                <w:numId w:val="91"/>
              </w:numPr>
              <w:spacing w:before="0" w:after="0"/>
            </w:pPr>
            <w:r>
              <w:t>Her</w:t>
            </w:r>
          </w:p>
          <w:p w:rsidR="00DB2099" w:rsidRDefault="00DB2099" w:rsidP="00DB2099">
            <w:pPr>
              <w:pStyle w:val="ListParagraph"/>
              <w:numPr>
                <w:ilvl w:val="0"/>
                <w:numId w:val="91"/>
              </w:numPr>
              <w:spacing w:before="0" w:after="0"/>
            </w:pPr>
            <w:r>
              <w:t>Your</w:t>
            </w:r>
          </w:p>
          <w:p w:rsidR="00DB2099" w:rsidRDefault="00DB2099" w:rsidP="00DB2099">
            <w:pPr>
              <w:pStyle w:val="ListParagraph"/>
              <w:numPr>
                <w:ilvl w:val="0"/>
                <w:numId w:val="91"/>
              </w:numPr>
              <w:spacing w:before="0" w:after="0"/>
            </w:pPr>
            <w:r>
              <w:t>Oun</w:t>
            </w:r>
          </w:p>
          <w:p w:rsidR="00DB2099" w:rsidRPr="00221EF4" w:rsidRDefault="00DB2099" w:rsidP="00DB2099">
            <w:pPr>
              <w:pStyle w:val="ListParagraph"/>
              <w:numPr>
                <w:ilvl w:val="0"/>
                <w:numId w:val="91"/>
              </w:numPr>
              <w:spacing w:before="0" w:after="0"/>
            </w:pPr>
            <w:r>
              <w:t>his</w:t>
            </w:r>
          </w:p>
        </w:tc>
        <w:tc>
          <w:tcPr>
            <w:tcW w:w="2146" w:type="dxa"/>
            <w:tcBorders>
              <w:top w:val="single" w:sz="4" w:space="0" w:color="auto"/>
              <w:left w:val="single" w:sz="4" w:space="0" w:color="auto"/>
              <w:bottom w:val="single" w:sz="4" w:space="0" w:color="auto"/>
              <w:right w:val="single" w:sz="4" w:space="0" w:color="auto"/>
            </w:tcBorders>
            <w:hideMark/>
          </w:tcPr>
          <w:p w:rsidR="00DB2099" w:rsidRDefault="00DB2099" w:rsidP="00DB2099">
            <w:pPr>
              <w:pStyle w:val="ListParagraph"/>
              <w:numPr>
                <w:ilvl w:val="0"/>
                <w:numId w:val="91"/>
              </w:numPr>
              <w:spacing w:before="0" w:after="0"/>
            </w:pPr>
            <w:r>
              <w:t>their</w:t>
            </w:r>
          </w:p>
          <w:p w:rsidR="00DB2099" w:rsidRDefault="00DB2099" w:rsidP="00DB2099">
            <w:pPr>
              <w:pStyle w:val="ListParagraph"/>
              <w:numPr>
                <w:ilvl w:val="0"/>
                <w:numId w:val="91"/>
              </w:numPr>
              <w:spacing w:before="0" w:after="0"/>
            </w:pPr>
            <w:r>
              <w:t>my</w:t>
            </w:r>
          </w:p>
          <w:p w:rsidR="00DB2099" w:rsidRDefault="00DB2099" w:rsidP="00DB2099">
            <w:pPr>
              <w:pStyle w:val="ListParagraph"/>
              <w:numPr>
                <w:ilvl w:val="0"/>
                <w:numId w:val="91"/>
              </w:numPr>
              <w:spacing w:before="0" w:after="0"/>
            </w:pPr>
            <w:r>
              <w:t>your</w:t>
            </w:r>
          </w:p>
          <w:p w:rsidR="00DB2099" w:rsidRPr="00221EF4" w:rsidRDefault="00DB2099" w:rsidP="00DB2099">
            <w:pPr>
              <w:pStyle w:val="ListParagraph"/>
              <w:numPr>
                <w:ilvl w:val="0"/>
                <w:numId w:val="91"/>
              </w:numPr>
              <w:spacing w:before="0" w:after="0"/>
            </w:pPr>
            <w:r>
              <w:t>its</w:t>
            </w:r>
          </w:p>
        </w:tc>
        <w:tc>
          <w:tcPr>
            <w:tcW w:w="2022" w:type="dxa"/>
            <w:tcBorders>
              <w:top w:val="single" w:sz="4" w:space="0" w:color="auto"/>
              <w:left w:val="single" w:sz="4" w:space="0" w:color="auto"/>
              <w:bottom w:val="single" w:sz="4" w:space="0" w:color="auto"/>
              <w:right w:val="single" w:sz="4" w:space="0" w:color="auto"/>
            </w:tcBorders>
            <w:hideMark/>
          </w:tcPr>
          <w:p w:rsidR="00DB2099" w:rsidRDefault="00DB2099" w:rsidP="00DB2099">
            <w:pPr>
              <w:pStyle w:val="ListParagraph"/>
              <w:numPr>
                <w:ilvl w:val="0"/>
                <w:numId w:val="91"/>
              </w:numPr>
              <w:spacing w:before="0" w:after="0"/>
            </w:pPr>
            <w:r>
              <w:t>her</w:t>
            </w:r>
          </w:p>
          <w:p w:rsidR="00DB2099" w:rsidRDefault="00DB2099" w:rsidP="00DB2099">
            <w:pPr>
              <w:pStyle w:val="ListParagraph"/>
              <w:numPr>
                <w:ilvl w:val="0"/>
                <w:numId w:val="91"/>
              </w:numPr>
              <w:spacing w:before="0" w:after="0"/>
            </w:pPr>
            <w:r>
              <w:t>their</w:t>
            </w:r>
          </w:p>
          <w:p w:rsidR="00DB2099" w:rsidRDefault="00DB2099" w:rsidP="00DB2099">
            <w:pPr>
              <w:pStyle w:val="ListParagraph"/>
              <w:numPr>
                <w:ilvl w:val="0"/>
                <w:numId w:val="91"/>
              </w:numPr>
              <w:spacing w:before="0" w:after="0"/>
            </w:pPr>
            <w:r>
              <w:t>her</w:t>
            </w:r>
          </w:p>
          <w:p w:rsidR="00DB2099" w:rsidRPr="008A3E60" w:rsidRDefault="00DB2099" w:rsidP="00DB2099">
            <w:pPr>
              <w:pStyle w:val="ListParagraph"/>
              <w:numPr>
                <w:ilvl w:val="0"/>
                <w:numId w:val="91"/>
              </w:numPr>
              <w:spacing w:before="0" w:after="0"/>
            </w:pPr>
            <w:r>
              <w:t>his</w:t>
            </w:r>
          </w:p>
        </w:tc>
        <w:tc>
          <w:tcPr>
            <w:tcW w:w="2247" w:type="dxa"/>
            <w:tcBorders>
              <w:top w:val="single" w:sz="4" w:space="0" w:color="auto"/>
              <w:left w:val="single" w:sz="4" w:space="0" w:color="auto"/>
              <w:bottom w:val="single" w:sz="4" w:space="0" w:color="auto"/>
              <w:right w:val="single" w:sz="4" w:space="0" w:color="auto"/>
            </w:tcBorders>
            <w:hideMark/>
          </w:tcPr>
          <w:p w:rsidR="00DB2099" w:rsidRDefault="00DB2099" w:rsidP="00DB2099">
            <w:pPr>
              <w:pStyle w:val="ListParagraph"/>
              <w:numPr>
                <w:ilvl w:val="0"/>
                <w:numId w:val="91"/>
              </w:numPr>
              <w:spacing w:before="0" w:after="0"/>
              <w:rPr>
                <w:rFonts w:cstheme="minorHAnsi"/>
                <w:szCs w:val="20"/>
              </w:rPr>
            </w:pPr>
            <w:r>
              <w:rPr>
                <w:rFonts w:cstheme="minorHAnsi"/>
                <w:szCs w:val="20"/>
              </w:rPr>
              <w:t xml:space="preserve">my </w:t>
            </w:r>
          </w:p>
          <w:p w:rsidR="00DB2099" w:rsidRDefault="00DB2099" w:rsidP="00DB2099">
            <w:pPr>
              <w:pStyle w:val="ListParagraph"/>
              <w:numPr>
                <w:ilvl w:val="0"/>
                <w:numId w:val="91"/>
              </w:numPr>
              <w:spacing w:before="0" w:after="0"/>
              <w:rPr>
                <w:rFonts w:cstheme="minorHAnsi"/>
                <w:szCs w:val="20"/>
              </w:rPr>
            </w:pPr>
            <w:r>
              <w:rPr>
                <w:rFonts w:cstheme="minorHAnsi"/>
                <w:szCs w:val="20"/>
              </w:rPr>
              <w:t>their</w:t>
            </w:r>
          </w:p>
          <w:p w:rsidR="00DB2099" w:rsidRPr="001D5DD4" w:rsidRDefault="00DB2099" w:rsidP="00DB2099">
            <w:pPr>
              <w:pStyle w:val="ListParagraph"/>
              <w:numPr>
                <w:ilvl w:val="0"/>
                <w:numId w:val="91"/>
              </w:numPr>
              <w:spacing w:before="0" w:after="0"/>
              <w:rPr>
                <w:rFonts w:cstheme="minorHAnsi"/>
                <w:szCs w:val="20"/>
              </w:rPr>
            </w:pPr>
            <w:r>
              <w:rPr>
                <w:rFonts w:cstheme="minorHAnsi"/>
                <w:szCs w:val="20"/>
              </w:rPr>
              <w:t>your</w:t>
            </w:r>
          </w:p>
        </w:tc>
      </w:tr>
    </w:tbl>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DB2099" w:rsidTr="00575147">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rPr>
                <w:rFonts w:asciiTheme="majorHAnsi" w:hAnsiTheme="majorHAnsi" w:cstheme="minorHAnsi"/>
                <w:sz w:val="24"/>
                <w:szCs w:val="24"/>
              </w:rPr>
            </w:pPr>
            <w:r>
              <w:rPr>
                <w:rFonts w:asciiTheme="majorHAnsi" w:hAnsiTheme="majorHAnsi" w:cstheme="minorHAnsi"/>
                <w:sz w:val="24"/>
                <w:szCs w:val="24"/>
              </w:rPr>
              <w:t>Exercise:- 4 (</w:t>
            </w:r>
            <w:r>
              <w:rPr>
                <w:sz w:val="24"/>
                <w:szCs w:val="24"/>
              </w:rPr>
              <w:t xml:space="preserve">A FEW,  </w:t>
            </w:r>
            <w:r w:rsidRPr="00D174D7">
              <w:rPr>
                <w:sz w:val="24"/>
                <w:szCs w:val="24"/>
              </w:rPr>
              <w:t>LITTLE, MUCH, MANY, A LOT OF AND SOME</w:t>
            </w:r>
            <w:r>
              <w:rPr>
                <w:rFonts w:asciiTheme="majorHAnsi" w:hAnsiTheme="majorHAnsi" w:cstheme="minorHAnsi"/>
                <w:sz w:val="24"/>
                <w:szCs w:val="24"/>
              </w:rPr>
              <w:t>)</w:t>
            </w:r>
          </w:p>
        </w:tc>
      </w:tr>
      <w:tr w:rsidR="00DB2099" w:rsidTr="00575147">
        <w:trPr>
          <w:trHeight w:val="1249"/>
        </w:trPr>
        <w:tc>
          <w:tcPr>
            <w:tcW w:w="180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5"/>
              </w:numPr>
              <w:spacing w:before="0" w:after="0"/>
            </w:pPr>
            <w:r>
              <w:t>Many</w:t>
            </w:r>
          </w:p>
          <w:p w:rsidR="00DB2099" w:rsidRDefault="00DB2099" w:rsidP="00575147">
            <w:pPr>
              <w:pStyle w:val="ListParagraph"/>
              <w:numPr>
                <w:ilvl w:val="0"/>
                <w:numId w:val="85"/>
              </w:numPr>
              <w:spacing w:before="0" w:after="0"/>
            </w:pPr>
            <w:r>
              <w:t>A lot of</w:t>
            </w:r>
          </w:p>
          <w:p w:rsidR="00DB2099" w:rsidRDefault="00DB2099" w:rsidP="00575147">
            <w:pPr>
              <w:pStyle w:val="ListParagraph"/>
              <w:numPr>
                <w:ilvl w:val="0"/>
                <w:numId w:val="85"/>
              </w:numPr>
              <w:spacing w:before="0" w:after="0"/>
            </w:pPr>
            <w:r>
              <w:t>Little</w:t>
            </w:r>
          </w:p>
          <w:p w:rsidR="00DB2099" w:rsidRDefault="00DB2099" w:rsidP="00575147">
            <w:pPr>
              <w:pStyle w:val="ListParagraph"/>
              <w:numPr>
                <w:ilvl w:val="0"/>
                <w:numId w:val="85"/>
              </w:numPr>
              <w:spacing w:before="0" w:after="0"/>
            </w:pPr>
            <w:r>
              <w:t>Some</w:t>
            </w:r>
          </w:p>
          <w:p w:rsidR="00DB2099" w:rsidRPr="00221EF4" w:rsidRDefault="00DB2099" w:rsidP="00575147">
            <w:pPr>
              <w:pStyle w:val="ListParagraph"/>
              <w:numPr>
                <w:ilvl w:val="0"/>
                <w:numId w:val="85"/>
              </w:numPr>
              <w:spacing w:before="0" w:after="0"/>
            </w:pPr>
            <w:r>
              <w:t>A few</w:t>
            </w:r>
          </w:p>
        </w:tc>
        <w:tc>
          <w:tcPr>
            <w:tcW w:w="2146"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5"/>
              </w:numPr>
              <w:spacing w:before="0" w:after="0"/>
            </w:pPr>
            <w:r>
              <w:t>Many</w:t>
            </w:r>
          </w:p>
          <w:p w:rsidR="00DB2099" w:rsidRDefault="00DB2099" w:rsidP="00575147">
            <w:pPr>
              <w:pStyle w:val="ListParagraph"/>
              <w:numPr>
                <w:ilvl w:val="0"/>
                <w:numId w:val="85"/>
              </w:numPr>
              <w:spacing w:before="0" w:after="0"/>
            </w:pPr>
            <w:r>
              <w:t>Some</w:t>
            </w:r>
          </w:p>
          <w:p w:rsidR="00DB2099" w:rsidRDefault="00DB2099" w:rsidP="00575147">
            <w:pPr>
              <w:pStyle w:val="ListParagraph"/>
              <w:numPr>
                <w:ilvl w:val="0"/>
                <w:numId w:val="85"/>
              </w:numPr>
              <w:spacing w:before="0" w:after="0"/>
            </w:pPr>
            <w:r>
              <w:t>A lot of</w:t>
            </w:r>
          </w:p>
          <w:p w:rsidR="00DB2099" w:rsidRDefault="00DB2099" w:rsidP="00575147">
            <w:pPr>
              <w:pStyle w:val="ListParagraph"/>
              <w:numPr>
                <w:ilvl w:val="0"/>
                <w:numId w:val="85"/>
              </w:numPr>
              <w:spacing w:before="0" w:after="0"/>
            </w:pPr>
            <w:r>
              <w:t>Some</w:t>
            </w:r>
          </w:p>
          <w:p w:rsidR="00DB2099" w:rsidRPr="00221EF4" w:rsidRDefault="00DB2099" w:rsidP="00575147">
            <w:pPr>
              <w:pStyle w:val="ListParagraph"/>
              <w:numPr>
                <w:ilvl w:val="0"/>
                <w:numId w:val="85"/>
              </w:numPr>
              <w:spacing w:before="0" w:after="0"/>
            </w:pPr>
            <w:r>
              <w:t>some</w:t>
            </w:r>
          </w:p>
        </w:tc>
        <w:tc>
          <w:tcPr>
            <w:tcW w:w="2022"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5"/>
              </w:numPr>
              <w:spacing w:before="0" w:after="0"/>
            </w:pPr>
            <w:r>
              <w:t>a lot of</w:t>
            </w:r>
          </w:p>
          <w:p w:rsidR="00DB2099" w:rsidRDefault="00DB2099" w:rsidP="00575147">
            <w:pPr>
              <w:pStyle w:val="ListParagraph"/>
              <w:numPr>
                <w:ilvl w:val="0"/>
                <w:numId w:val="85"/>
              </w:numPr>
              <w:spacing w:before="0" w:after="0"/>
            </w:pPr>
            <w:r>
              <w:t>few</w:t>
            </w:r>
          </w:p>
          <w:p w:rsidR="00DB2099" w:rsidRDefault="00DB2099" w:rsidP="00575147">
            <w:pPr>
              <w:pStyle w:val="ListParagraph"/>
              <w:numPr>
                <w:ilvl w:val="0"/>
                <w:numId w:val="85"/>
              </w:numPr>
              <w:spacing w:before="0" w:after="0"/>
            </w:pPr>
            <w:r>
              <w:t xml:space="preserve">a lot of </w:t>
            </w:r>
          </w:p>
          <w:p w:rsidR="00DB2099" w:rsidRDefault="00DB2099" w:rsidP="00575147">
            <w:pPr>
              <w:pStyle w:val="ListParagraph"/>
              <w:numPr>
                <w:ilvl w:val="0"/>
                <w:numId w:val="85"/>
              </w:numPr>
              <w:spacing w:before="0" w:after="0"/>
            </w:pPr>
            <w:r>
              <w:t>little</w:t>
            </w:r>
          </w:p>
          <w:p w:rsidR="00DB2099" w:rsidRPr="008A3E60" w:rsidRDefault="00DB2099" w:rsidP="00575147">
            <w:pPr>
              <w:pStyle w:val="ListParagraph"/>
              <w:numPr>
                <w:ilvl w:val="0"/>
                <w:numId w:val="85"/>
              </w:numPr>
              <w:spacing w:before="0" w:after="0"/>
            </w:pPr>
            <w:r>
              <w:t>many</w:t>
            </w:r>
          </w:p>
        </w:tc>
        <w:tc>
          <w:tcPr>
            <w:tcW w:w="224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5"/>
              </w:numPr>
              <w:spacing w:before="0" w:after="0"/>
              <w:rPr>
                <w:rFonts w:cstheme="minorHAnsi"/>
                <w:szCs w:val="20"/>
              </w:rPr>
            </w:pPr>
            <w:r>
              <w:rPr>
                <w:rFonts w:cstheme="minorHAnsi"/>
                <w:szCs w:val="20"/>
              </w:rPr>
              <w:t>much</w:t>
            </w:r>
          </w:p>
          <w:p w:rsidR="00DB2099" w:rsidRDefault="00DB2099" w:rsidP="00575147">
            <w:pPr>
              <w:pStyle w:val="ListParagraph"/>
              <w:numPr>
                <w:ilvl w:val="0"/>
                <w:numId w:val="85"/>
              </w:numPr>
              <w:spacing w:before="0" w:after="0"/>
              <w:rPr>
                <w:rFonts w:cstheme="minorHAnsi"/>
                <w:szCs w:val="20"/>
              </w:rPr>
            </w:pPr>
            <w:r>
              <w:rPr>
                <w:rFonts w:cstheme="minorHAnsi"/>
                <w:szCs w:val="20"/>
              </w:rPr>
              <w:t xml:space="preserve">a lot of </w:t>
            </w:r>
          </w:p>
          <w:p w:rsidR="00DB2099" w:rsidRDefault="00DB2099" w:rsidP="00575147">
            <w:pPr>
              <w:pStyle w:val="ListParagraph"/>
              <w:numPr>
                <w:ilvl w:val="0"/>
                <w:numId w:val="85"/>
              </w:numPr>
              <w:spacing w:before="0" w:after="0"/>
              <w:rPr>
                <w:rFonts w:cstheme="minorHAnsi"/>
                <w:szCs w:val="20"/>
              </w:rPr>
            </w:pPr>
            <w:r>
              <w:rPr>
                <w:rFonts w:cstheme="minorHAnsi"/>
                <w:szCs w:val="20"/>
              </w:rPr>
              <w:t>many</w:t>
            </w:r>
          </w:p>
          <w:p w:rsidR="00DB2099" w:rsidRDefault="00DB2099" w:rsidP="00575147">
            <w:pPr>
              <w:pStyle w:val="ListParagraph"/>
              <w:numPr>
                <w:ilvl w:val="0"/>
                <w:numId w:val="85"/>
              </w:numPr>
              <w:spacing w:before="0" w:after="0"/>
              <w:rPr>
                <w:rFonts w:cstheme="minorHAnsi"/>
                <w:szCs w:val="20"/>
              </w:rPr>
            </w:pPr>
            <w:r>
              <w:rPr>
                <w:rFonts w:cstheme="minorHAnsi"/>
                <w:szCs w:val="20"/>
              </w:rPr>
              <w:t>a few</w:t>
            </w:r>
          </w:p>
          <w:p w:rsidR="00DB2099" w:rsidRPr="00E31F8E" w:rsidRDefault="00DB2099" w:rsidP="00575147">
            <w:pPr>
              <w:pStyle w:val="ListParagraph"/>
              <w:numPr>
                <w:ilvl w:val="0"/>
                <w:numId w:val="85"/>
              </w:numPr>
              <w:spacing w:before="0" w:after="0"/>
              <w:rPr>
                <w:rFonts w:cstheme="minorHAnsi"/>
                <w:szCs w:val="20"/>
              </w:rPr>
            </w:pPr>
            <w:r>
              <w:rPr>
                <w:rFonts w:cstheme="minorHAnsi"/>
                <w:szCs w:val="20"/>
              </w:rPr>
              <w:t>little</w:t>
            </w:r>
          </w:p>
        </w:tc>
      </w:tr>
    </w:tbl>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DB2099" w:rsidTr="00575147">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rPr>
                <w:rFonts w:asciiTheme="majorHAnsi" w:hAnsiTheme="majorHAnsi" w:cstheme="minorHAnsi"/>
                <w:sz w:val="24"/>
                <w:szCs w:val="24"/>
              </w:rPr>
            </w:pPr>
            <w:r>
              <w:rPr>
                <w:rFonts w:asciiTheme="majorHAnsi" w:hAnsiTheme="majorHAnsi" w:cstheme="minorHAnsi"/>
                <w:sz w:val="24"/>
                <w:szCs w:val="24"/>
              </w:rPr>
              <w:t>Exercise:- 5 (</w:t>
            </w:r>
            <w:r>
              <w:t xml:space="preserve"> A</w:t>
            </w:r>
            <w:r w:rsidRPr="00486C4A">
              <w:t>ll, Bo</w:t>
            </w:r>
            <w:r>
              <w:t>th, Half, Either, Neither, Each And</w:t>
            </w:r>
            <w:r w:rsidRPr="00486C4A">
              <w:t xml:space="preserve"> </w:t>
            </w:r>
            <w:r w:rsidRPr="0011707D">
              <w:rPr>
                <w:noProof/>
              </w:rPr>
              <w:t>Every</w:t>
            </w:r>
            <w:r>
              <w:rPr>
                <w:noProof/>
              </w:rPr>
              <w:t>one</w:t>
            </w:r>
            <w:r>
              <w:rPr>
                <w:rFonts w:asciiTheme="majorHAnsi" w:hAnsiTheme="majorHAnsi" w:cstheme="minorHAnsi"/>
                <w:sz w:val="24"/>
                <w:szCs w:val="24"/>
              </w:rPr>
              <w:t xml:space="preserve"> )</w:t>
            </w:r>
          </w:p>
        </w:tc>
      </w:tr>
      <w:tr w:rsidR="00DB2099" w:rsidTr="00575147">
        <w:trPr>
          <w:trHeight w:val="1249"/>
        </w:trPr>
        <w:tc>
          <w:tcPr>
            <w:tcW w:w="180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7"/>
              </w:numPr>
              <w:spacing w:before="0" w:after="0"/>
            </w:pPr>
            <w:r>
              <w:t>Either</w:t>
            </w:r>
          </w:p>
          <w:p w:rsidR="00DB2099" w:rsidRDefault="00DB2099" w:rsidP="00575147">
            <w:pPr>
              <w:pStyle w:val="ListParagraph"/>
              <w:numPr>
                <w:ilvl w:val="0"/>
                <w:numId w:val="87"/>
              </w:numPr>
              <w:spacing w:before="0" w:after="0"/>
            </w:pPr>
            <w:r>
              <w:t>Each</w:t>
            </w:r>
          </w:p>
          <w:p w:rsidR="00DB2099" w:rsidRDefault="00DB2099" w:rsidP="00575147">
            <w:pPr>
              <w:pStyle w:val="ListParagraph"/>
              <w:numPr>
                <w:ilvl w:val="0"/>
                <w:numId w:val="87"/>
              </w:numPr>
              <w:spacing w:before="0" w:after="0"/>
            </w:pPr>
            <w:r>
              <w:t>Either</w:t>
            </w:r>
          </w:p>
          <w:p w:rsidR="00DB2099" w:rsidRPr="00221EF4" w:rsidRDefault="00DB2099" w:rsidP="00575147">
            <w:pPr>
              <w:pStyle w:val="ListParagraph"/>
              <w:numPr>
                <w:ilvl w:val="0"/>
                <w:numId w:val="87"/>
              </w:numPr>
              <w:spacing w:before="0" w:after="0"/>
            </w:pPr>
            <w:r>
              <w:t>All</w:t>
            </w:r>
          </w:p>
        </w:tc>
        <w:tc>
          <w:tcPr>
            <w:tcW w:w="2146"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7"/>
              </w:numPr>
              <w:spacing w:before="0" w:after="0"/>
            </w:pPr>
            <w:r>
              <w:t>Neither</w:t>
            </w:r>
          </w:p>
          <w:p w:rsidR="00DB2099" w:rsidRDefault="00DB2099" w:rsidP="00575147">
            <w:pPr>
              <w:pStyle w:val="ListParagraph"/>
              <w:numPr>
                <w:ilvl w:val="0"/>
                <w:numId w:val="87"/>
              </w:numPr>
              <w:spacing w:before="0" w:after="0"/>
            </w:pPr>
            <w:r>
              <w:t>Each</w:t>
            </w:r>
          </w:p>
          <w:p w:rsidR="00DB2099" w:rsidRDefault="00DB2099" w:rsidP="00575147">
            <w:pPr>
              <w:pStyle w:val="ListParagraph"/>
              <w:numPr>
                <w:ilvl w:val="0"/>
                <w:numId w:val="87"/>
              </w:numPr>
              <w:spacing w:before="0" w:after="0"/>
            </w:pPr>
            <w:r>
              <w:t>All</w:t>
            </w:r>
          </w:p>
          <w:p w:rsidR="00DB2099" w:rsidRPr="00221EF4" w:rsidRDefault="00DB2099" w:rsidP="00575147">
            <w:pPr>
              <w:pStyle w:val="ListParagraph"/>
              <w:numPr>
                <w:ilvl w:val="0"/>
                <w:numId w:val="87"/>
              </w:numPr>
              <w:spacing w:before="0" w:after="0"/>
            </w:pPr>
            <w:r>
              <w:t>either</w:t>
            </w:r>
          </w:p>
        </w:tc>
        <w:tc>
          <w:tcPr>
            <w:tcW w:w="2022"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7"/>
              </w:numPr>
              <w:spacing w:before="0" w:after="0"/>
            </w:pPr>
            <w:r>
              <w:t>half</w:t>
            </w:r>
          </w:p>
          <w:p w:rsidR="00DB2099" w:rsidRDefault="00DB2099" w:rsidP="00575147">
            <w:pPr>
              <w:pStyle w:val="ListParagraph"/>
              <w:numPr>
                <w:ilvl w:val="0"/>
                <w:numId w:val="87"/>
              </w:numPr>
              <w:spacing w:before="0" w:after="0"/>
            </w:pPr>
            <w:r>
              <w:t>neither</w:t>
            </w:r>
          </w:p>
          <w:p w:rsidR="00DB2099" w:rsidRDefault="00DB2099" w:rsidP="00575147">
            <w:pPr>
              <w:pStyle w:val="ListParagraph"/>
              <w:numPr>
                <w:ilvl w:val="0"/>
                <w:numId w:val="87"/>
              </w:numPr>
              <w:spacing w:before="0" w:after="0"/>
            </w:pPr>
            <w:r>
              <w:t>neither</w:t>
            </w:r>
          </w:p>
          <w:p w:rsidR="00DB2099" w:rsidRPr="008A3E60" w:rsidRDefault="00DB2099" w:rsidP="00575147">
            <w:pPr>
              <w:pStyle w:val="ListParagraph"/>
              <w:numPr>
                <w:ilvl w:val="0"/>
                <w:numId w:val="87"/>
              </w:numPr>
              <w:spacing w:before="0" w:after="0"/>
            </w:pPr>
            <w:r>
              <w:t>both</w:t>
            </w:r>
          </w:p>
        </w:tc>
        <w:tc>
          <w:tcPr>
            <w:tcW w:w="2247" w:type="dxa"/>
            <w:tcBorders>
              <w:top w:val="single" w:sz="4" w:space="0" w:color="auto"/>
              <w:left w:val="single" w:sz="4" w:space="0" w:color="auto"/>
              <w:bottom w:val="single" w:sz="4" w:space="0" w:color="auto"/>
              <w:right w:val="single" w:sz="4" w:space="0" w:color="auto"/>
            </w:tcBorders>
            <w:hideMark/>
          </w:tcPr>
          <w:p w:rsidR="00DB2099" w:rsidRDefault="00DB2099" w:rsidP="00575147">
            <w:pPr>
              <w:pStyle w:val="ListParagraph"/>
              <w:numPr>
                <w:ilvl w:val="0"/>
                <w:numId w:val="87"/>
              </w:numPr>
              <w:spacing w:before="0" w:after="0"/>
              <w:rPr>
                <w:rFonts w:cstheme="minorHAnsi"/>
                <w:szCs w:val="20"/>
              </w:rPr>
            </w:pPr>
            <w:r>
              <w:rPr>
                <w:rFonts w:cstheme="minorHAnsi"/>
                <w:szCs w:val="20"/>
              </w:rPr>
              <w:t>both</w:t>
            </w:r>
          </w:p>
          <w:p w:rsidR="00DB2099" w:rsidRDefault="00DB2099" w:rsidP="00575147">
            <w:pPr>
              <w:pStyle w:val="ListParagraph"/>
              <w:numPr>
                <w:ilvl w:val="0"/>
                <w:numId w:val="87"/>
              </w:numPr>
              <w:spacing w:before="0" w:after="0"/>
              <w:rPr>
                <w:rFonts w:cstheme="minorHAnsi"/>
                <w:szCs w:val="20"/>
              </w:rPr>
            </w:pPr>
            <w:r>
              <w:rPr>
                <w:rFonts w:cstheme="minorHAnsi"/>
                <w:szCs w:val="20"/>
              </w:rPr>
              <w:t>all</w:t>
            </w:r>
          </w:p>
          <w:p w:rsidR="00DB2099" w:rsidRPr="00FE1058" w:rsidRDefault="00DB2099" w:rsidP="00575147">
            <w:pPr>
              <w:pStyle w:val="ListParagraph"/>
              <w:numPr>
                <w:ilvl w:val="0"/>
                <w:numId w:val="87"/>
              </w:numPr>
              <w:spacing w:before="0" w:after="0"/>
              <w:rPr>
                <w:rFonts w:cstheme="minorHAnsi"/>
                <w:szCs w:val="20"/>
              </w:rPr>
            </w:pPr>
            <w:r>
              <w:rPr>
                <w:rFonts w:cstheme="minorHAnsi"/>
                <w:szCs w:val="20"/>
              </w:rPr>
              <w:t>half</w:t>
            </w:r>
          </w:p>
        </w:tc>
      </w:tr>
    </w:tbl>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p w:rsidR="00DB2099" w:rsidRDefault="00DB2099" w:rsidP="00E4702E">
      <w:pPr>
        <w:pStyle w:val="ListParagraph"/>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E4702E" w:rsidTr="00E4702E">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E4702E" w:rsidRDefault="00122E52" w:rsidP="00E4702E">
            <w:pPr>
              <w:pStyle w:val="ListParagraph"/>
              <w:rPr>
                <w:rFonts w:asciiTheme="majorHAnsi" w:hAnsiTheme="majorHAnsi" w:cstheme="minorHAnsi"/>
                <w:sz w:val="24"/>
                <w:szCs w:val="24"/>
              </w:rPr>
            </w:pPr>
            <w:r>
              <w:rPr>
                <w:rFonts w:asciiTheme="majorHAnsi" w:hAnsiTheme="majorHAnsi" w:cstheme="minorHAnsi"/>
                <w:sz w:val="24"/>
                <w:szCs w:val="24"/>
              </w:rPr>
              <w:t>Exercise:- 6</w:t>
            </w:r>
            <w:r w:rsidR="00E4702E">
              <w:rPr>
                <w:rFonts w:asciiTheme="majorHAnsi" w:hAnsiTheme="majorHAnsi" w:cstheme="minorHAnsi"/>
                <w:sz w:val="24"/>
                <w:szCs w:val="24"/>
              </w:rPr>
              <w:t xml:space="preserve"> (</w:t>
            </w:r>
            <w:r w:rsidR="00E4702E" w:rsidRPr="00486C4A">
              <w:t xml:space="preserve">  Other, Another </w:t>
            </w:r>
            <w:r w:rsidR="00E4702E">
              <w:t xml:space="preserve">, </w:t>
            </w:r>
            <w:r w:rsidR="00E4702E" w:rsidRPr="00486C4A">
              <w:t>Such, What, Rather, Quite</w:t>
            </w:r>
            <w:r w:rsidR="00E4702E">
              <w:rPr>
                <w:rFonts w:asciiTheme="majorHAnsi" w:hAnsiTheme="majorHAnsi" w:cstheme="minorHAnsi"/>
                <w:sz w:val="24"/>
                <w:szCs w:val="24"/>
              </w:rPr>
              <w:t xml:space="preserve"> )</w:t>
            </w:r>
          </w:p>
        </w:tc>
      </w:tr>
      <w:tr w:rsidR="00E4702E" w:rsidTr="00E4702E">
        <w:trPr>
          <w:trHeight w:val="1249"/>
        </w:trPr>
        <w:tc>
          <w:tcPr>
            <w:tcW w:w="1807" w:type="dxa"/>
            <w:tcBorders>
              <w:top w:val="single" w:sz="4" w:space="0" w:color="auto"/>
              <w:left w:val="single" w:sz="4" w:space="0" w:color="auto"/>
              <w:bottom w:val="single" w:sz="4" w:space="0" w:color="auto"/>
              <w:right w:val="single" w:sz="4" w:space="0" w:color="auto"/>
            </w:tcBorders>
            <w:hideMark/>
          </w:tcPr>
          <w:p w:rsidR="00E4702E" w:rsidRDefault="00E4702E" w:rsidP="00E4702E">
            <w:pPr>
              <w:pStyle w:val="ListParagraph"/>
              <w:numPr>
                <w:ilvl w:val="0"/>
                <w:numId w:val="90"/>
              </w:numPr>
              <w:spacing w:before="0" w:after="0"/>
            </w:pPr>
            <w:r>
              <w:t>Another</w:t>
            </w:r>
          </w:p>
          <w:p w:rsidR="00E4702E" w:rsidRDefault="00E4702E" w:rsidP="00E4702E">
            <w:pPr>
              <w:pStyle w:val="ListParagraph"/>
              <w:numPr>
                <w:ilvl w:val="0"/>
                <w:numId w:val="90"/>
              </w:numPr>
              <w:spacing w:before="0" w:after="0"/>
            </w:pPr>
            <w:r>
              <w:t>What</w:t>
            </w:r>
          </w:p>
          <w:p w:rsidR="00E4702E" w:rsidRDefault="00E4702E" w:rsidP="00E4702E">
            <w:pPr>
              <w:pStyle w:val="ListParagraph"/>
              <w:numPr>
                <w:ilvl w:val="0"/>
                <w:numId w:val="90"/>
              </w:numPr>
              <w:spacing w:before="0" w:after="0"/>
            </w:pPr>
            <w:r>
              <w:t>Rather</w:t>
            </w:r>
          </w:p>
          <w:p w:rsidR="00E4702E" w:rsidRDefault="00E4702E" w:rsidP="00E4702E">
            <w:pPr>
              <w:pStyle w:val="ListParagraph"/>
              <w:numPr>
                <w:ilvl w:val="0"/>
                <w:numId w:val="90"/>
              </w:numPr>
              <w:spacing w:before="0" w:after="0"/>
            </w:pPr>
            <w:r>
              <w:t>another</w:t>
            </w:r>
          </w:p>
          <w:p w:rsidR="00E4702E" w:rsidRPr="00221EF4" w:rsidRDefault="00E4702E" w:rsidP="00E4702E">
            <w:pPr>
              <w:spacing w:after="0"/>
            </w:pPr>
          </w:p>
        </w:tc>
        <w:tc>
          <w:tcPr>
            <w:tcW w:w="2146" w:type="dxa"/>
            <w:tcBorders>
              <w:top w:val="single" w:sz="4" w:space="0" w:color="auto"/>
              <w:left w:val="single" w:sz="4" w:space="0" w:color="auto"/>
              <w:bottom w:val="single" w:sz="4" w:space="0" w:color="auto"/>
              <w:right w:val="single" w:sz="4" w:space="0" w:color="auto"/>
            </w:tcBorders>
            <w:hideMark/>
          </w:tcPr>
          <w:p w:rsidR="00E4702E" w:rsidRDefault="00E4702E" w:rsidP="00E4702E">
            <w:pPr>
              <w:pStyle w:val="ListParagraph"/>
              <w:numPr>
                <w:ilvl w:val="0"/>
                <w:numId w:val="90"/>
              </w:numPr>
              <w:spacing w:before="0" w:after="0"/>
            </w:pPr>
            <w:r>
              <w:t>other</w:t>
            </w:r>
          </w:p>
          <w:p w:rsidR="00E4702E" w:rsidRDefault="00E4702E" w:rsidP="00E4702E">
            <w:pPr>
              <w:pStyle w:val="ListParagraph"/>
              <w:numPr>
                <w:ilvl w:val="0"/>
                <w:numId w:val="90"/>
              </w:numPr>
              <w:spacing w:before="0" w:after="0"/>
            </w:pPr>
            <w:r>
              <w:t>quite</w:t>
            </w:r>
          </w:p>
          <w:p w:rsidR="00E4702E" w:rsidRDefault="00E4702E" w:rsidP="00E4702E">
            <w:pPr>
              <w:pStyle w:val="ListParagraph"/>
              <w:numPr>
                <w:ilvl w:val="0"/>
                <w:numId w:val="90"/>
              </w:numPr>
              <w:spacing w:before="0" w:after="0"/>
            </w:pPr>
            <w:r>
              <w:t>other</w:t>
            </w:r>
          </w:p>
          <w:p w:rsidR="00E4702E" w:rsidRPr="00221EF4" w:rsidRDefault="00E4702E" w:rsidP="00E4702E">
            <w:pPr>
              <w:pStyle w:val="ListParagraph"/>
              <w:numPr>
                <w:ilvl w:val="0"/>
                <w:numId w:val="90"/>
              </w:numPr>
              <w:spacing w:before="0" w:after="0"/>
            </w:pPr>
            <w:r>
              <w:t>rather</w:t>
            </w:r>
          </w:p>
        </w:tc>
        <w:tc>
          <w:tcPr>
            <w:tcW w:w="2022" w:type="dxa"/>
            <w:tcBorders>
              <w:top w:val="single" w:sz="4" w:space="0" w:color="auto"/>
              <w:left w:val="single" w:sz="4" w:space="0" w:color="auto"/>
              <w:bottom w:val="single" w:sz="4" w:space="0" w:color="auto"/>
              <w:right w:val="single" w:sz="4" w:space="0" w:color="auto"/>
            </w:tcBorders>
            <w:hideMark/>
          </w:tcPr>
          <w:p w:rsidR="00E4702E" w:rsidRDefault="00E4702E" w:rsidP="00E4702E">
            <w:pPr>
              <w:pStyle w:val="ListParagraph"/>
              <w:numPr>
                <w:ilvl w:val="0"/>
                <w:numId w:val="90"/>
              </w:numPr>
              <w:spacing w:before="0" w:after="0"/>
            </w:pPr>
            <w:r>
              <w:t>other</w:t>
            </w:r>
          </w:p>
          <w:p w:rsidR="00E4702E" w:rsidRDefault="00E4702E" w:rsidP="00E4702E">
            <w:pPr>
              <w:pStyle w:val="ListParagraph"/>
              <w:numPr>
                <w:ilvl w:val="0"/>
                <w:numId w:val="90"/>
              </w:numPr>
              <w:spacing w:before="0" w:after="0"/>
            </w:pPr>
            <w:r>
              <w:t>such</w:t>
            </w:r>
          </w:p>
          <w:p w:rsidR="00E4702E" w:rsidRDefault="00E4702E" w:rsidP="00E4702E">
            <w:pPr>
              <w:pStyle w:val="ListParagraph"/>
              <w:numPr>
                <w:ilvl w:val="0"/>
                <w:numId w:val="90"/>
              </w:numPr>
              <w:spacing w:before="0" w:after="0"/>
            </w:pPr>
            <w:r>
              <w:t>other</w:t>
            </w:r>
          </w:p>
          <w:p w:rsidR="00E4702E" w:rsidRPr="008A3E60" w:rsidRDefault="00E4702E" w:rsidP="00E4702E">
            <w:pPr>
              <w:pStyle w:val="ListParagraph"/>
              <w:numPr>
                <w:ilvl w:val="0"/>
                <w:numId w:val="90"/>
              </w:numPr>
              <w:spacing w:before="0" w:after="0"/>
            </w:pPr>
            <w:r>
              <w:t>quite</w:t>
            </w:r>
          </w:p>
        </w:tc>
        <w:tc>
          <w:tcPr>
            <w:tcW w:w="2247" w:type="dxa"/>
            <w:tcBorders>
              <w:top w:val="single" w:sz="4" w:space="0" w:color="auto"/>
              <w:left w:val="single" w:sz="4" w:space="0" w:color="auto"/>
              <w:bottom w:val="single" w:sz="4" w:space="0" w:color="auto"/>
              <w:right w:val="single" w:sz="4" w:space="0" w:color="auto"/>
            </w:tcBorders>
            <w:hideMark/>
          </w:tcPr>
          <w:p w:rsidR="00E4702E" w:rsidRDefault="00E4702E" w:rsidP="00E4702E">
            <w:pPr>
              <w:pStyle w:val="ListParagraph"/>
              <w:numPr>
                <w:ilvl w:val="0"/>
                <w:numId w:val="90"/>
              </w:numPr>
              <w:spacing w:before="0" w:after="0"/>
              <w:rPr>
                <w:rFonts w:cstheme="minorHAnsi"/>
                <w:szCs w:val="20"/>
              </w:rPr>
            </w:pPr>
            <w:r>
              <w:rPr>
                <w:rFonts w:cstheme="minorHAnsi"/>
                <w:szCs w:val="20"/>
              </w:rPr>
              <w:t>other</w:t>
            </w:r>
          </w:p>
          <w:p w:rsidR="00E4702E" w:rsidRDefault="00E4702E" w:rsidP="00E4702E">
            <w:pPr>
              <w:pStyle w:val="ListParagraph"/>
              <w:numPr>
                <w:ilvl w:val="0"/>
                <w:numId w:val="90"/>
              </w:numPr>
              <w:spacing w:before="0" w:after="0"/>
              <w:rPr>
                <w:rFonts w:cstheme="minorHAnsi"/>
                <w:szCs w:val="20"/>
              </w:rPr>
            </w:pPr>
            <w:r>
              <w:rPr>
                <w:rFonts w:cstheme="minorHAnsi"/>
                <w:szCs w:val="20"/>
              </w:rPr>
              <w:t>what</w:t>
            </w:r>
          </w:p>
          <w:p w:rsidR="00E4702E" w:rsidRPr="005E2573" w:rsidRDefault="00E4702E" w:rsidP="00E4702E">
            <w:pPr>
              <w:pStyle w:val="ListParagraph"/>
              <w:numPr>
                <w:ilvl w:val="0"/>
                <w:numId w:val="90"/>
              </w:numPr>
              <w:spacing w:before="0" w:after="0"/>
              <w:rPr>
                <w:rFonts w:cstheme="minorHAnsi"/>
                <w:szCs w:val="20"/>
              </w:rPr>
            </w:pPr>
            <w:r>
              <w:rPr>
                <w:rFonts w:cstheme="minorHAnsi"/>
                <w:szCs w:val="20"/>
              </w:rPr>
              <w:t>such</w:t>
            </w:r>
          </w:p>
        </w:tc>
      </w:tr>
    </w:tbl>
    <w:p w:rsidR="00E4702E" w:rsidRPr="005E2573" w:rsidRDefault="00E4702E" w:rsidP="00E4702E">
      <w:pPr>
        <w:pStyle w:val="ListParagraph"/>
      </w:pPr>
    </w:p>
    <w:p w:rsidR="00E4702E" w:rsidRPr="005E2573" w:rsidRDefault="00E4702E" w:rsidP="00E04F1D">
      <w:pPr>
        <w:spacing w:before="0" w:after="0" w:line="270" w:lineRule="atLeast"/>
        <w:ind w:left="225"/>
        <w:textAlignment w:val="baseline"/>
        <w:rPr>
          <w:rFonts w:ascii="inherit" w:eastAsia="Times New Roman" w:hAnsi="inherit" w:cs="Times New Roman"/>
          <w:color w:val="7A7A7A"/>
          <w:sz w:val="24"/>
          <w:szCs w:val="24"/>
        </w:rPr>
      </w:pPr>
    </w:p>
    <w:p w:rsidR="00E4702E" w:rsidRPr="00F21206" w:rsidRDefault="00E4702E" w:rsidP="00E4702E">
      <w:pPr>
        <w:spacing w:after="0" w:line="240" w:lineRule="auto"/>
      </w:pPr>
    </w:p>
    <w:p w:rsidR="00E4702E" w:rsidRPr="00C1409D" w:rsidRDefault="00E4702E" w:rsidP="00C807C1">
      <w:pPr>
        <w:spacing w:before="0" w:after="0" w:line="240" w:lineRule="auto"/>
        <w:ind w:left="2610"/>
        <w:rPr>
          <w:rFonts w:ascii="Nirmala UI" w:hAnsi="Nirmala UI" w:cs="Nirmala UI"/>
          <w:sz w:val="20"/>
          <w:szCs w:val="20"/>
        </w:rPr>
      </w:pPr>
    </w:p>
    <w:p w:rsidR="00C807C1" w:rsidRPr="00C17F14" w:rsidRDefault="00C807C1" w:rsidP="00C807C1">
      <w:pPr>
        <w:spacing w:before="0" w:after="0"/>
        <w:rPr>
          <w:b/>
        </w:rPr>
      </w:pPr>
    </w:p>
    <w:p w:rsidR="00CE0DEF" w:rsidRDefault="00CE0DEF">
      <w:pPr>
        <w:spacing w:before="0" w:after="200"/>
        <w:rPr>
          <w:rFonts w:asciiTheme="majorHAnsi" w:eastAsiaTheme="majorEastAsia" w:hAnsiTheme="majorHAnsi" w:cstheme="majorBidi"/>
          <w:smallCaps/>
          <w:color w:val="000000" w:themeColor="text1"/>
          <w:sz w:val="36"/>
          <w:szCs w:val="36"/>
        </w:rPr>
      </w:pPr>
      <w:r>
        <w:br w:type="page"/>
      </w:r>
    </w:p>
    <w:p w:rsidR="007A3C4D" w:rsidRPr="00DB3119" w:rsidRDefault="007A3C4D" w:rsidP="00C3230E">
      <w:pPr>
        <w:pStyle w:val="Heading2"/>
      </w:pPr>
      <w:bookmarkStart w:id="24" w:name="_Toc18392248"/>
      <w:r w:rsidRPr="00DB3119">
        <w:lastRenderedPageBreak/>
        <w:t>Genders</w:t>
      </w:r>
      <w:bookmarkEnd w:id="24"/>
      <w:r w:rsidRPr="00DB3119">
        <w:t xml:space="preserve"> </w:t>
      </w:r>
    </w:p>
    <w:p w:rsidR="007A3C4D" w:rsidRDefault="007A3C4D" w:rsidP="00EA7B49">
      <w:pPr>
        <w:tabs>
          <w:tab w:val="left" w:pos="1530"/>
        </w:tabs>
        <w:spacing w:before="0" w:after="0" w:line="240" w:lineRule="auto"/>
        <w:ind w:left="1440"/>
      </w:pPr>
      <w:r w:rsidRPr="00FC607C">
        <w:rPr>
          <w:rFonts w:cstheme="minorHAnsi"/>
          <w:bCs/>
          <w:color w:val="222222"/>
          <w:shd w:val="clear" w:color="auto" w:fill="FFFFFF"/>
        </w:rPr>
        <w:t>Gender</w:t>
      </w:r>
      <w:r w:rsidRPr="00FC607C">
        <w:rPr>
          <w:rFonts w:cstheme="minorHAnsi"/>
          <w:color w:val="222222"/>
          <w:shd w:val="clear" w:color="auto" w:fill="FFFFFF"/>
        </w:rPr>
        <w:t> is a category of noun</w:t>
      </w:r>
      <w:r>
        <w:rPr>
          <w:rFonts w:ascii="Arial" w:hAnsi="Arial" w:cs="Arial"/>
          <w:color w:val="222222"/>
          <w:shd w:val="clear" w:color="auto" w:fill="FFFFFF"/>
        </w:rPr>
        <w:t>. </w:t>
      </w:r>
      <w:r w:rsidRPr="00877A86">
        <w:t>In Englis</w:t>
      </w:r>
      <w:r>
        <w:t xml:space="preserve">h, the four genders of </w:t>
      </w:r>
      <w:r w:rsidRPr="00373FC8">
        <w:rPr>
          <w:noProof/>
        </w:rPr>
        <w:t>noun</w:t>
      </w:r>
      <w:r>
        <w:t xml:space="preserve"> </w:t>
      </w:r>
    </w:p>
    <w:p w:rsidR="007A3C4D" w:rsidRDefault="007A3C4D" w:rsidP="00EA7B49">
      <w:pPr>
        <w:tabs>
          <w:tab w:val="left" w:pos="1530"/>
        </w:tabs>
        <w:spacing w:before="0" w:after="0" w:line="240" w:lineRule="auto"/>
        <w:ind w:left="1440"/>
        <w:rPr>
          <w:b/>
        </w:rPr>
      </w:pPr>
      <w:r w:rsidRPr="004F1486">
        <w:rPr>
          <w:b/>
        </w:rPr>
        <w:t>Masculine, Feminine, Common, and</w:t>
      </w:r>
      <w:r>
        <w:rPr>
          <w:b/>
        </w:rPr>
        <w:t xml:space="preserve"> Neuter</w:t>
      </w:r>
    </w:p>
    <w:p w:rsidR="007A3C4D" w:rsidRPr="004F1486" w:rsidRDefault="007A3C4D" w:rsidP="00DF47B2">
      <w:pPr>
        <w:tabs>
          <w:tab w:val="left" w:pos="1530"/>
        </w:tabs>
        <w:spacing w:before="0" w:after="0" w:line="240" w:lineRule="auto"/>
        <w:rPr>
          <w:b/>
        </w:rPr>
      </w:pPr>
    </w:p>
    <w:p w:rsidR="007A3C4D" w:rsidRDefault="007A3C4D" w:rsidP="00EA7B49">
      <w:pPr>
        <w:pStyle w:val="ListParagraph"/>
        <w:numPr>
          <w:ilvl w:val="0"/>
          <w:numId w:val="63"/>
        </w:numPr>
        <w:tabs>
          <w:tab w:val="left" w:pos="1530"/>
        </w:tabs>
      </w:pPr>
      <w:r w:rsidRPr="004F1486">
        <w:rPr>
          <w:b/>
        </w:rPr>
        <w:t>Masculine nouns</w:t>
      </w:r>
      <w:r w:rsidRPr="00877A86">
        <w:t xml:space="preserve"> </w:t>
      </w:r>
      <w:r w:rsidRPr="00AC3284">
        <w:rPr>
          <w:b/>
        </w:rPr>
        <w:t>represent a male figure or male member of a species.</w:t>
      </w:r>
    </w:p>
    <w:p w:rsidR="007A3C4D" w:rsidRPr="00877A86" w:rsidRDefault="007A3C4D" w:rsidP="00EA7B49">
      <w:pPr>
        <w:pStyle w:val="ListParagraph"/>
        <w:tabs>
          <w:tab w:val="left" w:pos="1530"/>
        </w:tabs>
        <w:ind w:left="2160"/>
        <w:rPr>
          <w:b/>
        </w:rPr>
      </w:pPr>
      <w:r w:rsidRPr="00877A86">
        <w:rPr>
          <w:b/>
        </w:rPr>
        <w:t>For Example:</w:t>
      </w:r>
    </w:p>
    <w:p w:rsidR="007A3C4D" w:rsidRDefault="007A3C4D" w:rsidP="00EA7B49">
      <w:pPr>
        <w:pStyle w:val="dot"/>
        <w:sectPr w:rsidR="007A3C4D" w:rsidSect="00716E86">
          <w:type w:val="continuous"/>
          <w:pgSz w:w="12240" w:h="15840"/>
          <w:pgMar w:top="1440" w:right="1440" w:bottom="1440" w:left="1440" w:header="720" w:footer="720" w:gutter="0"/>
          <w:cols w:space="720"/>
          <w:docGrid w:linePitch="360"/>
        </w:sectPr>
      </w:pPr>
    </w:p>
    <w:p w:rsidR="007A3C4D" w:rsidRPr="00AC3284" w:rsidRDefault="007A3C4D" w:rsidP="00EA7B49">
      <w:pPr>
        <w:pStyle w:val="dot"/>
        <w:rPr>
          <w:b w:val="0"/>
        </w:rPr>
      </w:pPr>
      <w:r w:rsidRPr="00EF00C7">
        <w:rPr>
          <w:b w:val="0"/>
        </w:rPr>
        <w:lastRenderedPageBreak/>
        <w:t>Man</w:t>
      </w:r>
    </w:p>
    <w:p w:rsidR="007A3C4D" w:rsidRPr="00DB3119" w:rsidRDefault="007A3C4D" w:rsidP="00EA7B49">
      <w:pPr>
        <w:pStyle w:val="dot"/>
        <w:rPr>
          <w:b w:val="0"/>
        </w:rPr>
      </w:pPr>
      <w:r w:rsidRPr="00EF00C7">
        <w:rPr>
          <w:b w:val="0"/>
        </w:rPr>
        <w:t>brother</w:t>
      </w:r>
    </w:p>
    <w:p w:rsidR="007A3C4D" w:rsidRPr="00DB3119" w:rsidRDefault="007A3C4D" w:rsidP="00EA7B49">
      <w:pPr>
        <w:pStyle w:val="dot"/>
        <w:rPr>
          <w:b w:val="0"/>
        </w:rPr>
      </w:pPr>
      <w:r w:rsidRPr="00EF00C7">
        <w:rPr>
          <w:b w:val="0"/>
        </w:rPr>
        <w:t>Boy</w:t>
      </w:r>
    </w:p>
    <w:p w:rsidR="007A3C4D" w:rsidRPr="00DB3119" w:rsidRDefault="007A3C4D" w:rsidP="00EA7B49">
      <w:pPr>
        <w:pStyle w:val="dot"/>
        <w:rPr>
          <w:b w:val="0"/>
        </w:rPr>
      </w:pPr>
      <w:r w:rsidRPr="00EF00C7">
        <w:rPr>
          <w:b w:val="0"/>
        </w:rPr>
        <w:t>father</w:t>
      </w:r>
    </w:p>
    <w:p w:rsidR="007A3C4D" w:rsidRPr="00DB3119" w:rsidRDefault="007A3C4D" w:rsidP="00EA7B49">
      <w:pPr>
        <w:pStyle w:val="dot"/>
        <w:rPr>
          <w:b w:val="0"/>
        </w:rPr>
      </w:pPr>
      <w:r w:rsidRPr="00EF00C7">
        <w:rPr>
          <w:b w:val="0"/>
        </w:rPr>
        <w:t>Actor</w:t>
      </w:r>
    </w:p>
    <w:p w:rsidR="007A3C4D" w:rsidRPr="00AC3284" w:rsidRDefault="007A3C4D" w:rsidP="00EA7B49">
      <w:pPr>
        <w:pStyle w:val="dot"/>
        <w:ind w:left="720"/>
        <w:rPr>
          <w:b w:val="0"/>
        </w:rPr>
      </w:pPr>
      <w:r w:rsidRPr="00EF00C7">
        <w:rPr>
          <w:b w:val="0"/>
        </w:rPr>
        <w:lastRenderedPageBreak/>
        <w:t>Cock</w:t>
      </w:r>
    </w:p>
    <w:p w:rsidR="007A3C4D" w:rsidRPr="00DB3119" w:rsidRDefault="007A3C4D" w:rsidP="00EA7B49">
      <w:pPr>
        <w:pStyle w:val="dot"/>
        <w:ind w:left="720"/>
        <w:rPr>
          <w:b w:val="0"/>
        </w:rPr>
      </w:pPr>
      <w:r w:rsidRPr="00EF00C7">
        <w:rPr>
          <w:b w:val="0"/>
        </w:rPr>
        <w:t>Wizard</w:t>
      </w:r>
    </w:p>
    <w:p w:rsidR="007A3C4D" w:rsidRPr="00DB3119" w:rsidRDefault="007A3C4D" w:rsidP="00EA7B49">
      <w:pPr>
        <w:pStyle w:val="dot"/>
        <w:ind w:left="720"/>
        <w:rPr>
          <w:b w:val="0"/>
        </w:rPr>
      </w:pPr>
      <w:r w:rsidRPr="00EF00C7">
        <w:rPr>
          <w:b w:val="0"/>
        </w:rPr>
        <w:t>Lion</w:t>
      </w:r>
    </w:p>
    <w:p w:rsidR="007A3C4D" w:rsidRPr="00DB3119" w:rsidRDefault="007A3C4D" w:rsidP="00EA7B49">
      <w:pPr>
        <w:pStyle w:val="dot"/>
        <w:ind w:left="720"/>
        <w:rPr>
          <w:b w:val="0"/>
        </w:rPr>
      </w:pPr>
      <w:r w:rsidRPr="00EF00C7">
        <w:rPr>
          <w:b w:val="0"/>
        </w:rPr>
        <w:t>Actors</w:t>
      </w:r>
    </w:p>
    <w:p w:rsidR="007A3C4D" w:rsidRPr="00DB3119" w:rsidRDefault="007A3C4D" w:rsidP="00EA7B49">
      <w:pPr>
        <w:pStyle w:val="dot"/>
        <w:ind w:left="720"/>
        <w:rPr>
          <w:b w:val="0"/>
        </w:rPr>
      </w:pPr>
      <w:r w:rsidRPr="00EF00C7">
        <w:rPr>
          <w:b w:val="0"/>
        </w:rPr>
        <w:t>Peacock</w:t>
      </w:r>
    </w:p>
    <w:p w:rsidR="007A3C4D" w:rsidRPr="002315B1" w:rsidRDefault="007A3C4D" w:rsidP="00EA7B49">
      <w:pPr>
        <w:pStyle w:val="ListParagraph"/>
        <w:tabs>
          <w:tab w:val="left" w:pos="1530"/>
        </w:tabs>
        <w:ind w:left="2160"/>
        <w:sectPr w:rsidR="007A3C4D" w:rsidRPr="002315B1" w:rsidSect="004F1486">
          <w:type w:val="continuous"/>
          <w:pgSz w:w="12240" w:h="15840"/>
          <w:pgMar w:top="1440" w:right="1440" w:bottom="1440" w:left="1440" w:header="720" w:footer="720" w:gutter="0"/>
          <w:cols w:num="2" w:space="720"/>
          <w:docGrid w:linePitch="360"/>
        </w:sectPr>
      </w:pPr>
    </w:p>
    <w:p w:rsidR="007A3C4D" w:rsidRPr="00877A86" w:rsidRDefault="007A3C4D" w:rsidP="00EA7B49">
      <w:pPr>
        <w:pStyle w:val="ListParagraph"/>
        <w:tabs>
          <w:tab w:val="left" w:pos="1530"/>
        </w:tabs>
        <w:ind w:left="2160"/>
      </w:pPr>
    </w:p>
    <w:p w:rsidR="007A3C4D" w:rsidRDefault="007A3C4D" w:rsidP="00EA7B49">
      <w:pPr>
        <w:pStyle w:val="ListParagraph"/>
        <w:numPr>
          <w:ilvl w:val="0"/>
          <w:numId w:val="63"/>
        </w:numPr>
        <w:tabs>
          <w:tab w:val="left" w:pos="1530"/>
        </w:tabs>
      </w:pPr>
      <w:r w:rsidRPr="004F1486">
        <w:rPr>
          <w:b/>
        </w:rPr>
        <w:t>Feminine nouns</w:t>
      </w:r>
      <w:r w:rsidRPr="00877A86">
        <w:t xml:space="preserve"> </w:t>
      </w:r>
      <w:r w:rsidRPr="00DB3119">
        <w:rPr>
          <w:b/>
        </w:rPr>
        <w:t>represent female figures or female members of a species.</w:t>
      </w:r>
    </w:p>
    <w:p w:rsidR="007A3C4D" w:rsidRPr="00877A86" w:rsidRDefault="007A3C4D" w:rsidP="00EA7B49">
      <w:pPr>
        <w:pStyle w:val="ListParagraph"/>
        <w:tabs>
          <w:tab w:val="left" w:pos="1530"/>
        </w:tabs>
        <w:ind w:left="2160"/>
        <w:rPr>
          <w:b/>
        </w:rPr>
      </w:pPr>
      <w:r w:rsidRPr="00877A86">
        <w:rPr>
          <w:b/>
        </w:rPr>
        <w:t>For Example:</w:t>
      </w:r>
    </w:p>
    <w:p w:rsidR="007A3C4D" w:rsidRDefault="007A3C4D" w:rsidP="00EA7B49">
      <w:pPr>
        <w:pStyle w:val="dot"/>
        <w:sectPr w:rsidR="007A3C4D" w:rsidSect="00716E86">
          <w:type w:val="continuous"/>
          <w:pgSz w:w="12240" w:h="15840"/>
          <w:pgMar w:top="1440" w:right="1440" w:bottom="1440" w:left="1440" w:header="720" w:footer="720" w:gutter="0"/>
          <w:cols w:space="720"/>
          <w:docGrid w:linePitch="360"/>
        </w:sectPr>
      </w:pPr>
    </w:p>
    <w:p w:rsidR="007A3C4D" w:rsidRPr="00AC3284" w:rsidRDefault="007A3C4D" w:rsidP="00EA7B49">
      <w:pPr>
        <w:pStyle w:val="dot"/>
      </w:pPr>
      <w:r w:rsidRPr="00EF00C7">
        <w:rPr>
          <w:b w:val="0"/>
        </w:rPr>
        <w:lastRenderedPageBreak/>
        <w:t>Woman</w:t>
      </w:r>
    </w:p>
    <w:p w:rsidR="007A3C4D" w:rsidRPr="00DB3119" w:rsidRDefault="007A3C4D" w:rsidP="00EA7B49">
      <w:pPr>
        <w:pStyle w:val="dot"/>
        <w:rPr>
          <w:b w:val="0"/>
        </w:rPr>
      </w:pPr>
      <w:r w:rsidRPr="00EF00C7">
        <w:rPr>
          <w:b w:val="0"/>
        </w:rPr>
        <w:t>Girl</w:t>
      </w:r>
    </w:p>
    <w:p w:rsidR="007A3C4D" w:rsidRPr="00DB3119" w:rsidRDefault="007A3C4D" w:rsidP="00EA7B49">
      <w:pPr>
        <w:pStyle w:val="dot"/>
        <w:rPr>
          <w:b w:val="0"/>
        </w:rPr>
      </w:pPr>
      <w:r w:rsidRPr="00EF00C7">
        <w:rPr>
          <w:b w:val="0"/>
        </w:rPr>
        <w:t>Mom</w:t>
      </w:r>
    </w:p>
    <w:p w:rsidR="007A3C4D" w:rsidRPr="00DB3119" w:rsidRDefault="007A3C4D" w:rsidP="00EA7B49">
      <w:pPr>
        <w:pStyle w:val="dot"/>
        <w:rPr>
          <w:b w:val="0"/>
        </w:rPr>
      </w:pPr>
      <w:r w:rsidRPr="00EF00C7">
        <w:rPr>
          <w:b w:val="0"/>
        </w:rPr>
        <w:t>Goddess</w:t>
      </w:r>
    </w:p>
    <w:p w:rsidR="007A3C4D" w:rsidRPr="00AC3284" w:rsidRDefault="007A3C4D" w:rsidP="00EA7B49">
      <w:pPr>
        <w:pStyle w:val="dot"/>
        <w:rPr>
          <w:b w:val="0"/>
        </w:rPr>
      </w:pPr>
      <w:r w:rsidRPr="00EF00C7">
        <w:rPr>
          <w:b w:val="0"/>
        </w:rPr>
        <w:t>Actress</w:t>
      </w:r>
    </w:p>
    <w:p w:rsidR="007A3C4D" w:rsidRPr="00DB3119" w:rsidRDefault="007A3C4D" w:rsidP="00EA7B49">
      <w:pPr>
        <w:pStyle w:val="dot"/>
        <w:ind w:left="720"/>
        <w:rPr>
          <w:b w:val="0"/>
        </w:rPr>
      </w:pPr>
      <w:r w:rsidRPr="00EF00C7">
        <w:rPr>
          <w:b w:val="0"/>
        </w:rPr>
        <w:lastRenderedPageBreak/>
        <w:t>Tigress</w:t>
      </w:r>
    </w:p>
    <w:p w:rsidR="007A3C4D" w:rsidRPr="00DB3119" w:rsidRDefault="007A3C4D" w:rsidP="00EA7B49">
      <w:pPr>
        <w:pStyle w:val="dot"/>
        <w:ind w:left="720"/>
        <w:rPr>
          <w:b w:val="0"/>
        </w:rPr>
      </w:pPr>
      <w:r w:rsidRPr="00EF00C7">
        <w:rPr>
          <w:b w:val="0"/>
        </w:rPr>
        <w:t>Witch</w:t>
      </w:r>
    </w:p>
    <w:p w:rsidR="007A3C4D" w:rsidRPr="00AC3284" w:rsidRDefault="007A3C4D" w:rsidP="00EA7B49">
      <w:pPr>
        <w:pStyle w:val="dot"/>
        <w:ind w:left="720"/>
        <w:rPr>
          <w:b w:val="0"/>
        </w:rPr>
      </w:pPr>
      <w:r w:rsidRPr="00EF00C7">
        <w:rPr>
          <w:b w:val="0"/>
        </w:rPr>
        <w:t>Lady</w:t>
      </w:r>
    </w:p>
    <w:p w:rsidR="007A3C4D" w:rsidRPr="00DB3119" w:rsidRDefault="007A3C4D" w:rsidP="00EA7B49">
      <w:pPr>
        <w:pStyle w:val="dot"/>
        <w:ind w:left="720"/>
        <w:rPr>
          <w:b w:val="0"/>
        </w:rPr>
      </w:pPr>
      <w:r w:rsidRPr="00EF00C7">
        <w:rPr>
          <w:b w:val="0"/>
        </w:rPr>
        <w:t>D</w:t>
      </w:r>
      <w:r w:rsidR="00373FC8" w:rsidRPr="00EF00C7">
        <w:rPr>
          <w:b w:val="0"/>
        </w:rPr>
        <w:t>a</w:t>
      </w:r>
      <w:r w:rsidRPr="00AC3284">
        <w:rPr>
          <w:b w:val="0"/>
        </w:rPr>
        <w:t>ughter</w:t>
      </w:r>
    </w:p>
    <w:p w:rsidR="007A3C4D" w:rsidRPr="00AC3284" w:rsidRDefault="007A3C4D" w:rsidP="00EA7B49">
      <w:pPr>
        <w:pStyle w:val="dot"/>
        <w:ind w:left="720"/>
        <w:rPr>
          <w:b w:val="0"/>
        </w:rPr>
      </w:pPr>
      <w:r w:rsidRPr="00EF00C7">
        <w:rPr>
          <w:b w:val="0"/>
        </w:rPr>
        <w:t>Wife</w:t>
      </w:r>
    </w:p>
    <w:p w:rsidR="007A3C4D" w:rsidRDefault="007A3C4D" w:rsidP="00EA7B49">
      <w:pPr>
        <w:pStyle w:val="ListParagraph"/>
        <w:tabs>
          <w:tab w:val="left" w:pos="1530"/>
        </w:tabs>
        <w:ind w:left="2160"/>
        <w:sectPr w:rsidR="007A3C4D" w:rsidSect="00F703B5">
          <w:type w:val="continuous"/>
          <w:pgSz w:w="12240" w:h="15840"/>
          <w:pgMar w:top="1440" w:right="1440" w:bottom="1440" w:left="1440" w:header="720" w:footer="720" w:gutter="0"/>
          <w:cols w:num="2" w:space="720"/>
          <w:docGrid w:linePitch="360"/>
        </w:sectPr>
      </w:pPr>
    </w:p>
    <w:p w:rsidR="007A3C4D" w:rsidRPr="00877A86" w:rsidRDefault="007A3C4D" w:rsidP="00EA7B49">
      <w:pPr>
        <w:pStyle w:val="ListParagraph"/>
        <w:tabs>
          <w:tab w:val="left" w:pos="1530"/>
        </w:tabs>
        <w:ind w:left="2160"/>
      </w:pPr>
    </w:p>
    <w:p w:rsidR="00EA7B49" w:rsidRPr="00877A86" w:rsidRDefault="007A3C4D" w:rsidP="00EA7B49">
      <w:pPr>
        <w:pStyle w:val="ListParagraph"/>
        <w:numPr>
          <w:ilvl w:val="0"/>
          <w:numId w:val="63"/>
        </w:numPr>
        <w:tabs>
          <w:tab w:val="left" w:pos="1530"/>
        </w:tabs>
        <w:rPr>
          <w:b/>
        </w:rPr>
      </w:pPr>
      <w:r w:rsidRPr="00373FC8">
        <w:rPr>
          <w:b/>
          <w:noProof/>
        </w:rPr>
        <w:t>Common</w:t>
      </w:r>
      <w:r w:rsidRPr="004F1486">
        <w:rPr>
          <w:b/>
        </w:rPr>
        <w:t xml:space="preserve"> nouns</w:t>
      </w:r>
      <w:r w:rsidRPr="00877A86">
        <w:t xml:space="preserve"> </w:t>
      </w:r>
      <w:r w:rsidRPr="00DB3119">
        <w:rPr>
          <w:b/>
        </w:rPr>
        <w:t>represent to members of a species which don’t specify the</w:t>
      </w:r>
      <w:r w:rsidRPr="00877A86">
        <w:t xml:space="preserve"> </w:t>
      </w:r>
      <w:r w:rsidRPr="00DB3119">
        <w:rPr>
          <w:b/>
        </w:rPr>
        <w:t>gender.</w:t>
      </w:r>
      <w:r w:rsidR="00EA7B49" w:rsidRPr="00EA7B49">
        <w:rPr>
          <w:b/>
        </w:rPr>
        <w:t xml:space="preserve"> </w:t>
      </w:r>
      <w:r w:rsidR="00EA7B49" w:rsidRPr="00877A86">
        <w:rPr>
          <w:b/>
        </w:rPr>
        <w:t>For Example:</w:t>
      </w:r>
    </w:p>
    <w:p w:rsidR="007A3C4D" w:rsidRDefault="007A3C4D" w:rsidP="00EA7B49">
      <w:pPr>
        <w:pStyle w:val="dot"/>
        <w:numPr>
          <w:ilvl w:val="0"/>
          <w:numId w:val="0"/>
        </w:numPr>
        <w:sectPr w:rsidR="007A3C4D" w:rsidSect="00716E86">
          <w:type w:val="continuous"/>
          <w:pgSz w:w="12240" w:h="15840"/>
          <w:pgMar w:top="1440" w:right="1440" w:bottom="1440" w:left="1440" w:header="720" w:footer="720" w:gutter="0"/>
          <w:cols w:space="720"/>
          <w:docGrid w:linePitch="360"/>
        </w:sectPr>
      </w:pPr>
    </w:p>
    <w:p w:rsidR="007A3C4D" w:rsidRPr="00DB3119" w:rsidRDefault="007A3C4D" w:rsidP="00EA7B49">
      <w:pPr>
        <w:pStyle w:val="dot"/>
        <w:rPr>
          <w:b w:val="0"/>
        </w:rPr>
      </w:pPr>
      <w:r w:rsidRPr="00EF00C7">
        <w:rPr>
          <w:b w:val="0"/>
        </w:rPr>
        <w:lastRenderedPageBreak/>
        <w:t>Parent</w:t>
      </w:r>
    </w:p>
    <w:p w:rsidR="007A3C4D" w:rsidRPr="00AC3284" w:rsidRDefault="007A3C4D" w:rsidP="00EA7B49">
      <w:pPr>
        <w:pStyle w:val="dot"/>
        <w:rPr>
          <w:b w:val="0"/>
        </w:rPr>
      </w:pPr>
      <w:r w:rsidRPr="00EF00C7">
        <w:rPr>
          <w:b w:val="0"/>
        </w:rPr>
        <w:t>Friend</w:t>
      </w:r>
    </w:p>
    <w:p w:rsidR="007A3C4D" w:rsidRPr="00DB3119" w:rsidRDefault="007A3C4D" w:rsidP="00EA7B49">
      <w:pPr>
        <w:pStyle w:val="dot"/>
        <w:rPr>
          <w:b w:val="0"/>
        </w:rPr>
      </w:pPr>
      <w:r w:rsidRPr="00EF00C7">
        <w:rPr>
          <w:b w:val="0"/>
        </w:rPr>
        <w:t>Horse</w:t>
      </w:r>
    </w:p>
    <w:p w:rsidR="007A3C4D" w:rsidRPr="00DB3119" w:rsidRDefault="007A3C4D" w:rsidP="00EA7B49">
      <w:pPr>
        <w:pStyle w:val="dot"/>
        <w:rPr>
          <w:b w:val="0"/>
        </w:rPr>
      </w:pPr>
      <w:r w:rsidRPr="00EF00C7">
        <w:rPr>
          <w:b w:val="0"/>
        </w:rPr>
        <w:t>People</w:t>
      </w:r>
    </w:p>
    <w:p w:rsidR="007A3C4D" w:rsidRPr="00DB3119" w:rsidRDefault="007A3C4D" w:rsidP="00EA7B49">
      <w:pPr>
        <w:pStyle w:val="dot"/>
        <w:rPr>
          <w:b w:val="0"/>
        </w:rPr>
      </w:pPr>
      <w:r w:rsidRPr="00EF00C7">
        <w:rPr>
          <w:b w:val="0"/>
        </w:rPr>
        <w:t>Student</w:t>
      </w:r>
    </w:p>
    <w:p w:rsidR="007A3C4D" w:rsidRPr="00DB3119" w:rsidRDefault="007A3C4D" w:rsidP="00EA7B49">
      <w:pPr>
        <w:pStyle w:val="dot"/>
        <w:ind w:left="720" w:hanging="360"/>
        <w:rPr>
          <w:b w:val="0"/>
        </w:rPr>
      </w:pPr>
      <w:r w:rsidRPr="00EF00C7">
        <w:rPr>
          <w:b w:val="0"/>
        </w:rPr>
        <w:lastRenderedPageBreak/>
        <w:t>Em</w:t>
      </w:r>
      <w:r w:rsidR="00373FC8" w:rsidRPr="00EF00C7">
        <w:rPr>
          <w:b w:val="0"/>
        </w:rPr>
        <w:t>ploye</w:t>
      </w:r>
      <w:r w:rsidRPr="00AC3284">
        <w:rPr>
          <w:b w:val="0"/>
        </w:rPr>
        <w:t>e</w:t>
      </w:r>
    </w:p>
    <w:p w:rsidR="007A3C4D" w:rsidRPr="00DB3119" w:rsidRDefault="007A3C4D" w:rsidP="00EA7B49">
      <w:pPr>
        <w:pStyle w:val="dot"/>
        <w:ind w:left="720" w:hanging="360"/>
        <w:rPr>
          <w:b w:val="0"/>
        </w:rPr>
      </w:pPr>
      <w:r w:rsidRPr="00EF00C7">
        <w:rPr>
          <w:b w:val="0"/>
        </w:rPr>
        <w:t>Client</w:t>
      </w:r>
    </w:p>
    <w:p w:rsidR="007A3C4D" w:rsidRPr="00DB3119" w:rsidRDefault="007A3C4D" w:rsidP="00EA7B49">
      <w:pPr>
        <w:pStyle w:val="dot"/>
        <w:ind w:left="720" w:hanging="360"/>
        <w:rPr>
          <w:b w:val="0"/>
        </w:rPr>
      </w:pPr>
      <w:r w:rsidRPr="00EF00C7">
        <w:rPr>
          <w:b w:val="0"/>
        </w:rPr>
        <w:t>Student</w:t>
      </w:r>
    </w:p>
    <w:p w:rsidR="007A3C4D" w:rsidRPr="00AC3284" w:rsidRDefault="007A3C4D" w:rsidP="00EA7B49">
      <w:pPr>
        <w:pStyle w:val="dot"/>
        <w:ind w:left="720" w:hanging="360"/>
        <w:rPr>
          <w:b w:val="0"/>
        </w:rPr>
      </w:pPr>
      <w:r w:rsidRPr="00EF00C7">
        <w:rPr>
          <w:b w:val="0"/>
        </w:rPr>
        <w:t>Patient</w:t>
      </w:r>
    </w:p>
    <w:p w:rsidR="007A3C4D" w:rsidRPr="00DB3119" w:rsidRDefault="007A3C4D" w:rsidP="00EA7B49">
      <w:pPr>
        <w:pStyle w:val="dot"/>
        <w:ind w:left="720" w:hanging="360"/>
        <w:rPr>
          <w:b w:val="0"/>
        </w:rPr>
      </w:pPr>
      <w:r w:rsidRPr="00EF00C7">
        <w:rPr>
          <w:b w:val="0"/>
        </w:rPr>
        <w:t>Chicken</w:t>
      </w:r>
    </w:p>
    <w:p w:rsidR="007A3C4D" w:rsidRDefault="007A3C4D" w:rsidP="00EA7B49">
      <w:pPr>
        <w:pStyle w:val="ListParagraph"/>
        <w:tabs>
          <w:tab w:val="left" w:pos="1530"/>
        </w:tabs>
        <w:ind w:left="2160"/>
        <w:sectPr w:rsidR="007A3C4D" w:rsidSect="00F703B5">
          <w:type w:val="continuous"/>
          <w:pgSz w:w="12240" w:h="15840"/>
          <w:pgMar w:top="1440" w:right="1440" w:bottom="1440" w:left="1440" w:header="720" w:footer="720" w:gutter="0"/>
          <w:cols w:num="2" w:space="720"/>
          <w:docGrid w:linePitch="360"/>
        </w:sectPr>
      </w:pPr>
    </w:p>
    <w:p w:rsidR="007A3C4D" w:rsidRPr="00877A86" w:rsidRDefault="007A3C4D" w:rsidP="00EA7B49">
      <w:pPr>
        <w:pStyle w:val="ListParagraph"/>
        <w:tabs>
          <w:tab w:val="left" w:pos="1530"/>
        </w:tabs>
        <w:ind w:left="2160"/>
      </w:pPr>
    </w:p>
    <w:p w:rsidR="007A3C4D" w:rsidRDefault="007A3C4D" w:rsidP="00EA7B49">
      <w:pPr>
        <w:pStyle w:val="ListParagraph"/>
        <w:numPr>
          <w:ilvl w:val="0"/>
          <w:numId w:val="63"/>
        </w:numPr>
        <w:tabs>
          <w:tab w:val="left" w:pos="1530"/>
        </w:tabs>
      </w:pPr>
      <w:r w:rsidRPr="004F1486">
        <w:rPr>
          <w:b/>
        </w:rPr>
        <w:t>Neuter nouns</w:t>
      </w:r>
      <w:r>
        <w:t xml:space="preserve"> </w:t>
      </w:r>
      <w:r w:rsidRPr="00DB3119">
        <w:rPr>
          <w:b/>
        </w:rPr>
        <w:t>represent things that have no gender.</w:t>
      </w:r>
    </w:p>
    <w:p w:rsidR="007A3C4D" w:rsidRPr="00877A86" w:rsidRDefault="007A3C4D" w:rsidP="00EA7B49">
      <w:pPr>
        <w:pStyle w:val="ListParagraph"/>
        <w:tabs>
          <w:tab w:val="left" w:pos="1530"/>
        </w:tabs>
        <w:ind w:left="2160"/>
        <w:rPr>
          <w:b/>
        </w:rPr>
      </w:pPr>
      <w:r w:rsidRPr="00877A86">
        <w:rPr>
          <w:b/>
        </w:rPr>
        <w:t>For Example:</w:t>
      </w:r>
    </w:p>
    <w:p w:rsidR="007A3C4D" w:rsidRDefault="007A3C4D" w:rsidP="00EA7B49">
      <w:pPr>
        <w:pStyle w:val="dot"/>
        <w:sectPr w:rsidR="007A3C4D" w:rsidSect="00716E86">
          <w:type w:val="continuous"/>
          <w:pgSz w:w="12240" w:h="15840"/>
          <w:pgMar w:top="1440" w:right="1440" w:bottom="1440" w:left="1440" w:header="720" w:footer="720" w:gutter="0"/>
          <w:cols w:space="720"/>
          <w:docGrid w:linePitch="360"/>
        </w:sectPr>
      </w:pPr>
    </w:p>
    <w:p w:rsidR="007A3C4D" w:rsidRPr="00DB3119" w:rsidRDefault="007A3C4D" w:rsidP="00EA7B49">
      <w:pPr>
        <w:pStyle w:val="dot"/>
        <w:rPr>
          <w:b w:val="0"/>
        </w:rPr>
      </w:pPr>
      <w:r w:rsidRPr="00EF00C7">
        <w:rPr>
          <w:b w:val="0"/>
        </w:rPr>
        <w:lastRenderedPageBreak/>
        <w:t>Rock</w:t>
      </w:r>
    </w:p>
    <w:p w:rsidR="007A3C4D" w:rsidRPr="00DB3119" w:rsidRDefault="007A3C4D" w:rsidP="00EA7B49">
      <w:pPr>
        <w:pStyle w:val="dot"/>
        <w:rPr>
          <w:b w:val="0"/>
        </w:rPr>
      </w:pPr>
      <w:r w:rsidRPr="00EF00C7">
        <w:rPr>
          <w:b w:val="0"/>
        </w:rPr>
        <w:t>Box</w:t>
      </w:r>
    </w:p>
    <w:p w:rsidR="007A3C4D" w:rsidRPr="00DB3119" w:rsidRDefault="007A3C4D" w:rsidP="00EA7B49">
      <w:pPr>
        <w:pStyle w:val="dot"/>
        <w:rPr>
          <w:b w:val="0"/>
        </w:rPr>
      </w:pPr>
      <w:r w:rsidRPr="00EF00C7">
        <w:rPr>
          <w:b w:val="0"/>
        </w:rPr>
        <w:t>Pen</w:t>
      </w:r>
    </w:p>
    <w:p w:rsidR="007A3C4D" w:rsidRPr="00DB3119" w:rsidRDefault="007A3C4D" w:rsidP="00EA7B49">
      <w:pPr>
        <w:pStyle w:val="dot"/>
        <w:rPr>
          <w:b w:val="0"/>
        </w:rPr>
      </w:pPr>
      <w:r w:rsidRPr="00EF00C7">
        <w:rPr>
          <w:b w:val="0"/>
        </w:rPr>
        <w:t>Mountain</w:t>
      </w:r>
    </w:p>
    <w:p w:rsidR="007A3C4D" w:rsidRPr="00DB3119" w:rsidRDefault="007A3C4D" w:rsidP="00EA7B49">
      <w:pPr>
        <w:pStyle w:val="dot"/>
        <w:rPr>
          <w:b w:val="0"/>
        </w:rPr>
      </w:pPr>
      <w:r w:rsidRPr="00EF00C7">
        <w:rPr>
          <w:b w:val="0"/>
        </w:rPr>
        <w:t>Sun</w:t>
      </w:r>
    </w:p>
    <w:p w:rsidR="007A3C4D" w:rsidRPr="00DB3119" w:rsidRDefault="007A3C4D" w:rsidP="00EA7B49">
      <w:pPr>
        <w:pStyle w:val="dot"/>
        <w:ind w:left="720"/>
        <w:rPr>
          <w:b w:val="0"/>
        </w:rPr>
      </w:pPr>
      <w:r w:rsidRPr="00EF00C7">
        <w:rPr>
          <w:b w:val="0"/>
        </w:rPr>
        <w:lastRenderedPageBreak/>
        <w:t>Table</w:t>
      </w:r>
    </w:p>
    <w:p w:rsidR="007A3C4D" w:rsidRPr="00DB3119" w:rsidRDefault="007A3C4D" w:rsidP="00EA7B49">
      <w:pPr>
        <w:pStyle w:val="dot"/>
        <w:ind w:left="720"/>
        <w:rPr>
          <w:b w:val="0"/>
        </w:rPr>
      </w:pPr>
      <w:r w:rsidRPr="00EF00C7">
        <w:rPr>
          <w:b w:val="0"/>
        </w:rPr>
        <w:t>Pencil</w:t>
      </w:r>
    </w:p>
    <w:p w:rsidR="007A3C4D" w:rsidRPr="00DB3119" w:rsidRDefault="007A3C4D" w:rsidP="00EA7B49">
      <w:pPr>
        <w:pStyle w:val="dot"/>
        <w:ind w:left="720"/>
        <w:rPr>
          <w:b w:val="0"/>
        </w:rPr>
      </w:pPr>
      <w:r w:rsidRPr="00EF00C7">
        <w:rPr>
          <w:b w:val="0"/>
        </w:rPr>
        <w:t>River</w:t>
      </w:r>
    </w:p>
    <w:p w:rsidR="007A3C4D" w:rsidRPr="00DB3119" w:rsidRDefault="007A3C4D" w:rsidP="00EA7B49">
      <w:pPr>
        <w:pStyle w:val="dot"/>
        <w:ind w:left="720"/>
        <w:rPr>
          <w:b w:val="0"/>
        </w:rPr>
      </w:pPr>
      <w:r w:rsidRPr="00EF00C7">
        <w:rPr>
          <w:b w:val="0"/>
        </w:rPr>
        <w:t>Laptop</w:t>
      </w:r>
    </w:p>
    <w:p w:rsidR="007A3C4D" w:rsidRPr="00DB3119" w:rsidRDefault="007A3C4D" w:rsidP="00EA7B49">
      <w:pPr>
        <w:pStyle w:val="dot"/>
        <w:ind w:left="720"/>
        <w:rPr>
          <w:b w:val="0"/>
        </w:rPr>
      </w:pPr>
      <w:r w:rsidRPr="00EF00C7">
        <w:rPr>
          <w:b w:val="0"/>
        </w:rPr>
        <w:t>Bottle</w:t>
      </w:r>
    </w:p>
    <w:p w:rsidR="00EA7B49" w:rsidRDefault="00EA7B49" w:rsidP="00EA7B49">
      <w:pPr>
        <w:pStyle w:val="dot"/>
        <w:numPr>
          <w:ilvl w:val="0"/>
          <w:numId w:val="0"/>
        </w:numPr>
        <w:sectPr w:rsidR="00EA7B49" w:rsidSect="007A1116">
          <w:type w:val="continuous"/>
          <w:pgSz w:w="12240" w:h="15840"/>
          <w:pgMar w:top="1440" w:right="1440" w:bottom="1440" w:left="1440" w:header="720" w:footer="720" w:gutter="0"/>
          <w:cols w:num="2" w:space="720"/>
          <w:docGrid w:linePitch="360"/>
        </w:sectPr>
      </w:pPr>
    </w:p>
    <w:p w:rsidR="00DF47B2" w:rsidRDefault="00DF47B2">
      <w:pPr>
        <w:spacing w:before="0" w:after="200"/>
        <w:rPr>
          <w:rFonts w:asciiTheme="majorHAnsi" w:eastAsiaTheme="majorEastAsia" w:hAnsiTheme="majorHAnsi" w:cstheme="majorBidi"/>
          <w:smallCaps/>
          <w:color w:val="000000" w:themeColor="text1"/>
          <w:sz w:val="36"/>
          <w:szCs w:val="36"/>
        </w:rPr>
      </w:pPr>
    </w:p>
    <w:p w:rsidR="00DF47B2" w:rsidRDefault="00DF47B2">
      <w:pPr>
        <w:spacing w:before="0" w:after="200"/>
        <w:rPr>
          <w:rFonts w:asciiTheme="majorHAnsi" w:eastAsiaTheme="majorEastAsia" w:hAnsiTheme="majorHAnsi" w:cstheme="majorBidi"/>
          <w:smallCaps/>
          <w:color w:val="000000" w:themeColor="text1"/>
          <w:sz w:val="36"/>
          <w:szCs w:val="36"/>
        </w:rPr>
      </w:pPr>
    </w:p>
    <w:p w:rsidR="00DF47B2" w:rsidRDefault="00DF47B2">
      <w:pPr>
        <w:spacing w:before="0" w:after="200"/>
        <w:rPr>
          <w:rFonts w:asciiTheme="majorHAnsi" w:eastAsiaTheme="majorEastAsia" w:hAnsiTheme="majorHAnsi" w:cstheme="majorBidi"/>
          <w:smallCaps/>
          <w:color w:val="000000" w:themeColor="text1"/>
          <w:sz w:val="36"/>
          <w:szCs w:val="36"/>
        </w:rPr>
      </w:pPr>
    </w:p>
    <w:p w:rsidR="00DF47B2" w:rsidRDefault="00DF47B2">
      <w:pPr>
        <w:spacing w:before="0" w:after="200"/>
        <w:rPr>
          <w:rFonts w:asciiTheme="majorHAnsi" w:eastAsiaTheme="majorEastAsia" w:hAnsiTheme="majorHAnsi" w:cstheme="majorBidi"/>
          <w:smallCaps/>
          <w:color w:val="000000" w:themeColor="text1"/>
          <w:sz w:val="36"/>
          <w:szCs w:val="36"/>
        </w:rPr>
      </w:pPr>
    </w:p>
    <w:p w:rsidR="00380325" w:rsidRPr="00380325" w:rsidRDefault="002E3266" w:rsidP="00380325">
      <w:pPr>
        <w:pStyle w:val="ListParagraph"/>
        <w:numPr>
          <w:ilvl w:val="0"/>
          <w:numId w:val="68"/>
        </w:numPr>
        <w:rPr>
          <w:rFonts w:asciiTheme="majorHAnsi" w:hAnsiTheme="majorHAnsi"/>
          <w:b/>
          <w:sz w:val="28"/>
          <w:szCs w:val="28"/>
        </w:rPr>
      </w:pPr>
      <w:r w:rsidRPr="003575C7">
        <w:rPr>
          <w:rFonts w:asciiTheme="majorHAnsi" w:hAnsiTheme="majorHAnsi"/>
          <w:b/>
          <w:sz w:val="28"/>
          <w:szCs w:val="28"/>
        </w:rPr>
        <w:lastRenderedPageBreak/>
        <w:t>Some e</w:t>
      </w:r>
      <w:r w:rsidR="00516B8C" w:rsidRPr="003575C7">
        <w:rPr>
          <w:rFonts w:asciiTheme="majorHAnsi" w:hAnsiTheme="majorHAnsi"/>
          <w:b/>
          <w:sz w:val="28"/>
          <w:szCs w:val="28"/>
        </w:rPr>
        <w:t>xample of</w:t>
      </w:r>
      <w:r w:rsidR="003575C7" w:rsidRPr="003575C7">
        <w:rPr>
          <w:rFonts w:asciiTheme="majorHAnsi" w:hAnsiTheme="majorHAnsi"/>
          <w:b/>
          <w:sz w:val="28"/>
          <w:szCs w:val="28"/>
        </w:rPr>
        <w:t xml:space="preserve"> Gender</w:t>
      </w:r>
    </w:p>
    <w:tbl>
      <w:tblPr>
        <w:tblpPr w:leftFromText="180" w:rightFromText="180" w:vertAnchor="page" w:horzAnchor="margin" w:tblpXSpec="center" w:tblpY="2605"/>
        <w:tblW w:w="442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AEEF3" w:themeFill="accent5" w:themeFillTint="33"/>
        <w:tblCellMar>
          <w:top w:w="144" w:type="dxa"/>
          <w:left w:w="0" w:type="dxa"/>
          <w:right w:w="0" w:type="dxa"/>
        </w:tblCellMar>
        <w:tblLook w:val="04A0" w:firstRow="1" w:lastRow="0" w:firstColumn="1" w:lastColumn="0" w:noHBand="0" w:noVBand="1"/>
      </w:tblPr>
      <w:tblGrid>
        <w:gridCol w:w="2117"/>
        <w:gridCol w:w="2070"/>
        <w:gridCol w:w="2163"/>
        <w:gridCol w:w="2045"/>
      </w:tblGrid>
      <w:tr w:rsidR="00380325" w:rsidRPr="00A44FD2" w:rsidTr="00E04F1D">
        <w:tc>
          <w:tcPr>
            <w:tcW w:w="1261" w:type="pct"/>
            <w:shd w:val="clear" w:color="auto" w:fill="FDE9D9" w:themeFill="accent6" w:themeFillTint="33"/>
            <w:tcMar>
              <w:top w:w="0" w:type="dxa"/>
              <w:left w:w="108" w:type="dxa"/>
              <w:bottom w:w="0" w:type="dxa"/>
              <w:right w:w="108" w:type="dxa"/>
            </w:tcMar>
            <w:vAlign w:val="center"/>
          </w:tcPr>
          <w:p w:rsidR="00380325" w:rsidRPr="00882510" w:rsidRDefault="00380325" w:rsidP="00E04F1D">
            <w:pPr>
              <w:rPr>
                <w:rFonts w:asciiTheme="majorHAnsi" w:hAnsiTheme="majorHAnsi" w:cstheme="minorHAnsi"/>
                <w:b/>
                <w:sz w:val="24"/>
                <w:szCs w:val="24"/>
              </w:rPr>
            </w:pPr>
            <w:r w:rsidRPr="00882510">
              <w:rPr>
                <w:rFonts w:asciiTheme="majorHAnsi" w:hAnsiTheme="majorHAnsi"/>
                <w:b/>
                <w:sz w:val="24"/>
                <w:szCs w:val="24"/>
              </w:rPr>
              <w:t xml:space="preserve">Masculine </w:t>
            </w:r>
          </w:p>
        </w:tc>
        <w:tc>
          <w:tcPr>
            <w:tcW w:w="1233" w:type="pct"/>
            <w:shd w:val="clear" w:color="auto" w:fill="FDE9D9" w:themeFill="accent6" w:themeFillTint="33"/>
            <w:tcMar>
              <w:top w:w="0" w:type="dxa"/>
              <w:left w:w="108" w:type="dxa"/>
              <w:bottom w:w="0" w:type="dxa"/>
              <w:right w:w="108" w:type="dxa"/>
            </w:tcMar>
            <w:vAlign w:val="center"/>
          </w:tcPr>
          <w:p w:rsidR="00380325" w:rsidRPr="00882510" w:rsidRDefault="00380325" w:rsidP="00E04F1D">
            <w:pPr>
              <w:rPr>
                <w:rFonts w:asciiTheme="majorHAnsi" w:hAnsiTheme="majorHAnsi" w:cs="Nirmala UI"/>
                <w:b/>
                <w:sz w:val="24"/>
                <w:szCs w:val="24"/>
              </w:rPr>
            </w:pPr>
            <w:r w:rsidRPr="00882510">
              <w:rPr>
                <w:rFonts w:asciiTheme="majorHAnsi" w:hAnsiTheme="majorHAnsi" w:cs="Nirmala UI"/>
                <w:b/>
                <w:sz w:val="24"/>
                <w:szCs w:val="24"/>
              </w:rPr>
              <w:t>Hindi</w:t>
            </w:r>
          </w:p>
        </w:tc>
        <w:tc>
          <w:tcPr>
            <w:tcW w:w="1288" w:type="pct"/>
            <w:shd w:val="clear" w:color="auto" w:fill="FDE9D9" w:themeFill="accent6" w:themeFillTint="33"/>
            <w:tcMar>
              <w:top w:w="0" w:type="dxa"/>
              <w:left w:w="108" w:type="dxa"/>
              <w:bottom w:w="0" w:type="dxa"/>
              <w:right w:w="108" w:type="dxa"/>
            </w:tcMar>
            <w:vAlign w:val="center"/>
          </w:tcPr>
          <w:p w:rsidR="00380325" w:rsidRPr="00882510" w:rsidRDefault="00380325" w:rsidP="00E04F1D">
            <w:pPr>
              <w:rPr>
                <w:rFonts w:asciiTheme="majorHAnsi" w:hAnsiTheme="majorHAnsi" w:cstheme="minorHAnsi"/>
                <w:b/>
                <w:sz w:val="24"/>
                <w:szCs w:val="24"/>
              </w:rPr>
            </w:pPr>
            <w:r w:rsidRPr="00882510">
              <w:rPr>
                <w:rFonts w:asciiTheme="majorHAnsi" w:hAnsiTheme="majorHAnsi"/>
                <w:b/>
                <w:sz w:val="24"/>
                <w:szCs w:val="24"/>
              </w:rPr>
              <w:t>Feminine</w:t>
            </w:r>
          </w:p>
        </w:tc>
        <w:tc>
          <w:tcPr>
            <w:tcW w:w="1218" w:type="pct"/>
            <w:shd w:val="clear" w:color="auto" w:fill="FDE9D9" w:themeFill="accent6" w:themeFillTint="33"/>
            <w:tcMar>
              <w:top w:w="0" w:type="dxa"/>
              <w:left w:w="108" w:type="dxa"/>
              <w:bottom w:w="0" w:type="dxa"/>
              <w:right w:w="108" w:type="dxa"/>
            </w:tcMar>
            <w:vAlign w:val="center"/>
          </w:tcPr>
          <w:p w:rsidR="00380325" w:rsidRPr="00882510" w:rsidRDefault="00380325" w:rsidP="00E04F1D">
            <w:pPr>
              <w:rPr>
                <w:rFonts w:asciiTheme="majorHAnsi" w:hAnsiTheme="majorHAnsi" w:cs="Nirmala UI"/>
                <w:b/>
                <w:sz w:val="24"/>
                <w:szCs w:val="24"/>
              </w:rPr>
            </w:pPr>
            <w:r w:rsidRPr="00882510">
              <w:rPr>
                <w:rFonts w:asciiTheme="majorHAnsi" w:hAnsiTheme="majorHAnsi" w:cs="Nirmala UI"/>
                <w:b/>
                <w:sz w:val="24"/>
                <w:szCs w:val="24"/>
              </w:rPr>
              <w:t>Hindi</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Grandfather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दादा</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Grandmother</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दादी मा</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Dad</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Mum</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Daddy</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Mummy</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मम्मी</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Father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Mother</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Uncle</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चाचा</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Aunt</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चाची</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Husband</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Wife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बीवी</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Son</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बेटा</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Daughter</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बेटी</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Brother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भाई</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Sister</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बहन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Nephew</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भतीजा</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Niece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भांजी</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Bridegroom</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वर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Bride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दुल्हन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Bachelor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अविवाहित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Spinster</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कातनेवाली</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Boy</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लड़का</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Girl</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लड़की</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Man</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आदमी</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Woman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महिला</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Sir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महोदय</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Madam</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महोदया</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King</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राजा</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Queen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रानी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Emperor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सम्राट</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Empress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महारानी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Prince</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राजकुमार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Princess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राजकुमारी</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Heir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वारिस</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Heiress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उत्तराधिकारिणी</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Wizard</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जादूगर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Witch</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डायन</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God</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परमेश्वर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Goddess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देवी</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Master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स्वामी</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Mistress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स्वामिनी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Poet</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कवि</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Poetess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कवयित्री</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Author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लेखक</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Authoress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लेखिका</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Hero</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नायक</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Heroine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नायिका</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Actor</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अभिनेता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Actress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अभिनेत्री</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Host</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मेज़बान</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Hostess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मालकिन</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lastRenderedPageBreak/>
              <w:t>Policeman</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पोलिस वाला</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Policewoman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पुलिस वाली</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Count</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गिनती</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882510">
              <w:rPr>
                <w:rFonts w:cstheme="minorHAnsi"/>
              </w:rPr>
              <w:t>Countess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rPr>
            </w:pPr>
            <w:r w:rsidRPr="00882510">
              <w:rPr>
                <w:rFonts w:ascii="Nirmala UI" w:hAnsi="Nirmala UI" w:cs="Nirmala UI"/>
                <w:sz w:val="20"/>
                <w:szCs w:val="20"/>
                <w:cs/>
              </w:rPr>
              <w:t>काउंटेस</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 xml:space="preserve">Milkman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दूधवाला</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Milkmaid</w:t>
            </w:r>
          </w:p>
        </w:tc>
        <w:tc>
          <w:tcPr>
            <w:tcW w:w="1218" w:type="pct"/>
            <w:shd w:val="clear" w:color="auto" w:fill="DAEEF3" w:themeFill="accent5" w:themeFillTint="33"/>
            <w:tcMar>
              <w:top w:w="0" w:type="dxa"/>
              <w:left w:w="108" w:type="dxa"/>
              <w:bottom w:w="0" w:type="dxa"/>
              <w:right w:w="108" w:type="dxa"/>
            </w:tcMar>
            <w:vAlign w:val="center"/>
          </w:tcPr>
          <w:p w:rsidR="00380325" w:rsidRPr="005B1C04"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rPr>
              <w:t>दूधवाली</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 xml:space="preserve">Peacock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मोर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Peahen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rPr>
              <w:t xml:space="preserve">मोरनी </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 xml:space="preserve">He-goat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बकरा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She-goat</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बाकरी</w:t>
            </w:r>
          </w:p>
        </w:tc>
      </w:tr>
      <w:tr w:rsidR="00380325" w:rsidRPr="00C457F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t>Cock</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Pr>
                <w:rFonts w:ascii="Nirmala UI" w:hAnsi="Nirmala UI" w:cs="Nirmala UI"/>
                <w:sz w:val="20"/>
                <w:szCs w:val="20"/>
                <w:cs/>
              </w:rPr>
              <w:t>मुर्गा</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t>Hen</w:t>
            </w:r>
          </w:p>
        </w:tc>
        <w:tc>
          <w:tcPr>
            <w:tcW w:w="1218" w:type="pct"/>
            <w:shd w:val="clear" w:color="auto" w:fill="DAEEF3" w:themeFill="accent5" w:themeFillTint="33"/>
            <w:tcMar>
              <w:top w:w="0" w:type="dxa"/>
              <w:left w:w="108" w:type="dxa"/>
              <w:bottom w:w="0" w:type="dxa"/>
              <w:right w:w="108" w:type="dxa"/>
            </w:tcMar>
            <w:vAlign w:val="center"/>
          </w:tcPr>
          <w:p w:rsidR="00380325" w:rsidRPr="005B1C04"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rPr>
              <w:t>मुर्गी</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Bull</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Pr>
                <w:rFonts w:ascii="Nirmala UI" w:hAnsi="Nirmala UI" w:cs="Nirmala UI"/>
                <w:sz w:val="20"/>
                <w:szCs w:val="20"/>
                <w:cs/>
              </w:rPr>
              <w:t>बैल</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t>Cow</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rPr>
              <w:t>गाय</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 xml:space="preserve">Tiger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बाघ</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Tigress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rPr>
              <w:t>शेरनी</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D72C58" w:rsidRDefault="00380325" w:rsidP="00E04F1D">
            <w:pPr>
              <w:spacing w:after="0" w:line="360" w:lineRule="auto"/>
            </w:pPr>
            <w:r>
              <w:t xml:space="preserve">Drone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मुफ़्तक़ोर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Bee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मधुमक्खी</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t xml:space="preserve">Gander </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हंस</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D72C58">
              <w:t>Goose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बत्तख</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buck</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हिरन</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doe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हरिणी</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t>Horse</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घोड़ा</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mare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घोड़ी</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ram</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राम</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ewe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भेड़</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boar</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सूअर</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sow</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बीज बोना</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rooster</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मुरग़ा</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hen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मुर्गी</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drake</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मक्खी</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duck</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बत्तख</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bull</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सांड</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cow</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गाय</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gander</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हंस</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goose</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बत्तख</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fox</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लोमड़ी</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vixen</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लोमड़ी</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tiger</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बाघ</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tigress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शेरनी</w:t>
            </w:r>
          </w:p>
        </w:tc>
      </w:tr>
      <w:tr w:rsidR="00380325" w:rsidRPr="00882510" w:rsidTr="00E04F1D">
        <w:tc>
          <w:tcPr>
            <w:tcW w:w="1261"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lion</w:t>
            </w:r>
          </w:p>
        </w:tc>
        <w:tc>
          <w:tcPr>
            <w:tcW w:w="1233" w:type="pct"/>
            <w:shd w:val="clear" w:color="auto" w:fill="DAEEF3" w:themeFill="accent5" w:themeFillTint="33"/>
            <w:tcMar>
              <w:top w:w="0" w:type="dxa"/>
              <w:left w:w="108" w:type="dxa"/>
              <w:bottom w:w="0" w:type="dxa"/>
              <w:right w:w="108" w:type="dxa"/>
            </w:tcMar>
          </w:tcPr>
          <w:p w:rsidR="00380325" w:rsidRPr="00413098" w:rsidRDefault="00380325" w:rsidP="00E04F1D">
            <w:pPr>
              <w:spacing w:after="0" w:line="360" w:lineRule="auto"/>
              <w:rPr>
                <w:rFonts w:ascii="Nirmala UI" w:hAnsi="Nirmala UI" w:cs="Nirmala UI"/>
                <w:sz w:val="20"/>
                <w:szCs w:val="20"/>
              </w:rPr>
            </w:pPr>
            <w:r w:rsidRPr="00413098">
              <w:rPr>
                <w:rFonts w:ascii="Nirmala UI" w:hAnsi="Nirmala UI" w:cs="Nirmala UI"/>
                <w:sz w:val="20"/>
                <w:szCs w:val="20"/>
                <w:cs/>
              </w:rPr>
              <w:t>शेर</w:t>
            </w:r>
          </w:p>
        </w:tc>
        <w:tc>
          <w:tcPr>
            <w:tcW w:w="1288" w:type="pct"/>
            <w:shd w:val="clear" w:color="auto" w:fill="F2F2F2" w:themeFill="background1" w:themeFillShade="F2"/>
            <w:tcMar>
              <w:top w:w="0" w:type="dxa"/>
              <w:left w:w="108" w:type="dxa"/>
              <w:bottom w:w="0" w:type="dxa"/>
              <w:right w:w="108" w:type="dxa"/>
            </w:tcMar>
          </w:tcPr>
          <w:p w:rsidR="00380325" w:rsidRPr="00D72C58" w:rsidRDefault="00380325" w:rsidP="00E04F1D">
            <w:pPr>
              <w:spacing w:after="0" w:line="360" w:lineRule="auto"/>
            </w:pPr>
            <w:r w:rsidRPr="00D72C58">
              <w:t>lioness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शेरनी</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592DB3" w:rsidRDefault="00380325" w:rsidP="00E04F1D">
            <w:pPr>
              <w:spacing w:after="0" w:line="360" w:lineRule="auto"/>
            </w:pPr>
            <w:r w:rsidRPr="00592DB3">
              <w:t>Negro</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नीग्रो</w:t>
            </w:r>
          </w:p>
        </w:tc>
        <w:tc>
          <w:tcPr>
            <w:tcW w:w="1288" w:type="pct"/>
            <w:shd w:val="clear" w:color="auto" w:fill="F2F2F2" w:themeFill="background1" w:themeFillShade="F2"/>
            <w:tcMar>
              <w:top w:w="0" w:type="dxa"/>
              <w:left w:w="108" w:type="dxa"/>
              <w:bottom w:w="0" w:type="dxa"/>
              <w:right w:w="108" w:type="dxa"/>
            </w:tcMar>
            <w:vAlign w:val="center"/>
          </w:tcPr>
          <w:p w:rsidR="00380325" w:rsidRPr="00882510" w:rsidRDefault="00380325" w:rsidP="00E04F1D">
            <w:pPr>
              <w:spacing w:after="0" w:line="360" w:lineRule="auto"/>
              <w:rPr>
                <w:rFonts w:cstheme="minorHAnsi"/>
              </w:rPr>
            </w:pPr>
            <w:r w:rsidRPr="00592DB3">
              <w:t>Jewess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यहूदिन</w:t>
            </w:r>
          </w:p>
        </w:tc>
      </w:tr>
      <w:tr w:rsidR="00380325" w:rsidRPr="00882510" w:rsidTr="00E04F1D">
        <w:tc>
          <w:tcPr>
            <w:tcW w:w="1261" w:type="pct"/>
            <w:shd w:val="clear" w:color="auto" w:fill="F2F2F2" w:themeFill="background1" w:themeFillShade="F2"/>
            <w:tcMar>
              <w:top w:w="0" w:type="dxa"/>
              <w:left w:w="108" w:type="dxa"/>
              <w:bottom w:w="0" w:type="dxa"/>
              <w:right w:w="108" w:type="dxa"/>
            </w:tcMar>
            <w:vAlign w:val="center"/>
          </w:tcPr>
          <w:p w:rsidR="00380325" w:rsidRPr="00592DB3" w:rsidRDefault="00380325" w:rsidP="00E04F1D">
            <w:pPr>
              <w:spacing w:after="0" w:line="360" w:lineRule="auto"/>
            </w:pPr>
            <w:r w:rsidRPr="00592DB3">
              <w:t>Jew</w:t>
            </w:r>
          </w:p>
        </w:tc>
        <w:tc>
          <w:tcPr>
            <w:tcW w:w="1233"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413098">
              <w:rPr>
                <w:rFonts w:ascii="Nirmala UI" w:hAnsi="Nirmala UI" w:cs="Nirmala UI"/>
                <w:sz w:val="20"/>
                <w:szCs w:val="20"/>
                <w:cs/>
              </w:rPr>
              <w:t>यहूदी</w:t>
            </w:r>
          </w:p>
        </w:tc>
        <w:tc>
          <w:tcPr>
            <w:tcW w:w="1288" w:type="pct"/>
            <w:shd w:val="clear" w:color="auto" w:fill="F2F2F2" w:themeFill="background1" w:themeFillShade="F2"/>
            <w:tcMar>
              <w:top w:w="0" w:type="dxa"/>
              <w:left w:w="108" w:type="dxa"/>
              <w:bottom w:w="0" w:type="dxa"/>
              <w:right w:w="108" w:type="dxa"/>
            </w:tcMar>
            <w:vAlign w:val="center"/>
          </w:tcPr>
          <w:p w:rsidR="00380325" w:rsidRPr="00592DB3" w:rsidRDefault="00380325" w:rsidP="00E04F1D">
            <w:pPr>
              <w:spacing w:after="0" w:line="360" w:lineRule="auto"/>
            </w:pPr>
            <w:r w:rsidRPr="00592DB3">
              <w:t>Negress</w:t>
            </w:r>
          </w:p>
        </w:tc>
        <w:tc>
          <w:tcPr>
            <w:tcW w:w="1218" w:type="pct"/>
            <w:shd w:val="clear" w:color="auto" w:fill="DAEEF3" w:themeFill="accent5" w:themeFillTint="33"/>
            <w:tcMar>
              <w:top w:w="0" w:type="dxa"/>
              <w:left w:w="108" w:type="dxa"/>
              <w:bottom w:w="0" w:type="dxa"/>
              <w:right w:w="108" w:type="dxa"/>
            </w:tcMar>
            <w:vAlign w:val="center"/>
          </w:tcPr>
          <w:p w:rsidR="00380325" w:rsidRPr="00882510" w:rsidRDefault="00380325" w:rsidP="00E04F1D">
            <w:pPr>
              <w:spacing w:after="0" w:line="360" w:lineRule="auto"/>
              <w:rPr>
                <w:rFonts w:ascii="Nirmala UI" w:hAnsi="Nirmala UI" w:cs="Nirmala UI"/>
                <w:sz w:val="20"/>
                <w:szCs w:val="20"/>
                <w:cs/>
              </w:rPr>
            </w:pPr>
            <w:r w:rsidRPr="005B1C04">
              <w:rPr>
                <w:rFonts w:ascii="Nirmala UI" w:hAnsi="Nirmala UI" w:cs="Nirmala UI"/>
                <w:sz w:val="20"/>
                <w:szCs w:val="20"/>
                <w:cs/>
              </w:rPr>
              <w:t>नीग्रो स्री</w:t>
            </w:r>
          </w:p>
        </w:tc>
      </w:tr>
    </w:tbl>
    <w:p w:rsidR="00380325" w:rsidRDefault="00380325">
      <w:pPr>
        <w:spacing w:before="0" w:after="200"/>
        <w:rPr>
          <w:rFonts w:asciiTheme="majorHAnsi" w:hAnsiTheme="majorHAnsi"/>
          <w:b/>
          <w:sz w:val="28"/>
          <w:szCs w:val="28"/>
        </w:rPr>
      </w:pPr>
      <w:r>
        <w:rPr>
          <w:rFonts w:asciiTheme="majorHAnsi" w:hAnsiTheme="majorHAnsi"/>
          <w:b/>
          <w:sz w:val="28"/>
          <w:szCs w:val="28"/>
        </w:rPr>
        <w:t xml:space="preserve"> </w:t>
      </w:r>
      <w:r>
        <w:rPr>
          <w:rFonts w:asciiTheme="majorHAnsi" w:hAnsiTheme="majorHAnsi"/>
          <w:b/>
          <w:sz w:val="28"/>
          <w:szCs w:val="28"/>
        </w:rPr>
        <w:br w:type="page"/>
      </w:r>
    </w:p>
    <w:p w:rsidR="002315B1" w:rsidRPr="009C3625" w:rsidRDefault="002315B1" w:rsidP="00C3230E">
      <w:pPr>
        <w:pStyle w:val="Heading2"/>
      </w:pPr>
      <w:bookmarkStart w:id="25" w:name="_Toc18392249"/>
      <w:r w:rsidRPr="009C3625">
        <w:lastRenderedPageBreak/>
        <w:t>Rules Of Adding ‘S/Es’</w:t>
      </w:r>
      <w:bookmarkEnd w:id="25"/>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Some regular nouns can make plural by simply adding –s.</w:t>
      </w:r>
    </w:p>
    <w:p w:rsidR="002315B1" w:rsidRPr="00711ABB" w:rsidRDefault="002315B1" w:rsidP="002315B1">
      <w:pPr>
        <w:pStyle w:val="ListParagraph"/>
        <w:ind w:left="1260"/>
        <w:rPr>
          <w:rFonts w:cstheme="minorHAnsi"/>
          <w:b/>
          <w:bCs/>
          <w:color w:val="000000" w:themeColor="text1"/>
        </w:rPr>
      </w:pPr>
      <w:r w:rsidRPr="00711ABB">
        <w:rPr>
          <w:rFonts w:cstheme="minorHAnsi"/>
          <w:b/>
          <w:bCs/>
          <w:color w:val="000000" w:themeColor="text1"/>
        </w:rPr>
        <w:t xml:space="preserve">For Example: </w:t>
      </w:r>
    </w:p>
    <w:p w:rsidR="002315B1" w:rsidRDefault="002315B1" w:rsidP="002315B1">
      <w:pPr>
        <w:pStyle w:val="dot"/>
        <w:rPr>
          <w:b w:val="0"/>
        </w:rPr>
        <w:sectPr w:rsidR="002315B1" w:rsidSect="00B36B1D">
          <w:type w:val="continuous"/>
          <w:pgSz w:w="12240" w:h="15840"/>
          <w:pgMar w:top="1440" w:right="1440" w:bottom="1440" w:left="1530" w:header="720" w:footer="720" w:gutter="0"/>
          <w:cols w:space="720"/>
          <w:docGrid w:linePitch="360"/>
        </w:sectPr>
      </w:pPr>
    </w:p>
    <w:p w:rsidR="002315B1" w:rsidRPr="00165C92" w:rsidRDefault="002315B1" w:rsidP="00165C92">
      <w:pPr>
        <w:pStyle w:val="dot"/>
        <w:ind w:left="1800"/>
        <w:rPr>
          <w:b w:val="0"/>
        </w:rPr>
      </w:pPr>
      <w:r w:rsidRPr="00165C92">
        <w:rPr>
          <w:b w:val="0"/>
        </w:rPr>
        <w:lastRenderedPageBreak/>
        <w:t>Car  -  Cars</w:t>
      </w:r>
    </w:p>
    <w:p w:rsidR="002315B1" w:rsidRPr="00165C92" w:rsidRDefault="002315B1" w:rsidP="00165C92">
      <w:pPr>
        <w:pStyle w:val="dot"/>
        <w:ind w:left="1800"/>
        <w:rPr>
          <w:b w:val="0"/>
        </w:rPr>
      </w:pPr>
      <w:r w:rsidRPr="00165C92">
        <w:rPr>
          <w:b w:val="0"/>
        </w:rPr>
        <w:t>Bag - Bags</w:t>
      </w:r>
    </w:p>
    <w:p w:rsidR="002315B1" w:rsidRPr="00165C92" w:rsidRDefault="002315B1" w:rsidP="00165C92">
      <w:pPr>
        <w:pStyle w:val="dot"/>
        <w:ind w:left="1800"/>
        <w:rPr>
          <w:b w:val="0"/>
        </w:rPr>
      </w:pPr>
      <w:r w:rsidRPr="00165C92">
        <w:rPr>
          <w:b w:val="0"/>
        </w:rPr>
        <w:t>Table - Tables</w:t>
      </w:r>
    </w:p>
    <w:p w:rsidR="002315B1" w:rsidRPr="00165C92" w:rsidRDefault="002315B1" w:rsidP="00165C92">
      <w:pPr>
        <w:pStyle w:val="dot"/>
        <w:ind w:left="1800"/>
        <w:rPr>
          <w:b w:val="0"/>
        </w:rPr>
      </w:pPr>
      <w:r w:rsidRPr="00165C92">
        <w:rPr>
          <w:b w:val="0"/>
        </w:rPr>
        <w:t>Boat - Boats</w:t>
      </w:r>
    </w:p>
    <w:p w:rsidR="002315B1" w:rsidRPr="00165C92" w:rsidRDefault="002315B1" w:rsidP="00165C92">
      <w:pPr>
        <w:pStyle w:val="dot"/>
        <w:ind w:left="1800"/>
        <w:rPr>
          <w:b w:val="0"/>
        </w:rPr>
      </w:pPr>
      <w:r w:rsidRPr="00165C92">
        <w:rPr>
          <w:b w:val="0"/>
        </w:rPr>
        <w:t>House - Houses</w:t>
      </w:r>
    </w:p>
    <w:p w:rsidR="002315B1" w:rsidRPr="00165C92" w:rsidRDefault="002315B1" w:rsidP="00165C92">
      <w:pPr>
        <w:pStyle w:val="dot"/>
        <w:ind w:left="1800"/>
        <w:rPr>
          <w:b w:val="0"/>
        </w:rPr>
      </w:pPr>
      <w:r w:rsidRPr="00165C92">
        <w:rPr>
          <w:b w:val="0"/>
        </w:rPr>
        <w:t>Cat- Cats</w:t>
      </w:r>
    </w:p>
    <w:p w:rsidR="002315B1" w:rsidRPr="00165C92" w:rsidRDefault="00E45366" w:rsidP="00165C92">
      <w:pPr>
        <w:pStyle w:val="dot"/>
        <w:ind w:left="1800"/>
        <w:rPr>
          <w:b w:val="0"/>
        </w:rPr>
      </w:pPr>
      <w:r w:rsidRPr="00165C92">
        <w:rPr>
          <w:b w:val="0"/>
        </w:rPr>
        <w:t>Center – Centers</w:t>
      </w:r>
    </w:p>
    <w:p w:rsidR="00E45366" w:rsidRPr="00165C92" w:rsidRDefault="00E45366" w:rsidP="00165C92">
      <w:pPr>
        <w:pStyle w:val="dot"/>
        <w:ind w:left="1800"/>
        <w:rPr>
          <w:b w:val="0"/>
        </w:rPr>
      </w:pPr>
      <w:r w:rsidRPr="00165C92">
        <w:rPr>
          <w:b w:val="0"/>
        </w:rPr>
        <w:t>Pen- pens</w:t>
      </w:r>
    </w:p>
    <w:p w:rsidR="00E45366" w:rsidRPr="00165C92" w:rsidRDefault="00E45366" w:rsidP="00165C92">
      <w:pPr>
        <w:pStyle w:val="dot"/>
        <w:ind w:left="540" w:hanging="270"/>
        <w:rPr>
          <w:b w:val="0"/>
        </w:rPr>
      </w:pPr>
      <w:r w:rsidRPr="00165C92">
        <w:rPr>
          <w:b w:val="0"/>
        </w:rPr>
        <w:lastRenderedPageBreak/>
        <w:t>Car - cars</w:t>
      </w:r>
    </w:p>
    <w:p w:rsidR="00E45366" w:rsidRPr="00165C92" w:rsidRDefault="00E45366" w:rsidP="00165C92">
      <w:pPr>
        <w:pStyle w:val="dot"/>
        <w:ind w:left="540" w:hanging="270"/>
        <w:rPr>
          <w:b w:val="0"/>
        </w:rPr>
      </w:pPr>
      <w:r w:rsidRPr="00165C92">
        <w:rPr>
          <w:b w:val="0"/>
        </w:rPr>
        <w:t>Dog – dogs</w:t>
      </w:r>
    </w:p>
    <w:p w:rsidR="00E45366" w:rsidRPr="00165C92" w:rsidRDefault="00E45366" w:rsidP="00165C92">
      <w:pPr>
        <w:pStyle w:val="dot"/>
        <w:ind w:left="540" w:hanging="270"/>
        <w:rPr>
          <w:b w:val="0"/>
        </w:rPr>
      </w:pPr>
      <w:r w:rsidRPr="00165C92">
        <w:rPr>
          <w:b w:val="0"/>
        </w:rPr>
        <w:t>Door – doors</w:t>
      </w:r>
    </w:p>
    <w:p w:rsidR="00E45366" w:rsidRPr="00165C92" w:rsidRDefault="00E45366" w:rsidP="00165C92">
      <w:pPr>
        <w:pStyle w:val="dot"/>
        <w:ind w:left="540" w:hanging="270"/>
        <w:rPr>
          <w:b w:val="0"/>
        </w:rPr>
      </w:pPr>
      <w:r w:rsidRPr="00165C92">
        <w:rPr>
          <w:b w:val="0"/>
        </w:rPr>
        <w:t>Kid - kids</w:t>
      </w:r>
    </w:p>
    <w:p w:rsidR="00E45366" w:rsidRPr="00165C92" w:rsidRDefault="00E45366" w:rsidP="00165C92">
      <w:pPr>
        <w:pStyle w:val="dot"/>
        <w:ind w:left="540" w:hanging="270"/>
        <w:rPr>
          <w:b w:val="0"/>
        </w:rPr>
      </w:pPr>
      <w:r w:rsidRPr="00165C92">
        <w:rPr>
          <w:b w:val="0"/>
        </w:rPr>
        <w:t>Girl – girls</w:t>
      </w:r>
    </w:p>
    <w:p w:rsidR="00E45366" w:rsidRPr="00165C92" w:rsidRDefault="00E45366" w:rsidP="00165C92">
      <w:pPr>
        <w:pStyle w:val="dot"/>
        <w:ind w:left="540" w:hanging="270"/>
        <w:rPr>
          <w:b w:val="0"/>
        </w:rPr>
      </w:pPr>
      <w:r w:rsidRPr="00165C92">
        <w:rPr>
          <w:b w:val="0"/>
        </w:rPr>
        <w:t xml:space="preserve">Spoon – spoons </w:t>
      </w:r>
    </w:p>
    <w:p w:rsidR="00E45366" w:rsidRPr="00165C92" w:rsidRDefault="00E45366" w:rsidP="00165C92">
      <w:pPr>
        <w:pStyle w:val="dot"/>
        <w:ind w:left="540" w:hanging="270"/>
        <w:rPr>
          <w:b w:val="0"/>
        </w:rPr>
      </w:pPr>
      <w:r w:rsidRPr="00165C92">
        <w:rPr>
          <w:b w:val="0"/>
        </w:rPr>
        <w:t>Mirror – mirrors</w:t>
      </w:r>
    </w:p>
    <w:p w:rsidR="00E45366" w:rsidRDefault="00E45366" w:rsidP="002315B1">
      <w:pPr>
        <w:rPr>
          <w:rFonts w:cstheme="minorHAnsi"/>
          <w:b/>
          <w:bCs/>
          <w:color w:val="000000" w:themeColor="text1"/>
        </w:rPr>
        <w:sectPr w:rsidR="00E45366" w:rsidSect="00E45366">
          <w:type w:val="continuous"/>
          <w:pgSz w:w="12240" w:h="15840"/>
          <w:pgMar w:top="1440" w:right="1440" w:bottom="1440" w:left="1440" w:header="720" w:footer="720" w:gutter="0"/>
          <w:cols w:num="2" w:space="720"/>
          <w:docGrid w:linePitch="360"/>
        </w:sectPr>
      </w:pPr>
    </w:p>
    <w:p w:rsidR="002315B1" w:rsidRPr="00BB1F2E" w:rsidRDefault="002315B1" w:rsidP="002315B1">
      <w:pPr>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w:t>
      </w:r>
      <w:r w:rsidRPr="00711ABB">
        <w:rPr>
          <w:rFonts w:asciiTheme="majorHAnsi" w:hAnsiTheme="majorHAnsi" w:cstheme="minorHAnsi"/>
          <w:b/>
          <w:bCs/>
          <w:color w:val="000000" w:themeColor="text1"/>
          <w:sz w:val="24"/>
          <w:szCs w:val="24"/>
        </w:rPr>
        <w:noBreakHyphen/>
        <w:t xml:space="preserve">s, </w:t>
      </w:r>
      <w:r w:rsidRPr="00711ABB">
        <w:rPr>
          <w:rFonts w:asciiTheme="majorHAnsi" w:hAnsiTheme="majorHAnsi" w:cstheme="minorHAnsi"/>
          <w:b/>
          <w:bCs/>
          <w:color w:val="000000" w:themeColor="text1"/>
          <w:sz w:val="24"/>
          <w:szCs w:val="24"/>
        </w:rPr>
        <w:noBreakHyphen/>
        <w:t xml:space="preserve">sh, </w:t>
      </w:r>
      <w:r w:rsidRPr="00711ABB">
        <w:rPr>
          <w:rFonts w:asciiTheme="majorHAnsi" w:hAnsiTheme="majorHAnsi" w:cstheme="minorHAnsi"/>
          <w:b/>
          <w:bCs/>
          <w:color w:val="000000" w:themeColor="text1"/>
          <w:sz w:val="24"/>
          <w:szCs w:val="24"/>
        </w:rPr>
        <w:noBreakHyphen/>
        <w:t xml:space="preserve">ch, </w:t>
      </w:r>
      <w:r w:rsidRPr="00711ABB">
        <w:rPr>
          <w:rFonts w:asciiTheme="majorHAnsi" w:hAnsiTheme="majorHAnsi" w:cstheme="minorHAnsi"/>
          <w:b/>
          <w:bCs/>
          <w:color w:val="000000" w:themeColor="text1"/>
          <w:sz w:val="24"/>
          <w:szCs w:val="24"/>
        </w:rPr>
        <w:noBreakHyphen/>
        <w:t>x, or –z then add –es in the last to make Plural.</w:t>
      </w:r>
    </w:p>
    <w:p w:rsidR="002315B1" w:rsidRPr="00711ABB" w:rsidRDefault="002315B1" w:rsidP="002315B1">
      <w:pPr>
        <w:pStyle w:val="ListParagraph"/>
        <w:ind w:left="1260"/>
        <w:rPr>
          <w:rFonts w:cstheme="minorHAnsi"/>
          <w:b/>
          <w:bCs/>
          <w:color w:val="000000" w:themeColor="text1"/>
        </w:rPr>
      </w:pPr>
      <w:r w:rsidRPr="00711ABB">
        <w:rPr>
          <w:rFonts w:cstheme="minorHAnsi"/>
          <w:b/>
          <w:bCs/>
          <w:color w:val="000000" w:themeColor="text1"/>
        </w:rPr>
        <w:t>For Example:</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165C92" w:rsidRDefault="002315B1" w:rsidP="00165C92">
      <w:pPr>
        <w:pStyle w:val="dot"/>
        <w:ind w:left="1800"/>
        <w:rPr>
          <w:b w:val="0"/>
        </w:rPr>
      </w:pPr>
      <w:r w:rsidRPr="00165C92">
        <w:rPr>
          <w:b w:val="0"/>
        </w:rPr>
        <w:lastRenderedPageBreak/>
        <w:t>Class - Classes</w:t>
      </w:r>
    </w:p>
    <w:p w:rsidR="002315B1" w:rsidRPr="00165C92" w:rsidRDefault="002315B1" w:rsidP="00165C92">
      <w:pPr>
        <w:pStyle w:val="dot"/>
        <w:ind w:left="1800"/>
        <w:rPr>
          <w:b w:val="0"/>
        </w:rPr>
      </w:pPr>
      <w:r w:rsidRPr="00165C92">
        <w:rPr>
          <w:b w:val="0"/>
        </w:rPr>
        <w:t>Bus – Buses</w:t>
      </w:r>
    </w:p>
    <w:p w:rsidR="002315B1" w:rsidRPr="00165C92" w:rsidRDefault="002315B1" w:rsidP="00165C92">
      <w:pPr>
        <w:pStyle w:val="dot"/>
        <w:ind w:left="1800"/>
        <w:rPr>
          <w:b w:val="0"/>
        </w:rPr>
      </w:pPr>
      <w:r w:rsidRPr="00165C92">
        <w:rPr>
          <w:b w:val="0"/>
        </w:rPr>
        <w:t xml:space="preserve">Wash – Washes </w:t>
      </w:r>
    </w:p>
    <w:p w:rsidR="002315B1" w:rsidRPr="00165C92" w:rsidRDefault="002315B1" w:rsidP="00165C92">
      <w:pPr>
        <w:pStyle w:val="dot"/>
        <w:ind w:left="1800"/>
        <w:rPr>
          <w:b w:val="0"/>
        </w:rPr>
      </w:pPr>
      <w:r w:rsidRPr="00165C92">
        <w:rPr>
          <w:b w:val="0"/>
        </w:rPr>
        <w:t>Batch - Batches</w:t>
      </w:r>
    </w:p>
    <w:p w:rsidR="002315B1" w:rsidRPr="00165C92" w:rsidRDefault="002315B1" w:rsidP="00165C92">
      <w:pPr>
        <w:pStyle w:val="dot"/>
        <w:ind w:left="1800"/>
        <w:rPr>
          <w:b w:val="0"/>
        </w:rPr>
      </w:pPr>
      <w:r w:rsidRPr="00165C92">
        <w:rPr>
          <w:b w:val="0"/>
        </w:rPr>
        <w:t>Beach- Beaches</w:t>
      </w:r>
    </w:p>
    <w:p w:rsidR="002315B1" w:rsidRPr="00165C92" w:rsidRDefault="002315B1" w:rsidP="00165C92">
      <w:pPr>
        <w:pStyle w:val="dot"/>
        <w:ind w:left="1800"/>
        <w:rPr>
          <w:b w:val="0"/>
        </w:rPr>
      </w:pPr>
      <w:r w:rsidRPr="00165C92">
        <w:rPr>
          <w:b w:val="0"/>
        </w:rPr>
        <w:t>Bench - Benches</w:t>
      </w:r>
    </w:p>
    <w:p w:rsidR="002315B1" w:rsidRPr="00165C92" w:rsidRDefault="002315B1" w:rsidP="00165C92">
      <w:pPr>
        <w:pStyle w:val="dot"/>
        <w:ind w:left="1800"/>
        <w:rPr>
          <w:b w:val="0"/>
        </w:rPr>
      </w:pPr>
      <w:r w:rsidRPr="00165C92">
        <w:rPr>
          <w:b w:val="0"/>
        </w:rPr>
        <w:t>Branch - Branches</w:t>
      </w:r>
    </w:p>
    <w:p w:rsidR="002315B1" w:rsidRPr="00165C92" w:rsidRDefault="002315B1" w:rsidP="00165C92">
      <w:pPr>
        <w:pStyle w:val="dot"/>
        <w:ind w:left="1800"/>
        <w:rPr>
          <w:b w:val="0"/>
        </w:rPr>
      </w:pPr>
      <w:r w:rsidRPr="00165C92">
        <w:rPr>
          <w:b w:val="0"/>
        </w:rPr>
        <w:t>Box – Boxes</w:t>
      </w:r>
    </w:p>
    <w:p w:rsidR="002315B1" w:rsidRPr="00165C92" w:rsidRDefault="00165C92" w:rsidP="00165C92">
      <w:pPr>
        <w:pStyle w:val="dot"/>
        <w:ind w:left="630"/>
        <w:rPr>
          <w:b w:val="0"/>
        </w:rPr>
      </w:pPr>
      <w:r w:rsidRPr="00165C92">
        <w:rPr>
          <w:b w:val="0"/>
        </w:rPr>
        <w:lastRenderedPageBreak/>
        <w:t>Buzz – Buzzes</w:t>
      </w:r>
    </w:p>
    <w:p w:rsidR="00165C92" w:rsidRPr="00165C92" w:rsidRDefault="00165C92" w:rsidP="00165C92">
      <w:pPr>
        <w:pStyle w:val="dot"/>
        <w:spacing w:before="40"/>
        <w:ind w:left="630" w:right="-90"/>
        <w:rPr>
          <w:b w:val="0"/>
        </w:rPr>
      </w:pPr>
      <w:r w:rsidRPr="00165C92">
        <w:rPr>
          <w:b w:val="0"/>
        </w:rPr>
        <w:t>Gass – gasses</w:t>
      </w:r>
    </w:p>
    <w:p w:rsidR="00165C92" w:rsidRPr="00165C92" w:rsidRDefault="00165C92" w:rsidP="00165C92">
      <w:pPr>
        <w:pStyle w:val="dot"/>
        <w:spacing w:before="40"/>
        <w:ind w:left="630" w:right="-90"/>
        <w:rPr>
          <w:b w:val="0"/>
        </w:rPr>
      </w:pPr>
      <w:r w:rsidRPr="00165C92">
        <w:rPr>
          <w:b w:val="0"/>
        </w:rPr>
        <w:t>Kiss – kisses</w:t>
      </w:r>
    </w:p>
    <w:p w:rsidR="00165C92" w:rsidRPr="00165C92" w:rsidRDefault="00165C92" w:rsidP="00165C92">
      <w:pPr>
        <w:pStyle w:val="dot"/>
        <w:spacing w:before="40"/>
        <w:ind w:left="630" w:right="-90"/>
        <w:rPr>
          <w:b w:val="0"/>
        </w:rPr>
      </w:pPr>
      <w:r w:rsidRPr="00165C92">
        <w:rPr>
          <w:b w:val="0"/>
        </w:rPr>
        <w:t>Watch – watches</w:t>
      </w:r>
    </w:p>
    <w:p w:rsidR="00165C92" w:rsidRPr="00165C92" w:rsidRDefault="00165C92" w:rsidP="00165C92">
      <w:pPr>
        <w:pStyle w:val="dot"/>
        <w:tabs>
          <w:tab w:val="left" w:pos="1080"/>
        </w:tabs>
        <w:spacing w:before="40"/>
        <w:ind w:left="630"/>
        <w:rPr>
          <w:b w:val="0"/>
        </w:rPr>
      </w:pPr>
      <w:r w:rsidRPr="00165C92">
        <w:rPr>
          <w:b w:val="0"/>
        </w:rPr>
        <w:t>Mass -  masses</w:t>
      </w:r>
    </w:p>
    <w:p w:rsidR="00165C92" w:rsidRPr="00165C92" w:rsidRDefault="00165C92" w:rsidP="00165C92">
      <w:pPr>
        <w:pStyle w:val="dot"/>
        <w:tabs>
          <w:tab w:val="left" w:pos="1080"/>
        </w:tabs>
        <w:spacing w:before="40"/>
        <w:ind w:left="630"/>
        <w:rPr>
          <w:b w:val="0"/>
        </w:rPr>
      </w:pPr>
      <w:r w:rsidRPr="00165C92">
        <w:rPr>
          <w:b w:val="0"/>
        </w:rPr>
        <w:t>Pitch – pitches</w:t>
      </w:r>
    </w:p>
    <w:p w:rsidR="00165C92" w:rsidRPr="00165C92" w:rsidRDefault="00165C92" w:rsidP="00165C92">
      <w:pPr>
        <w:pStyle w:val="dot"/>
        <w:tabs>
          <w:tab w:val="left" w:pos="1080"/>
        </w:tabs>
        <w:spacing w:before="40"/>
        <w:ind w:left="630"/>
        <w:rPr>
          <w:b w:val="0"/>
        </w:rPr>
      </w:pPr>
      <w:r w:rsidRPr="00165C92">
        <w:rPr>
          <w:b w:val="0"/>
        </w:rPr>
        <w:t>Wish – wishes</w:t>
      </w:r>
    </w:p>
    <w:p w:rsidR="00165C92" w:rsidRPr="00165C92" w:rsidRDefault="00165C92" w:rsidP="00165C92">
      <w:pPr>
        <w:rPr>
          <w:rFonts w:cstheme="minorHAnsi"/>
          <w:b/>
          <w:bCs/>
          <w:color w:val="000000" w:themeColor="text1"/>
        </w:rPr>
        <w:sectPr w:rsidR="00165C92" w:rsidRPr="00165C92" w:rsidSect="00165C92">
          <w:type w:val="continuous"/>
          <w:pgSz w:w="12240" w:h="15840"/>
          <w:pgMar w:top="1440" w:right="1440" w:bottom="1440" w:left="1440" w:header="720" w:footer="720" w:gutter="0"/>
          <w:cols w:num="2" w:space="720"/>
          <w:docGrid w:linePitch="360"/>
        </w:sectPr>
      </w:pPr>
    </w:p>
    <w:p w:rsidR="002315B1" w:rsidRPr="006F2985" w:rsidRDefault="002315B1" w:rsidP="002315B1">
      <w:pPr>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If a word ends with </w:t>
      </w:r>
      <w:r w:rsidRPr="003A0E58">
        <w:rPr>
          <w:rFonts w:asciiTheme="majorHAnsi" w:hAnsiTheme="majorHAnsi" w:cstheme="minorHAnsi"/>
          <w:b/>
          <w:bCs/>
          <w:noProof/>
          <w:color w:val="000000" w:themeColor="text1"/>
          <w:sz w:val="24"/>
          <w:szCs w:val="24"/>
        </w:rPr>
        <w:t>for</w:t>
      </w:r>
      <w:r w:rsidRPr="00711ABB">
        <w:rPr>
          <w:rFonts w:asciiTheme="majorHAnsi" w:hAnsiTheme="majorHAnsi" w:cstheme="minorHAnsi"/>
          <w:b/>
          <w:bCs/>
          <w:color w:val="000000" w:themeColor="text1"/>
          <w:sz w:val="24"/>
          <w:szCs w:val="24"/>
        </w:rPr>
        <w:t xml:space="preserve"> </w:t>
      </w:r>
      <w:r w:rsidRPr="003A0E58">
        <w:rPr>
          <w:rFonts w:asciiTheme="majorHAnsi" w:hAnsiTheme="majorHAnsi" w:cstheme="minorHAnsi"/>
          <w:b/>
          <w:bCs/>
          <w:noProof/>
          <w:color w:val="000000" w:themeColor="text1"/>
          <w:sz w:val="24"/>
          <w:szCs w:val="24"/>
        </w:rPr>
        <w:t>fe</w:t>
      </w:r>
      <w:r w:rsidRPr="00711ABB">
        <w:rPr>
          <w:rFonts w:asciiTheme="majorHAnsi" w:hAnsiTheme="majorHAnsi" w:cstheme="minorHAnsi"/>
          <w:b/>
          <w:bCs/>
          <w:color w:val="000000" w:themeColor="text1"/>
          <w:sz w:val="24"/>
          <w:szCs w:val="24"/>
        </w:rPr>
        <w:t xml:space="preserve"> then change f or </w:t>
      </w:r>
      <w:r w:rsidRPr="003A0E58">
        <w:rPr>
          <w:rFonts w:asciiTheme="majorHAnsi" w:hAnsiTheme="majorHAnsi" w:cstheme="minorHAnsi"/>
          <w:b/>
          <w:bCs/>
          <w:noProof/>
          <w:color w:val="000000" w:themeColor="text1"/>
          <w:sz w:val="24"/>
          <w:szCs w:val="24"/>
        </w:rPr>
        <w:t>fe</w:t>
      </w:r>
      <w:r w:rsidRPr="00711ABB">
        <w:rPr>
          <w:rFonts w:asciiTheme="majorHAnsi" w:hAnsiTheme="majorHAnsi" w:cstheme="minorHAnsi"/>
          <w:b/>
          <w:bCs/>
          <w:color w:val="000000" w:themeColor="text1"/>
          <w:sz w:val="24"/>
          <w:szCs w:val="24"/>
        </w:rPr>
        <w:t xml:space="preserve"> to </w:t>
      </w:r>
      <w:r w:rsidRPr="003A0E58">
        <w:rPr>
          <w:rFonts w:asciiTheme="majorHAnsi" w:hAnsiTheme="majorHAnsi" w:cstheme="minorHAnsi"/>
          <w:b/>
          <w:bCs/>
          <w:noProof/>
          <w:color w:val="000000" w:themeColor="text1"/>
          <w:sz w:val="24"/>
          <w:szCs w:val="24"/>
        </w:rPr>
        <w:t>ves</w:t>
      </w:r>
      <w:r w:rsidRPr="00711ABB">
        <w:rPr>
          <w:rFonts w:asciiTheme="majorHAnsi" w:hAnsiTheme="majorHAnsi" w:cstheme="minorHAnsi"/>
          <w:b/>
          <w:bCs/>
          <w:color w:val="000000" w:themeColor="text1"/>
          <w:sz w:val="24"/>
          <w:szCs w:val="24"/>
        </w:rPr>
        <w:t xml:space="preserve"> to make it Plural.</w:t>
      </w:r>
    </w:p>
    <w:p w:rsidR="002315B1" w:rsidRPr="00711ABB" w:rsidRDefault="002315B1" w:rsidP="002315B1">
      <w:pPr>
        <w:pStyle w:val="ListParagraph"/>
        <w:ind w:left="1701"/>
        <w:rPr>
          <w:rFonts w:cstheme="minorHAnsi"/>
          <w:b/>
          <w:bCs/>
          <w:color w:val="000000" w:themeColor="text1"/>
        </w:rPr>
      </w:pPr>
      <w:r w:rsidRPr="00711ABB">
        <w:rPr>
          <w:rFonts w:cstheme="minorHAnsi"/>
          <w:b/>
          <w:bCs/>
          <w:color w:val="000000" w:themeColor="text1"/>
        </w:rPr>
        <w:t>For Example:</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165C92" w:rsidRDefault="002315B1" w:rsidP="00165C92">
      <w:pPr>
        <w:pStyle w:val="dot"/>
        <w:ind w:left="1890"/>
        <w:rPr>
          <w:b w:val="0"/>
        </w:rPr>
      </w:pPr>
      <w:r w:rsidRPr="00165C92">
        <w:rPr>
          <w:b w:val="0"/>
        </w:rPr>
        <w:lastRenderedPageBreak/>
        <w:t>Knife - Knives</w:t>
      </w:r>
    </w:p>
    <w:p w:rsidR="002315B1" w:rsidRPr="00165C92" w:rsidRDefault="002315B1" w:rsidP="00165C92">
      <w:pPr>
        <w:pStyle w:val="dot"/>
        <w:ind w:left="1890"/>
        <w:rPr>
          <w:b w:val="0"/>
        </w:rPr>
      </w:pPr>
      <w:r w:rsidRPr="00165C92">
        <w:rPr>
          <w:b w:val="0"/>
        </w:rPr>
        <w:t>Life – Lives</w:t>
      </w:r>
    </w:p>
    <w:p w:rsidR="002315B1" w:rsidRPr="00165C92" w:rsidRDefault="002315B1" w:rsidP="00165C92">
      <w:pPr>
        <w:pStyle w:val="dot"/>
        <w:ind w:left="1890"/>
        <w:rPr>
          <w:b w:val="0"/>
        </w:rPr>
      </w:pPr>
      <w:r w:rsidRPr="00165C92">
        <w:rPr>
          <w:b w:val="0"/>
        </w:rPr>
        <w:t>Wife - Wives</w:t>
      </w:r>
    </w:p>
    <w:p w:rsidR="002315B1" w:rsidRPr="00165C92" w:rsidRDefault="002315B1" w:rsidP="00165C92">
      <w:pPr>
        <w:pStyle w:val="dot"/>
        <w:ind w:left="1890"/>
        <w:rPr>
          <w:b w:val="0"/>
        </w:rPr>
      </w:pPr>
      <w:r w:rsidRPr="00165C92">
        <w:rPr>
          <w:b w:val="0"/>
        </w:rPr>
        <w:t>Shelf – Shelves</w:t>
      </w:r>
    </w:p>
    <w:p w:rsidR="00165C92" w:rsidRPr="00165C92" w:rsidRDefault="00165C92" w:rsidP="00165C92">
      <w:pPr>
        <w:pStyle w:val="dot"/>
        <w:spacing w:before="40"/>
        <w:ind w:left="1890"/>
        <w:rPr>
          <w:b w:val="0"/>
        </w:rPr>
      </w:pPr>
      <w:r w:rsidRPr="00165C92">
        <w:rPr>
          <w:b w:val="0"/>
        </w:rPr>
        <w:t>safe - saves</w:t>
      </w:r>
    </w:p>
    <w:p w:rsidR="00165C92" w:rsidRPr="00165C92" w:rsidRDefault="00165C92" w:rsidP="00165C92">
      <w:pPr>
        <w:pStyle w:val="dot"/>
        <w:spacing w:before="40"/>
        <w:ind w:left="1890"/>
        <w:rPr>
          <w:b w:val="0"/>
        </w:rPr>
      </w:pPr>
      <w:r w:rsidRPr="00165C92">
        <w:rPr>
          <w:b w:val="0"/>
        </w:rPr>
        <w:t>thief - thieves</w:t>
      </w:r>
    </w:p>
    <w:p w:rsidR="00165C92" w:rsidRPr="00165C92" w:rsidRDefault="00165C92" w:rsidP="00165C92">
      <w:pPr>
        <w:pStyle w:val="dot"/>
        <w:spacing w:before="40"/>
        <w:ind w:left="720"/>
        <w:rPr>
          <w:b w:val="0"/>
        </w:rPr>
      </w:pPr>
      <w:r w:rsidRPr="00165C92">
        <w:rPr>
          <w:b w:val="0"/>
        </w:rPr>
        <w:lastRenderedPageBreak/>
        <w:t>leaf – leaves</w:t>
      </w:r>
    </w:p>
    <w:p w:rsidR="00165C92" w:rsidRPr="00165C92" w:rsidRDefault="00165C92" w:rsidP="00165C92">
      <w:pPr>
        <w:pStyle w:val="dot"/>
        <w:spacing w:before="40"/>
        <w:ind w:left="720"/>
        <w:rPr>
          <w:b w:val="0"/>
        </w:rPr>
      </w:pPr>
      <w:r w:rsidRPr="00165C92">
        <w:rPr>
          <w:b w:val="0"/>
        </w:rPr>
        <w:t>calf - calves</w:t>
      </w:r>
    </w:p>
    <w:p w:rsidR="002315B1" w:rsidRPr="00165C92" w:rsidRDefault="002315B1" w:rsidP="00165C92">
      <w:pPr>
        <w:pStyle w:val="dot"/>
        <w:ind w:left="720"/>
        <w:rPr>
          <w:b w:val="0"/>
        </w:rPr>
      </w:pPr>
      <w:r w:rsidRPr="00165C92">
        <w:rPr>
          <w:b w:val="0"/>
        </w:rPr>
        <w:t>Sky -  Skies</w:t>
      </w:r>
    </w:p>
    <w:p w:rsidR="002315B1" w:rsidRPr="00165C92" w:rsidRDefault="002315B1" w:rsidP="00165C92">
      <w:pPr>
        <w:pStyle w:val="dot"/>
        <w:ind w:left="720"/>
        <w:rPr>
          <w:b w:val="0"/>
        </w:rPr>
      </w:pPr>
      <w:r w:rsidRPr="00165C92">
        <w:rPr>
          <w:b w:val="0"/>
        </w:rPr>
        <w:t>Candy -  Candies</w:t>
      </w:r>
    </w:p>
    <w:p w:rsidR="002315B1" w:rsidRPr="00165C92" w:rsidRDefault="002315B1" w:rsidP="00165C92">
      <w:pPr>
        <w:pStyle w:val="dot"/>
        <w:ind w:left="720"/>
        <w:rPr>
          <w:b w:val="0"/>
        </w:rPr>
      </w:pPr>
      <w:r w:rsidRPr="00165C92">
        <w:rPr>
          <w:b w:val="0"/>
        </w:rPr>
        <w:t>Lady - Ladies</w:t>
      </w:r>
    </w:p>
    <w:p w:rsidR="002315B1" w:rsidRDefault="002315B1" w:rsidP="002315B1">
      <w:pPr>
        <w:pStyle w:val="dot"/>
        <w:numPr>
          <w:ilvl w:val="0"/>
          <w:numId w:val="0"/>
        </w:numPr>
        <w:ind w:left="2268"/>
        <w:rPr>
          <w:b w:val="0"/>
        </w:rPr>
        <w:sectPr w:rsidR="002315B1" w:rsidSect="00165C92">
          <w:type w:val="continuous"/>
          <w:pgSz w:w="12240" w:h="15840"/>
          <w:pgMar w:top="1440" w:right="1440" w:bottom="1440" w:left="1440" w:header="720" w:footer="720" w:gutter="0"/>
          <w:cols w:num="2" w:space="720"/>
          <w:docGrid w:linePitch="360"/>
        </w:sectPr>
      </w:pPr>
    </w:p>
    <w:p w:rsidR="002315B1" w:rsidRPr="00BB1F2E" w:rsidRDefault="002315B1" w:rsidP="002315B1">
      <w:pPr>
        <w:pStyle w:val="dot"/>
        <w:numPr>
          <w:ilvl w:val="0"/>
          <w:numId w:val="0"/>
        </w:numPr>
        <w:ind w:left="1620"/>
      </w:pPr>
      <w:r w:rsidRPr="00BB1F2E">
        <w:lastRenderedPageBreak/>
        <w:t>Exceptions</w:t>
      </w:r>
    </w:p>
    <w:p w:rsidR="002315B1" w:rsidRDefault="002315B1" w:rsidP="002315B1">
      <w:pPr>
        <w:pStyle w:val="dot"/>
        <w:ind w:left="1980" w:hanging="360"/>
        <w:rPr>
          <w:b w:val="0"/>
        </w:rPr>
        <w:sectPr w:rsidR="002315B1" w:rsidSect="00716E86">
          <w:type w:val="continuous"/>
          <w:pgSz w:w="12240" w:h="15840"/>
          <w:pgMar w:top="1440" w:right="1440" w:bottom="1440" w:left="1440" w:header="720" w:footer="720" w:gutter="0"/>
          <w:cols w:space="720"/>
          <w:docGrid w:linePitch="360"/>
        </w:sectPr>
      </w:pPr>
    </w:p>
    <w:p w:rsidR="002315B1" w:rsidRPr="002C66BE" w:rsidRDefault="002315B1" w:rsidP="002315B1">
      <w:pPr>
        <w:pStyle w:val="dot"/>
        <w:ind w:left="1980" w:hanging="360"/>
        <w:rPr>
          <w:b w:val="0"/>
        </w:rPr>
      </w:pPr>
      <w:r w:rsidRPr="002C66BE">
        <w:rPr>
          <w:b w:val="0"/>
        </w:rPr>
        <w:lastRenderedPageBreak/>
        <w:t>Roof – Roofs</w:t>
      </w:r>
    </w:p>
    <w:p w:rsidR="002315B1" w:rsidRPr="002C66BE" w:rsidRDefault="002315B1" w:rsidP="002315B1">
      <w:pPr>
        <w:pStyle w:val="dot"/>
        <w:ind w:left="1980" w:hanging="360"/>
        <w:rPr>
          <w:b w:val="0"/>
        </w:rPr>
      </w:pPr>
      <w:r w:rsidRPr="002C66BE">
        <w:rPr>
          <w:b w:val="0"/>
        </w:rPr>
        <w:t>Proof – Proofs</w:t>
      </w:r>
    </w:p>
    <w:p w:rsidR="002315B1" w:rsidRPr="002C66BE" w:rsidRDefault="002315B1" w:rsidP="002315B1">
      <w:pPr>
        <w:pStyle w:val="dot"/>
        <w:ind w:left="540" w:hanging="360"/>
        <w:rPr>
          <w:b w:val="0"/>
        </w:rPr>
      </w:pPr>
      <w:r w:rsidRPr="002C66BE">
        <w:rPr>
          <w:b w:val="0"/>
        </w:rPr>
        <w:lastRenderedPageBreak/>
        <w:t>Chief – Chiefs</w:t>
      </w:r>
    </w:p>
    <w:p w:rsidR="002315B1" w:rsidRDefault="002315B1" w:rsidP="002315B1">
      <w:pPr>
        <w:rPr>
          <w:rFonts w:cstheme="minorHAnsi"/>
          <w:b/>
          <w:bCs/>
          <w:color w:val="000000" w:themeColor="text1"/>
        </w:rPr>
        <w:sectPr w:rsidR="002315B1" w:rsidSect="00AE017D">
          <w:type w:val="continuous"/>
          <w:pgSz w:w="12240" w:h="15840"/>
          <w:pgMar w:top="1440" w:right="1440" w:bottom="1440" w:left="1440" w:header="720" w:footer="720" w:gutter="0"/>
          <w:cols w:num="2" w:space="720"/>
          <w:docGrid w:linePitch="360"/>
        </w:sectPr>
      </w:pPr>
    </w:p>
    <w:p w:rsidR="002315B1" w:rsidRPr="00A840BC" w:rsidRDefault="002315B1" w:rsidP="002315B1">
      <w:pPr>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If the word ends with a vowel (a, e</w:t>
      </w:r>
      <w:r w:rsidRPr="003A0E58">
        <w:rPr>
          <w:rFonts w:asciiTheme="majorHAnsi" w:hAnsiTheme="majorHAnsi" w:cstheme="minorHAnsi"/>
          <w:b/>
          <w:bCs/>
          <w:noProof/>
          <w:color w:val="000000" w:themeColor="text1"/>
          <w:sz w:val="24"/>
          <w:szCs w:val="24"/>
          <w:shd w:val="clear" w:color="auto" w:fill="FFFFFF"/>
        </w:rPr>
        <w:t>,</w:t>
      </w:r>
      <w:r>
        <w:rPr>
          <w:rFonts w:asciiTheme="majorHAnsi" w:hAnsiTheme="majorHAnsi" w:cstheme="minorHAnsi"/>
          <w:b/>
          <w:bCs/>
          <w:noProof/>
          <w:color w:val="000000" w:themeColor="text1"/>
          <w:sz w:val="24"/>
          <w:szCs w:val="24"/>
          <w:shd w:val="clear" w:color="auto" w:fill="FFFFFF"/>
        </w:rPr>
        <w:t xml:space="preserve"> </w:t>
      </w:r>
      <w:r w:rsidRPr="003A0E58">
        <w:rPr>
          <w:rFonts w:asciiTheme="majorHAnsi" w:hAnsiTheme="majorHAnsi" w:cstheme="minorHAnsi"/>
          <w:b/>
          <w:bCs/>
          <w:noProof/>
          <w:color w:val="000000" w:themeColor="text1"/>
          <w:sz w:val="24"/>
          <w:szCs w:val="24"/>
          <w:shd w:val="clear" w:color="auto" w:fill="FFFFFF"/>
        </w:rPr>
        <w:t>i</w:t>
      </w:r>
      <w:r w:rsidRPr="00711ABB">
        <w:rPr>
          <w:rFonts w:asciiTheme="majorHAnsi" w:hAnsiTheme="majorHAnsi" w:cstheme="minorHAnsi"/>
          <w:b/>
          <w:bCs/>
          <w:color w:val="000000" w:themeColor="text1"/>
          <w:sz w:val="24"/>
          <w:szCs w:val="24"/>
          <w:shd w:val="clear" w:color="auto" w:fill="FFFFFF"/>
        </w:rPr>
        <w:t xml:space="preserve">,o,u) + y then just add s </w:t>
      </w:r>
      <w:r w:rsidRPr="00711ABB">
        <w:rPr>
          <w:rFonts w:asciiTheme="majorHAnsi" w:hAnsiTheme="majorHAnsi" w:cstheme="minorHAnsi"/>
          <w:b/>
          <w:bCs/>
          <w:color w:val="000000" w:themeColor="text1"/>
          <w:sz w:val="24"/>
          <w:szCs w:val="24"/>
        </w:rPr>
        <w:t>to make it Plural.</w:t>
      </w:r>
    </w:p>
    <w:p w:rsidR="002315B1" w:rsidRPr="00BB1F2E" w:rsidRDefault="002315B1" w:rsidP="002315B1">
      <w:pPr>
        <w:spacing w:line="240" w:lineRule="auto"/>
        <w:ind w:left="1620"/>
        <w:rPr>
          <w:rFonts w:cstheme="minorHAnsi"/>
          <w:b/>
          <w:bCs/>
          <w:color w:val="000000" w:themeColor="text1"/>
        </w:rPr>
      </w:pPr>
      <w:r w:rsidRPr="00BB1F2E">
        <w:rPr>
          <w:rFonts w:cstheme="minorHAnsi"/>
          <w:b/>
          <w:bCs/>
          <w:color w:val="000000" w:themeColor="text1"/>
        </w:rPr>
        <w:t>For Example:</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2C66BE" w:rsidRDefault="002315B1" w:rsidP="002315B1">
      <w:pPr>
        <w:pStyle w:val="dot"/>
        <w:ind w:left="1980"/>
        <w:rPr>
          <w:b w:val="0"/>
        </w:rPr>
      </w:pPr>
      <w:r w:rsidRPr="002C66BE">
        <w:rPr>
          <w:b w:val="0"/>
        </w:rPr>
        <w:lastRenderedPageBreak/>
        <w:t>Day- Days</w:t>
      </w:r>
    </w:p>
    <w:p w:rsidR="002315B1" w:rsidRPr="002C66BE" w:rsidRDefault="00165C92" w:rsidP="002315B1">
      <w:pPr>
        <w:pStyle w:val="dot"/>
        <w:ind w:left="1980"/>
        <w:rPr>
          <w:rStyle w:val="Emphasis"/>
          <w:b w:val="0"/>
          <w:i w:val="0"/>
          <w:iCs w:val="0"/>
          <w:color w:val="000000" w:themeColor="text1"/>
          <w:shd w:val="clear" w:color="auto" w:fill="FFFFFF"/>
        </w:rPr>
      </w:pPr>
      <w:r>
        <w:rPr>
          <w:rStyle w:val="Emphasis"/>
          <w:b w:val="0"/>
          <w:i w:val="0"/>
          <w:iCs w:val="0"/>
          <w:color w:val="000000" w:themeColor="text1"/>
          <w:shd w:val="clear" w:color="auto" w:fill="FFFFFF"/>
        </w:rPr>
        <w:t>Boy - Boys</w:t>
      </w:r>
    </w:p>
    <w:p w:rsidR="002315B1" w:rsidRPr="002C66BE" w:rsidRDefault="002315B1" w:rsidP="00165C92">
      <w:pPr>
        <w:pStyle w:val="dot"/>
        <w:ind w:left="1980"/>
        <w:rPr>
          <w:rStyle w:val="Emphasis"/>
          <w:b w:val="0"/>
          <w:i w:val="0"/>
          <w:iCs w:val="0"/>
          <w:color w:val="000000" w:themeColor="text1"/>
          <w:shd w:val="clear" w:color="auto" w:fill="FFFFFF"/>
        </w:rPr>
      </w:pPr>
      <w:r w:rsidRPr="002C66BE">
        <w:rPr>
          <w:b w:val="0"/>
          <w:shd w:val="clear" w:color="auto" w:fill="FFFFFF"/>
        </w:rPr>
        <w:t>Donkey - Donkeys</w:t>
      </w:r>
    </w:p>
    <w:p w:rsidR="002315B1" w:rsidRPr="002C66BE" w:rsidRDefault="002315B1" w:rsidP="002315B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lastRenderedPageBreak/>
        <w:t>Journey – Journeys</w:t>
      </w:r>
    </w:p>
    <w:p w:rsidR="002315B1" w:rsidRPr="002C66BE" w:rsidRDefault="002315B1" w:rsidP="002315B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Key – Keys</w:t>
      </w:r>
    </w:p>
    <w:p w:rsidR="002315B1" w:rsidRPr="002C66BE" w:rsidRDefault="002315B1" w:rsidP="002315B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Tray – Trays</w:t>
      </w:r>
    </w:p>
    <w:p w:rsidR="002315B1" w:rsidRDefault="002315B1" w:rsidP="002315B1">
      <w:pPr>
        <w:spacing w:line="240" w:lineRule="auto"/>
        <w:rPr>
          <w:rFonts w:cstheme="minorHAnsi"/>
          <w:b/>
          <w:bCs/>
          <w:color w:val="000000" w:themeColor="text1"/>
        </w:rPr>
        <w:sectPr w:rsidR="002315B1" w:rsidSect="00716E86">
          <w:type w:val="continuous"/>
          <w:pgSz w:w="12240" w:h="15840"/>
          <w:pgMar w:top="1440" w:right="1440" w:bottom="1440" w:left="1440" w:header="720" w:footer="720" w:gutter="0"/>
          <w:cols w:num="2" w:space="720"/>
          <w:docGrid w:linePitch="360"/>
        </w:sectPr>
      </w:pPr>
    </w:p>
    <w:p w:rsidR="002315B1" w:rsidRPr="00711ABB" w:rsidRDefault="002315B1" w:rsidP="002315B1">
      <w:pPr>
        <w:spacing w:line="240" w:lineRule="auto"/>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lastRenderedPageBreak/>
        <w:t>If the word ends with a consonant + y then change y to </w:t>
      </w:r>
      <w:r w:rsidRPr="003A0E58">
        <w:rPr>
          <w:rFonts w:asciiTheme="majorHAnsi" w:hAnsiTheme="majorHAnsi" w:cstheme="minorHAnsi"/>
          <w:b/>
          <w:bCs/>
          <w:noProof/>
          <w:color w:val="000000" w:themeColor="text1"/>
          <w:sz w:val="24"/>
          <w:szCs w:val="24"/>
          <w:shd w:val="clear" w:color="auto" w:fill="FFFFFF"/>
        </w:rPr>
        <w:t>ies</w:t>
      </w:r>
      <w:r w:rsidRPr="00711ABB">
        <w:rPr>
          <w:rFonts w:asciiTheme="majorHAnsi" w:hAnsiTheme="majorHAnsi" w:cstheme="minorHAnsi"/>
          <w:b/>
          <w:bCs/>
          <w:color w:val="000000" w:themeColor="text1"/>
          <w:sz w:val="24"/>
          <w:szCs w:val="24"/>
          <w:shd w:val="clear" w:color="auto" w:fill="FFFFFF"/>
        </w:rPr>
        <w:t xml:space="preserve"> </w:t>
      </w:r>
      <w:r w:rsidRPr="00711ABB">
        <w:rPr>
          <w:rFonts w:asciiTheme="majorHAnsi" w:hAnsiTheme="majorHAnsi" w:cstheme="minorHAnsi"/>
          <w:b/>
          <w:bCs/>
          <w:color w:val="000000" w:themeColor="text1"/>
          <w:sz w:val="24"/>
          <w:szCs w:val="24"/>
        </w:rPr>
        <w:t>to make it Plural.</w:t>
      </w:r>
    </w:p>
    <w:p w:rsidR="002315B1" w:rsidRPr="00816210" w:rsidRDefault="002315B1" w:rsidP="002315B1">
      <w:pPr>
        <w:spacing w:line="240" w:lineRule="auto"/>
        <w:ind w:left="1701"/>
        <w:rPr>
          <w:rFonts w:cstheme="minorHAnsi"/>
          <w:b/>
          <w:bCs/>
          <w:color w:val="000000" w:themeColor="text1"/>
        </w:rPr>
      </w:pPr>
      <w:r w:rsidRPr="00816210">
        <w:rPr>
          <w:rFonts w:cstheme="minorHAnsi"/>
          <w:b/>
          <w:bCs/>
          <w:color w:val="000000" w:themeColor="text1"/>
        </w:rPr>
        <w:t>For Example:</w:t>
      </w:r>
    </w:p>
    <w:p w:rsidR="002315B1" w:rsidRDefault="002315B1" w:rsidP="002315B1">
      <w:pPr>
        <w:pStyle w:val="dot"/>
        <w:rPr>
          <w:rStyle w:val="Emphasis"/>
          <w:b w:val="0"/>
          <w:i w:val="0"/>
          <w:iCs w:val="0"/>
          <w:color w:val="000000" w:themeColor="text1"/>
          <w:shd w:val="clear" w:color="auto" w:fill="FFFFFF"/>
        </w:rPr>
        <w:sectPr w:rsidR="002315B1" w:rsidSect="00716E86">
          <w:type w:val="continuous"/>
          <w:pgSz w:w="12240" w:h="15840"/>
          <w:pgMar w:top="1440" w:right="1440" w:bottom="1440" w:left="1440" w:header="720" w:footer="720" w:gutter="0"/>
          <w:cols w:space="720"/>
          <w:docGrid w:linePitch="360"/>
        </w:sectPr>
      </w:pPr>
    </w:p>
    <w:p w:rsidR="002315B1" w:rsidRPr="00165C92" w:rsidRDefault="002315B1" w:rsidP="00165C92">
      <w:pPr>
        <w:pStyle w:val="dot"/>
        <w:ind w:left="1980"/>
        <w:rPr>
          <w:rStyle w:val="Emphasis"/>
          <w:b w:val="0"/>
          <w:i w:val="0"/>
          <w:iCs w:val="0"/>
          <w:color w:val="000000" w:themeColor="text1"/>
        </w:rPr>
      </w:pPr>
      <w:r w:rsidRPr="00165C92">
        <w:rPr>
          <w:rStyle w:val="Emphasis"/>
          <w:b w:val="0"/>
          <w:i w:val="0"/>
          <w:iCs w:val="0"/>
          <w:color w:val="000000" w:themeColor="text1"/>
          <w:shd w:val="clear" w:color="auto" w:fill="FFFFFF"/>
        </w:rPr>
        <w:lastRenderedPageBreak/>
        <w:t>country – countries</w:t>
      </w:r>
    </w:p>
    <w:p w:rsidR="002315B1" w:rsidRPr="00165C92" w:rsidRDefault="002315B1" w:rsidP="00165C92">
      <w:pPr>
        <w:pStyle w:val="dot"/>
        <w:ind w:left="1980"/>
        <w:rPr>
          <w:rStyle w:val="Emphasis"/>
          <w:b w:val="0"/>
          <w:i w:val="0"/>
          <w:iCs w:val="0"/>
          <w:color w:val="000000" w:themeColor="text1"/>
        </w:rPr>
      </w:pPr>
      <w:r w:rsidRPr="00165C92">
        <w:rPr>
          <w:rStyle w:val="Emphasis"/>
          <w:b w:val="0"/>
          <w:i w:val="0"/>
          <w:iCs w:val="0"/>
          <w:color w:val="000000" w:themeColor="text1"/>
          <w:shd w:val="clear" w:color="auto" w:fill="FFFFFF"/>
        </w:rPr>
        <w:t>baby – babies</w:t>
      </w:r>
    </w:p>
    <w:p w:rsidR="002315B1" w:rsidRPr="00165C92" w:rsidRDefault="002315B1" w:rsidP="00165C92">
      <w:pPr>
        <w:pStyle w:val="dot"/>
        <w:ind w:left="1980"/>
        <w:rPr>
          <w:rStyle w:val="Emphasis"/>
          <w:b w:val="0"/>
          <w:i w:val="0"/>
          <w:iCs w:val="0"/>
          <w:color w:val="000000" w:themeColor="text1"/>
        </w:rPr>
      </w:pPr>
      <w:r w:rsidRPr="00165C92">
        <w:rPr>
          <w:rStyle w:val="Emphasis"/>
          <w:b w:val="0"/>
          <w:i w:val="0"/>
          <w:iCs w:val="0"/>
          <w:color w:val="000000" w:themeColor="text1"/>
          <w:shd w:val="clear" w:color="auto" w:fill="FFFFFF"/>
        </w:rPr>
        <w:t>body – bodies</w:t>
      </w:r>
    </w:p>
    <w:p w:rsidR="00165C92" w:rsidRPr="00165C92" w:rsidRDefault="002315B1" w:rsidP="00165C92">
      <w:pPr>
        <w:pStyle w:val="dot"/>
        <w:ind w:left="1980"/>
        <w:rPr>
          <w:b w:val="0"/>
        </w:rPr>
      </w:pPr>
      <w:r w:rsidRPr="00165C92">
        <w:rPr>
          <w:rStyle w:val="Emphasis"/>
          <w:b w:val="0"/>
          <w:i w:val="0"/>
          <w:iCs w:val="0"/>
          <w:color w:val="000000" w:themeColor="text1"/>
          <w:shd w:val="clear" w:color="auto" w:fill="FFFFFF"/>
        </w:rPr>
        <w:t>memory – memories</w:t>
      </w:r>
    </w:p>
    <w:p w:rsidR="00165C92" w:rsidRPr="00165C92" w:rsidRDefault="00165C92" w:rsidP="00165C92">
      <w:pPr>
        <w:pStyle w:val="dot"/>
        <w:spacing w:before="40"/>
        <w:ind w:left="630"/>
        <w:rPr>
          <w:b w:val="0"/>
        </w:rPr>
      </w:pPr>
      <w:r w:rsidRPr="00165C92">
        <w:rPr>
          <w:b w:val="0"/>
        </w:rPr>
        <w:lastRenderedPageBreak/>
        <w:t>Enemy – enemies</w:t>
      </w:r>
    </w:p>
    <w:p w:rsidR="00165C92" w:rsidRPr="00165C92" w:rsidRDefault="00165C92" w:rsidP="00165C92">
      <w:pPr>
        <w:pStyle w:val="dot"/>
        <w:ind w:left="630"/>
        <w:rPr>
          <w:b w:val="0"/>
        </w:rPr>
      </w:pPr>
      <w:r w:rsidRPr="00165C92">
        <w:rPr>
          <w:b w:val="0"/>
        </w:rPr>
        <w:t>Fly – flies</w:t>
      </w:r>
    </w:p>
    <w:p w:rsidR="00165C92" w:rsidRPr="00165C92" w:rsidRDefault="00165C92" w:rsidP="00165C92">
      <w:pPr>
        <w:pStyle w:val="dot"/>
        <w:spacing w:before="40"/>
        <w:ind w:left="630"/>
        <w:rPr>
          <w:b w:val="0"/>
        </w:rPr>
      </w:pPr>
      <w:r w:rsidRPr="00165C92">
        <w:rPr>
          <w:b w:val="0"/>
        </w:rPr>
        <w:t>Army – armies</w:t>
      </w:r>
    </w:p>
    <w:p w:rsidR="00165C92" w:rsidRPr="00165C92" w:rsidRDefault="00165C92" w:rsidP="00165C92">
      <w:pPr>
        <w:pStyle w:val="dot"/>
        <w:spacing w:before="40"/>
        <w:ind w:left="630"/>
        <w:rPr>
          <w:b w:val="0"/>
        </w:rPr>
      </w:pPr>
      <w:r w:rsidRPr="00165C92">
        <w:rPr>
          <w:b w:val="0"/>
        </w:rPr>
        <w:t>University – universities</w:t>
      </w:r>
    </w:p>
    <w:p w:rsidR="00165C92" w:rsidRDefault="00165C92" w:rsidP="002315B1">
      <w:pPr>
        <w:pStyle w:val="dot"/>
        <w:numPr>
          <w:ilvl w:val="0"/>
          <w:numId w:val="0"/>
        </w:numPr>
        <w:ind w:left="2625"/>
        <w:rPr>
          <w:b w:val="0"/>
        </w:rPr>
        <w:sectPr w:rsidR="00165C92" w:rsidSect="00165C92">
          <w:type w:val="continuous"/>
          <w:pgSz w:w="12240" w:h="15840"/>
          <w:pgMar w:top="1440" w:right="1440" w:bottom="1440" w:left="1440" w:header="720" w:footer="720" w:gutter="0"/>
          <w:cols w:num="2" w:space="720"/>
          <w:docGrid w:linePitch="360"/>
        </w:sectPr>
      </w:pPr>
    </w:p>
    <w:p w:rsidR="002315B1" w:rsidRDefault="002315B1" w:rsidP="002315B1">
      <w:pPr>
        <w:pStyle w:val="dot"/>
        <w:numPr>
          <w:ilvl w:val="0"/>
          <w:numId w:val="0"/>
        </w:numPr>
        <w:ind w:left="2625"/>
        <w:rPr>
          <w:b w:val="0"/>
        </w:rPr>
      </w:pPr>
    </w:p>
    <w:p w:rsidR="002315B1" w:rsidRPr="006815CD" w:rsidRDefault="002315B1" w:rsidP="002315B1">
      <w:pPr>
        <w:pStyle w:val="dot"/>
        <w:numPr>
          <w:ilvl w:val="0"/>
          <w:numId w:val="0"/>
        </w:numPr>
        <w:ind w:left="2625"/>
        <w:rPr>
          <w:b w:val="0"/>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If the word ends with o then add s to make it Plural.</w:t>
      </w:r>
    </w:p>
    <w:p w:rsidR="002315B1" w:rsidRPr="00816210" w:rsidRDefault="002315B1" w:rsidP="002315B1">
      <w:pPr>
        <w:pStyle w:val="ListParagraph"/>
        <w:ind w:left="1701"/>
        <w:rPr>
          <w:rFonts w:cstheme="minorHAnsi"/>
          <w:b/>
          <w:bCs/>
          <w:color w:val="000000" w:themeColor="text1"/>
          <w:shd w:val="clear" w:color="auto" w:fill="FFFFFF"/>
        </w:rPr>
      </w:pPr>
      <w:r w:rsidRPr="00816210">
        <w:rPr>
          <w:rFonts w:cstheme="minorHAnsi"/>
          <w:b/>
          <w:bCs/>
          <w:color w:val="000000" w:themeColor="text1"/>
          <w:shd w:val="clear" w:color="auto" w:fill="FFFFFF"/>
        </w:rPr>
        <w:t>For Example:</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2C66BE" w:rsidRDefault="002315B1" w:rsidP="002315B1">
      <w:pPr>
        <w:pStyle w:val="dot"/>
        <w:ind w:left="2070"/>
        <w:rPr>
          <w:b w:val="0"/>
        </w:rPr>
      </w:pPr>
      <w:r w:rsidRPr="002C66BE">
        <w:rPr>
          <w:b w:val="0"/>
        </w:rPr>
        <w:lastRenderedPageBreak/>
        <w:t>Radio – Radios</w:t>
      </w:r>
    </w:p>
    <w:p w:rsidR="002315B1" w:rsidRPr="002C66BE" w:rsidRDefault="002315B1" w:rsidP="002315B1">
      <w:pPr>
        <w:pStyle w:val="dot"/>
        <w:ind w:left="2070"/>
        <w:rPr>
          <w:b w:val="0"/>
        </w:rPr>
      </w:pPr>
      <w:r w:rsidRPr="002C66BE">
        <w:rPr>
          <w:b w:val="0"/>
        </w:rPr>
        <w:t>Stereo – Stereos</w:t>
      </w:r>
    </w:p>
    <w:p w:rsidR="002315B1" w:rsidRPr="002C66BE" w:rsidRDefault="002315B1" w:rsidP="002315B1">
      <w:pPr>
        <w:pStyle w:val="dot"/>
        <w:ind w:left="2070"/>
        <w:rPr>
          <w:b w:val="0"/>
        </w:rPr>
      </w:pPr>
      <w:r w:rsidRPr="002C66BE">
        <w:rPr>
          <w:b w:val="0"/>
        </w:rPr>
        <w:t>Video - Videos </w:t>
      </w:r>
    </w:p>
    <w:p w:rsidR="002315B1" w:rsidRPr="002C66BE" w:rsidRDefault="002315B1" w:rsidP="002315B1">
      <w:pPr>
        <w:pStyle w:val="dot"/>
        <w:ind w:left="2070"/>
        <w:rPr>
          <w:b w:val="0"/>
        </w:rPr>
      </w:pPr>
      <w:r w:rsidRPr="002C66BE">
        <w:rPr>
          <w:b w:val="0"/>
        </w:rPr>
        <w:t>Kilo – Kilos</w:t>
      </w:r>
    </w:p>
    <w:p w:rsidR="002315B1" w:rsidRPr="002C66BE" w:rsidRDefault="002315B1" w:rsidP="002315B1">
      <w:pPr>
        <w:pStyle w:val="dot"/>
        <w:ind w:left="2070"/>
        <w:rPr>
          <w:b w:val="0"/>
        </w:rPr>
      </w:pPr>
      <w:r w:rsidRPr="002C66BE">
        <w:rPr>
          <w:b w:val="0"/>
        </w:rPr>
        <w:t>Zero – Zeros</w:t>
      </w:r>
    </w:p>
    <w:p w:rsidR="002315B1" w:rsidRPr="002C66BE" w:rsidRDefault="002315B1" w:rsidP="002315B1">
      <w:pPr>
        <w:pStyle w:val="dot"/>
        <w:ind w:left="2070"/>
        <w:rPr>
          <w:b w:val="0"/>
        </w:rPr>
      </w:pPr>
      <w:r w:rsidRPr="002C66BE">
        <w:rPr>
          <w:b w:val="0"/>
        </w:rPr>
        <w:t>Piano – Pianos</w:t>
      </w:r>
    </w:p>
    <w:p w:rsidR="002315B1" w:rsidRPr="002C66BE" w:rsidRDefault="002315B1" w:rsidP="00DB3119">
      <w:pPr>
        <w:pStyle w:val="dot"/>
        <w:ind w:left="630" w:hanging="360"/>
        <w:rPr>
          <w:b w:val="0"/>
        </w:rPr>
      </w:pPr>
      <w:r w:rsidRPr="002C66BE">
        <w:rPr>
          <w:b w:val="0"/>
        </w:rPr>
        <w:lastRenderedPageBreak/>
        <w:t>Photo - Photos</w:t>
      </w:r>
    </w:p>
    <w:p w:rsidR="002315B1" w:rsidRPr="002C66BE" w:rsidRDefault="002315B1" w:rsidP="002315B1">
      <w:pPr>
        <w:pStyle w:val="dot"/>
        <w:ind w:left="630" w:hanging="360"/>
        <w:rPr>
          <w:b w:val="0"/>
        </w:rPr>
      </w:pPr>
      <w:r w:rsidRPr="002C66BE">
        <w:rPr>
          <w:b w:val="0"/>
        </w:rPr>
        <w:t xml:space="preserve">Exception: </w:t>
      </w:r>
    </w:p>
    <w:p w:rsidR="002315B1" w:rsidRPr="002C66BE" w:rsidRDefault="002315B1" w:rsidP="002315B1">
      <w:pPr>
        <w:pStyle w:val="dot"/>
        <w:ind w:left="630" w:hanging="360"/>
        <w:rPr>
          <w:b w:val="0"/>
        </w:rPr>
      </w:pPr>
      <w:r w:rsidRPr="002C66BE">
        <w:rPr>
          <w:b w:val="0"/>
        </w:rPr>
        <w:t>Hero – Heroes</w:t>
      </w:r>
    </w:p>
    <w:p w:rsidR="002315B1" w:rsidRPr="002C66BE" w:rsidRDefault="002315B1" w:rsidP="002315B1">
      <w:pPr>
        <w:pStyle w:val="dot"/>
        <w:ind w:left="630" w:hanging="360"/>
        <w:rPr>
          <w:b w:val="0"/>
        </w:rPr>
      </w:pPr>
      <w:r w:rsidRPr="002C66BE">
        <w:rPr>
          <w:b w:val="0"/>
        </w:rPr>
        <w:t>Potato – Potatoes</w:t>
      </w:r>
    </w:p>
    <w:p w:rsidR="002315B1" w:rsidRPr="002C66BE" w:rsidRDefault="002315B1" w:rsidP="002315B1">
      <w:pPr>
        <w:pStyle w:val="dot"/>
        <w:ind w:left="630" w:hanging="360"/>
        <w:rPr>
          <w:b w:val="0"/>
        </w:rPr>
      </w:pPr>
      <w:r w:rsidRPr="002C66BE">
        <w:rPr>
          <w:b w:val="0"/>
        </w:rPr>
        <w:t>Volcano – Volcanoes</w:t>
      </w:r>
    </w:p>
    <w:p w:rsidR="002315B1" w:rsidRPr="002C66BE" w:rsidRDefault="002315B1" w:rsidP="002315B1">
      <w:pPr>
        <w:pStyle w:val="dot"/>
        <w:ind w:left="630" w:hanging="360"/>
        <w:rPr>
          <w:b w:val="0"/>
        </w:rPr>
      </w:pPr>
      <w:r w:rsidRPr="002C66BE">
        <w:rPr>
          <w:b w:val="0"/>
        </w:rPr>
        <w:t>Tomato - Tomatoes.</w:t>
      </w:r>
    </w:p>
    <w:p w:rsidR="002315B1" w:rsidRDefault="002315B1" w:rsidP="002315B1">
      <w:pPr>
        <w:pStyle w:val="ListParagraph"/>
        <w:ind w:left="873"/>
        <w:rPr>
          <w:rFonts w:cstheme="minorHAnsi"/>
          <w:b/>
          <w:bCs/>
          <w:color w:val="000000" w:themeColor="text1"/>
        </w:rPr>
        <w:sectPr w:rsidR="002315B1" w:rsidSect="00716E86">
          <w:type w:val="continuous"/>
          <w:pgSz w:w="12240" w:h="15840"/>
          <w:pgMar w:top="1440" w:right="1440" w:bottom="1440" w:left="1440" w:header="720" w:footer="720" w:gutter="0"/>
          <w:cols w:num="2" w:space="720"/>
          <w:docGrid w:linePitch="360"/>
        </w:sectPr>
      </w:pPr>
    </w:p>
    <w:p w:rsidR="002315B1" w:rsidRPr="00711ABB" w:rsidRDefault="002315B1" w:rsidP="002315B1">
      <w:pPr>
        <w:pStyle w:val="ListParagraph"/>
        <w:ind w:left="873"/>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Sometimes we change vowels, such as oo to ee or </w:t>
      </w:r>
      <w:r w:rsidRPr="003A0E58">
        <w:rPr>
          <w:rFonts w:asciiTheme="majorHAnsi" w:hAnsiTheme="majorHAnsi" w:cstheme="minorHAnsi"/>
          <w:b/>
          <w:bCs/>
          <w:noProof/>
          <w:color w:val="000000" w:themeColor="text1"/>
          <w:sz w:val="24"/>
          <w:szCs w:val="24"/>
          <w:shd w:val="clear" w:color="auto" w:fill="FFFFFF"/>
        </w:rPr>
        <w:t>a to</w:t>
      </w:r>
      <w:r w:rsidRPr="00711ABB">
        <w:rPr>
          <w:rFonts w:asciiTheme="majorHAnsi" w:hAnsiTheme="majorHAnsi" w:cstheme="minorHAnsi"/>
          <w:b/>
          <w:bCs/>
          <w:color w:val="000000" w:themeColor="text1"/>
          <w:sz w:val="24"/>
          <w:szCs w:val="24"/>
          <w:shd w:val="clear" w:color="auto" w:fill="FFFFFF"/>
        </w:rPr>
        <w:t> en to make it plural</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2C66BE" w:rsidRDefault="002315B1" w:rsidP="002315B1">
      <w:pPr>
        <w:pStyle w:val="dot"/>
        <w:ind w:left="2160"/>
        <w:rPr>
          <w:b w:val="0"/>
        </w:rPr>
      </w:pPr>
      <w:r w:rsidRPr="002C66BE">
        <w:rPr>
          <w:b w:val="0"/>
        </w:rPr>
        <w:lastRenderedPageBreak/>
        <w:t>Foot</w:t>
      </w:r>
      <w:r w:rsidRPr="002C66BE">
        <w:rPr>
          <w:b w:val="0"/>
        </w:rPr>
        <w:tab/>
      </w:r>
    </w:p>
    <w:p w:rsidR="002315B1" w:rsidRPr="002C66BE" w:rsidRDefault="002315B1" w:rsidP="002315B1">
      <w:pPr>
        <w:pStyle w:val="dot"/>
        <w:ind w:left="2160"/>
        <w:rPr>
          <w:b w:val="0"/>
        </w:rPr>
      </w:pPr>
      <w:r w:rsidRPr="002C66BE">
        <w:rPr>
          <w:b w:val="0"/>
        </w:rPr>
        <w:t>Feet</w:t>
      </w:r>
    </w:p>
    <w:p w:rsidR="002315B1" w:rsidRPr="002C66BE" w:rsidRDefault="002315B1" w:rsidP="002315B1">
      <w:pPr>
        <w:pStyle w:val="dot"/>
        <w:ind w:left="2160"/>
        <w:rPr>
          <w:b w:val="0"/>
        </w:rPr>
      </w:pPr>
      <w:r w:rsidRPr="002C66BE">
        <w:rPr>
          <w:b w:val="0"/>
        </w:rPr>
        <w:t>Tooth</w:t>
      </w:r>
      <w:r w:rsidRPr="002C66BE">
        <w:rPr>
          <w:b w:val="0"/>
        </w:rPr>
        <w:tab/>
      </w:r>
    </w:p>
    <w:p w:rsidR="002315B1" w:rsidRPr="002C66BE" w:rsidRDefault="002315B1" w:rsidP="002315B1">
      <w:pPr>
        <w:pStyle w:val="dot"/>
        <w:ind w:left="2160"/>
        <w:rPr>
          <w:b w:val="0"/>
        </w:rPr>
      </w:pPr>
      <w:r w:rsidRPr="002C66BE">
        <w:rPr>
          <w:b w:val="0"/>
        </w:rPr>
        <w:t>Teeth</w:t>
      </w:r>
    </w:p>
    <w:p w:rsidR="002315B1" w:rsidRPr="002C66BE" w:rsidRDefault="002315B1" w:rsidP="002315B1">
      <w:pPr>
        <w:pStyle w:val="dot"/>
        <w:ind w:left="2160"/>
        <w:rPr>
          <w:b w:val="0"/>
        </w:rPr>
      </w:pPr>
      <w:r w:rsidRPr="002C66BE">
        <w:rPr>
          <w:b w:val="0"/>
        </w:rPr>
        <w:t>Goose</w:t>
      </w:r>
    </w:p>
    <w:p w:rsidR="002315B1" w:rsidRPr="002C66BE" w:rsidRDefault="002315B1" w:rsidP="002315B1">
      <w:pPr>
        <w:pStyle w:val="dot"/>
        <w:ind w:left="720"/>
        <w:rPr>
          <w:b w:val="0"/>
        </w:rPr>
      </w:pPr>
      <w:r w:rsidRPr="002C66BE">
        <w:rPr>
          <w:b w:val="0"/>
        </w:rPr>
        <w:lastRenderedPageBreak/>
        <w:t>Geese</w:t>
      </w:r>
    </w:p>
    <w:p w:rsidR="002315B1" w:rsidRPr="002C66BE" w:rsidRDefault="002315B1" w:rsidP="002315B1">
      <w:pPr>
        <w:pStyle w:val="dot"/>
        <w:ind w:left="720"/>
        <w:rPr>
          <w:b w:val="0"/>
        </w:rPr>
      </w:pPr>
      <w:r w:rsidRPr="002C66BE">
        <w:rPr>
          <w:b w:val="0"/>
        </w:rPr>
        <w:t>Man</w:t>
      </w:r>
      <w:r w:rsidRPr="002C66BE">
        <w:rPr>
          <w:b w:val="0"/>
        </w:rPr>
        <w:tab/>
      </w:r>
    </w:p>
    <w:p w:rsidR="002315B1" w:rsidRPr="002C66BE" w:rsidRDefault="002315B1" w:rsidP="002315B1">
      <w:pPr>
        <w:pStyle w:val="dot"/>
        <w:ind w:left="720"/>
        <w:rPr>
          <w:b w:val="0"/>
        </w:rPr>
      </w:pPr>
      <w:r w:rsidRPr="002C66BE">
        <w:rPr>
          <w:b w:val="0"/>
        </w:rPr>
        <w:t>Men</w:t>
      </w:r>
    </w:p>
    <w:p w:rsidR="002315B1" w:rsidRPr="002C66BE" w:rsidRDefault="002315B1" w:rsidP="002315B1">
      <w:pPr>
        <w:pStyle w:val="dot"/>
        <w:ind w:left="720"/>
        <w:rPr>
          <w:b w:val="0"/>
        </w:rPr>
      </w:pPr>
      <w:r w:rsidRPr="002C66BE">
        <w:rPr>
          <w:b w:val="0"/>
        </w:rPr>
        <w:t xml:space="preserve">Woman       </w:t>
      </w:r>
    </w:p>
    <w:p w:rsidR="002315B1" w:rsidRPr="002C66BE" w:rsidRDefault="002315B1" w:rsidP="002315B1">
      <w:pPr>
        <w:pStyle w:val="dot"/>
        <w:ind w:left="720"/>
        <w:rPr>
          <w:b w:val="0"/>
        </w:rPr>
      </w:pPr>
      <w:r w:rsidRPr="002C66BE">
        <w:rPr>
          <w:b w:val="0"/>
        </w:rPr>
        <w:t>Women</w:t>
      </w:r>
    </w:p>
    <w:p w:rsidR="002315B1" w:rsidRDefault="002315B1" w:rsidP="002315B1">
      <w:pPr>
        <w:pStyle w:val="ListParagraph"/>
        <w:ind w:left="873"/>
        <w:rPr>
          <w:rFonts w:cstheme="minorHAnsi"/>
          <w:b/>
          <w:bCs/>
          <w:color w:val="000000" w:themeColor="text1"/>
        </w:rPr>
        <w:sectPr w:rsidR="002315B1" w:rsidSect="00716E86">
          <w:type w:val="continuous"/>
          <w:pgSz w:w="12240" w:h="15840"/>
          <w:pgMar w:top="1440" w:right="1440" w:bottom="1440" w:left="1440" w:header="720" w:footer="720" w:gutter="0"/>
          <w:cols w:num="2" w:space="720"/>
          <w:docGrid w:linePitch="360"/>
        </w:sectPr>
      </w:pPr>
    </w:p>
    <w:p w:rsidR="002315B1" w:rsidRPr="00711ABB" w:rsidRDefault="002315B1" w:rsidP="002315B1">
      <w:pPr>
        <w:pStyle w:val="ListParagraph"/>
        <w:ind w:left="873"/>
        <w:rPr>
          <w:rFonts w:cstheme="minorHAnsi"/>
          <w:b/>
          <w:bCs/>
          <w:color w:val="000000" w:themeColor="text1"/>
        </w:rPr>
      </w:pPr>
    </w:p>
    <w:p w:rsidR="002315B1" w:rsidRPr="00711ABB" w:rsidRDefault="002315B1" w:rsidP="002315B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Irregular plurals - Sometimes words change it’s spelling differently to make it plural.</w:t>
      </w:r>
    </w:p>
    <w:p w:rsidR="002315B1" w:rsidRDefault="002315B1" w:rsidP="002315B1">
      <w:pPr>
        <w:pStyle w:val="dot"/>
        <w:rPr>
          <w:b w:val="0"/>
        </w:rPr>
        <w:sectPr w:rsidR="002315B1" w:rsidSect="00716E86">
          <w:type w:val="continuous"/>
          <w:pgSz w:w="12240" w:h="15840"/>
          <w:pgMar w:top="1440" w:right="1440" w:bottom="1440" w:left="1440" w:header="720" w:footer="720" w:gutter="0"/>
          <w:cols w:space="720"/>
          <w:docGrid w:linePitch="360"/>
        </w:sectPr>
      </w:pPr>
    </w:p>
    <w:p w:rsidR="002315B1" w:rsidRPr="002C66BE" w:rsidRDefault="002315B1" w:rsidP="002315B1">
      <w:pPr>
        <w:pStyle w:val="dot"/>
        <w:ind w:left="2160"/>
        <w:rPr>
          <w:b w:val="0"/>
        </w:rPr>
      </w:pPr>
      <w:r w:rsidRPr="002C66BE">
        <w:rPr>
          <w:b w:val="0"/>
        </w:rPr>
        <w:lastRenderedPageBreak/>
        <w:t>Mouse</w:t>
      </w:r>
      <w:r w:rsidRPr="002C66BE">
        <w:rPr>
          <w:b w:val="0"/>
        </w:rPr>
        <w:tab/>
      </w:r>
    </w:p>
    <w:p w:rsidR="002315B1" w:rsidRPr="002C66BE" w:rsidRDefault="002315B1" w:rsidP="002315B1">
      <w:pPr>
        <w:pStyle w:val="dot"/>
        <w:ind w:left="2160"/>
        <w:rPr>
          <w:b w:val="0"/>
        </w:rPr>
      </w:pPr>
      <w:r w:rsidRPr="002C66BE">
        <w:rPr>
          <w:b w:val="0"/>
        </w:rPr>
        <w:t>Mice</w:t>
      </w:r>
    </w:p>
    <w:p w:rsidR="002315B1" w:rsidRPr="002C66BE" w:rsidRDefault="002315B1" w:rsidP="002315B1">
      <w:pPr>
        <w:pStyle w:val="dot"/>
        <w:ind w:left="2160"/>
        <w:rPr>
          <w:b w:val="0"/>
        </w:rPr>
      </w:pPr>
      <w:r w:rsidRPr="002C66BE">
        <w:rPr>
          <w:b w:val="0"/>
        </w:rPr>
        <w:t>Die</w:t>
      </w:r>
      <w:r w:rsidRPr="002C66BE">
        <w:rPr>
          <w:b w:val="0"/>
        </w:rPr>
        <w:tab/>
        <w:t xml:space="preserve"> </w:t>
      </w:r>
    </w:p>
    <w:p w:rsidR="002315B1" w:rsidRPr="002C66BE" w:rsidRDefault="002315B1" w:rsidP="002315B1">
      <w:pPr>
        <w:pStyle w:val="dot"/>
        <w:ind w:left="2160"/>
        <w:rPr>
          <w:b w:val="0"/>
        </w:rPr>
      </w:pPr>
      <w:r w:rsidRPr="002C66BE">
        <w:rPr>
          <w:b w:val="0"/>
        </w:rPr>
        <w:t>Dice</w:t>
      </w:r>
    </w:p>
    <w:p w:rsidR="002315B1" w:rsidRPr="002C66BE" w:rsidRDefault="002315B1" w:rsidP="002315B1">
      <w:pPr>
        <w:pStyle w:val="dot"/>
        <w:ind w:left="810"/>
        <w:rPr>
          <w:b w:val="0"/>
        </w:rPr>
      </w:pPr>
      <w:r w:rsidRPr="002C66BE">
        <w:rPr>
          <w:b w:val="0"/>
        </w:rPr>
        <w:lastRenderedPageBreak/>
        <w:t>Child</w:t>
      </w:r>
      <w:r w:rsidRPr="002C66BE">
        <w:rPr>
          <w:b w:val="0"/>
        </w:rPr>
        <w:tab/>
        <w:t xml:space="preserve"> </w:t>
      </w:r>
    </w:p>
    <w:p w:rsidR="002315B1" w:rsidRPr="002C66BE" w:rsidRDefault="002315B1" w:rsidP="002315B1">
      <w:pPr>
        <w:pStyle w:val="dot"/>
        <w:ind w:left="810"/>
        <w:rPr>
          <w:b w:val="0"/>
        </w:rPr>
      </w:pPr>
      <w:r w:rsidRPr="002C66BE">
        <w:rPr>
          <w:b w:val="0"/>
        </w:rPr>
        <w:t>Children</w:t>
      </w:r>
    </w:p>
    <w:p w:rsidR="002315B1" w:rsidRPr="002C66BE" w:rsidRDefault="002315B1" w:rsidP="002315B1">
      <w:pPr>
        <w:pStyle w:val="dot"/>
        <w:ind w:left="810"/>
        <w:rPr>
          <w:b w:val="0"/>
        </w:rPr>
      </w:pPr>
      <w:r w:rsidRPr="002C66BE">
        <w:rPr>
          <w:b w:val="0"/>
        </w:rPr>
        <w:t>Person</w:t>
      </w:r>
      <w:r w:rsidRPr="002C66BE">
        <w:rPr>
          <w:b w:val="0"/>
        </w:rPr>
        <w:tab/>
      </w:r>
    </w:p>
    <w:p w:rsidR="002315B1" w:rsidRPr="002C66BE" w:rsidRDefault="002315B1" w:rsidP="002315B1">
      <w:pPr>
        <w:pStyle w:val="dot"/>
        <w:ind w:left="810"/>
        <w:rPr>
          <w:b w:val="0"/>
        </w:rPr>
      </w:pPr>
      <w:r w:rsidRPr="002C66BE">
        <w:rPr>
          <w:b w:val="0"/>
        </w:rPr>
        <w:t>People</w:t>
      </w:r>
    </w:p>
    <w:p w:rsidR="002315B1" w:rsidRPr="006F3A48" w:rsidRDefault="002315B1" w:rsidP="002315B1">
      <w:pPr>
        <w:rPr>
          <w:rFonts w:cstheme="minorHAnsi"/>
          <w:b/>
          <w:bCs/>
          <w:color w:val="000000" w:themeColor="text1"/>
        </w:rPr>
        <w:sectPr w:rsidR="002315B1" w:rsidRPr="006F3A48" w:rsidSect="00716E86">
          <w:type w:val="continuous"/>
          <w:pgSz w:w="12240" w:h="15840"/>
          <w:pgMar w:top="1440" w:right="1440" w:bottom="1440" w:left="1440" w:header="720" w:footer="720" w:gutter="0"/>
          <w:cols w:num="2" w:space="720"/>
          <w:docGrid w:linePitch="360"/>
        </w:sectPr>
      </w:pPr>
    </w:p>
    <w:p w:rsidR="002315B1" w:rsidRPr="006F3A48" w:rsidRDefault="002315B1" w:rsidP="002315B1">
      <w:pPr>
        <w:rPr>
          <w:rFonts w:cstheme="minorHAnsi"/>
          <w:b/>
          <w:bCs/>
          <w:color w:val="000000" w:themeColor="text1"/>
        </w:rPr>
      </w:pPr>
    </w:p>
    <w:p w:rsidR="002315B1" w:rsidRPr="006F2985" w:rsidRDefault="002315B1" w:rsidP="002315B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Nouns which don’t change when made Plural</w:t>
      </w:r>
    </w:p>
    <w:p w:rsidR="002315B1" w:rsidRDefault="002315B1" w:rsidP="002315B1">
      <w:pPr>
        <w:pStyle w:val="dot"/>
        <w:numPr>
          <w:ilvl w:val="0"/>
          <w:numId w:val="0"/>
        </w:numPr>
        <w:rPr>
          <w:b w:val="0"/>
        </w:rPr>
        <w:sectPr w:rsidR="002315B1" w:rsidSect="006F2985">
          <w:type w:val="continuous"/>
          <w:pgSz w:w="12240" w:h="15840"/>
          <w:pgMar w:top="1440" w:right="1440" w:bottom="1440" w:left="1440" w:header="720" w:footer="720" w:gutter="0"/>
          <w:cols w:space="720"/>
          <w:docGrid w:linePitch="360"/>
        </w:sectPr>
      </w:pPr>
    </w:p>
    <w:p w:rsidR="002315B1" w:rsidRPr="001D4DA7" w:rsidRDefault="002315B1" w:rsidP="001D4DA7">
      <w:pPr>
        <w:pStyle w:val="dot"/>
        <w:ind w:left="2160"/>
        <w:rPr>
          <w:b w:val="0"/>
        </w:rPr>
      </w:pPr>
      <w:r w:rsidRPr="001D4DA7">
        <w:rPr>
          <w:b w:val="0"/>
        </w:rPr>
        <w:lastRenderedPageBreak/>
        <w:t xml:space="preserve">Sheep         </w:t>
      </w:r>
    </w:p>
    <w:p w:rsidR="002315B1" w:rsidRPr="001D4DA7" w:rsidRDefault="002315B1" w:rsidP="001D4DA7">
      <w:pPr>
        <w:pStyle w:val="dot"/>
        <w:ind w:left="2160"/>
        <w:rPr>
          <w:b w:val="0"/>
        </w:rPr>
      </w:pPr>
      <w:r w:rsidRPr="001D4DA7">
        <w:rPr>
          <w:b w:val="0"/>
        </w:rPr>
        <w:t>Fish</w:t>
      </w:r>
    </w:p>
    <w:p w:rsidR="002315B1" w:rsidRPr="001D4DA7" w:rsidRDefault="002315B1" w:rsidP="001D4DA7">
      <w:pPr>
        <w:pStyle w:val="dot"/>
        <w:ind w:left="2160"/>
        <w:rPr>
          <w:b w:val="0"/>
        </w:rPr>
      </w:pPr>
      <w:r w:rsidRPr="001D4DA7">
        <w:rPr>
          <w:b w:val="0"/>
        </w:rPr>
        <w:t>Deer</w:t>
      </w:r>
    </w:p>
    <w:p w:rsidR="002315B1" w:rsidRPr="001D4DA7" w:rsidRDefault="002315B1" w:rsidP="001D4DA7">
      <w:pPr>
        <w:pStyle w:val="dot"/>
        <w:ind w:left="2160" w:hanging="360"/>
        <w:rPr>
          <w:b w:val="0"/>
        </w:rPr>
      </w:pPr>
      <w:r w:rsidRPr="001D4DA7">
        <w:rPr>
          <w:b w:val="0"/>
        </w:rPr>
        <w:t>Moose</w:t>
      </w:r>
    </w:p>
    <w:p w:rsidR="002315B1" w:rsidRPr="001D4DA7" w:rsidRDefault="002315B1" w:rsidP="001D4DA7">
      <w:pPr>
        <w:pStyle w:val="dot"/>
        <w:ind w:left="2160"/>
        <w:rPr>
          <w:b w:val="0"/>
        </w:rPr>
      </w:pPr>
      <w:r w:rsidRPr="001D4DA7">
        <w:rPr>
          <w:b w:val="0"/>
        </w:rPr>
        <w:t>Series</w:t>
      </w:r>
    </w:p>
    <w:p w:rsidR="001D4DA7" w:rsidRPr="001D4DA7" w:rsidRDefault="002315B1" w:rsidP="001D4DA7">
      <w:pPr>
        <w:pStyle w:val="dot"/>
        <w:spacing w:before="40"/>
        <w:ind w:left="810"/>
        <w:rPr>
          <w:b w:val="0"/>
        </w:rPr>
      </w:pPr>
      <w:r w:rsidRPr="001D4DA7">
        <w:rPr>
          <w:b w:val="0"/>
        </w:rPr>
        <w:lastRenderedPageBreak/>
        <w:t>Swine</w:t>
      </w:r>
      <w:r w:rsidR="001D4DA7" w:rsidRPr="001D4DA7">
        <w:rPr>
          <w:b w:val="0"/>
        </w:rPr>
        <w:t xml:space="preserve"> </w:t>
      </w:r>
    </w:p>
    <w:p w:rsidR="001D4DA7" w:rsidRPr="001D4DA7" w:rsidRDefault="001D4DA7" w:rsidP="001D4DA7">
      <w:pPr>
        <w:pStyle w:val="dot"/>
        <w:spacing w:before="40"/>
        <w:ind w:left="810"/>
        <w:rPr>
          <w:b w:val="0"/>
        </w:rPr>
      </w:pPr>
      <w:r w:rsidRPr="001D4DA7">
        <w:rPr>
          <w:b w:val="0"/>
        </w:rPr>
        <w:t xml:space="preserve">series </w:t>
      </w:r>
    </w:p>
    <w:p w:rsidR="001D4DA7" w:rsidRPr="001D4DA7" w:rsidRDefault="001D4DA7" w:rsidP="001D4DA7">
      <w:pPr>
        <w:pStyle w:val="dot"/>
        <w:spacing w:before="40"/>
        <w:ind w:left="810"/>
        <w:rPr>
          <w:b w:val="0"/>
        </w:rPr>
      </w:pPr>
      <w:r w:rsidRPr="001D4DA7">
        <w:rPr>
          <w:b w:val="0"/>
        </w:rPr>
        <w:t xml:space="preserve">species </w:t>
      </w:r>
    </w:p>
    <w:p w:rsidR="002315B1" w:rsidRPr="001D4DA7" w:rsidRDefault="001D4DA7" w:rsidP="001D4DA7">
      <w:pPr>
        <w:pStyle w:val="dot"/>
        <w:spacing w:before="40"/>
        <w:ind w:left="810"/>
        <w:rPr>
          <w:rFonts w:asciiTheme="majorHAnsi" w:hAnsiTheme="majorHAnsi"/>
          <w:b w:val="0"/>
          <w:bCs w:val="0"/>
          <w:color w:val="000000" w:themeColor="text1"/>
          <w:sz w:val="24"/>
          <w:szCs w:val="24"/>
        </w:rPr>
      </w:pPr>
      <w:r w:rsidRPr="001D4DA7">
        <w:rPr>
          <w:b w:val="0"/>
        </w:rPr>
        <w:t xml:space="preserve">aircraft </w:t>
      </w:r>
    </w:p>
    <w:p w:rsidR="002315B1" w:rsidRDefault="002315B1" w:rsidP="002315B1">
      <w:pPr>
        <w:pStyle w:val="dot"/>
        <w:rPr>
          <w:b w:val="0"/>
        </w:rPr>
        <w:sectPr w:rsidR="002315B1" w:rsidSect="001D4DA7">
          <w:type w:val="continuous"/>
          <w:pgSz w:w="12240" w:h="15840"/>
          <w:pgMar w:top="1440" w:right="1440" w:bottom="1440" w:left="1440" w:header="720" w:footer="720" w:gutter="0"/>
          <w:cols w:num="2" w:space="720"/>
          <w:docGrid w:linePitch="360"/>
        </w:sectPr>
      </w:pPr>
    </w:p>
    <w:p w:rsidR="001D4DA7" w:rsidRDefault="001D4DA7" w:rsidP="002315B1">
      <w:pPr>
        <w:rPr>
          <w:rFonts w:cstheme="minorHAnsi"/>
          <w:b/>
          <w:bCs/>
          <w:color w:val="000000" w:themeColor="text1"/>
        </w:rPr>
        <w:sectPr w:rsidR="001D4DA7" w:rsidSect="006F2985">
          <w:type w:val="continuous"/>
          <w:pgSz w:w="12240" w:h="15840"/>
          <w:pgMar w:top="1440" w:right="1440" w:bottom="1440" w:left="1440" w:header="720" w:footer="720" w:gutter="0"/>
          <w:cols w:space="720"/>
          <w:docGrid w:linePitch="360"/>
        </w:sectPr>
      </w:pPr>
    </w:p>
    <w:p w:rsidR="002315B1" w:rsidRPr="006815CD" w:rsidRDefault="002315B1" w:rsidP="002315B1">
      <w:pPr>
        <w:rPr>
          <w:rFonts w:cstheme="minorHAnsi"/>
          <w:b/>
          <w:bCs/>
          <w:color w:val="000000" w:themeColor="text1"/>
        </w:rPr>
      </w:pPr>
    </w:p>
    <w:p w:rsidR="00AB3F34" w:rsidRDefault="002315B1" w:rsidP="002315B1">
      <w:pPr>
        <w:spacing w:before="0" w:after="200"/>
      </w:pPr>
      <w:r>
        <w:br w:type="page"/>
      </w:r>
    </w:p>
    <w:p w:rsidR="009C3625" w:rsidRDefault="009C3625" w:rsidP="009C3625">
      <w:pPr>
        <w:pStyle w:val="star"/>
        <w:rPr>
          <w:rFonts w:eastAsiaTheme="majorEastAsia" w:cstheme="majorBidi"/>
          <w:smallCaps/>
          <w:sz w:val="36"/>
          <w:szCs w:val="36"/>
        </w:rPr>
      </w:pPr>
      <w:r>
        <w:lastRenderedPageBreak/>
        <w:t>Examples of adding s and es</w:t>
      </w:r>
    </w:p>
    <w:tbl>
      <w:tblPr>
        <w:tblW w:w="5000" w:type="pct"/>
        <w:tblCellSpacing w:w="0" w:type="dxa"/>
        <w:tblBorders>
          <w:top w:val="outset" w:sz="6" w:space="0" w:color="CCCCCC"/>
          <w:left w:val="outset" w:sz="6" w:space="0" w:color="CCCCCC"/>
          <w:bottom w:val="outset" w:sz="6" w:space="0" w:color="CCCCCC"/>
          <w:right w:val="outset" w:sz="6" w:space="0" w:color="CCCCCC"/>
          <w:insideH w:val="outset" w:sz="6" w:space="0" w:color="CCCCCC"/>
          <w:insideV w:val="outset" w:sz="6" w:space="0" w:color="CCCCCC"/>
        </w:tblBorders>
        <w:shd w:val="clear" w:color="auto" w:fill="DAEEF3" w:themeFill="accent5" w:themeFillTint="33"/>
        <w:tblCellMar>
          <w:top w:w="45" w:type="dxa"/>
          <w:left w:w="45" w:type="dxa"/>
          <w:bottom w:w="45" w:type="dxa"/>
          <w:right w:w="45" w:type="dxa"/>
        </w:tblCellMar>
        <w:tblLook w:val="04A0" w:firstRow="1" w:lastRow="0" w:firstColumn="1" w:lastColumn="0" w:noHBand="0" w:noVBand="1"/>
      </w:tblPr>
      <w:tblGrid>
        <w:gridCol w:w="1798"/>
        <w:gridCol w:w="2452"/>
        <w:gridCol w:w="2615"/>
        <w:gridCol w:w="2615"/>
      </w:tblGrid>
      <w:tr w:rsidR="00500F05" w:rsidRPr="00157870" w:rsidTr="009C3625">
        <w:trPr>
          <w:tblCellSpacing w:w="0" w:type="dxa"/>
        </w:trPr>
        <w:tc>
          <w:tcPr>
            <w:tcW w:w="948" w:type="pct"/>
            <w:shd w:val="clear" w:color="auto" w:fill="FDE9D9" w:themeFill="accent6" w:themeFillTint="33"/>
            <w:vAlign w:val="center"/>
            <w:hideMark/>
          </w:tcPr>
          <w:p w:rsidR="00500F05" w:rsidRPr="00826590" w:rsidRDefault="00500F05" w:rsidP="006B7BF8">
            <w:pPr>
              <w:spacing w:after="0" w:line="240" w:lineRule="auto"/>
              <w:rPr>
                <w:rFonts w:asciiTheme="majorHAnsi" w:eastAsia="Times New Roman" w:hAnsiTheme="majorHAnsi" w:cs="Times New Roman"/>
                <w:color w:val="000000"/>
                <w:sz w:val="24"/>
                <w:szCs w:val="24"/>
              </w:rPr>
            </w:pPr>
            <w:r w:rsidRPr="00826590">
              <w:rPr>
                <w:rFonts w:asciiTheme="majorHAnsi" w:eastAsia="Times New Roman" w:hAnsiTheme="majorHAnsi" w:cs="Times New Roman"/>
                <w:b/>
                <w:bCs/>
                <w:color w:val="000000"/>
                <w:sz w:val="24"/>
                <w:szCs w:val="24"/>
              </w:rPr>
              <w:t>S.No.</w:t>
            </w:r>
          </w:p>
        </w:tc>
        <w:tc>
          <w:tcPr>
            <w:tcW w:w="1293" w:type="pct"/>
            <w:shd w:val="clear" w:color="auto" w:fill="FDE9D9" w:themeFill="accent6" w:themeFillTint="33"/>
            <w:vAlign w:val="center"/>
            <w:hideMark/>
          </w:tcPr>
          <w:p w:rsidR="00500F05" w:rsidRPr="00826590" w:rsidRDefault="00500F05" w:rsidP="006B7BF8">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bCs/>
                <w:color w:val="000000"/>
                <w:sz w:val="24"/>
                <w:szCs w:val="24"/>
              </w:rPr>
              <w:t>Words</w:t>
            </w:r>
          </w:p>
        </w:tc>
        <w:tc>
          <w:tcPr>
            <w:tcW w:w="1379" w:type="pct"/>
            <w:shd w:val="clear" w:color="auto" w:fill="FDE9D9" w:themeFill="accent6" w:themeFillTint="33"/>
          </w:tcPr>
          <w:p w:rsidR="00500F05" w:rsidRPr="00826590" w:rsidRDefault="00500F05" w:rsidP="00AB3F34">
            <w:pPr>
              <w:spacing w:after="0" w:line="240" w:lineRule="auto"/>
              <w:rPr>
                <w:rFonts w:asciiTheme="majorHAnsi" w:eastAsia="Times New Roman" w:hAnsiTheme="majorHAnsi" w:cs="Times New Roman"/>
                <w:b/>
                <w:bCs/>
                <w:color w:val="000000"/>
                <w:sz w:val="24"/>
                <w:szCs w:val="24"/>
              </w:rPr>
            </w:pPr>
            <w:r>
              <w:rPr>
                <w:rFonts w:asciiTheme="majorHAnsi" w:eastAsia="Times New Roman" w:hAnsiTheme="majorHAnsi" w:cs="Times New Roman"/>
                <w:b/>
                <w:bCs/>
                <w:color w:val="000000"/>
                <w:sz w:val="24"/>
                <w:szCs w:val="24"/>
              </w:rPr>
              <w:t>Hindi</w:t>
            </w:r>
          </w:p>
        </w:tc>
        <w:tc>
          <w:tcPr>
            <w:tcW w:w="1379" w:type="pct"/>
            <w:shd w:val="clear" w:color="auto" w:fill="FDE9D9" w:themeFill="accent6" w:themeFillTint="33"/>
            <w:vAlign w:val="center"/>
            <w:hideMark/>
          </w:tcPr>
          <w:p w:rsidR="00500F05" w:rsidRPr="00826590" w:rsidRDefault="00500F05" w:rsidP="00AB3F34">
            <w:pPr>
              <w:spacing w:after="0" w:line="240" w:lineRule="auto"/>
              <w:rPr>
                <w:rFonts w:asciiTheme="majorHAnsi" w:eastAsia="Times New Roman" w:hAnsiTheme="majorHAnsi" w:cs="Times New Roman"/>
                <w:color w:val="000000"/>
                <w:sz w:val="24"/>
                <w:szCs w:val="24"/>
              </w:rPr>
            </w:pPr>
            <w:r w:rsidRPr="00826590">
              <w:rPr>
                <w:rFonts w:asciiTheme="majorHAnsi" w:eastAsia="Times New Roman" w:hAnsiTheme="majorHAnsi" w:cs="Times New Roman"/>
                <w:b/>
                <w:bCs/>
                <w:color w:val="000000"/>
                <w:sz w:val="24"/>
                <w:szCs w:val="24"/>
              </w:rPr>
              <w:t>S / 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Accept</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स्वीकार करना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Accepts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Address</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पता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Addresses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Adjust</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समायोजित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Adjusts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Admire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प्रशंसा</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Admires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Admit</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स्वीकार करना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Admits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Allow</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अनुमति देते हैं</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Allows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Ask</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पूछना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Asks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Beautify</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सुशोभित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Beautifies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Become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बनना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Becomes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Begin</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शुरू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Begins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Behave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व्यवहार करना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Behaves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Believe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मानना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Believes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Call</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कॉल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Calls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Celebrate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जश्न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Celebrates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Challenge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चुनौती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Challenges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Change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परिवर्तन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Changes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Charge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चार्ज</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Charges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Damage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क्षति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Damages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Decide</w:t>
            </w:r>
          </w:p>
        </w:tc>
        <w:tc>
          <w:tcPr>
            <w:tcW w:w="1379" w:type="pct"/>
            <w:shd w:val="clear" w:color="auto" w:fill="DAEEF3" w:themeFill="accent5" w:themeFillTint="33"/>
          </w:tcPr>
          <w:p w:rsidR="00500F05" w:rsidRPr="00A9560E" w:rsidRDefault="00500F05" w:rsidP="00A9560E">
            <w:pPr>
              <w:spacing w:before="0" w:after="0" w:line="240" w:lineRule="auto"/>
              <w:rPr>
                <w:rFonts w:ascii="Nirmala UI" w:hAnsi="Nirmala UI" w:cs="Nirmala UI"/>
                <w:sz w:val="20"/>
                <w:szCs w:val="20"/>
              </w:rPr>
            </w:pPr>
            <w:r w:rsidRPr="00A9560E">
              <w:rPr>
                <w:rFonts w:ascii="Nirmala UI" w:hAnsi="Nirmala UI" w:cs="Nirmala UI"/>
                <w:sz w:val="20"/>
                <w:szCs w:val="20"/>
                <w:cs/>
              </w:rPr>
              <w:t>तय</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Decides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Declare</w:t>
            </w:r>
          </w:p>
        </w:tc>
        <w:tc>
          <w:tcPr>
            <w:tcW w:w="1379" w:type="pct"/>
            <w:shd w:val="clear" w:color="auto" w:fill="DAEEF3" w:themeFill="accent5" w:themeFillTint="33"/>
          </w:tcPr>
          <w:p w:rsidR="00500F05" w:rsidRPr="00A9560E" w:rsidRDefault="00500F05" w:rsidP="00A9560E">
            <w:pPr>
              <w:spacing w:before="0" w:after="0" w:line="240" w:lineRule="auto"/>
              <w:rPr>
                <w:rFonts w:cs="Courier New"/>
              </w:rPr>
            </w:pPr>
            <w:r w:rsidRPr="00A9560E">
              <w:rPr>
                <w:rFonts w:ascii="Nirmala UI" w:hAnsi="Nirmala UI" w:cs="Nirmala UI"/>
                <w:sz w:val="20"/>
                <w:szCs w:val="20"/>
                <w:cs/>
              </w:rPr>
              <w:t>घोषित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Declares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Die</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sidRPr="006B7BF8">
              <w:rPr>
                <w:rFonts w:ascii="Nirmala UI" w:hAnsi="Nirmala UI" w:cs="Nirmala UI"/>
                <w:sz w:val="20"/>
                <w:szCs w:val="20"/>
                <w:cs/>
              </w:rPr>
              <w:t>मरना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Dies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Earn</w:t>
            </w:r>
          </w:p>
        </w:tc>
        <w:tc>
          <w:tcPr>
            <w:tcW w:w="1379" w:type="pct"/>
            <w:shd w:val="clear" w:color="auto" w:fill="DAEEF3" w:themeFill="accent5" w:themeFillTint="33"/>
          </w:tcPr>
          <w:p w:rsidR="00500F05" w:rsidRPr="00826590" w:rsidRDefault="00500F05" w:rsidP="007463E4">
            <w:pPr>
              <w:spacing w:before="0" w:after="0" w:line="240" w:lineRule="auto"/>
              <w:rPr>
                <w:rFonts w:eastAsia="Times New Roman" w:cstheme="minorHAnsi"/>
                <w:color w:val="000000"/>
              </w:rPr>
            </w:pPr>
            <w:r w:rsidRPr="006B7BF8">
              <w:rPr>
                <w:rFonts w:ascii="Nirmala UI" w:hAnsi="Nirmala UI" w:cs="Nirmala UI"/>
                <w:sz w:val="20"/>
                <w:szCs w:val="20"/>
                <w:cs/>
              </w:rPr>
              <w:t>कमाना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Earns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Eat</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खाना खा 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Eats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Educate</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शिक्षित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Educates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Empty</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खाली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Empties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Face</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चेहरा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Faces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Fail</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असफल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Fails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Fall</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गिरना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Falls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Favour</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sidRPr="006B7BF8">
              <w:rPr>
                <w:rFonts w:ascii="Nirmala UI" w:hAnsi="Nirmala UI" w:cs="Nirmala UI"/>
                <w:sz w:val="20"/>
                <w:szCs w:val="20"/>
                <w:cs/>
              </w:rPr>
              <w:t>एहसान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Favours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Go</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चले जाओ</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Goes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Happen</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होना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Happens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Harm</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चोट</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Harms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Help</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sidRPr="006B7BF8">
              <w:rPr>
                <w:rFonts w:ascii="Nirmala UI" w:hAnsi="Nirmala UI" w:cs="Nirmala UI"/>
                <w:sz w:val="20"/>
                <w:szCs w:val="20"/>
                <w:cs/>
              </w:rPr>
              <w:t>मद</w:t>
            </w:r>
            <w:r>
              <w:rPr>
                <w:rFonts w:ascii="Nirmala UI" w:hAnsi="Nirmala UI" w:cs="Nirmala UI"/>
                <w:sz w:val="20"/>
                <w:szCs w:val="20"/>
                <w:cs/>
              </w:rPr>
              <w:t>द</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Helps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Hold</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पकड़</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Holds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Imagine</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कल्पना कीजिए</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Imagines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Impair</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बिगाड़ना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Impairs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Impart</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देना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Imparts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Join</w:t>
            </w:r>
          </w:p>
        </w:tc>
        <w:tc>
          <w:tcPr>
            <w:tcW w:w="1379" w:type="pct"/>
            <w:shd w:val="clear" w:color="auto" w:fill="DAEEF3" w:themeFill="accent5" w:themeFillTint="33"/>
          </w:tcPr>
          <w:p w:rsidR="00500F05" w:rsidRPr="007463E4" w:rsidRDefault="00500F05" w:rsidP="001D2097">
            <w:pPr>
              <w:spacing w:before="0" w:after="0" w:line="240" w:lineRule="auto"/>
              <w:rPr>
                <w:rFonts w:ascii="Nirmala UI" w:hAnsi="Nirmala UI" w:cs="Nirmala UI"/>
                <w:sz w:val="20"/>
                <w:szCs w:val="20"/>
              </w:rPr>
            </w:pPr>
            <w:r>
              <w:rPr>
                <w:rFonts w:ascii="Nirmala UI" w:hAnsi="Nirmala UI" w:cs="Nirmala UI"/>
                <w:sz w:val="20"/>
                <w:szCs w:val="20"/>
                <w:cs/>
              </w:rPr>
              <w:t xml:space="preserve">शामिल </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Joins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Jump</w:t>
            </w:r>
          </w:p>
        </w:tc>
        <w:tc>
          <w:tcPr>
            <w:tcW w:w="1379" w:type="pct"/>
            <w:shd w:val="clear" w:color="auto" w:fill="DAEEF3" w:themeFill="accent5" w:themeFillTint="33"/>
          </w:tcPr>
          <w:p w:rsidR="00500F05" w:rsidRPr="007463E4" w:rsidRDefault="00500F05" w:rsidP="007463E4">
            <w:pPr>
              <w:spacing w:before="0" w:after="0" w:line="240" w:lineRule="auto"/>
              <w:rPr>
                <w:rFonts w:ascii="Nirmala UI" w:hAnsi="Nirmala UI" w:cs="Nirmala UI"/>
                <w:sz w:val="20"/>
                <w:szCs w:val="20"/>
              </w:rPr>
            </w:pPr>
            <w:r>
              <w:rPr>
                <w:rFonts w:ascii="Nirmala UI" w:hAnsi="Nirmala UI" w:cs="Nirmala UI"/>
                <w:sz w:val="20"/>
                <w:szCs w:val="20"/>
                <w:cs/>
              </w:rPr>
              <w:t>छलांग</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Jumps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Justify</w:t>
            </w:r>
          </w:p>
        </w:tc>
        <w:tc>
          <w:tcPr>
            <w:tcW w:w="1379" w:type="pct"/>
            <w:shd w:val="clear" w:color="auto" w:fill="DAEEF3" w:themeFill="accent5" w:themeFillTint="33"/>
          </w:tcPr>
          <w:p w:rsidR="00500F05" w:rsidRPr="007463E4" w:rsidRDefault="00500F05" w:rsidP="006B7BF8">
            <w:pPr>
              <w:spacing w:after="0" w:line="240" w:lineRule="auto"/>
              <w:rPr>
                <w:rFonts w:ascii="Nirmala UI" w:hAnsi="Nirmala UI" w:cs="Nirmala UI"/>
                <w:sz w:val="20"/>
                <w:szCs w:val="20"/>
              </w:rPr>
            </w:pPr>
            <w:r w:rsidRPr="006B7BF8">
              <w:rPr>
                <w:rFonts w:ascii="Nirmala UI" w:hAnsi="Nirmala UI" w:cs="Nirmala UI"/>
                <w:sz w:val="20"/>
                <w:szCs w:val="20"/>
                <w:cs/>
              </w:rPr>
              <w:t>औचित्य साबित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Justifies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Keep</w:t>
            </w:r>
          </w:p>
        </w:tc>
        <w:tc>
          <w:tcPr>
            <w:tcW w:w="1379" w:type="pct"/>
            <w:shd w:val="clear" w:color="auto" w:fill="DAEEF3" w:themeFill="accent5" w:themeFillTint="33"/>
          </w:tcPr>
          <w:p w:rsidR="00500F05" w:rsidRPr="00B106DE" w:rsidRDefault="00500F05" w:rsidP="00B106DE">
            <w:pPr>
              <w:spacing w:before="0" w:after="0" w:line="240" w:lineRule="auto"/>
              <w:rPr>
                <w:rFonts w:ascii="Nirmala UI" w:hAnsi="Nirmala UI" w:cs="Nirmala UI"/>
                <w:sz w:val="20"/>
                <w:szCs w:val="20"/>
              </w:rPr>
            </w:pPr>
            <w:r w:rsidRPr="007463E4">
              <w:rPr>
                <w:rFonts w:ascii="Nirmala UI" w:hAnsi="Nirmala UI" w:cs="Nirmala UI"/>
                <w:sz w:val="20"/>
                <w:szCs w:val="20"/>
                <w:cs/>
              </w:rPr>
              <w:t>रखना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Keeps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Kick</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लात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Kicks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Know</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जानना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Knows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Laugh</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हसना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Laughs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Lean</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दुबला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Leans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Lie</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झूठ</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Look</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देखना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Looks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Maintain</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बनाए रखने के</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Maintains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Make</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बनाना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Makes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Matter</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मामला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Matters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Mistake</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ग़लती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Mistakes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Need</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जरुरत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Needs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Neglect</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sidRPr="007463E4">
              <w:rPr>
                <w:rFonts w:ascii="Nirmala UI" w:hAnsi="Nirmala UI" w:cs="Nirmala UI"/>
                <w:sz w:val="20"/>
                <w:szCs w:val="20"/>
                <w:cs/>
              </w:rPr>
              <w:t>उपेक्षा</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Neglects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Obey</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आज्ञा का पालन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Obeys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Observe</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निरीक्षण</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Observes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Obtain</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प्राप्त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Obtains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Occupy</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पर कब्जा</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Occupies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Occur</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पाए जाते हैं</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Occurs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Part</w:t>
            </w:r>
          </w:p>
        </w:tc>
        <w:tc>
          <w:tcPr>
            <w:tcW w:w="1379" w:type="pct"/>
            <w:shd w:val="clear" w:color="auto" w:fill="DAEEF3" w:themeFill="accent5" w:themeFillTint="33"/>
          </w:tcPr>
          <w:p w:rsidR="00500F05" w:rsidRPr="009D7771" w:rsidRDefault="00500F05" w:rsidP="00B106DE">
            <w:pPr>
              <w:spacing w:before="0" w:after="0" w:line="240" w:lineRule="auto"/>
              <w:rPr>
                <w:rFonts w:ascii="Nirmala UI" w:hAnsi="Nirmala UI" w:cs="Nirmala UI"/>
                <w:sz w:val="20"/>
                <w:szCs w:val="20"/>
              </w:rPr>
            </w:pPr>
            <w:r>
              <w:rPr>
                <w:rFonts w:ascii="Nirmala UI" w:hAnsi="Nirmala UI" w:cs="Nirmala UI"/>
                <w:sz w:val="20"/>
                <w:szCs w:val="20"/>
                <w:cs/>
              </w:rPr>
              <w:t>अंश</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Parts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Pause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7463E4">
              <w:rPr>
                <w:rFonts w:ascii="Nirmala UI" w:hAnsi="Nirmala UI" w:cs="Nirmala UI"/>
                <w:sz w:val="20"/>
                <w:szCs w:val="20"/>
                <w:cs/>
              </w:rPr>
              <w:t>ठहराव</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Pauses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Place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जगह</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Places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Play</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प्ले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Plays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Please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कृप्या</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Pleases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Preserve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रक्षित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Preserves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Preset</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पूर्व निर्धारित</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Presets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Preside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सभापति होना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Presides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Press</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दबाएँ</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Presses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Proceed</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बढ़ना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Proceeds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Produce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Pr>
                <w:rFonts w:ascii="Nirmala UI" w:hAnsi="Nirmala UI" w:cs="Nirmala UI"/>
                <w:sz w:val="20"/>
                <w:szCs w:val="20"/>
                <w:cs/>
              </w:rPr>
              <w:t>उत्पादित करे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Produces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Race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दौड़</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Races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Reach</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पहुंच</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Reaches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Read</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पढ़ना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Reads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Realize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एहसास</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Realizes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Receive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प्राप्त करना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Receives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Refer</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उल्लेख</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Refers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Refuse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इनकार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Refuses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Salute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सलाम</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Salutes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Sample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नमूना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Samples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Satisfy</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बदला देना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Satisfies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Share</w:t>
            </w:r>
          </w:p>
        </w:tc>
        <w:tc>
          <w:tcPr>
            <w:tcW w:w="1379" w:type="pct"/>
            <w:shd w:val="clear" w:color="auto" w:fill="DAEEF3" w:themeFill="accent5" w:themeFillTint="33"/>
          </w:tcPr>
          <w:p w:rsidR="00500F05" w:rsidRPr="009D7771" w:rsidRDefault="00500F05" w:rsidP="009D7771">
            <w:pPr>
              <w:spacing w:before="0" w:after="0" w:line="240" w:lineRule="auto"/>
              <w:rPr>
                <w:rFonts w:ascii="Nirmala UI" w:hAnsi="Nirmala UI" w:cs="Nirmala UI"/>
                <w:sz w:val="20"/>
                <w:szCs w:val="20"/>
              </w:rPr>
            </w:pPr>
            <w:r w:rsidRPr="009D7771">
              <w:rPr>
                <w:rFonts w:ascii="Nirmala UI" w:hAnsi="Nirmala UI" w:cs="Nirmala UI"/>
                <w:sz w:val="20"/>
                <w:szCs w:val="20"/>
                <w:cs/>
              </w:rPr>
              <w:t>शेयर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Shares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Take</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लेना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Takes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Taste</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स्वाद</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Tastes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Teach</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सिखाना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Teaches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Toss</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टॉस</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Tosses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Touch</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स्पर्श</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Touches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Value</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मूल्य</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Values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Verify</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सत्यापित करें</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Verifies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View</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राय</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Views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Wake</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जगाना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Wakes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Walk</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टहल लो</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Walks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Wander</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भटकना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Wanders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Want</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चाहते हैं</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Wants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Water</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पानी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Waters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Weigh</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तौलना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Weighs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Whisper</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फुसफुसाना</w:t>
            </w:r>
          </w:p>
        </w:tc>
        <w:tc>
          <w:tcPr>
            <w:tcW w:w="1379" w:type="pct"/>
            <w:shd w:val="clear" w:color="auto" w:fill="F2F2F2" w:themeFill="background1" w:themeFillShade="F2"/>
            <w:vAlign w:val="center"/>
            <w:hideMark/>
          </w:tcPr>
          <w:p w:rsidR="00500F05" w:rsidRPr="00826590" w:rsidRDefault="00500F05" w:rsidP="006B7BF8">
            <w:pPr>
              <w:spacing w:after="0" w:line="240" w:lineRule="auto"/>
              <w:rPr>
                <w:rFonts w:eastAsia="Times New Roman" w:cstheme="minorHAnsi"/>
                <w:color w:val="000000"/>
              </w:rPr>
            </w:pPr>
            <w:r w:rsidRPr="00826590">
              <w:rPr>
                <w:rFonts w:eastAsia="Times New Roman" w:cstheme="minorHAnsi"/>
                <w:color w:val="000000"/>
              </w:rPr>
              <w:t>Whispers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Work</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काम</w:t>
            </w:r>
          </w:p>
        </w:tc>
        <w:tc>
          <w:tcPr>
            <w:tcW w:w="1379"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Works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Write</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लिखो</w:t>
            </w:r>
          </w:p>
        </w:tc>
        <w:tc>
          <w:tcPr>
            <w:tcW w:w="1379"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Writes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Yell</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चिल्लाना</w:t>
            </w:r>
          </w:p>
        </w:tc>
        <w:tc>
          <w:tcPr>
            <w:tcW w:w="1379"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Yells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Yield</w:t>
            </w:r>
          </w:p>
        </w:tc>
        <w:tc>
          <w:tcPr>
            <w:tcW w:w="1379" w:type="pct"/>
            <w:shd w:val="clear" w:color="auto" w:fill="DAEEF3" w:themeFill="accent5" w:themeFillTint="33"/>
          </w:tcPr>
          <w:p w:rsidR="00500F05" w:rsidRPr="00F7201D"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प्राप्ति</w:t>
            </w:r>
          </w:p>
        </w:tc>
        <w:tc>
          <w:tcPr>
            <w:tcW w:w="1379"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Yields</w:t>
            </w:r>
          </w:p>
        </w:tc>
      </w:tr>
      <w:tr w:rsidR="00500F05" w:rsidRPr="00157870" w:rsidTr="009C3625">
        <w:trPr>
          <w:tblCellSpacing w:w="0" w:type="dxa"/>
        </w:trPr>
        <w:tc>
          <w:tcPr>
            <w:tcW w:w="948" w:type="pct"/>
            <w:shd w:val="clear" w:color="auto" w:fill="EAF1DD" w:themeFill="accent3" w:themeFillTint="33"/>
          </w:tcPr>
          <w:p w:rsidR="00500F05" w:rsidRPr="00826590" w:rsidRDefault="00500F05" w:rsidP="00AB3F34">
            <w:pPr>
              <w:pStyle w:val="ListParagraph"/>
              <w:numPr>
                <w:ilvl w:val="0"/>
                <w:numId w:val="101"/>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Zoom</w:t>
            </w:r>
          </w:p>
        </w:tc>
        <w:tc>
          <w:tcPr>
            <w:tcW w:w="1379" w:type="pct"/>
            <w:shd w:val="clear" w:color="auto" w:fill="DAEEF3" w:themeFill="accent5" w:themeFillTint="33"/>
          </w:tcPr>
          <w:p w:rsidR="00500F05" w:rsidRPr="00424B09" w:rsidRDefault="00500F05" w:rsidP="00424B09">
            <w:pPr>
              <w:spacing w:before="0" w:after="0" w:line="240" w:lineRule="auto"/>
              <w:rPr>
                <w:rFonts w:ascii="Nirmala UI" w:hAnsi="Nirmala UI" w:cs="Nirmala UI"/>
                <w:sz w:val="20"/>
                <w:szCs w:val="20"/>
              </w:rPr>
            </w:pPr>
            <w:r w:rsidRPr="00424B09">
              <w:rPr>
                <w:rFonts w:ascii="Nirmala UI" w:hAnsi="Nirmala UI" w:cs="Nirmala UI"/>
                <w:sz w:val="20"/>
                <w:szCs w:val="20"/>
                <w:cs/>
              </w:rPr>
              <w:t>ज़ूम</w:t>
            </w:r>
          </w:p>
        </w:tc>
        <w:tc>
          <w:tcPr>
            <w:tcW w:w="1379" w:type="pct"/>
            <w:shd w:val="clear" w:color="auto" w:fill="F2F2F2" w:themeFill="background1" w:themeFillShade="F2"/>
            <w:vAlign w:val="center"/>
            <w:hideMark/>
          </w:tcPr>
          <w:p w:rsidR="00500F05" w:rsidRPr="00157870" w:rsidRDefault="00500F05" w:rsidP="006B7BF8">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Zooms</w:t>
            </w:r>
          </w:p>
        </w:tc>
      </w:tr>
    </w:tbl>
    <w:p w:rsidR="009C3625" w:rsidRDefault="009C3625" w:rsidP="002315B1">
      <w:pPr>
        <w:spacing w:before="0" w:after="200"/>
        <w:rPr>
          <w:rFonts w:asciiTheme="majorHAnsi" w:eastAsiaTheme="majorEastAsia" w:hAnsiTheme="majorHAnsi" w:cstheme="majorBidi"/>
          <w:smallCaps/>
          <w:color w:val="000000" w:themeColor="text1"/>
          <w:sz w:val="36"/>
          <w:szCs w:val="36"/>
        </w:rPr>
      </w:pPr>
    </w:p>
    <w:p w:rsidR="002315B1" w:rsidRDefault="009C3625" w:rsidP="002315B1">
      <w:pPr>
        <w:spacing w:before="0" w:after="200"/>
        <w:rPr>
          <w:rFonts w:asciiTheme="majorHAnsi" w:eastAsiaTheme="majorEastAsia" w:hAnsiTheme="majorHAnsi" w:cstheme="majorBidi"/>
          <w:smallCaps/>
          <w:color w:val="000000" w:themeColor="text1"/>
          <w:sz w:val="36"/>
          <w:szCs w:val="36"/>
        </w:rPr>
      </w:pPr>
      <w:r>
        <w:rPr>
          <w:rFonts w:asciiTheme="majorHAnsi" w:eastAsiaTheme="majorEastAsia" w:hAnsiTheme="majorHAnsi" w:cstheme="majorBidi"/>
          <w:smallCaps/>
          <w:color w:val="000000" w:themeColor="text1"/>
          <w:sz w:val="36"/>
          <w:szCs w:val="36"/>
        </w:rPr>
        <w:br w:type="page"/>
      </w:r>
    </w:p>
    <w:p w:rsidR="00C807C1" w:rsidRPr="009C3625" w:rsidRDefault="00C807C1" w:rsidP="00C3230E">
      <w:pPr>
        <w:pStyle w:val="Heading2"/>
      </w:pPr>
      <w:bookmarkStart w:id="26" w:name="_Toc18392250"/>
      <w:r w:rsidRPr="009C3625">
        <w:lastRenderedPageBreak/>
        <w:t>Rules Of</w:t>
      </w:r>
      <w:r w:rsidR="00AE017D" w:rsidRPr="009C3625">
        <w:t xml:space="preserve"> Adding ‘Ing’</w:t>
      </w:r>
      <w:bookmarkEnd w:id="26"/>
    </w:p>
    <w:p w:rsidR="00C807C1" w:rsidRPr="00317CFE" w:rsidRDefault="00C807C1" w:rsidP="00C807C1">
      <w:pPr>
        <w:pStyle w:val="ListParagraph"/>
        <w:numPr>
          <w:ilvl w:val="0"/>
          <w:numId w:val="53"/>
        </w:numPr>
        <w:shd w:val="clear" w:color="auto" w:fill="FFFFFF"/>
        <w:spacing w:before="0" w:after="0"/>
        <w:ind w:left="1440"/>
        <w:rPr>
          <w:rFonts w:cstheme="minorHAnsi"/>
          <w:b/>
          <w:color w:val="000000"/>
        </w:rPr>
      </w:pPr>
      <w:r w:rsidRPr="00317CFE">
        <w:rPr>
          <w:rFonts w:asciiTheme="majorHAnsi" w:hAnsiTheme="majorHAnsi"/>
          <w:b/>
        </w:rPr>
        <w:t>When a basic verb ends with "e", remove the "e" and add "-ing</w:t>
      </w:r>
      <w:r w:rsidRPr="00317CFE">
        <w:t>".</w:t>
      </w:r>
      <w:r w:rsidRPr="00317CFE">
        <w:rPr>
          <w:rFonts w:ascii="Verdana" w:hAnsi="Verdana"/>
          <w:color w:val="000000"/>
        </w:rPr>
        <w:t xml:space="preserve"> </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For example:</w:t>
      </w:r>
    </w:p>
    <w:p w:rsidR="00C807C1" w:rsidRDefault="00C807C1" w:rsidP="00C807C1">
      <w:pPr>
        <w:pStyle w:val="dot"/>
        <w:rPr>
          <w:b w:val="0"/>
        </w:rPr>
        <w:sectPr w:rsidR="00C807C1" w:rsidSect="006F2985">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340"/>
        <w:rPr>
          <w:b w:val="0"/>
        </w:rPr>
      </w:pPr>
      <w:r w:rsidRPr="00B413B1">
        <w:rPr>
          <w:b w:val="0"/>
        </w:rPr>
        <w:lastRenderedPageBreak/>
        <w:t>take + ing = taking</w:t>
      </w:r>
    </w:p>
    <w:p w:rsidR="00C807C1" w:rsidRPr="00B413B1" w:rsidRDefault="00C807C1" w:rsidP="00C807C1">
      <w:pPr>
        <w:pStyle w:val="dot"/>
        <w:ind w:left="2340"/>
        <w:rPr>
          <w:b w:val="0"/>
        </w:rPr>
      </w:pPr>
      <w:r w:rsidRPr="00B413B1">
        <w:rPr>
          <w:b w:val="0"/>
          <w:shd w:val="clear" w:color="auto" w:fill="FFFFFF"/>
        </w:rPr>
        <w:t xml:space="preserve">make </w:t>
      </w:r>
      <w:r w:rsidRPr="00B413B1">
        <w:rPr>
          <w:b w:val="0"/>
        </w:rPr>
        <w:t>+ ing = making</w:t>
      </w:r>
    </w:p>
    <w:p w:rsidR="00C807C1" w:rsidRPr="00B413B1" w:rsidRDefault="00C807C1" w:rsidP="00C807C1">
      <w:pPr>
        <w:pStyle w:val="dot"/>
        <w:ind w:left="2340"/>
        <w:rPr>
          <w:b w:val="0"/>
        </w:rPr>
      </w:pPr>
      <w:r w:rsidRPr="00B413B1">
        <w:rPr>
          <w:b w:val="0"/>
          <w:shd w:val="clear" w:color="auto" w:fill="FFFFFF"/>
        </w:rPr>
        <w:t xml:space="preserve">dance </w:t>
      </w:r>
      <w:r w:rsidRPr="00B413B1">
        <w:rPr>
          <w:b w:val="0"/>
        </w:rPr>
        <w:t>+ ing = dancing</w:t>
      </w:r>
    </w:p>
    <w:p w:rsidR="00C807C1" w:rsidRPr="00B413B1" w:rsidRDefault="00C807C1" w:rsidP="00C807C1">
      <w:pPr>
        <w:pStyle w:val="dot"/>
        <w:ind w:left="2340"/>
        <w:rPr>
          <w:b w:val="0"/>
        </w:rPr>
      </w:pPr>
      <w:r w:rsidRPr="00B413B1">
        <w:rPr>
          <w:b w:val="0"/>
          <w:shd w:val="clear" w:color="auto" w:fill="FFFFFF"/>
        </w:rPr>
        <w:t xml:space="preserve">write </w:t>
      </w:r>
      <w:r w:rsidRPr="00B413B1">
        <w:rPr>
          <w:b w:val="0"/>
        </w:rPr>
        <w:t>+ ing = writing</w:t>
      </w:r>
    </w:p>
    <w:p w:rsidR="00C807C1" w:rsidRPr="00B413B1" w:rsidRDefault="00C807C1" w:rsidP="00C807C1">
      <w:pPr>
        <w:pStyle w:val="dot"/>
        <w:ind w:left="900"/>
        <w:rPr>
          <w:b w:val="0"/>
        </w:rPr>
      </w:pPr>
      <w:r w:rsidRPr="00B413B1">
        <w:rPr>
          <w:b w:val="0"/>
        </w:rPr>
        <w:lastRenderedPageBreak/>
        <w:t>bake + ing = baking</w:t>
      </w:r>
    </w:p>
    <w:p w:rsidR="00C807C1" w:rsidRPr="00B413B1" w:rsidRDefault="00C807C1" w:rsidP="00C807C1">
      <w:pPr>
        <w:pStyle w:val="dot"/>
        <w:ind w:left="900"/>
        <w:rPr>
          <w:b w:val="0"/>
        </w:rPr>
      </w:pPr>
      <w:r w:rsidRPr="00B413B1">
        <w:rPr>
          <w:b w:val="0"/>
        </w:rPr>
        <w:t>smile + ing = smiling</w:t>
      </w:r>
    </w:p>
    <w:p w:rsidR="00C807C1" w:rsidRPr="00B413B1" w:rsidRDefault="00C807C1" w:rsidP="00C807C1">
      <w:pPr>
        <w:pStyle w:val="dot"/>
        <w:ind w:left="900"/>
        <w:rPr>
          <w:b w:val="0"/>
        </w:rPr>
      </w:pPr>
      <w:r w:rsidRPr="00B413B1">
        <w:rPr>
          <w:b w:val="0"/>
        </w:rPr>
        <w:t>hope + ing = hoping</w:t>
      </w:r>
    </w:p>
    <w:p w:rsidR="00C807C1" w:rsidRPr="00B413B1" w:rsidRDefault="00C807C1" w:rsidP="00C807C1">
      <w:pPr>
        <w:pStyle w:val="dot"/>
        <w:ind w:left="900"/>
        <w:rPr>
          <w:b w:val="0"/>
        </w:rPr>
      </w:pPr>
      <w:r w:rsidRPr="00B413B1">
        <w:rPr>
          <w:b w:val="0"/>
        </w:rPr>
        <w:t>fake + ing = faking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basic verb ends with vowel + consonant, double the final consonant and add "-ing". </w:t>
      </w:r>
    </w:p>
    <w:p w:rsidR="00C807C1" w:rsidRPr="00317CFE" w:rsidRDefault="00C807C1" w:rsidP="00C807C1">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hit + ing = hitting</w:t>
      </w:r>
    </w:p>
    <w:p w:rsidR="00C807C1" w:rsidRPr="00B413B1" w:rsidRDefault="00C807C1" w:rsidP="00C807C1">
      <w:pPr>
        <w:pStyle w:val="dot"/>
        <w:ind w:left="2430"/>
        <w:rPr>
          <w:b w:val="0"/>
        </w:rPr>
      </w:pPr>
      <w:r w:rsidRPr="00B413B1">
        <w:rPr>
          <w:b w:val="0"/>
        </w:rPr>
        <w:t>stop + ing = stopping</w:t>
      </w:r>
    </w:p>
    <w:p w:rsidR="00C807C1" w:rsidRPr="00B413B1" w:rsidRDefault="00C807C1" w:rsidP="00C807C1">
      <w:pPr>
        <w:pStyle w:val="dot"/>
        <w:ind w:left="2430"/>
        <w:rPr>
          <w:b w:val="0"/>
        </w:rPr>
      </w:pPr>
      <w:r w:rsidRPr="00B413B1">
        <w:rPr>
          <w:b w:val="0"/>
        </w:rPr>
        <w:t>tab + ing = tabbing</w:t>
      </w:r>
    </w:p>
    <w:p w:rsidR="00C807C1" w:rsidRPr="00B413B1" w:rsidRDefault="00C807C1" w:rsidP="00C807C1">
      <w:pPr>
        <w:pStyle w:val="dot"/>
        <w:ind w:left="2430"/>
        <w:rPr>
          <w:b w:val="0"/>
        </w:rPr>
      </w:pPr>
      <w:r w:rsidRPr="00B413B1">
        <w:rPr>
          <w:b w:val="0"/>
        </w:rPr>
        <w:t>sob + ing = sobbing</w:t>
      </w:r>
    </w:p>
    <w:p w:rsidR="00C807C1" w:rsidRPr="00B413B1" w:rsidRDefault="00C807C1" w:rsidP="00C807C1">
      <w:pPr>
        <w:pStyle w:val="dot"/>
        <w:ind w:left="990" w:hanging="360"/>
        <w:rPr>
          <w:b w:val="0"/>
        </w:rPr>
      </w:pPr>
      <w:r w:rsidRPr="00B413B1">
        <w:rPr>
          <w:b w:val="0"/>
        </w:rPr>
        <w:lastRenderedPageBreak/>
        <w:t>lap + ing = lappping</w:t>
      </w:r>
    </w:p>
    <w:p w:rsidR="00C807C1" w:rsidRPr="00B413B1" w:rsidRDefault="00C807C1" w:rsidP="00C807C1">
      <w:pPr>
        <w:pStyle w:val="dot"/>
        <w:ind w:left="990"/>
        <w:rPr>
          <w:b w:val="0"/>
        </w:rPr>
      </w:pPr>
      <w:r w:rsidRPr="00B413B1">
        <w:rPr>
          <w:b w:val="0"/>
        </w:rPr>
        <w:t>beg + ing = begging</w:t>
      </w:r>
    </w:p>
    <w:p w:rsidR="00C807C1" w:rsidRPr="00B413B1" w:rsidRDefault="00C807C1" w:rsidP="00C807C1">
      <w:pPr>
        <w:pStyle w:val="dot"/>
        <w:ind w:left="990"/>
        <w:rPr>
          <w:b w:val="0"/>
        </w:rPr>
      </w:pPr>
      <w:r w:rsidRPr="00B413B1">
        <w:rPr>
          <w:b w:val="0"/>
        </w:rPr>
        <w:t>nob + ing = nobbing</w:t>
      </w:r>
    </w:p>
    <w:p w:rsidR="00C807C1" w:rsidRPr="00B413B1" w:rsidRDefault="00C807C1" w:rsidP="00C807C1">
      <w:pPr>
        <w:pStyle w:val="dot"/>
        <w:ind w:left="990"/>
        <w:rPr>
          <w:b w:val="0"/>
        </w:rPr>
      </w:pPr>
      <w:r w:rsidRPr="00B413B1">
        <w:rPr>
          <w:b w:val="0"/>
        </w:rPr>
        <w:t>put + ing = putting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vowel + consonant and </w:t>
      </w:r>
      <w:r w:rsidRPr="003A0E58">
        <w:rPr>
          <w:rFonts w:asciiTheme="majorHAnsi" w:hAnsiTheme="majorHAnsi"/>
          <w:b/>
          <w:noProof/>
        </w:rPr>
        <w:t>put</w:t>
      </w:r>
      <w:r>
        <w:rPr>
          <w:rFonts w:asciiTheme="majorHAnsi" w:hAnsiTheme="majorHAnsi"/>
          <w:b/>
        </w:rPr>
        <w:t>s</w:t>
      </w:r>
      <w:r w:rsidRPr="00317CFE">
        <w:rPr>
          <w:rFonts w:asciiTheme="majorHAnsi" w:hAnsiTheme="majorHAnsi"/>
          <w:b/>
        </w:rPr>
        <w:t xml:space="preserve"> stress on the final syllable, double the consonant and add "-ing". </w:t>
      </w:r>
    </w:p>
    <w:p w:rsidR="00C807C1" w:rsidRPr="00317CFE" w:rsidRDefault="00C807C1" w:rsidP="00C807C1">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begin + ing = beginning</w:t>
      </w:r>
    </w:p>
    <w:p w:rsidR="00C807C1" w:rsidRPr="00B413B1" w:rsidRDefault="00C807C1" w:rsidP="00C807C1">
      <w:pPr>
        <w:pStyle w:val="dot"/>
        <w:ind w:left="2430"/>
        <w:rPr>
          <w:b w:val="0"/>
        </w:rPr>
      </w:pPr>
      <w:r w:rsidRPr="00B413B1">
        <w:rPr>
          <w:b w:val="0"/>
        </w:rPr>
        <w:t>run + ing = running</w:t>
      </w:r>
    </w:p>
    <w:p w:rsidR="00C807C1" w:rsidRPr="00B413B1" w:rsidRDefault="00C807C1" w:rsidP="00C807C1">
      <w:pPr>
        <w:pStyle w:val="dot"/>
        <w:ind w:left="2430"/>
        <w:rPr>
          <w:b w:val="0"/>
        </w:rPr>
      </w:pPr>
      <w:r w:rsidRPr="00B413B1">
        <w:rPr>
          <w:b w:val="0"/>
        </w:rPr>
        <w:t>stop + ing = stopping</w:t>
      </w:r>
    </w:p>
    <w:p w:rsidR="00C807C1" w:rsidRPr="00B413B1" w:rsidRDefault="00C807C1" w:rsidP="00C807C1">
      <w:pPr>
        <w:pStyle w:val="dot"/>
        <w:ind w:left="2430"/>
        <w:rPr>
          <w:b w:val="0"/>
        </w:rPr>
      </w:pPr>
      <w:r w:rsidRPr="00B413B1">
        <w:rPr>
          <w:b w:val="0"/>
        </w:rPr>
        <w:t>plan + ing = planning</w:t>
      </w:r>
    </w:p>
    <w:p w:rsidR="00C807C1" w:rsidRPr="00B413B1" w:rsidRDefault="00C807C1" w:rsidP="00C807C1">
      <w:pPr>
        <w:pStyle w:val="dot"/>
        <w:ind w:left="1350"/>
        <w:rPr>
          <w:b w:val="0"/>
        </w:rPr>
      </w:pPr>
      <w:r w:rsidRPr="00B413B1">
        <w:rPr>
          <w:b w:val="0"/>
        </w:rPr>
        <w:lastRenderedPageBreak/>
        <w:t>admit + ing = admitting</w:t>
      </w:r>
    </w:p>
    <w:p w:rsidR="00C807C1" w:rsidRPr="00B413B1" w:rsidRDefault="00C807C1" w:rsidP="00C807C1">
      <w:pPr>
        <w:pStyle w:val="dot"/>
        <w:ind w:left="1350"/>
        <w:rPr>
          <w:b w:val="0"/>
        </w:rPr>
      </w:pPr>
      <w:r w:rsidRPr="00B413B1">
        <w:rPr>
          <w:b w:val="0"/>
        </w:rPr>
        <w:t>commit + ing = committing</w:t>
      </w:r>
    </w:p>
    <w:p w:rsidR="00C807C1" w:rsidRPr="00B413B1" w:rsidRDefault="00C807C1" w:rsidP="00C807C1">
      <w:pPr>
        <w:pStyle w:val="dot"/>
        <w:ind w:left="1350"/>
        <w:rPr>
          <w:b w:val="0"/>
        </w:rPr>
      </w:pPr>
      <w:r w:rsidRPr="00B413B1">
        <w:rPr>
          <w:b w:val="0"/>
        </w:rPr>
        <w:t>refer + ing = referring</w:t>
      </w:r>
    </w:p>
    <w:p w:rsidR="00C807C1" w:rsidRDefault="00C807C1" w:rsidP="00C807C1">
      <w:pPr>
        <w:pStyle w:val="ListParagraph"/>
        <w:shd w:val="clear" w:color="auto" w:fill="FFFFFF"/>
        <w:spacing w:before="0" w:after="0"/>
        <w:ind w:left="1080"/>
        <w:rPr>
          <w:rFonts w:cstheme="minorHAnsi"/>
          <w:color w:val="000000"/>
        </w:rPr>
        <w:sectPr w:rsidR="00C807C1" w:rsidSect="00716E86">
          <w:type w:val="continuous"/>
          <w:pgSz w:w="12240" w:h="15840"/>
          <w:pgMar w:top="1440" w:right="1440" w:bottom="1440" w:left="1440" w:header="720" w:footer="720" w:gutter="0"/>
          <w:cols w:num="2" w:space="180"/>
          <w:docGrid w:linePitch="360"/>
        </w:sectPr>
      </w:pPr>
    </w:p>
    <w:p w:rsidR="00C807C1"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w:t>
      </w:r>
      <w:r>
        <w:rPr>
          <w:rFonts w:asciiTheme="majorHAnsi" w:hAnsiTheme="majorHAnsi"/>
          <w:b/>
        </w:rPr>
        <w:t xml:space="preserve">a </w:t>
      </w:r>
      <w:r w:rsidRPr="003A0E58">
        <w:rPr>
          <w:rFonts w:asciiTheme="majorHAnsi" w:hAnsiTheme="majorHAnsi"/>
          <w:b/>
          <w:noProof/>
        </w:rPr>
        <w:t>vowel</w:t>
      </w:r>
      <w:r w:rsidRPr="00317CFE">
        <w:rPr>
          <w:rFonts w:asciiTheme="majorHAnsi" w:hAnsiTheme="majorHAnsi"/>
          <w:b/>
        </w:rPr>
        <w:t xml:space="preserve"> + </w:t>
      </w:r>
      <w:r>
        <w:rPr>
          <w:rFonts w:asciiTheme="majorHAnsi" w:hAnsiTheme="majorHAnsi"/>
          <w:b/>
        </w:rPr>
        <w:t>“L”</w:t>
      </w:r>
      <w:r w:rsidRPr="00317CFE">
        <w:rPr>
          <w:rFonts w:asciiTheme="majorHAnsi" w:hAnsiTheme="majorHAnsi"/>
          <w:b/>
        </w:rPr>
        <w:t xml:space="preserve"> and put double “L” the and add "-ing".</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Travel + ing = Travelling</w:t>
      </w:r>
    </w:p>
    <w:p w:rsidR="00C807C1" w:rsidRPr="00B413B1" w:rsidRDefault="00C807C1" w:rsidP="00C807C1">
      <w:pPr>
        <w:pStyle w:val="dot"/>
        <w:ind w:left="2430"/>
        <w:rPr>
          <w:b w:val="0"/>
        </w:rPr>
      </w:pPr>
      <w:r w:rsidRPr="00B413B1">
        <w:rPr>
          <w:b w:val="0"/>
        </w:rPr>
        <w:t>Cancel +ing = cancelling</w:t>
      </w:r>
    </w:p>
    <w:p w:rsidR="00C807C1" w:rsidRPr="00B413B1" w:rsidRDefault="00C807C1" w:rsidP="00C807C1">
      <w:pPr>
        <w:pStyle w:val="dot"/>
        <w:ind w:left="2430"/>
        <w:rPr>
          <w:b w:val="0"/>
        </w:rPr>
      </w:pPr>
      <w:r w:rsidRPr="00B413B1">
        <w:rPr>
          <w:b w:val="0"/>
        </w:rPr>
        <w:t>Distil + ing = Distilling</w:t>
      </w:r>
    </w:p>
    <w:p w:rsidR="00C807C1" w:rsidRPr="00B413B1" w:rsidRDefault="00C807C1" w:rsidP="00C807C1">
      <w:pPr>
        <w:pStyle w:val="dot"/>
        <w:ind w:left="2430"/>
        <w:rPr>
          <w:b w:val="0"/>
        </w:rPr>
      </w:pPr>
      <w:r w:rsidRPr="00B413B1">
        <w:rPr>
          <w:b w:val="0"/>
        </w:rPr>
        <w:t>equal + ing = equalling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lastRenderedPageBreak/>
        <w:t xml:space="preserve">Control </w:t>
      </w:r>
      <w:r w:rsidRPr="00B413B1">
        <w:rPr>
          <w:b w:val="0"/>
        </w:rPr>
        <w:t xml:space="preserve"> + ing = controlling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t xml:space="preserve">Propel </w:t>
      </w:r>
      <w:r w:rsidRPr="00B413B1">
        <w:rPr>
          <w:b w:val="0"/>
        </w:rPr>
        <w:t xml:space="preserve"> + ing = propelling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t>Compel + ing = compelling</w:t>
      </w:r>
    </w:p>
    <w:p w:rsidR="00C807C1" w:rsidRPr="006815CD" w:rsidRDefault="00C807C1" w:rsidP="00C807C1">
      <w:pPr>
        <w:pStyle w:val="dot"/>
        <w:ind w:left="1440" w:hanging="360"/>
        <w:rPr>
          <w:rFonts w:eastAsia="Times New Roman"/>
          <w:b w:val="0"/>
          <w:color w:val="222222"/>
        </w:rPr>
      </w:pPr>
      <w:r w:rsidRPr="00B413B1">
        <w:rPr>
          <w:rFonts w:eastAsia="Times New Roman"/>
          <w:b w:val="0"/>
          <w:color w:val="222222"/>
        </w:rPr>
        <w:t xml:space="preserve">Fulfil </w:t>
      </w:r>
      <w:r w:rsidRPr="00B413B1">
        <w:rPr>
          <w:b w:val="0"/>
        </w:rPr>
        <w:t xml:space="preserve"> + ing = fulfilling</w:t>
      </w:r>
    </w:p>
    <w:p w:rsidR="00C807C1" w:rsidRDefault="00C807C1" w:rsidP="00C807C1">
      <w:pPr>
        <w:pStyle w:val="ListParagraph"/>
        <w:ind w:left="1440"/>
        <w:rPr>
          <w:rFonts w:asciiTheme="majorHAnsi" w:hAnsiTheme="majorHAnsi"/>
          <w:b/>
        </w:rPr>
        <w:sectPr w:rsidR="00C807C1" w:rsidSect="00716E86">
          <w:type w:val="continuous"/>
          <w:pgSz w:w="12240" w:h="15840"/>
          <w:pgMar w:top="1440" w:right="1440" w:bottom="1440" w:left="1440" w:header="720" w:footer="720" w:gutter="0"/>
          <w:cols w:num="2" w:space="180"/>
          <w:docGrid w:linePitch="360"/>
        </w:sectPr>
      </w:pPr>
    </w:p>
    <w:p w:rsidR="00C807C1" w:rsidRDefault="00C807C1" w:rsidP="00C807C1">
      <w:pPr>
        <w:pStyle w:val="ListParagraph"/>
        <w:ind w:left="1440"/>
        <w:rPr>
          <w:rFonts w:asciiTheme="majorHAnsi" w:hAnsiTheme="majorHAnsi"/>
          <w:b/>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“IE” then replace two </w:t>
      </w:r>
      <w:r w:rsidRPr="003A0E58">
        <w:rPr>
          <w:rFonts w:asciiTheme="majorHAnsi" w:hAnsiTheme="majorHAnsi"/>
          <w:b/>
          <w:noProof/>
        </w:rPr>
        <w:t>vo</w:t>
      </w:r>
      <w:r>
        <w:rPr>
          <w:rFonts w:asciiTheme="majorHAnsi" w:hAnsiTheme="majorHAnsi"/>
          <w:b/>
          <w:noProof/>
        </w:rPr>
        <w:t>w</w:t>
      </w:r>
      <w:r w:rsidRPr="003A0E58">
        <w:rPr>
          <w:rFonts w:asciiTheme="majorHAnsi" w:hAnsiTheme="majorHAnsi"/>
          <w:b/>
          <w:noProof/>
        </w:rPr>
        <w:t>els</w:t>
      </w:r>
      <w:r w:rsidRPr="00317CFE">
        <w:rPr>
          <w:rFonts w:asciiTheme="majorHAnsi" w:hAnsiTheme="majorHAnsi"/>
          <w:b/>
        </w:rPr>
        <w:t xml:space="preserve"> add“Y</w:t>
      </w:r>
      <w:r w:rsidR="00716E86" w:rsidRPr="00317CFE">
        <w:rPr>
          <w:rFonts w:asciiTheme="majorHAnsi" w:hAnsiTheme="majorHAnsi"/>
          <w:b/>
        </w:rPr>
        <w:t>” and</w:t>
      </w:r>
      <w:r w:rsidRPr="00317CFE">
        <w:rPr>
          <w:rFonts w:asciiTheme="majorHAnsi" w:hAnsiTheme="majorHAnsi"/>
          <w:b/>
        </w:rPr>
        <w:t xml:space="preserve"> add "-ing".</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520"/>
        <w:rPr>
          <w:b w:val="0"/>
        </w:rPr>
      </w:pPr>
      <w:r w:rsidRPr="00B413B1">
        <w:rPr>
          <w:b w:val="0"/>
        </w:rPr>
        <w:lastRenderedPageBreak/>
        <w:t>Lie + ing = lying</w:t>
      </w:r>
    </w:p>
    <w:p w:rsidR="00C807C1" w:rsidRPr="00B413B1" w:rsidRDefault="00C807C1" w:rsidP="00C807C1">
      <w:pPr>
        <w:pStyle w:val="dot"/>
        <w:ind w:left="2520"/>
        <w:rPr>
          <w:b w:val="0"/>
        </w:rPr>
      </w:pPr>
      <w:r w:rsidRPr="00B413B1">
        <w:rPr>
          <w:b w:val="0"/>
        </w:rPr>
        <w:t>die +ing = dying</w:t>
      </w:r>
    </w:p>
    <w:p w:rsidR="00C807C1" w:rsidRPr="00B413B1" w:rsidRDefault="00C807C1" w:rsidP="00A90D83">
      <w:pPr>
        <w:pStyle w:val="dot"/>
        <w:ind w:left="1260" w:hanging="267"/>
        <w:rPr>
          <w:b w:val="0"/>
        </w:rPr>
      </w:pPr>
      <w:r w:rsidRPr="00B413B1">
        <w:rPr>
          <w:b w:val="0"/>
        </w:rPr>
        <w:lastRenderedPageBreak/>
        <w:t>tie + ing =lying</w:t>
      </w:r>
    </w:p>
    <w:p w:rsidR="00C807C1" w:rsidRPr="00B413B1" w:rsidRDefault="00C807C1" w:rsidP="00A90D83">
      <w:pPr>
        <w:pStyle w:val="dot"/>
        <w:ind w:left="1260" w:hanging="267"/>
        <w:rPr>
          <w:b w:val="0"/>
        </w:rPr>
      </w:pPr>
      <w:r w:rsidRPr="00B413B1">
        <w:rPr>
          <w:b w:val="0"/>
        </w:rPr>
        <w:t>vie + ing =vying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9B3238" w:rsidP="00C807C1">
      <w:pPr>
        <w:pStyle w:val="ListParagraph"/>
        <w:shd w:val="clear" w:color="auto" w:fill="FFFFFF"/>
        <w:spacing w:before="0" w:after="0"/>
        <w:ind w:left="2340"/>
        <w:rPr>
          <w:rFonts w:cstheme="minorHAnsi"/>
          <w:color w:val="000000"/>
        </w:rPr>
      </w:pPr>
      <w:r>
        <w:rPr>
          <w:rFonts w:cstheme="minorHAnsi"/>
          <w:color w:val="000000"/>
        </w:rPr>
        <w:lastRenderedPageBreak/>
        <w:t xml:space="preserve"> </w:t>
      </w:r>
    </w:p>
    <w:p w:rsidR="00C807C1" w:rsidRPr="00657BC7" w:rsidRDefault="00C807C1" w:rsidP="00C807C1">
      <w:pPr>
        <w:spacing w:before="0" w:after="0" w:line="240" w:lineRule="auto"/>
        <w:rPr>
          <w:rFonts w:eastAsia="Times New Roman" w:cstheme="minorHAnsi"/>
          <w:vanish/>
        </w:rPr>
      </w:pPr>
    </w:p>
    <w:p w:rsidR="007A3C4D" w:rsidRDefault="007A3C4D" w:rsidP="007A3C4D">
      <w:pPr>
        <w:pStyle w:val="dot"/>
        <w:numPr>
          <w:ilvl w:val="0"/>
          <w:numId w:val="0"/>
        </w:numPr>
        <w:tabs>
          <w:tab w:val="left" w:pos="1170"/>
        </w:tabs>
        <w:ind w:left="2625" w:hanging="357"/>
        <w:sectPr w:rsidR="007A3C4D" w:rsidSect="007A3C4D">
          <w:type w:val="continuous"/>
          <w:pgSz w:w="12240" w:h="15840"/>
          <w:pgMar w:top="1440" w:right="1440" w:bottom="1440" w:left="1440" w:header="720" w:footer="720" w:gutter="0"/>
          <w:cols w:num="2" w:space="180"/>
          <w:docGrid w:linePitch="360"/>
        </w:sectPr>
      </w:pPr>
    </w:p>
    <w:p w:rsidR="009C3625" w:rsidRDefault="009C3625">
      <w:pPr>
        <w:spacing w:before="0" w:after="200"/>
        <w:rPr>
          <w:rFonts w:ascii="Wingdings" w:hAnsi="Wingdings" w:cstheme="minorHAnsi"/>
          <w:color w:val="000000" w:themeColor="text1"/>
          <w:sz w:val="28"/>
          <w:szCs w:val="28"/>
          <w:highlight w:val="lightGray"/>
        </w:rPr>
      </w:pPr>
      <w:r>
        <w:rPr>
          <w:rFonts w:ascii="Wingdings" w:hAnsi="Wingdings"/>
          <w:b/>
          <w:highlight w:val="lightGray"/>
        </w:rPr>
        <w:lastRenderedPageBreak/>
        <w:br w:type="page"/>
      </w:r>
    </w:p>
    <w:p w:rsidR="007A3C4D" w:rsidRPr="009C3625" w:rsidRDefault="009C3625" w:rsidP="009C3625">
      <w:pPr>
        <w:pStyle w:val="star"/>
      </w:pPr>
      <w:r w:rsidRPr="009C3625">
        <w:lastRenderedPageBreak/>
        <w:t>Examples of adding ing.</w:t>
      </w:r>
    </w:p>
    <w:tbl>
      <w:tblPr>
        <w:tblW w:w="5000" w:type="pct"/>
        <w:tblCellSpacing w:w="0" w:type="dxa"/>
        <w:tblBorders>
          <w:top w:val="outset" w:sz="6" w:space="0" w:color="CCCCCC"/>
          <w:left w:val="outset" w:sz="6" w:space="0" w:color="CCCCCC"/>
          <w:bottom w:val="outset" w:sz="6" w:space="0" w:color="CCCCCC"/>
          <w:right w:val="outset" w:sz="6" w:space="0" w:color="CCCCCC"/>
          <w:insideH w:val="outset" w:sz="6" w:space="0" w:color="CCCCCC"/>
          <w:insideV w:val="outset" w:sz="6" w:space="0" w:color="CCCCCC"/>
        </w:tblBorders>
        <w:shd w:val="clear" w:color="auto" w:fill="DAEEF3" w:themeFill="accent5" w:themeFillTint="33"/>
        <w:tblCellMar>
          <w:top w:w="45" w:type="dxa"/>
          <w:left w:w="45" w:type="dxa"/>
          <w:bottom w:w="45" w:type="dxa"/>
          <w:right w:w="45" w:type="dxa"/>
        </w:tblCellMar>
        <w:tblLook w:val="04A0" w:firstRow="1" w:lastRow="0" w:firstColumn="1" w:lastColumn="0" w:noHBand="0" w:noVBand="1"/>
      </w:tblPr>
      <w:tblGrid>
        <w:gridCol w:w="1798"/>
        <w:gridCol w:w="2452"/>
        <w:gridCol w:w="2615"/>
        <w:gridCol w:w="2615"/>
      </w:tblGrid>
      <w:tr w:rsidR="00500F05" w:rsidRPr="00826590" w:rsidTr="009C3625">
        <w:trPr>
          <w:tblCellSpacing w:w="0" w:type="dxa"/>
        </w:trPr>
        <w:tc>
          <w:tcPr>
            <w:tcW w:w="948" w:type="pct"/>
            <w:shd w:val="clear" w:color="auto" w:fill="FDE9D9" w:themeFill="accent6" w:themeFillTint="33"/>
            <w:vAlign w:val="center"/>
            <w:hideMark/>
          </w:tcPr>
          <w:p w:rsidR="00500F05" w:rsidRPr="00826590" w:rsidRDefault="00500F05" w:rsidP="00A02F66">
            <w:pPr>
              <w:spacing w:after="0" w:line="240" w:lineRule="auto"/>
              <w:rPr>
                <w:rFonts w:asciiTheme="majorHAnsi" w:eastAsia="Times New Roman" w:hAnsiTheme="majorHAnsi" w:cs="Times New Roman"/>
                <w:color w:val="000000"/>
                <w:sz w:val="24"/>
                <w:szCs w:val="24"/>
              </w:rPr>
            </w:pPr>
            <w:r w:rsidRPr="00826590">
              <w:rPr>
                <w:rFonts w:asciiTheme="majorHAnsi" w:eastAsia="Times New Roman" w:hAnsiTheme="majorHAnsi" w:cs="Times New Roman"/>
                <w:b/>
                <w:bCs/>
                <w:color w:val="000000"/>
                <w:sz w:val="24"/>
                <w:szCs w:val="24"/>
              </w:rPr>
              <w:t>S.No.</w:t>
            </w:r>
          </w:p>
        </w:tc>
        <w:tc>
          <w:tcPr>
            <w:tcW w:w="1293" w:type="pct"/>
            <w:shd w:val="clear" w:color="auto" w:fill="FDE9D9" w:themeFill="accent6" w:themeFillTint="33"/>
            <w:vAlign w:val="center"/>
            <w:hideMark/>
          </w:tcPr>
          <w:p w:rsidR="00500F05" w:rsidRPr="00826590" w:rsidRDefault="00500F05" w:rsidP="00A02F66">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bCs/>
                <w:color w:val="000000"/>
                <w:sz w:val="24"/>
                <w:szCs w:val="24"/>
              </w:rPr>
              <w:t>Words</w:t>
            </w:r>
          </w:p>
        </w:tc>
        <w:tc>
          <w:tcPr>
            <w:tcW w:w="1379" w:type="pct"/>
            <w:shd w:val="clear" w:color="auto" w:fill="FDE9D9" w:themeFill="accent6" w:themeFillTint="33"/>
          </w:tcPr>
          <w:p w:rsidR="00500F05" w:rsidRPr="00826590" w:rsidRDefault="00500F05" w:rsidP="00A02F66">
            <w:pPr>
              <w:spacing w:after="0" w:line="240" w:lineRule="auto"/>
              <w:rPr>
                <w:rFonts w:asciiTheme="majorHAnsi" w:eastAsia="Times New Roman" w:hAnsiTheme="majorHAnsi" w:cs="Times New Roman"/>
                <w:b/>
                <w:bCs/>
                <w:color w:val="000000"/>
                <w:sz w:val="24"/>
                <w:szCs w:val="24"/>
              </w:rPr>
            </w:pPr>
            <w:r>
              <w:rPr>
                <w:rFonts w:asciiTheme="majorHAnsi" w:eastAsia="Times New Roman" w:hAnsiTheme="majorHAnsi" w:cs="Times New Roman"/>
                <w:b/>
                <w:bCs/>
                <w:color w:val="000000"/>
                <w:sz w:val="24"/>
                <w:szCs w:val="24"/>
              </w:rPr>
              <w:t>Hindi</w:t>
            </w:r>
          </w:p>
        </w:tc>
        <w:tc>
          <w:tcPr>
            <w:tcW w:w="1379" w:type="pct"/>
            <w:shd w:val="clear" w:color="auto" w:fill="FDE9D9" w:themeFill="accent6" w:themeFillTint="33"/>
            <w:vAlign w:val="center"/>
          </w:tcPr>
          <w:p w:rsidR="00500F05" w:rsidRPr="00826590" w:rsidRDefault="00500F05" w:rsidP="00A02F66">
            <w:pPr>
              <w:spacing w:after="0" w:line="240" w:lineRule="auto"/>
              <w:rPr>
                <w:rFonts w:asciiTheme="majorHAnsi" w:eastAsia="Times New Roman" w:hAnsiTheme="majorHAnsi" w:cs="Times New Roman"/>
                <w:color w:val="000000"/>
                <w:sz w:val="24"/>
                <w:szCs w:val="24"/>
              </w:rPr>
            </w:pPr>
            <w:r w:rsidRPr="00826590">
              <w:rPr>
                <w:rFonts w:asciiTheme="majorHAnsi" w:eastAsia="Times New Roman" w:hAnsiTheme="majorHAnsi" w:cs="Times New Roman"/>
                <w:b/>
                <w:bCs/>
                <w:color w:val="000000"/>
                <w:sz w:val="24"/>
                <w:szCs w:val="24"/>
              </w:rPr>
              <w:t>‘Ing’ Form</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Accept</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स्वीकार करना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Accepting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Address</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पता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Addressing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Adjust</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समायोजित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Adjusting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Admire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प्रशंसा</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Admiring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Admit</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स्वीकार करना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Admitting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Allow</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अनुमति देते हैं</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Allowing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Ask</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पूछना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Asking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Beautify</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सुशोभित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Beautifying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Become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बनना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Becoming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Begin</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शुरू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Beginning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Behave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व्यवहार करना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Behaving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Believe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मानना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Believing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Call</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कॉल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Calling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Celebrate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जश्न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Celebrating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Challenge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चुनौती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Challenging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Change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परिवर्तन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Changing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Charge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चार्ज</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Charging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Damage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क्षति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Damaging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Decide</w:t>
            </w:r>
          </w:p>
        </w:tc>
        <w:tc>
          <w:tcPr>
            <w:tcW w:w="1379" w:type="pct"/>
            <w:shd w:val="clear" w:color="auto" w:fill="DAEEF3" w:themeFill="accent5" w:themeFillTint="33"/>
          </w:tcPr>
          <w:p w:rsidR="00500F05" w:rsidRPr="00A9560E" w:rsidRDefault="00500F05" w:rsidP="00A02F66">
            <w:pPr>
              <w:spacing w:before="0" w:after="0" w:line="240" w:lineRule="auto"/>
              <w:rPr>
                <w:rFonts w:ascii="Nirmala UI" w:hAnsi="Nirmala UI" w:cs="Nirmala UI"/>
                <w:sz w:val="20"/>
                <w:szCs w:val="20"/>
              </w:rPr>
            </w:pPr>
            <w:r w:rsidRPr="00A9560E">
              <w:rPr>
                <w:rFonts w:ascii="Nirmala UI" w:hAnsi="Nirmala UI" w:cs="Nirmala UI"/>
                <w:sz w:val="20"/>
                <w:szCs w:val="20"/>
                <w:cs/>
              </w:rPr>
              <w:t>तय</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Deciding</w:t>
            </w:r>
          </w:p>
        </w:tc>
      </w:tr>
      <w:tr w:rsidR="00500F05" w:rsidRPr="00A9560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Declare</w:t>
            </w:r>
          </w:p>
        </w:tc>
        <w:tc>
          <w:tcPr>
            <w:tcW w:w="1379" w:type="pct"/>
            <w:shd w:val="clear" w:color="auto" w:fill="DAEEF3" w:themeFill="accent5" w:themeFillTint="33"/>
          </w:tcPr>
          <w:p w:rsidR="00500F05" w:rsidRPr="00A9560E" w:rsidRDefault="00500F05" w:rsidP="00A02F66">
            <w:pPr>
              <w:spacing w:before="0" w:after="0" w:line="240" w:lineRule="auto"/>
              <w:rPr>
                <w:rFonts w:cs="Courier New"/>
              </w:rPr>
            </w:pPr>
            <w:r w:rsidRPr="00A9560E">
              <w:rPr>
                <w:rFonts w:ascii="Nirmala UI" w:hAnsi="Nirmala UI" w:cs="Nirmala UI"/>
                <w:sz w:val="20"/>
                <w:szCs w:val="20"/>
                <w:cs/>
              </w:rPr>
              <w:t>घोषित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Declaring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Die</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sidRPr="006B7BF8">
              <w:rPr>
                <w:rFonts w:ascii="Nirmala UI" w:hAnsi="Nirmala UI" w:cs="Nirmala UI"/>
                <w:sz w:val="20"/>
                <w:szCs w:val="20"/>
                <w:cs/>
              </w:rPr>
              <w:t>मरना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Dying</w:t>
            </w:r>
          </w:p>
        </w:tc>
      </w:tr>
      <w:tr w:rsidR="00500F05" w:rsidRPr="00826590"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Earn</w:t>
            </w:r>
          </w:p>
        </w:tc>
        <w:tc>
          <w:tcPr>
            <w:tcW w:w="1379" w:type="pct"/>
            <w:shd w:val="clear" w:color="auto" w:fill="DAEEF3" w:themeFill="accent5" w:themeFillTint="33"/>
          </w:tcPr>
          <w:p w:rsidR="00500F05" w:rsidRPr="00826590" w:rsidRDefault="00500F05" w:rsidP="00A02F66">
            <w:pPr>
              <w:spacing w:before="0" w:after="0" w:line="240" w:lineRule="auto"/>
              <w:rPr>
                <w:rFonts w:eastAsia="Times New Roman" w:cstheme="minorHAnsi"/>
                <w:color w:val="000000"/>
              </w:rPr>
            </w:pPr>
            <w:r w:rsidRPr="006B7BF8">
              <w:rPr>
                <w:rFonts w:ascii="Nirmala UI" w:hAnsi="Nirmala UI" w:cs="Nirmala UI"/>
                <w:sz w:val="20"/>
                <w:szCs w:val="20"/>
                <w:cs/>
              </w:rPr>
              <w:t>कमाना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Earning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Eat</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खाना खा 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Eating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Educate</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शिक्षित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Educating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Empty</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खाली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Emptying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Face</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चेहरा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Facing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Fail</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असफल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Failing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Fall</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गिरना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Falling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Favour</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sidRPr="006B7BF8">
              <w:rPr>
                <w:rFonts w:ascii="Nirmala UI" w:hAnsi="Nirmala UI" w:cs="Nirmala UI"/>
                <w:sz w:val="20"/>
                <w:szCs w:val="20"/>
                <w:cs/>
              </w:rPr>
              <w:t>एहसान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Favouring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Go</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चले जाओ</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Going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Happen</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होना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Happening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Harm</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चोट</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Harming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Help</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sidRPr="006B7BF8">
              <w:rPr>
                <w:rFonts w:ascii="Nirmala UI" w:hAnsi="Nirmala UI" w:cs="Nirmala UI"/>
                <w:sz w:val="20"/>
                <w:szCs w:val="20"/>
                <w:cs/>
              </w:rPr>
              <w:t>मद</w:t>
            </w:r>
            <w:r>
              <w:rPr>
                <w:rFonts w:ascii="Nirmala UI" w:hAnsi="Nirmala UI" w:cs="Nirmala UI"/>
                <w:sz w:val="20"/>
                <w:szCs w:val="20"/>
                <w:cs/>
              </w:rPr>
              <w:t>द</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Helping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Hold</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पकड़</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Holding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Imagine</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कल्पना कीजिए</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Imagining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Impair</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बिगाड़ना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Impairing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Impart</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देना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Imparting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Join</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में शामिल होने के</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Joining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Jump</w:t>
            </w:r>
          </w:p>
        </w:tc>
        <w:tc>
          <w:tcPr>
            <w:tcW w:w="1379" w:type="pct"/>
            <w:shd w:val="clear" w:color="auto" w:fill="DAEEF3" w:themeFill="accent5" w:themeFillTint="33"/>
          </w:tcPr>
          <w:p w:rsidR="00500F05" w:rsidRPr="007463E4"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छलांग</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Jumping</w:t>
            </w:r>
          </w:p>
        </w:tc>
      </w:tr>
      <w:tr w:rsidR="00500F05" w:rsidRPr="007463E4"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Justify</w:t>
            </w:r>
          </w:p>
        </w:tc>
        <w:tc>
          <w:tcPr>
            <w:tcW w:w="1379" w:type="pct"/>
            <w:shd w:val="clear" w:color="auto" w:fill="DAEEF3" w:themeFill="accent5" w:themeFillTint="33"/>
          </w:tcPr>
          <w:p w:rsidR="00500F05" w:rsidRPr="007463E4" w:rsidRDefault="00500F05" w:rsidP="00A02F66">
            <w:pPr>
              <w:spacing w:after="0" w:line="240" w:lineRule="auto"/>
              <w:rPr>
                <w:rFonts w:ascii="Nirmala UI" w:hAnsi="Nirmala UI" w:cs="Nirmala UI"/>
                <w:sz w:val="20"/>
                <w:szCs w:val="20"/>
              </w:rPr>
            </w:pPr>
            <w:r w:rsidRPr="006B7BF8">
              <w:rPr>
                <w:rFonts w:ascii="Nirmala UI" w:hAnsi="Nirmala UI" w:cs="Nirmala UI"/>
                <w:sz w:val="20"/>
                <w:szCs w:val="20"/>
                <w:cs/>
              </w:rPr>
              <w:t>औचित्य साबित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Justifying</w:t>
            </w:r>
          </w:p>
        </w:tc>
      </w:tr>
      <w:tr w:rsidR="00500F05" w:rsidRPr="00B106DE"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Keep</w:t>
            </w:r>
          </w:p>
        </w:tc>
        <w:tc>
          <w:tcPr>
            <w:tcW w:w="1379" w:type="pct"/>
            <w:shd w:val="clear" w:color="auto" w:fill="DAEEF3" w:themeFill="accent5" w:themeFillTint="33"/>
          </w:tcPr>
          <w:p w:rsidR="00500F05" w:rsidRPr="00B106DE" w:rsidRDefault="00500F05" w:rsidP="00A02F66">
            <w:pPr>
              <w:spacing w:before="0" w:after="0" w:line="240" w:lineRule="auto"/>
              <w:rPr>
                <w:rFonts w:ascii="Nirmala UI" w:hAnsi="Nirmala UI" w:cs="Nirmala UI"/>
                <w:sz w:val="20"/>
                <w:szCs w:val="20"/>
              </w:rPr>
            </w:pPr>
            <w:r w:rsidRPr="007463E4">
              <w:rPr>
                <w:rFonts w:ascii="Nirmala UI" w:hAnsi="Nirmala UI" w:cs="Nirmala UI"/>
                <w:sz w:val="20"/>
                <w:szCs w:val="20"/>
                <w:cs/>
              </w:rPr>
              <w:t>रखना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Keeping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Kick</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लात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Kicking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Know</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जानना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Knowing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Laugh</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हसना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Laughing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Lean</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दुबला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Leaning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Lie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झूठ</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Lying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Look</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देखना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Looking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Maintain</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बनाए रखने के</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Maintaining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Make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बनाना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Making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Matter</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मामला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Mattering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Mistake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ग़लती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Mistaking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Need</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जरुरत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Needing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Neglect</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7463E4">
              <w:rPr>
                <w:rFonts w:ascii="Nirmala UI" w:hAnsi="Nirmala UI" w:cs="Nirmala UI"/>
                <w:sz w:val="20"/>
                <w:szCs w:val="20"/>
                <w:cs/>
              </w:rPr>
              <w:t>उपेक्षा</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Neglecting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Obey</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आज्ञा का पालन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Obeying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Observe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निरीक्षण</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Observing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Obtain</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प्राप्त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Obtaining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Occupy</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पर कब्जा</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Occupying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Occur</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पाए जाते हैं</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Occurring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Part</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अंश</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Parting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Pause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7463E4">
              <w:rPr>
                <w:rFonts w:ascii="Nirmala UI" w:hAnsi="Nirmala UI" w:cs="Nirmala UI"/>
                <w:sz w:val="20"/>
                <w:szCs w:val="20"/>
                <w:cs/>
              </w:rPr>
              <w:t>ठहराव</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Pausing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Place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जगह</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Placing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Play</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प्ले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Playing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Please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कृप्या</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Pleasing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Preserve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रक्षित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Preserving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Preset</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पूर्व निर्धारित</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Presetting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Preside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सभापति होना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Presiding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Press</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दबाएँ</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Pressing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Proceed</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बढ़ना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Proceeding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Produce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Pr>
                <w:rFonts w:ascii="Nirmala UI" w:hAnsi="Nirmala UI" w:cs="Nirmala UI"/>
                <w:sz w:val="20"/>
                <w:szCs w:val="20"/>
                <w:cs/>
              </w:rPr>
              <w:t>उत्पादित करे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Producing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Race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दौड़</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Racing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Reach</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पहुंच</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Reaching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Read</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पढ़ना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Reading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Realize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एहसास</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Realizing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Receive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प्राप्त करना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Receiving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Refer</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उल्लेख</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Referring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Refuse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इनकार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Refusing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Salute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सलाम</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Saluting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Sample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नमूना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Sampling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Satisfy</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बदला देना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Satisfying</w:t>
            </w:r>
          </w:p>
        </w:tc>
      </w:tr>
      <w:tr w:rsidR="00500F05" w:rsidRPr="009D7771"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Share</w:t>
            </w:r>
          </w:p>
        </w:tc>
        <w:tc>
          <w:tcPr>
            <w:tcW w:w="1379" w:type="pct"/>
            <w:shd w:val="clear" w:color="auto" w:fill="DAEEF3" w:themeFill="accent5" w:themeFillTint="33"/>
          </w:tcPr>
          <w:p w:rsidR="00500F05" w:rsidRPr="009D7771" w:rsidRDefault="00500F05" w:rsidP="00A02F66">
            <w:pPr>
              <w:spacing w:before="0" w:after="0" w:line="240" w:lineRule="auto"/>
              <w:rPr>
                <w:rFonts w:ascii="Nirmala UI" w:hAnsi="Nirmala UI" w:cs="Nirmala UI"/>
                <w:sz w:val="20"/>
                <w:szCs w:val="20"/>
              </w:rPr>
            </w:pPr>
            <w:r w:rsidRPr="009D7771">
              <w:rPr>
                <w:rFonts w:ascii="Nirmala UI" w:hAnsi="Nirmala UI" w:cs="Nirmala UI"/>
                <w:sz w:val="20"/>
                <w:szCs w:val="20"/>
                <w:cs/>
              </w:rPr>
              <w:t>शेयर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Sharing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Take</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लेना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Taking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Taste</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स्वाद</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Tasting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Teach</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सिखाना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Teaching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Toss</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टॉस</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Tossing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Touch</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स्पर्श</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Touching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Value</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मूल्य</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Valuing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Verify</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सत्यापित करें</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Verifying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View</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राय</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Viewing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Wake</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जगाना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Waking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Walk</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टहल लो</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Walking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Wander</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भटकना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Wandering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Want</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चाहते हैं</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Wanting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Water</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पानी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Watering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Weigh</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तौलना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Weighing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eastAsia="Times New Roman" w:cstheme="minorHAnsi"/>
                <w:color w:val="000000"/>
              </w:rPr>
            </w:pPr>
          </w:p>
        </w:tc>
        <w:tc>
          <w:tcPr>
            <w:tcW w:w="1293" w:type="pct"/>
            <w:shd w:val="clear" w:color="auto" w:fill="F2F2F2" w:themeFill="background1" w:themeFillShade="F2"/>
            <w:vAlign w:val="center"/>
            <w:hideMark/>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Whisper</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फुसफुसाना</w:t>
            </w:r>
          </w:p>
        </w:tc>
        <w:tc>
          <w:tcPr>
            <w:tcW w:w="1379" w:type="pct"/>
            <w:shd w:val="clear" w:color="auto" w:fill="F2F2F2" w:themeFill="background1" w:themeFillShade="F2"/>
            <w:vAlign w:val="center"/>
          </w:tcPr>
          <w:p w:rsidR="00500F05" w:rsidRPr="00826590" w:rsidRDefault="00500F05" w:rsidP="00A02F66">
            <w:pPr>
              <w:spacing w:after="0" w:line="240" w:lineRule="auto"/>
              <w:rPr>
                <w:rFonts w:eastAsia="Times New Roman" w:cstheme="minorHAnsi"/>
                <w:color w:val="000000"/>
              </w:rPr>
            </w:pPr>
            <w:r w:rsidRPr="00826590">
              <w:rPr>
                <w:rFonts w:eastAsia="Times New Roman" w:cstheme="minorHAnsi"/>
                <w:color w:val="000000"/>
              </w:rPr>
              <w:t>Whispering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Work</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काम</w:t>
            </w:r>
          </w:p>
        </w:tc>
        <w:tc>
          <w:tcPr>
            <w:tcW w:w="1379" w:type="pct"/>
            <w:shd w:val="clear" w:color="auto" w:fill="F2F2F2" w:themeFill="background1" w:themeFillShade="F2"/>
            <w:vAlign w:val="center"/>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Working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Write</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लिखो</w:t>
            </w:r>
          </w:p>
        </w:tc>
        <w:tc>
          <w:tcPr>
            <w:tcW w:w="1379" w:type="pct"/>
            <w:shd w:val="clear" w:color="auto" w:fill="F2F2F2" w:themeFill="background1" w:themeFillShade="F2"/>
            <w:vAlign w:val="center"/>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Writing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Yell</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चिल्लाना</w:t>
            </w:r>
          </w:p>
        </w:tc>
        <w:tc>
          <w:tcPr>
            <w:tcW w:w="1379" w:type="pct"/>
            <w:shd w:val="clear" w:color="auto" w:fill="F2F2F2" w:themeFill="background1" w:themeFillShade="F2"/>
            <w:vAlign w:val="center"/>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Yelling</w:t>
            </w:r>
          </w:p>
        </w:tc>
      </w:tr>
      <w:tr w:rsidR="00500F05" w:rsidRPr="00F7201D"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Yield</w:t>
            </w:r>
          </w:p>
        </w:tc>
        <w:tc>
          <w:tcPr>
            <w:tcW w:w="1379" w:type="pct"/>
            <w:shd w:val="clear" w:color="auto" w:fill="DAEEF3" w:themeFill="accent5" w:themeFillTint="33"/>
          </w:tcPr>
          <w:p w:rsidR="00500F05" w:rsidRPr="00F7201D"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प्राप्ति</w:t>
            </w:r>
          </w:p>
        </w:tc>
        <w:tc>
          <w:tcPr>
            <w:tcW w:w="1379" w:type="pct"/>
            <w:shd w:val="clear" w:color="auto" w:fill="F2F2F2" w:themeFill="background1" w:themeFillShade="F2"/>
            <w:vAlign w:val="center"/>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Yielding</w:t>
            </w:r>
          </w:p>
        </w:tc>
      </w:tr>
      <w:tr w:rsidR="00500F05" w:rsidRPr="00424B09" w:rsidTr="009C3625">
        <w:trPr>
          <w:tblCellSpacing w:w="0" w:type="dxa"/>
        </w:trPr>
        <w:tc>
          <w:tcPr>
            <w:tcW w:w="948" w:type="pct"/>
            <w:shd w:val="clear" w:color="auto" w:fill="EAF1DD" w:themeFill="accent3" w:themeFillTint="33"/>
          </w:tcPr>
          <w:p w:rsidR="00500F05" w:rsidRPr="00826590" w:rsidRDefault="00500F05" w:rsidP="00500F05">
            <w:pPr>
              <w:pStyle w:val="ListParagraph"/>
              <w:numPr>
                <w:ilvl w:val="0"/>
                <w:numId w:val="102"/>
              </w:numPr>
              <w:spacing w:before="0" w:after="0"/>
              <w:rPr>
                <w:rFonts w:ascii="Verdana" w:eastAsia="Times New Roman" w:hAnsi="Verdana" w:cs="Times New Roman"/>
                <w:color w:val="000000"/>
                <w:sz w:val="20"/>
                <w:szCs w:val="20"/>
              </w:rPr>
            </w:pPr>
          </w:p>
        </w:tc>
        <w:tc>
          <w:tcPr>
            <w:tcW w:w="1293" w:type="pct"/>
            <w:shd w:val="clear" w:color="auto" w:fill="F2F2F2" w:themeFill="background1" w:themeFillShade="F2"/>
            <w:vAlign w:val="center"/>
            <w:hideMark/>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Zoom</w:t>
            </w:r>
          </w:p>
        </w:tc>
        <w:tc>
          <w:tcPr>
            <w:tcW w:w="1379" w:type="pct"/>
            <w:shd w:val="clear" w:color="auto" w:fill="DAEEF3" w:themeFill="accent5" w:themeFillTint="33"/>
          </w:tcPr>
          <w:p w:rsidR="00500F05" w:rsidRPr="00424B09" w:rsidRDefault="00500F05" w:rsidP="00A02F66">
            <w:pPr>
              <w:spacing w:before="0" w:after="0" w:line="240" w:lineRule="auto"/>
              <w:rPr>
                <w:rFonts w:ascii="Nirmala UI" w:hAnsi="Nirmala UI" w:cs="Nirmala UI"/>
                <w:sz w:val="20"/>
                <w:szCs w:val="20"/>
              </w:rPr>
            </w:pPr>
            <w:r w:rsidRPr="00424B09">
              <w:rPr>
                <w:rFonts w:ascii="Nirmala UI" w:hAnsi="Nirmala UI" w:cs="Nirmala UI"/>
                <w:sz w:val="20"/>
                <w:szCs w:val="20"/>
                <w:cs/>
              </w:rPr>
              <w:t>ज़ूम</w:t>
            </w:r>
          </w:p>
        </w:tc>
        <w:tc>
          <w:tcPr>
            <w:tcW w:w="1379" w:type="pct"/>
            <w:shd w:val="clear" w:color="auto" w:fill="F2F2F2" w:themeFill="background1" w:themeFillShade="F2"/>
            <w:vAlign w:val="center"/>
          </w:tcPr>
          <w:p w:rsidR="00500F05" w:rsidRPr="00157870" w:rsidRDefault="00500F05" w:rsidP="00A02F66">
            <w:pPr>
              <w:spacing w:after="0" w:line="240" w:lineRule="auto"/>
              <w:rPr>
                <w:rFonts w:ascii="Verdana" w:eastAsia="Times New Roman" w:hAnsi="Verdana" w:cs="Times New Roman"/>
                <w:color w:val="000000"/>
                <w:sz w:val="20"/>
                <w:szCs w:val="20"/>
              </w:rPr>
            </w:pPr>
            <w:r w:rsidRPr="00157870">
              <w:rPr>
                <w:rFonts w:ascii="Verdana" w:eastAsia="Times New Roman" w:hAnsi="Verdana" w:cs="Times New Roman"/>
                <w:color w:val="000000"/>
                <w:sz w:val="20"/>
                <w:szCs w:val="20"/>
              </w:rPr>
              <w:t>Zooming</w:t>
            </w:r>
          </w:p>
        </w:tc>
      </w:tr>
    </w:tbl>
    <w:p w:rsidR="007A3C4D" w:rsidRDefault="007A3C4D" w:rsidP="007A3C4D">
      <w:pPr>
        <w:pStyle w:val="dot"/>
        <w:numPr>
          <w:ilvl w:val="0"/>
          <w:numId w:val="0"/>
        </w:numPr>
        <w:ind w:left="2625" w:hanging="357"/>
        <w:sectPr w:rsidR="007A3C4D" w:rsidSect="00AA4410">
          <w:type w:val="continuous"/>
          <w:pgSz w:w="12240" w:h="15840"/>
          <w:pgMar w:top="1440" w:right="1440" w:bottom="1440" w:left="1440" w:header="720" w:footer="720" w:gutter="0"/>
          <w:cols w:space="720"/>
          <w:docGrid w:linePitch="360"/>
        </w:sectPr>
      </w:pPr>
    </w:p>
    <w:p w:rsidR="00C807C1" w:rsidRPr="00C3230E" w:rsidRDefault="00C3230E" w:rsidP="00C3230E">
      <w:pPr>
        <w:pStyle w:val="Heading2"/>
      </w:pPr>
      <w:bookmarkStart w:id="27" w:name="_Toc18392251"/>
      <w:r w:rsidRPr="00C3230E">
        <w:lastRenderedPageBreak/>
        <w:t xml:space="preserve"> </w:t>
      </w:r>
      <w:r w:rsidR="00C807C1" w:rsidRPr="00C3230E">
        <w:t>Prefix and Suffix</w:t>
      </w:r>
      <w:bookmarkEnd w:id="27"/>
    </w:p>
    <w:p w:rsidR="00C807C1" w:rsidRDefault="00C807C1" w:rsidP="00C3230E">
      <w:pPr>
        <w:pStyle w:val="star"/>
      </w:pPr>
      <w:r w:rsidRPr="005B08BC">
        <w:t>Prefix</w:t>
      </w:r>
    </w:p>
    <w:p w:rsidR="00C807C1" w:rsidRDefault="00C807C1" w:rsidP="00C3230E">
      <w:pPr>
        <w:pStyle w:val="boolformate"/>
        <w:spacing w:before="0" w:after="0"/>
      </w:pPr>
      <w:r>
        <w:t xml:space="preserve">As the heading </w:t>
      </w:r>
      <w:r w:rsidRPr="00373FC8">
        <w:rPr>
          <w:noProof/>
        </w:rPr>
        <w:t>explains</w:t>
      </w:r>
      <w:r w:rsidR="00373FC8">
        <w:rPr>
          <w:noProof/>
        </w:rPr>
        <w:t>,</w:t>
      </w:r>
      <w:r>
        <w:t xml:space="preserve"> </w:t>
      </w:r>
      <w:r w:rsidRPr="00373FC8">
        <w:rPr>
          <w:noProof/>
        </w:rPr>
        <w:t>prefix</w:t>
      </w:r>
      <w:r>
        <w:t xml:space="preserve"> </w:t>
      </w:r>
      <w:r w:rsidR="00373FC8">
        <w:rPr>
          <w:noProof/>
        </w:rPr>
        <w:t>is</w:t>
      </w:r>
      <w:r>
        <w:t xml:space="preserve"> the words add before the first alphabet of the word.</w:t>
      </w:r>
    </w:p>
    <w:p w:rsidR="00C807C1" w:rsidRDefault="00C807C1" w:rsidP="00C3230E">
      <w:pPr>
        <w:pStyle w:val="boolformate"/>
        <w:spacing w:before="0" w:after="0"/>
      </w:pPr>
    </w:p>
    <w:p w:rsidR="00C807C1" w:rsidRDefault="00C807C1" w:rsidP="00C3230E">
      <w:pPr>
        <w:pStyle w:val="star"/>
        <w:spacing w:after="0"/>
      </w:pPr>
      <w:r>
        <w:t>Points to remember</w:t>
      </w:r>
    </w:p>
    <w:p w:rsidR="00C807C1" w:rsidRDefault="00C807C1" w:rsidP="00C3230E">
      <w:pPr>
        <w:numPr>
          <w:ilvl w:val="0"/>
          <w:numId w:val="55"/>
        </w:numPr>
        <w:shd w:val="clear" w:color="auto" w:fill="FFFFFF"/>
        <w:tabs>
          <w:tab w:val="left" w:pos="900"/>
        </w:tabs>
        <w:spacing w:before="0" w:after="0" w:line="240" w:lineRule="auto"/>
        <w:ind w:left="1440" w:hanging="312"/>
        <w:rPr>
          <w:rFonts w:eastAsia="Times New Roman" w:cstheme="minorHAnsi"/>
          <w:color w:val="222F3A"/>
        </w:rPr>
      </w:pPr>
      <w:r>
        <w:rPr>
          <w:rFonts w:eastAsia="Times New Roman" w:cstheme="minorHAnsi"/>
          <w:color w:val="222F3A"/>
        </w:rPr>
        <w:t>P</w:t>
      </w:r>
      <w:r w:rsidRPr="00A648E0">
        <w:rPr>
          <w:rFonts w:eastAsia="Times New Roman" w:cstheme="minorHAnsi"/>
          <w:color w:val="222F3A"/>
        </w:rPr>
        <w:t>refixes in En</w:t>
      </w:r>
      <w:r>
        <w:rPr>
          <w:rFonts w:eastAsia="Times New Roman" w:cstheme="minorHAnsi"/>
          <w:color w:val="222F3A"/>
        </w:rPr>
        <w:t xml:space="preserve">glish can have similar meanings </w:t>
      </w:r>
      <w:r w:rsidRPr="00A648E0">
        <w:rPr>
          <w:rFonts w:eastAsia="Times New Roman" w:cstheme="minorHAnsi"/>
          <w:color w:val="222F3A"/>
        </w:rPr>
        <w:t xml:space="preserve"> </w:t>
      </w:r>
    </w:p>
    <w:p w:rsidR="00C807C1" w:rsidRPr="003051CB" w:rsidRDefault="00C807C1" w:rsidP="00C3230E">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C807C1" w:rsidP="00C3230E">
      <w:pPr>
        <w:pStyle w:val="dot"/>
      </w:pPr>
      <w:r w:rsidRPr="00EC7C55">
        <w:t>un-, in-  </w:t>
      </w:r>
    </w:p>
    <w:p w:rsidR="00C807C1" w:rsidRPr="00EC7C55" w:rsidRDefault="00C807C1" w:rsidP="00C3230E">
      <w:pPr>
        <w:pStyle w:val="dot"/>
      </w:pPr>
      <w:r w:rsidRPr="003A0E58">
        <w:rPr>
          <w:noProof/>
        </w:rPr>
        <w:t>non</w:t>
      </w:r>
      <w:r w:rsidRPr="00EC7C55">
        <w:t xml:space="preserve">-   "not" or "opposite of." </w:t>
      </w:r>
    </w:p>
    <w:p w:rsidR="00C807C1" w:rsidRPr="00EC7C55" w:rsidRDefault="00C807C1" w:rsidP="00C3230E">
      <w:pPr>
        <w:pStyle w:val="dot"/>
      </w:pPr>
      <w:r w:rsidRPr="00EC7C55">
        <w:t> </w:t>
      </w:r>
      <w:r w:rsidRPr="00373FC8">
        <w:rPr>
          <w:noProof/>
        </w:rPr>
        <w:t>mis</w:t>
      </w:r>
      <w:r w:rsidRPr="00EC7C55">
        <w:t>- and </w:t>
      </w:r>
      <w:r w:rsidRPr="00373FC8">
        <w:rPr>
          <w:noProof/>
        </w:rPr>
        <w:t>ir</w:t>
      </w:r>
      <w:r w:rsidRPr="00EC7C55">
        <w:t>- mean "wrong," "wrongly," or "incorrectly."</w:t>
      </w:r>
    </w:p>
    <w:p w:rsidR="00C807C1" w:rsidRDefault="00C807C1" w:rsidP="00C3230E">
      <w:pPr>
        <w:numPr>
          <w:ilvl w:val="0"/>
          <w:numId w:val="55"/>
        </w:numPr>
        <w:shd w:val="clear" w:color="auto" w:fill="FFFFFF"/>
        <w:tabs>
          <w:tab w:val="left" w:pos="900"/>
        </w:tabs>
        <w:spacing w:before="0" w:after="0" w:line="240" w:lineRule="auto"/>
        <w:ind w:left="1440" w:hanging="312"/>
        <w:rPr>
          <w:rFonts w:eastAsia="Times New Roman" w:cstheme="minorHAnsi"/>
          <w:color w:val="222F3A"/>
        </w:rPr>
      </w:pPr>
      <w:r>
        <w:rPr>
          <w:rFonts w:eastAsia="Times New Roman" w:cstheme="minorHAnsi"/>
          <w:color w:val="222F3A"/>
        </w:rPr>
        <w:t>D</w:t>
      </w:r>
      <w:r w:rsidRPr="00A648E0">
        <w:rPr>
          <w:rFonts w:eastAsia="Times New Roman" w:cstheme="minorHAnsi"/>
          <w:color w:val="222F3A"/>
        </w:rPr>
        <w:t>ouble letters are possible</w:t>
      </w:r>
      <w:r>
        <w:rPr>
          <w:rFonts w:eastAsia="Times New Roman" w:cstheme="minorHAnsi"/>
          <w:color w:val="222F3A"/>
        </w:rPr>
        <w:t xml:space="preserve"> in prefix</w:t>
      </w:r>
      <w:r w:rsidRPr="00A648E0">
        <w:rPr>
          <w:rFonts w:eastAsia="Times New Roman" w:cstheme="minorHAnsi"/>
          <w:color w:val="222F3A"/>
        </w:rPr>
        <w:t xml:space="preserve">. </w:t>
      </w:r>
    </w:p>
    <w:p w:rsidR="00C807C1" w:rsidRPr="003051CB" w:rsidRDefault="00C807C1" w:rsidP="00C3230E">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AE017D" w:rsidP="00C3230E">
      <w:pPr>
        <w:pStyle w:val="dot"/>
      </w:pPr>
      <w:r w:rsidRPr="00373FC8">
        <w:rPr>
          <w:iCs/>
          <w:noProof/>
        </w:rPr>
        <w:t>Im</w:t>
      </w:r>
      <w:r w:rsidRPr="003A0E58">
        <w:rPr>
          <w:iCs/>
          <w:noProof/>
        </w:rPr>
        <w:t>-</w:t>
      </w:r>
      <w:r w:rsidRPr="00373FC8">
        <w:rPr>
          <w:iCs/>
          <w:noProof/>
        </w:rPr>
        <w:t>”</w:t>
      </w:r>
      <w:r w:rsidR="00C807C1" w:rsidRPr="00373FC8">
        <w:rPr>
          <w:noProof/>
        </w:rPr>
        <w:t>immeasurable</w:t>
      </w:r>
      <w:r w:rsidR="00C807C1" w:rsidRPr="00EC7C55">
        <w:t>."</w:t>
      </w:r>
    </w:p>
    <w:p w:rsidR="00C807C1" w:rsidRPr="00C3230E" w:rsidRDefault="00C807C1" w:rsidP="00C3230E">
      <w:pPr>
        <w:pStyle w:val="dot"/>
      </w:pPr>
      <w:r w:rsidRPr="00EC7C55">
        <w:t xml:space="preserve"> </w:t>
      </w:r>
      <w:r w:rsidR="00AE017D" w:rsidRPr="00EC7C55">
        <w:rPr>
          <w:iCs/>
        </w:rPr>
        <w:t>Un-</w:t>
      </w:r>
      <w:r w:rsidR="00C3230E">
        <w:t> "unnoticeable."</w:t>
      </w:r>
    </w:p>
    <w:p w:rsidR="00C807C1" w:rsidRPr="00373FC8" w:rsidRDefault="00C807C1" w:rsidP="00C3230E">
      <w:pPr>
        <w:numPr>
          <w:ilvl w:val="0"/>
          <w:numId w:val="55"/>
        </w:numPr>
        <w:shd w:val="clear" w:color="auto" w:fill="FFFFFF"/>
        <w:tabs>
          <w:tab w:val="left" w:pos="900"/>
        </w:tabs>
        <w:spacing w:before="0" w:after="0" w:line="240" w:lineRule="auto"/>
        <w:ind w:left="1620" w:hanging="312"/>
        <w:rPr>
          <w:rFonts w:eastAsia="Times New Roman" w:cstheme="minorHAnsi"/>
          <w:noProof/>
          <w:color w:val="222F3A"/>
        </w:rPr>
      </w:pPr>
      <w:r w:rsidRPr="00373FC8">
        <w:rPr>
          <w:rFonts w:eastAsia="Times New Roman" w:cstheme="minorHAnsi"/>
          <w:noProof/>
          <w:color w:val="222F3A"/>
        </w:rPr>
        <w:t xml:space="preserve">Adding a prefix to a word, the spelling of the base word never changes. </w:t>
      </w:r>
    </w:p>
    <w:p w:rsidR="00C807C1" w:rsidRPr="003051CB" w:rsidRDefault="00C807C1" w:rsidP="00C3230E">
      <w:pPr>
        <w:shd w:val="clear" w:color="auto" w:fill="FFFFFF"/>
        <w:tabs>
          <w:tab w:val="left" w:pos="900"/>
        </w:tabs>
        <w:spacing w:before="0" w:after="0" w:line="240" w:lineRule="auto"/>
        <w:ind w:left="1440"/>
        <w:rPr>
          <w:rFonts w:eastAsia="Times New Roman" w:cstheme="minorHAnsi"/>
          <w:b/>
          <w:color w:val="222F3A"/>
        </w:rPr>
      </w:pPr>
      <w:r w:rsidRPr="00373FC8">
        <w:rPr>
          <w:rFonts w:eastAsia="Times New Roman" w:cstheme="minorHAnsi"/>
          <w:b/>
          <w:noProof/>
          <w:color w:val="222F3A"/>
        </w:rPr>
        <w:t>For example</w:t>
      </w:r>
    </w:p>
    <w:p w:rsidR="00C807C1" w:rsidRPr="00EC7C55" w:rsidRDefault="00AE017D" w:rsidP="00C3230E">
      <w:pPr>
        <w:pStyle w:val="dot"/>
      </w:pPr>
      <w:r w:rsidRPr="00EC7C55">
        <w:rPr>
          <w:iCs/>
        </w:rPr>
        <w:t>Un-</w:t>
      </w:r>
      <w:r w:rsidRPr="00373FC8">
        <w:rPr>
          <w:iCs/>
          <w:noProof/>
        </w:rPr>
        <w:t>”</w:t>
      </w:r>
      <w:r w:rsidR="00C807C1" w:rsidRPr="00373FC8">
        <w:rPr>
          <w:noProof/>
        </w:rPr>
        <w:t>unhappy</w:t>
      </w:r>
      <w:r w:rsidR="00C807C1" w:rsidRPr="00EC7C55">
        <w:t xml:space="preserve">." </w:t>
      </w:r>
    </w:p>
    <w:p w:rsidR="00C807C1" w:rsidRPr="00C3230E" w:rsidRDefault="00C807C1" w:rsidP="00C3230E">
      <w:pPr>
        <w:pStyle w:val="dot"/>
      </w:pPr>
      <w:r w:rsidRPr="00EC7C55">
        <w:rPr>
          <w:iCs/>
        </w:rPr>
        <w:t>re</w:t>
      </w:r>
      <w:r w:rsidR="00AE017D" w:rsidRPr="00EC7C55">
        <w:rPr>
          <w:iCs/>
        </w:rPr>
        <w:t>-</w:t>
      </w:r>
      <w:r w:rsidR="00AE017D" w:rsidRPr="00373FC8">
        <w:rPr>
          <w:noProof/>
        </w:rPr>
        <w:t>”relives</w:t>
      </w:r>
      <w:r>
        <w:t>."</w:t>
      </w:r>
    </w:p>
    <w:p w:rsidR="00C807C1" w:rsidRPr="003051CB" w:rsidRDefault="00C807C1" w:rsidP="00C3230E">
      <w:pPr>
        <w:numPr>
          <w:ilvl w:val="0"/>
          <w:numId w:val="55"/>
        </w:numPr>
        <w:shd w:val="clear" w:color="auto" w:fill="FFFFFF"/>
        <w:tabs>
          <w:tab w:val="left" w:pos="900"/>
        </w:tabs>
        <w:spacing w:before="0" w:after="0" w:line="240" w:lineRule="auto"/>
        <w:ind w:left="1620" w:hanging="312"/>
        <w:rPr>
          <w:rFonts w:eastAsia="Times New Roman" w:cstheme="minorHAnsi"/>
          <w:color w:val="222F3A"/>
        </w:rPr>
      </w:pPr>
      <w:r>
        <w:rPr>
          <w:rFonts w:eastAsia="Times New Roman" w:cstheme="minorHAnsi"/>
          <w:color w:val="222F3A"/>
        </w:rPr>
        <w:t>W</w:t>
      </w:r>
      <w:r w:rsidRPr="00A648E0">
        <w:rPr>
          <w:rFonts w:eastAsia="Times New Roman" w:cstheme="minorHAnsi"/>
          <w:color w:val="222F3A"/>
        </w:rPr>
        <w:t xml:space="preserve">ords that look like they contain prefixes </w:t>
      </w:r>
      <w:r w:rsidRPr="00373FC8">
        <w:rPr>
          <w:rFonts w:eastAsia="Times New Roman" w:cstheme="minorHAnsi"/>
          <w:noProof/>
          <w:color w:val="222F3A"/>
        </w:rPr>
        <w:t>but</w:t>
      </w:r>
      <w:r w:rsidRPr="00A648E0">
        <w:rPr>
          <w:rFonts w:eastAsia="Times New Roman" w:cstheme="minorHAnsi"/>
          <w:color w:val="222F3A"/>
        </w:rPr>
        <w:t xml:space="preserve">, </w:t>
      </w:r>
      <w:r>
        <w:rPr>
          <w:rFonts w:eastAsia="Times New Roman" w:cstheme="minorHAnsi"/>
          <w:color w:val="222F3A"/>
        </w:rPr>
        <w:t xml:space="preserve">they </w:t>
      </w:r>
      <w:r w:rsidRPr="00A648E0">
        <w:rPr>
          <w:rFonts w:eastAsia="Times New Roman" w:cstheme="minorHAnsi"/>
          <w:color w:val="222F3A"/>
        </w:rPr>
        <w:t xml:space="preserve">do not. </w:t>
      </w:r>
    </w:p>
    <w:p w:rsidR="00C807C1" w:rsidRPr="003051CB" w:rsidRDefault="00C807C1" w:rsidP="00C3230E">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C807C1" w:rsidP="00C3230E">
      <w:pPr>
        <w:pStyle w:val="dot"/>
      </w:pPr>
      <w:r w:rsidRPr="00EC7C55">
        <w:rPr>
          <w:iCs/>
        </w:rPr>
        <w:t>un-</w:t>
      </w:r>
      <w:r w:rsidRPr="00EC7C55">
        <w:t xml:space="preserve">  "uncle" </w:t>
      </w:r>
    </w:p>
    <w:p w:rsidR="00C807C1" w:rsidRDefault="00C807C1" w:rsidP="00C3230E">
      <w:pPr>
        <w:pStyle w:val="dot"/>
      </w:pPr>
      <w:r w:rsidRPr="00EC7C55">
        <w:rPr>
          <w:iCs/>
        </w:rPr>
        <w:t>re</w:t>
      </w:r>
      <w:r w:rsidR="00AE017D" w:rsidRPr="00EC7C55">
        <w:rPr>
          <w:iCs/>
        </w:rPr>
        <w:t>-</w:t>
      </w:r>
      <w:r w:rsidR="00AE017D" w:rsidRPr="00EC7C55">
        <w:t>”reaches</w:t>
      </w:r>
      <w:r w:rsidR="00C3230E">
        <w:t>" or "real."</w:t>
      </w:r>
    </w:p>
    <w:p w:rsidR="00C3230E" w:rsidRPr="00C3230E" w:rsidRDefault="00C3230E" w:rsidP="00C3230E">
      <w:pPr>
        <w:pStyle w:val="dot"/>
        <w:numPr>
          <w:ilvl w:val="0"/>
          <w:numId w:val="0"/>
        </w:numPr>
        <w:ind w:left="2625"/>
      </w:pPr>
    </w:p>
    <w:tbl>
      <w:tblPr>
        <w:tblW w:w="7254" w:type="dxa"/>
        <w:tblInd w:w="1060"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5769"/>
      </w:tblGrid>
      <w:tr w:rsidR="00C807C1" w:rsidRPr="00F672AD" w:rsidTr="00716E86">
        <w:trPr>
          <w:trHeight w:val="269"/>
          <w:tblHeader/>
        </w:trPr>
        <w:tc>
          <w:tcPr>
            <w:tcW w:w="1485" w:type="dxa"/>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C807C1" w:rsidRPr="00F42C1B" w:rsidRDefault="00C807C1" w:rsidP="00C3230E">
            <w:pPr>
              <w:spacing w:before="0" w:after="0" w:line="240" w:lineRule="auto"/>
              <w:jc w:val="center"/>
              <w:rPr>
                <w:rFonts w:asciiTheme="majorHAnsi" w:eastAsia="Times New Roman" w:hAnsiTheme="majorHAnsi" w:cs="Tahoma"/>
                <w:b/>
                <w:bCs/>
                <w:color w:val="212121"/>
                <w:sz w:val="24"/>
                <w:szCs w:val="24"/>
              </w:rPr>
            </w:pPr>
            <w:r w:rsidRPr="00F42C1B">
              <w:rPr>
                <w:rFonts w:asciiTheme="majorHAnsi" w:eastAsia="Times New Roman" w:hAnsiTheme="majorHAnsi" w:cs="Tahoma"/>
                <w:b/>
                <w:bCs/>
                <w:color w:val="212121"/>
                <w:sz w:val="24"/>
                <w:szCs w:val="24"/>
              </w:rPr>
              <w:t>Prefix</w:t>
            </w:r>
          </w:p>
        </w:tc>
        <w:tc>
          <w:tcPr>
            <w:tcW w:w="5769" w:type="dxa"/>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C807C1" w:rsidRPr="00F42C1B" w:rsidRDefault="00C807C1" w:rsidP="00C3230E">
            <w:pPr>
              <w:spacing w:before="0" w:after="0" w:line="240" w:lineRule="auto"/>
              <w:jc w:val="center"/>
              <w:rPr>
                <w:rFonts w:asciiTheme="majorHAnsi" w:eastAsia="Times New Roman" w:hAnsiTheme="majorHAnsi" w:cs="Tahoma"/>
                <w:b/>
                <w:bCs/>
                <w:color w:val="212121"/>
                <w:sz w:val="24"/>
                <w:szCs w:val="24"/>
              </w:rPr>
            </w:pPr>
            <w:r w:rsidRPr="00F42C1B">
              <w:rPr>
                <w:rFonts w:asciiTheme="majorHAnsi" w:eastAsia="Times New Roman" w:hAnsiTheme="majorHAnsi" w:cs="Tahoma"/>
                <w:b/>
                <w:bCs/>
                <w:color w:val="212121"/>
                <w:sz w:val="24"/>
                <w:szCs w:val="24"/>
              </w:rPr>
              <w:t>Examples</w:t>
            </w:r>
            <w:r w:rsidR="00F42C1B">
              <w:rPr>
                <w:rFonts w:asciiTheme="majorHAnsi" w:eastAsia="Times New Roman" w:hAnsiTheme="majorHAnsi" w:cs="Tahoma"/>
                <w:b/>
                <w:bCs/>
                <w:color w:val="212121"/>
                <w:sz w:val="24"/>
                <w:szCs w:val="24"/>
              </w:rPr>
              <w:t xml:space="preserve">  </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decode, decrease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disagree, disappear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ex-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exhale, explosion</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il-</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illegal, illogical</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im</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impossible, improper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inaction, invisible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mis</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mislead, misplace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non</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nonfiction, nonsense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prefix, prehistory</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pro-</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proactive, profess, program</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react, reappear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un-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C3230E">
            <w:pPr>
              <w:spacing w:before="0" w:after="0" w:line="240" w:lineRule="auto"/>
              <w:jc w:val="center"/>
              <w:rPr>
                <w:rFonts w:eastAsia="Times New Roman" w:cstheme="minorHAnsi"/>
                <w:color w:val="212121"/>
              </w:rPr>
            </w:pPr>
            <w:r w:rsidRPr="00F672AD">
              <w:rPr>
                <w:rFonts w:eastAsia="Times New Roman" w:cstheme="minorHAnsi"/>
                <w:color w:val="212121"/>
              </w:rPr>
              <w:t>undo, unequal, unusual</w:t>
            </w:r>
          </w:p>
        </w:tc>
      </w:tr>
    </w:tbl>
    <w:p w:rsidR="00C807C1" w:rsidRDefault="00C807C1" w:rsidP="00C807C1">
      <w:pPr>
        <w:pStyle w:val="boolformate"/>
        <w:ind w:left="0"/>
      </w:pPr>
    </w:p>
    <w:p w:rsidR="00C807C1" w:rsidRPr="003051CB" w:rsidRDefault="00C807C1" w:rsidP="00C3230E">
      <w:pPr>
        <w:pStyle w:val="star"/>
      </w:pPr>
      <w:r>
        <w:t>Suffix</w:t>
      </w:r>
    </w:p>
    <w:p w:rsidR="00C807C1" w:rsidRDefault="00C807C1" w:rsidP="00C807C1">
      <w:pPr>
        <w:pStyle w:val="boolformate"/>
      </w:pPr>
      <w:r w:rsidRPr="00A648E0">
        <w:t xml:space="preserve">As the heading </w:t>
      </w:r>
      <w:r>
        <w:t>explains suffix are the words add after the last</w:t>
      </w:r>
      <w:r w:rsidRPr="00A648E0">
        <w:t xml:space="preserve"> alphabet of the word.</w:t>
      </w:r>
    </w:p>
    <w:p w:rsidR="00C807C1" w:rsidRPr="003051CB" w:rsidRDefault="00C807C1" w:rsidP="00C807C1">
      <w:pPr>
        <w:pStyle w:val="boolformate"/>
      </w:pPr>
    </w:p>
    <w:p w:rsidR="00C807C1" w:rsidRPr="007A3C4D" w:rsidRDefault="007A3C4D" w:rsidP="00A40B1A">
      <w:pPr>
        <w:pStyle w:val="star"/>
      </w:pPr>
      <w:r>
        <w:t>Points to remember</w:t>
      </w:r>
    </w:p>
    <w:p w:rsidR="00C807C1" w:rsidRDefault="00C807C1" w:rsidP="00C807C1">
      <w:pPr>
        <w:numPr>
          <w:ilvl w:val="0"/>
          <w:numId w:val="56"/>
        </w:numPr>
        <w:shd w:val="clear" w:color="auto" w:fill="FFFFFF"/>
        <w:spacing w:before="0" w:after="0" w:line="240" w:lineRule="auto"/>
        <w:ind w:left="1440" w:hanging="180"/>
        <w:rPr>
          <w:rFonts w:eastAsia="Times New Roman" w:cstheme="minorHAnsi"/>
          <w:color w:val="222F3A"/>
        </w:rPr>
      </w:pPr>
      <w:r w:rsidRPr="003051CB">
        <w:rPr>
          <w:rFonts w:eastAsia="Times New Roman" w:cstheme="minorHAnsi"/>
          <w:color w:val="222F3A"/>
        </w:rPr>
        <w:t xml:space="preserve">Some suffixes have more than one meaning. </w:t>
      </w:r>
    </w:p>
    <w:p w:rsidR="00C807C1" w:rsidRPr="0068537B" w:rsidRDefault="00C807C1" w:rsidP="00C807C1">
      <w:pPr>
        <w:shd w:val="clear" w:color="auto" w:fill="FFFFFF"/>
        <w:spacing w:before="0" w:after="0" w:line="240" w:lineRule="auto"/>
        <w:ind w:left="1440"/>
        <w:rPr>
          <w:rFonts w:eastAsia="Times New Roman" w:cstheme="minorHAnsi"/>
          <w:b/>
          <w:color w:val="222F3A"/>
        </w:rPr>
      </w:pPr>
      <w:r w:rsidRPr="0068537B">
        <w:rPr>
          <w:rFonts w:eastAsia="Times New Roman" w:cstheme="minorHAnsi"/>
          <w:b/>
          <w:color w:val="222F3A"/>
        </w:rPr>
        <w:t>For example</w:t>
      </w:r>
    </w:p>
    <w:p w:rsidR="00C807C1" w:rsidRDefault="00C807C1" w:rsidP="00C807C1">
      <w:pPr>
        <w:pStyle w:val="dot"/>
      </w:pPr>
      <w:r w:rsidRPr="003051CB">
        <w:rPr>
          <w:i/>
          <w:iCs/>
        </w:rPr>
        <w:t>-</w:t>
      </w:r>
      <w:r w:rsidRPr="003A0E58">
        <w:rPr>
          <w:iCs/>
          <w:noProof/>
        </w:rPr>
        <w:t>er</w:t>
      </w:r>
      <w:r w:rsidRPr="0062011F">
        <w:t> </w:t>
      </w:r>
      <w:r>
        <w:t>may show a person who is doing</w:t>
      </w:r>
      <w:r w:rsidRPr="003051CB">
        <w:t xml:space="preserve"> an action, like a teach</w:t>
      </w:r>
      <w:r w:rsidRPr="003051CB">
        <w:rPr>
          <w:i/>
          <w:iCs/>
        </w:rPr>
        <w:t>er</w:t>
      </w:r>
      <w:r w:rsidRPr="003051CB">
        <w:t>. But "er" is also commonly added to the ends of adjectives and adverbs. "</w:t>
      </w:r>
      <w:r w:rsidR="00716E86" w:rsidRPr="003051CB">
        <w:t>Faster</w:t>
      </w:r>
      <w:r w:rsidRPr="003051CB">
        <w:t>" and "stronger."</w:t>
      </w:r>
    </w:p>
    <w:p w:rsidR="00C3230E" w:rsidRPr="003051CB" w:rsidRDefault="00C3230E" w:rsidP="00C3230E">
      <w:pPr>
        <w:pStyle w:val="dot"/>
        <w:numPr>
          <w:ilvl w:val="0"/>
          <w:numId w:val="0"/>
        </w:numPr>
        <w:ind w:left="2625"/>
      </w:pPr>
    </w:p>
    <w:p w:rsidR="00C807C1" w:rsidRDefault="00C807C1" w:rsidP="00C807C1">
      <w:pPr>
        <w:numPr>
          <w:ilvl w:val="0"/>
          <w:numId w:val="56"/>
        </w:numPr>
        <w:shd w:val="clear" w:color="auto" w:fill="FFFFFF"/>
        <w:spacing w:before="0" w:after="0" w:line="240" w:lineRule="auto"/>
        <w:ind w:left="1440" w:hanging="180"/>
        <w:rPr>
          <w:rFonts w:eastAsia="Times New Roman" w:cstheme="minorHAnsi"/>
          <w:color w:val="222F3A"/>
        </w:rPr>
      </w:pPr>
      <w:r>
        <w:rPr>
          <w:rFonts w:eastAsia="Times New Roman" w:cstheme="minorHAnsi"/>
          <w:color w:val="222F3A"/>
        </w:rPr>
        <w:t xml:space="preserve">The spelling of </w:t>
      </w:r>
      <w:r w:rsidR="00716E86">
        <w:rPr>
          <w:rFonts w:eastAsia="Times New Roman" w:cstheme="minorHAnsi"/>
          <w:color w:val="222F3A"/>
        </w:rPr>
        <w:t xml:space="preserve">a </w:t>
      </w:r>
      <w:r w:rsidR="00716E86" w:rsidRPr="003051CB">
        <w:rPr>
          <w:rFonts w:eastAsia="Times New Roman" w:cstheme="minorHAnsi"/>
          <w:color w:val="222F3A"/>
        </w:rPr>
        <w:t>word</w:t>
      </w:r>
      <w:r w:rsidRPr="003051CB">
        <w:rPr>
          <w:rFonts w:eastAsia="Times New Roman" w:cstheme="minorHAnsi"/>
          <w:color w:val="222F3A"/>
        </w:rPr>
        <w:t xml:space="preserve"> can </w:t>
      </w:r>
      <w:r>
        <w:rPr>
          <w:rFonts w:eastAsia="Times New Roman" w:cstheme="minorHAnsi"/>
          <w:color w:val="222F3A"/>
        </w:rPr>
        <w:t xml:space="preserve">be </w:t>
      </w:r>
      <w:r w:rsidRPr="003A0E58">
        <w:rPr>
          <w:rFonts w:eastAsia="Times New Roman" w:cstheme="minorHAnsi"/>
          <w:noProof/>
          <w:color w:val="222F3A"/>
        </w:rPr>
        <w:t>change</w:t>
      </w:r>
      <w:r>
        <w:rPr>
          <w:rFonts w:eastAsia="Times New Roman" w:cstheme="minorHAnsi"/>
          <w:noProof/>
          <w:color w:val="222F3A"/>
        </w:rPr>
        <w:t>d</w:t>
      </w:r>
      <w:r>
        <w:rPr>
          <w:rFonts w:eastAsia="Times New Roman" w:cstheme="minorHAnsi"/>
          <w:color w:val="222F3A"/>
        </w:rPr>
        <w:t xml:space="preserve"> when we add the </w:t>
      </w:r>
      <w:r w:rsidRPr="003A0E58">
        <w:rPr>
          <w:rFonts w:eastAsia="Times New Roman" w:cstheme="minorHAnsi"/>
          <w:noProof/>
          <w:color w:val="222F3A"/>
        </w:rPr>
        <w:t>suffix</w:t>
      </w:r>
      <w:r w:rsidRPr="003051CB">
        <w:rPr>
          <w:rFonts w:eastAsia="Times New Roman" w:cstheme="minorHAnsi"/>
          <w:color w:val="222F3A"/>
        </w:rPr>
        <w:t xml:space="preserve">. </w:t>
      </w:r>
    </w:p>
    <w:p w:rsidR="00C807C1" w:rsidRPr="0068537B" w:rsidRDefault="00C807C1" w:rsidP="00C807C1">
      <w:pPr>
        <w:pStyle w:val="ListParagraph"/>
        <w:shd w:val="clear" w:color="auto" w:fill="FFFFFF"/>
        <w:spacing w:before="0" w:after="0"/>
        <w:ind w:left="1440"/>
        <w:rPr>
          <w:rFonts w:eastAsia="Times New Roman" w:cstheme="minorHAnsi"/>
          <w:b/>
          <w:color w:val="222F3A"/>
        </w:rPr>
      </w:pPr>
      <w:r w:rsidRPr="0068537B">
        <w:rPr>
          <w:rFonts w:eastAsia="Times New Roman" w:cstheme="minorHAnsi"/>
          <w:b/>
          <w:color w:val="222F3A"/>
        </w:rPr>
        <w:t>For example</w:t>
      </w:r>
    </w:p>
    <w:p w:rsidR="00C807C1" w:rsidRDefault="00C807C1" w:rsidP="00C807C1">
      <w:pPr>
        <w:pStyle w:val="dot"/>
      </w:pPr>
      <w:r>
        <w:t xml:space="preserve">Write = </w:t>
      </w:r>
      <w:r w:rsidRPr="003051CB">
        <w:t>writing,</w:t>
      </w:r>
    </w:p>
    <w:p w:rsidR="00C807C1" w:rsidRDefault="00C807C1" w:rsidP="00C807C1">
      <w:pPr>
        <w:pStyle w:val="dot"/>
      </w:pPr>
      <w:r>
        <w:t xml:space="preserve">Make =  </w:t>
      </w:r>
      <w:r w:rsidRPr="003051CB">
        <w:t>making</w:t>
      </w:r>
    </w:p>
    <w:tbl>
      <w:tblPr>
        <w:tblpPr w:leftFromText="180" w:rightFromText="180" w:vertAnchor="text" w:horzAnchor="margin" w:tblpXSpec="center" w:tblpY="426"/>
        <w:tblW w:w="6496"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4737"/>
      </w:tblGrid>
      <w:tr w:rsidR="007A3C4D" w:rsidRPr="00F672AD" w:rsidTr="007A3C4D">
        <w:trPr>
          <w:trHeight w:val="291"/>
          <w:tblHeader/>
        </w:trPr>
        <w:tc>
          <w:tcPr>
            <w:tcW w:w="0" w:type="auto"/>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Suffix</w:t>
            </w:r>
          </w:p>
        </w:tc>
        <w:tc>
          <w:tcPr>
            <w:tcW w:w="0" w:type="auto"/>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Examples</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comfortable, portable</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annual comical</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bigger, stronger</w:t>
            </w:r>
          </w:p>
        </w:tc>
      </w:tr>
      <w:tr w:rsidR="007A3C4D" w:rsidRPr="00F672AD" w:rsidTr="007A3C4D">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strongest, tiniest</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ful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beautiful, grateful</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reversible, terrible</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eerily, happily, lazily</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acting, showing</w:t>
            </w:r>
          </w:p>
        </w:tc>
      </w:tr>
      <w:tr w:rsidR="007A3C4D" w:rsidRPr="00F672AD" w:rsidTr="007A3C4D">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friendless, tireless</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clearly, hourly</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kindness, wilderness</w:t>
            </w:r>
          </w:p>
        </w:tc>
      </w:tr>
      <w:tr w:rsidR="007A3C4D" w:rsidRPr="00F672AD" w:rsidTr="007A3C4D">
        <w:trPr>
          <w:trHeight w:val="38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glory, messy, victory</w:t>
            </w:r>
          </w:p>
        </w:tc>
      </w:tr>
    </w:tbl>
    <w:p w:rsidR="00C807C1" w:rsidRDefault="00C807C1" w:rsidP="00C807C1">
      <w:pPr>
        <w:pStyle w:val="dot"/>
      </w:pPr>
      <w:r>
        <w:t>Manage = managing</w:t>
      </w:r>
    </w:p>
    <w:p w:rsidR="00C3230E" w:rsidRDefault="00C3230E" w:rsidP="00C3230E">
      <w:pPr>
        <w:pStyle w:val="dot"/>
        <w:numPr>
          <w:ilvl w:val="0"/>
          <w:numId w:val="0"/>
        </w:numPr>
        <w:ind w:left="2625" w:hanging="357"/>
      </w:pPr>
    </w:p>
    <w:p w:rsidR="00C3230E" w:rsidRDefault="00C3230E" w:rsidP="00C3230E">
      <w:pPr>
        <w:pStyle w:val="dot"/>
        <w:numPr>
          <w:ilvl w:val="0"/>
          <w:numId w:val="0"/>
        </w:numPr>
        <w:ind w:left="2625" w:hanging="357"/>
      </w:pPr>
    </w:p>
    <w:p w:rsidR="00C3230E" w:rsidRDefault="00C3230E" w:rsidP="00C3230E">
      <w:pPr>
        <w:pStyle w:val="dot"/>
        <w:numPr>
          <w:ilvl w:val="0"/>
          <w:numId w:val="0"/>
        </w:numPr>
        <w:ind w:left="2625" w:hanging="357"/>
      </w:pPr>
    </w:p>
    <w:p w:rsidR="00C3230E" w:rsidRDefault="00C3230E" w:rsidP="00C3230E">
      <w:pPr>
        <w:pStyle w:val="dot"/>
        <w:numPr>
          <w:ilvl w:val="0"/>
          <w:numId w:val="0"/>
        </w:numPr>
        <w:ind w:left="2625" w:hanging="357"/>
      </w:pPr>
    </w:p>
    <w:p w:rsidR="00C3230E" w:rsidRDefault="00C3230E" w:rsidP="00C3230E">
      <w:pPr>
        <w:pStyle w:val="dot"/>
        <w:numPr>
          <w:ilvl w:val="0"/>
          <w:numId w:val="0"/>
        </w:numPr>
        <w:ind w:left="2625" w:hanging="357"/>
      </w:pPr>
    </w:p>
    <w:p w:rsidR="00C807C1" w:rsidRDefault="00C807C1" w:rsidP="00C807C1">
      <w:pPr>
        <w:shd w:val="clear" w:color="auto" w:fill="FFFFFF"/>
        <w:spacing w:before="0" w:after="0" w:line="240" w:lineRule="auto"/>
        <w:ind w:left="2070"/>
        <w:rPr>
          <w:rFonts w:eastAsia="Times New Roman" w:cstheme="minorHAnsi"/>
          <w:color w:val="222F3A"/>
        </w:rPr>
      </w:pPr>
    </w:p>
    <w:p w:rsidR="00C807C1" w:rsidRDefault="00C807C1" w:rsidP="00C807C1">
      <w:pPr>
        <w:shd w:val="clear" w:color="auto" w:fill="FFFFFF"/>
        <w:spacing w:before="0" w:after="0" w:line="240" w:lineRule="auto"/>
        <w:ind w:left="2070"/>
        <w:rPr>
          <w:rFonts w:eastAsia="Times New Roman" w:cstheme="minorHAnsi"/>
          <w:color w:val="222F3A"/>
        </w:rPr>
      </w:pPr>
    </w:p>
    <w:p w:rsidR="00C807C1" w:rsidRPr="0068537B" w:rsidRDefault="00C807C1" w:rsidP="00C807C1">
      <w:pPr>
        <w:shd w:val="clear" w:color="auto" w:fill="FFFFFF"/>
        <w:spacing w:before="0" w:after="0" w:line="240" w:lineRule="auto"/>
        <w:ind w:left="1440"/>
        <w:rPr>
          <w:rFonts w:eastAsia="Times New Roman" w:cstheme="minorHAnsi"/>
          <w:color w:val="222F3A"/>
        </w:rPr>
      </w:pPr>
    </w:p>
    <w:p w:rsidR="00C807C1" w:rsidRDefault="00C807C1" w:rsidP="00C807C1">
      <w:pPr>
        <w:spacing w:before="0" w:after="200"/>
        <w:rPr>
          <w:rFonts w:asciiTheme="majorHAnsi" w:eastAsiaTheme="majorEastAsia" w:hAnsiTheme="majorHAnsi" w:cstheme="majorBidi"/>
          <w:smallCaps/>
          <w:color w:val="000000" w:themeColor="text1"/>
          <w:sz w:val="36"/>
          <w:szCs w:val="36"/>
        </w:rPr>
      </w:pPr>
      <w:r>
        <w:br w:type="page"/>
      </w:r>
    </w:p>
    <w:p w:rsidR="00A10199" w:rsidRPr="00711ABB" w:rsidRDefault="00A10199" w:rsidP="00C3230E">
      <w:pPr>
        <w:pStyle w:val="Heading2"/>
      </w:pPr>
      <w:bookmarkStart w:id="28" w:name="_Toc18392252"/>
      <w:r w:rsidRPr="00711ABB">
        <w:lastRenderedPageBreak/>
        <w:t>Parts of speech</w:t>
      </w:r>
      <w:bookmarkEnd w:id="28"/>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Words constitute sentences. Based on the usage of words we can divide them into 8 different parts. These 8 different parts of the sentences are called part of speech. I.e. parts of speech explain how a word is used in a sentence.</w:t>
      </w:r>
    </w:p>
    <w:p w:rsidR="00A10199" w:rsidRPr="00CB30CF" w:rsidRDefault="00A10199" w:rsidP="00CB30CF">
      <w:pPr>
        <w:ind w:left="900"/>
        <w:rPr>
          <w:rFonts w:ascii="Nirmala UI" w:hAnsi="Nirmala UI" w:cs="Nirmala UI"/>
          <w:sz w:val="20"/>
          <w:szCs w:val="20"/>
        </w:rPr>
      </w:pPr>
      <w:r w:rsidRPr="005622B3">
        <w:rPr>
          <w:cs/>
        </w:rPr>
        <w:t xml:space="preserve"> </w:t>
      </w:r>
      <w:r>
        <w:rPr>
          <w:rFonts w:cstheme="minorHAnsi"/>
          <w:cs/>
        </w:rPr>
        <w:t>P</w:t>
      </w:r>
      <w:r w:rsidRPr="005622B3">
        <w:rPr>
          <w:rFonts w:cstheme="minorHAnsi"/>
          <w:cs/>
        </w:rPr>
        <w:t xml:space="preserve">art of </w:t>
      </w:r>
      <w:r>
        <w:rPr>
          <w:rFonts w:cstheme="minorHAnsi"/>
          <w:cs/>
        </w:rPr>
        <w:t>S</w:t>
      </w:r>
      <w:r w:rsidRPr="005622B3">
        <w:rPr>
          <w:rFonts w:cstheme="minorHAnsi"/>
          <w:cs/>
        </w:rPr>
        <w:t>peech</w:t>
      </w:r>
      <w:r>
        <w:rPr>
          <w:cs/>
        </w:rPr>
        <w:t xml:space="preserve">: </w:t>
      </w:r>
      <w:r w:rsidRPr="005622B3">
        <w:rPr>
          <w:rStyle w:val="hindiChar"/>
          <w:rFonts w:hint="cs"/>
          <w:cs/>
        </w:rPr>
        <w:t>एक श्रेणी</w:t>
      </w:r>
      <w:r w:rsidR="00495E7A">
        <w:rPr>
          <w:rStyle w:val="hindiChar"/>
          <w:cs/>
        </w:rPr>
        <w:t xml:space="preserve"> </w:t>
      </w:r>
      <w:r w:rsidR="00495E7A" w:rsidRPr="00495E7A">
        <w:rPr>
          <w:rFonts w:ascii="Nirmala UI" w:hAnsi="Nirmala UI" w:cs="Nirmala UI"/>
          <w:sz w:val="20"/>
          <w:szCs w:val="20"/>
          <w:cs/>
          <w:lang w:bidi="hi-IN"/>
        </w:rPr>
        <w:t>है</w:t>
      </w:r>
      <w:r w:rsidRPr="005622B3">
        <w:rPr>
          <w:rStyle w:val="hindiChar"/>
          <w:rFonts w:hint="cs"/>
          <w:cs/>
        </w:rPr>
        <w:t xml:space="preserve"> जिसके लिए एक शब्द को उसके वाक्य रचना के अनुसार सौंपा गया है। अंग्रेजी में भाषण के मुख्य भाग संज्ञा</w:t>
      </w:r>
      <w:r w:rsidRPr="005622B3">
        <w:rPr>
          <w:rStyle w:val="hindiChar"/>
          <w:rFonts w:hint="cs"/>
        </w:rPr>
        <w:t xml:space="preserve">, </w:t>
      </w:r>
      <w:r w:rsidRPr="005622B3">
        <w:rPr>
          <w:rStyle w:val="hindiChar"/>
          <w:rFonts w:hint="cs"/>
          <w:cs/>
        </w:rPr>
        <w:t>सर्वनाम</w:t>
      </w:r>
      <w:r w:rsidRPr="005622B3">
        <w:rPr>
          <w:rStyle w:val="hindiChar"/>
          <w:rFonts w:hint="cs"/>
        </w:rPr>
        <w:t xml:space="preserve">, </w:t>
      </w:r>
      <w:r w:rsidRPr="005622B3">
        <w:rPr>
          <w:rStyle w:val="hindiChar"/>
          <w:rFonts w:hint="cs"/>
          <w:cs/>
        </w:rPr>
        <w:t>विशेषण</w:t>
      </w:r>
      <w:r w:rsidRPr="005622B3">
        <w:rPr>
          <w:rStyle w:val="hindiChar"/>
          <w:rFonts w:hint="cs"/>
        </w:rPr>
        <w:t xml:space="preserve">, </w:t>
      </w:r>
      <w:r w:rsidRPr="005622B3">
        <w:rPr>
          <w:rStyle w:val="hindiChar"/>
          <w:rFonts w:hint="cs"/>
          <w:cs/>
        </w:rPr>
        <w:t>नियतांक</w:t>
      </w:r>
      <w:r w:rsidRPr="005622B3">
        <w:rPr>
          <w:rStyle w:val="hindiChar"/>
          <w:rFonts w:hint="cs"/>
        </w:rPr>
        <w:t xml:space="preserve">, </w:t>
      </w:r>
      <w:r w:rsidRPr="005622B3">
        <w:rPr>
          <w:rStyle w:val="hindiChar"/>
          <w:rFonts w:hint="cs"/>
          <w:cs/>
        </w:rPr>
        <w:t>क्रिया</w:t>
      </w:r>
      <w:r w:rsidRPr="005622B3">
        <w:rPr>
          <w:rStyle w:val="hindiChar"/>
          <w:rFonts w:hint="cs"/>
        </w:rPr>
        <w:t xml:space="preserve">, </w:t>
      </w:r>
      <w:r w:rsidRPr="005622B3">
        <w:rPr>
          <w:rStyle w:val="hindiChar"/>
          <w:rFonts w:hint="cs"/>
          <w:cs/>
        </w:rPr>
        <w:t>पूर्वसर्ग</w:t>
      </w:r>
      <w:r w:rsidRPr="005622B3">
        <w:rPr>
          <w:rStyle w:val="hindiChar"/>
          <w:rFonts w:hint="cs"/>
        </w:rPr>
        <w:t xml:space="preserve">, </w:t>
      </w:r>
      <w:r w:rsidRPr="005622B3">
        <w:rPr>
          <w:rStyle w:val="hindiChar"/>
          <w:rFonts w:hint="cs"/>
          <w:cs/>
        </w:rPr>
        <w:t>संयोजन</w:t>
      </w:r>
      <w:r w:rsidRPr="005622B3">
        <w:rPr>
          <w:rStyle w:val="hindiChar"/>
          <w:rFonts w:hint="cs"/>
        </w:rPr>
        <w:t xml:space="preserve">, </w:t>
      </w:r>
      <w:r w:rsidRPr="005622B3">
        <w:rPr>
          <w:rStyle w:val="hindiChar"/>
          <w:rFonts w:hint="cs"/>
          <w:cs/>
        </w:rPr>
        <w:t>और आपत्ति हैं।</w:t>
      </w:r>
    </w:p>
    <w:p w:rsidR="00A10199" w:rsidRPr="00711ABB" w:rsidRDefault="00A10199" w:rsidP="00A10199">
      <w:pPr>
        <w:spacing w:line="240" w:lineRule="auto"/>
        <w:ind w:left="851"/>
        <w:rPr>
          <w:color w:val="000000" w:themeColor="text1"/>
        </w:rPr>
      </w:pPr>
      <w:r w:rsidRPr="00711ABB">
        <w:rPr>
          <w:rFonts w:cstheme="minorHAnsi"/>
          <w:color w:val="000000" w:themeColor="text1"/>
        </w:rPr>
        <w:t>Though an individual word can function as more than one part of speech when used in different circumstances</w:t>
      </w:r>
      <w:r w:rsidRPr="00711ABB">
        <w:rPr>
          <w:color w:val="000000" w:themeColor="text1"/>
        </w:rPr>
        <w:t>.</w:t>
      </w:r>
    </w:p>
    <w:p w:rsidR="00A10199" w:rsidRPr="00711ABB" w:rsidRDefault="00A10199" w:rsidP="00A10199">
      <w:pPr>
        <w:spacing w:line="240" w:lineRule="auto"/>
        <w:ind w:left="720"/>
        <w:rPr>
          <w:color w:val="000000" w:themeColor="text1"/>
        </w:rPr>
      </w:pPr>
    </w:p>
    <w:tbl>
      <w:tblPr>
        <w:tblStyle w:val="TableGrid"/>
        <w:tblW w:w="9532" w:type="dxa"/>
        <w:tblInd w:w="250" w:type="dxa"/>
        <w:tblLook w:val="04A0" w:firstRow="1" w:lastRow="0" w:firstColumn="1" w:lastColumn="0" w:noHBand="0" w:noVBand="1"/>
      </w:tblPr>
      <w:tblGrid>
        <w:gridCol w:w="2834"/>
        <w:gridCol w:w="3144"/>
        <w:gridCol w:w="3554"/>
      </w:tblGrid>
      <w:tr w:rsidR="00A10199" w:rsidRPr="00711ABB" w:rsidTr="00AE017D">
        <w:trPr>
          <w:trHeight w:val="455"/>
        </w:trPr>
        <w:tc>
          <w:tcPr>
            <w:tcW w:w="283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Noun</w:t>
            </w:r>
          </w:p>
        </w:tc>
        <w:tc>
          <w:tcPr>
            <w:tcW w:w="314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Adjective</w:t>
            </w:r>
          </w:p>
        </w:tc>
        <w:tc>
          <w:tcPr>
            <w:tcW w:w="355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Verb</w:t>
            </w:r>
          </w:p>
        </w:tc>
      </w:tr>
      <w:tr w:rsidR="00A10199" w:rsidRPr="00711ABB" w:rsidTr="00C0376F">
        <w:trPr>
          <w:trHeight w:val="1718"/>
        </w:trPr>
        <w:tc>
          <w:tcPr>
            <w:tcW w:w="2834" w:type="dxa"/>
            <w:tcBorders>
              <w:bottom w:val="single" w:sz="4" w:space="0" w:color="auto"/>
            </w:tcBorders>
            <w:shd w:val="clear" w:color="auto" w:fill="DAEEF3" w:themeFill="accent5" w:themeFillTint="33"/>
          </w:tcPr>
          <w:p w:rsidR="00A10199" w:rsidRPr="001B6964" w:rsidRDefault="00A10199" w:rsidP="00A10199">
            <w:r w:rsidRPr="001B6964">
              <w:t xml:space="preserve">A </w:t>
            </w:r>
            <w:r w:rsidRPr="00797504">
              <w:rPr>
                <w:b/>
                <w:bCs/>
              </w:rPr>
              <w:t>noun</w:t>
            </w:r>
            <w:r w:rsidRPr="001B6964">
              <w:t xml:space="preserve"> is the name of a person, place or thing.</w:t>
            </w:r>
          </w:p>
          <w:p w:rsidR="00AE017D" w:rsidRDefault="00AE017D" w:rsidP="00A10199">
            <w:pPr>
              <w:rPr>
                <w:b/>
              </w:rPr>
            </w:pPr>
          </w:p>
          <w:p w:rsidR="00A10199" w:rsidRPr="00AE017D" w:rsidRDefault="00716E86" w:rsidP="00A10199">
            <w:pPr>
              <w:rPr>
                <w:b/>
              </w:rPr>
            </w:pPr>
            <w:r w:rsidRPr="00AE017D">
              <w:rPr>
                <w:b/>
              </w:rPr>
              <w:t>For example</w:t>
            </w:r>
          </w:p>
          <w:p w:rsidR="00A10199" w:rsidRPr="001B6964" w:rsidRDefault="00A10199" w:rsidP="00A10199">
            <w:r>
              <w:t xml:space="preserve">Girl        </w:t>
            </w:r>
            <w:r w:rsidR="00F42C1B">
              <w:t xml:space="preserve"> </w:t>
            </w:r>
            <w:r>
              <w:t xml:space="preserve">School  </w:t>
            </w:r>
            <w:r w:rsidR="00716E86">
              <w:t xml:space="preserve"> Pencil</w:t>
            </w:r>
          </w:p>
        </w:tc>
        <w:tc>
          <w:tcPr>
            <w:tcW w:w="3144" w:type="dxa"/>
            <w:tcBorders>
              <w:bottom w:val="single" w:sz="4" w:space="0" w:color="auto"/>
            </w:tcBorders>
            <w:shd w:val="clear" w:color="auto" w:fill="DAEEF3" w:themeFill="accent5" w:themeFillTint="33"/>
          </w:tcPr>
          <w:p w:rsidR="00A10199" w:rsidRDefault="00A10199" w:rsidP="00A10199">
            <w:r w:rsidRPr="001B6964">
              <w:t>An </w:t>
            </w:r>
            <w:r w:rsidRPr="00797504">
              <w:rPr>
                <w:b/>
                <w:bCs/>
              </w:rPr>
              <w:t>adjective </w:t>
            </w:r>
            <w:r w:rsidRPr="001B6964">
              <w:t>describes a noun or pronoun. An adjective tells wh</w:t>
            </w:r>
            <w:r w:rsidR="00716E86">
              <w:t>at kind, How many or Which one.</w:t>
            </w:r>
          </w:p>
          <w:p w:rsidR="00AE017D" w:rsidRPr="00AE017D" w:rsidRDefault="00AE017D" w:rsidP="00A10199">
            <w:pPr>
              <w:rPr>
                <w:b/>
              </w:rPr>
            </w:pPr>
            <w:r w:rsidRPr="00AE017D">
              <w:rPr>
                <w:b/>
              </w:rPr>
              <w:t>For example</w:t>
            </w:r>
          </w:p>
          <w:p w:rsidR="00A10199" w:rsidRPr="001B6964" w:rsidRDefault="00A10199" w:rsidP="00A10199">
            <w:r>
              <w:t xml:space="preserve">Happy     </w:t>
            </w:r>
            <w:r w:rsidRPr="001B6964">
              <w:t xml:space="preserve">More     </w:t>
            </w:r>
            <w:r w:rsidR="00F42C1B">
              <w:t xml:space="preserve">    </w:t>
            </w:r>
            <w:r w:rsidRPr="001B6964">
              <w:t>This</w:t>
            </w:r>
          </w:p>
        </w:tc>
        <w:tc>
          <w:tcPr>
            <w:tcW w:w="3554" w:type="dxa"/>
            <w:tcBorders>
              <w:bottom w:val="single" w:sz="4" w:space="0" w:color="auto"/>
            </w:tcBorders>
            <w:shd w:val="clear" w:color="auto" w:fill="DAEEF3" w:themeFill="accent5" w:themeFillTint="33"/>
          </w:tcPr>
          <w:p w:rsidR="00AE017D" w:rsidRDefault="00A10199" w:rsidP="00AE017D">
            <w:pPr>
              <w:rPr>
                <w:b/>
              </w:rPr>
            </w:pPr>
            <w:r w:rsidRPr="001B6964">
              <w:t>A </w:t>
            </w:r>
            <w:r w:rsidRPr="00797504">
              <w:rPr>
                <w:b/>
                <w:bCs/>
              </w:rPr>
              <w:t>verb</w:t>
            </w:r>
            <w:r w:rsidRPr="001B6964">
              <w:t> shows an action or state of being. A verb shows what someone or somethin</w:t>
            </w:r>
            <w:r w:rsidR="00716E86">
              <w:t>g is doing.</w:t>
            </w:r>
            <w:r w:rsidR="00AE017D" w:rsidRPr="00AE017D">
              <w:rPr>
                <w:b/>
              </w:rPr>
              <w:t xml:space="preserve"> </w:t>
            </w:r>
          </w:p>
          <w:p w:rsidR="00A10199" w:rsidRPr="00AE017D" w:rsidRDefault="00AE017D" w:rsidP="00A10199">
            <w:pPr>
              <w:rPr>
                <w:b/>
              </w:rPr>
            </w:pPr>
            <w:r w:rsidRPr="00AE017D">
              <w:rPr>
                <w:b/>
              </w:rPr>
              <w:t>For example</w:t>
            </w:r>
          </w:p>
          <w:p w:rsidR="00716E86" w:rsidRPr="001B6964" w:rsidRDefault="00A10199" w:rsidP="00A10199">
            <w:r>
              <w:t xml:space="preserve">Run,  Jump     </w:t>
            </w:r>
            <w:r w:rsidRPr="001B6964">
              <w:t xml:space="preserve">Am, Is </w:t>
            </w:r>
          </w:p>
        </w:tc>
      </w:tr>
      <w:tr w:rsidR="00A10199" w:rsidRPr="00711ABB" w:rsidTr="00C0376F">
        <w:trPr>
          <w:trHeight w:val="361"/>
        </w:trPr>
        <w:tc>
          <w:tcPr>
            <w:tcW w:w="2834" w:type="dxa"/>
            <w:tcBorders>
              <w:bottom w:val="single" w:sz="4" w:space="0" w:color="auto"/>
            </w:tcBorders>
            <w:shd w:val="clear" w:color="auto" w:fill="FDE9D9" w:themeFill="accent6" w:themeFillTint="33"/>
          </w:tcPr>
          <w:p w:rsidR="00A10199" w:rsidRPr="001B6964" w:rsidRDefault="00A10199" w:rsidP="00A10199">
            <w:r w:rsidRPr="001B6964">
              <w:t>Pronoun</w:t>
            </w:r>
          </w:p>
        </w:tc>
        <w:tc>
          <w:tcPr>
            <w:tcW w:w="3144" w:type="dxa"/>
            <w:tcBorders>
              <w:bottom w:val="single" w:sz="4" w:space="0" w:color="auto"/>
            </w:tcBorders>
            <w:shd w:val="clear" w:color="auto" w:fill="FDE9D9" w:themeFill="accent6" w:themeFillTint="33"/>
          </w:tcPr>
          <w:p w:rsidR="00A10199" w:rsidRPr="001B6964" w:rsidRDefault="00A10199" w:rsidP="00A10199">
            <w:r w:rsidRPr="001B6964">
              <w:t>Article</w:t>
            </w:r>
          </w:p>
        </w:tc>
        <w:tc>
          <w:tcPr>
            <w:tcW w:w="3554" w:type="dxa"/>
            <w:tcBorders>
              <w:bottom w:val="single" w:sz="4" w:space="0" w:color="auto"/>
            </w:tcBorders>
            <w:shd w:val="clear" w:color="auto" w:fill="FDE9D9" w:themeFill="accent6" w:themeFillTint="33"/>
          </w:tcPr>
          <w:p w:rsidR="00A10199" w:rsidRPr="001B6964" w:rsidRDefault="00A10199" w:rsidP="00A10199">
            <w:r w:rsidRPr="001B6964">
              <w:t>Adverb</w:t>
            </w:r>
          </w:p>
        </w:tc>
      </w:tr>
      <w:tr w:rsidR="00A10199" w:rsidRPr="00711ABB" w:rsidTr="00C0376F">
        <w:trPr>
          <w:trHeight w:val="2222"/>
        </w:trPr>
        <w:tc>
          <w:tcPr>
            <w:tcW w:w="2834" w:type="dxa"/>
            <w:tcBorders>
              <w:bottom w:val="single" w:sz="4" w:space="0" w:color="auto"/>
            </w:tcBorders>
            <w:shd w:val="clear" w:color="auto" w:fill="F2F2F2" w:themeFill="background1" w:themeFillShade="F2"/>
          </w:tcPr>
          <w:p w:rsidR="00A10199" w:rsidRDefault="00A10199" w:rsidP="00A10199">
            <w:r w:rsidRPr="001B6964">
              <w:t xml:space="preserve">A </w:t>
            </w:r>
            <w:r w:rsidRPr="00797504">
              <w:rPr>
                <w:b/>
                <w:bCs/>
              </w:rPr>
              <w:t>pronoun</w:t>
            </w:r>
            <w:r w:rsidRPr="001B6964">
              <w:t xml:space="preserve"> is used in place of a noun or noun phrase to avoid repetition</w:t>
            </w:r>
          </w:p>
          <w:p w:rsidR="00CE0DEF" w:rsidRDefault="00CE0DEF" w:rsidP="00A10199"/>
          <w:p w:rsidR="00A10199" w:rsidRPr="00AE017D" w:rsidRDefault="00AE017D" w:rsidP="00A10199">
            <w:pPr>
              <w:rPr>
                <w:b/>
              </w:rPr>
            </w:pPr>
            <w:r w:rsidRPr="00AE017D">
              <w:rPr>
                <w:b/>
              </w:rPr>
              <w:t>For example</w:t>
            </w:r>
          </w:p>
          <w:p w:rsidR="00A10199" w:rsidRPr="001B6964" w:rsidRDefault="00A10199" w:rsidP="00A10199">
            <w:r w:rsidRPr="00D9127D">
              <w:rPr>
                <w:noProof/>
              </w:rPr>
              <w:t>I      She     It     They</w:t>
            </w:r>
          </w:p>
          <w:p w:rsidR="00A10199" w:rsidRPr="001B6964" w:rsidRDefault="00A10199" w:rsidP="00A10199">
            <w:r w:rsidRPr="00D9127D">
              <w:rPr>
                <w:noProof/>
              </w:rPr>
              <w:t>You     He     We     Me</w:t>
            </w:r>
          </w:p>
        </w:tc>
        <w:tc>
          <w:tcPr>
            <w:tcW w:w="3144" w:type="dxa"/>
            <w:tcBorders>
              <w:bottom w:val="single" w:sz="4" w:space="0" w:color="auto"/>
            </w:tcBorders>
            <w:shd w:val="clear" w:color="auto" w:fill="F2F2F2" w:themeFill="background1" w:themeFillShade="F2"/>
          </w:tcPr>
          <w:p w:rsidR="00A10199" w:rsidRPr="001B6964" w:rsidRDefault="00A10199" w:rsidP="00A10199">
            <w:r w:rsidRPr="001B6964">
              <w:t>An </w:t>
            </w:r>
            <w:r w:rsidRPr="00797504">
              <w:rPr>
                <w:b/>
                <w:bCs/>
              </w:rPr>
              <w:t>article</w:t>
            </w:r>
            <w:r w:rsidRPr="001B6964">
              <w:t> is used before a noun. These are divided into definite (the) and indefinite (a, an). Articles help define nouns</w:t>
            </w:r>
          </w:p>
          <w:p w:rsidR="00AE017D" w:rsidRPr="00AE017D" w:rsidRDefault="00AE017D" w:rsidP="00AE017D">
            <w:pPr>
              <w:rPr>
                <w:b/>
              </w:rPr>
            </w:pPr>
            <w:r w:rsidRPr="00AE017D">
              <w:rPr>
                <w:b/>
              </w:rPr>
              <w:t>For example</w:t>
            </w:r>
          </w:p>
          <w:p w:rsidR="00A10199" w:rsidRPr="00F42C1B" w:rsidRDefault="00A10199" w:rsidP="00A10199">
            <w:pPr>
              <w:rPr>
                <w:highlight w:val="yellow"/>
              </w:rPr>
            </w:pPr>
          </w:p>
          <w:p w:rsidR="00A10199" w:rsidRPr="001B6964" w:rsidRDefault="00A10199" w:rsidP="00A10199">
            <w:r w:rsidRPr="00AE017D">
              <w:t>A dog     An Ant     The Boy</w:t>
            </w:r>
          </w:p>
        </w:tc>
        <w:tc>
          <w:tcPr>
            <w:tcW w:w="3554" w:type="dxa"/>
            <w:tcBorders>
              <w:bottom w:val="single" w:sz="4" w:space="0" w:color="auto"/>
            </w:tcBorders>
            <w:shd w:val="clear" w:color="auto" w:fill="F2F2F2" w:themeFill="background1" w:themeFillShade="F2"/>
          </w:tcPr>
          <w:p w:rsidR="00A10199" w:rsidRDefault="00A10199" w:rsidP="00A10199">
            <w:r w:rsidRPr="001B6964">
              <w:t>An </w:t>
            </w:r>
            <w:r w:rsidRPr="00797504">
              <w:rPr>
                <w:b/>
                <w:bCs/>
              </w:rPr>
              <w:t>adverb </w:t>
            </w:r>
            <w:r w:rsidRPr="001B6964">
              <w:t>describes/modifies a verb, an adjective or another adverb. It tells how, where, when, how often or to what extent</w:t>
            </w:r>
          </w:p>
          <w:p w:rsidR="00AE017D" w:rsidRPr="00AE017D" w:rsidRDefault="00AE017D" w:rsidP="00A10199">
            <w:pPr>
              <w:rPr>
                <w:b/>
              </w:rPr>
            </w:pPr>
            <w:r w:rsidRPr="00AE017D">
              <w:rPr>
                <w:b/>
              </w:rPr>
              <w:t>For example</w:t>
            </w:r>
          </w:p>
          <w:p w:rsidR="00A10199" w:rsidRPr="001B6964" w:rsidRDefault="00A10199" w:rsidP="00A10199">
            <w:r w:rsidRPr="001B6964">
              <w:t>Quick                  Today</w:t>
            </w:r>
          </w:p>
          <w:p w:rsidR="00A10199" w:rsidRPr="001B6964" w:rsidRDefault="00CB30CF" w:rsidP="00A10199">
            <w:r>
              <w:t>Outside                Barely</w:t>
            </w:r>
          </w:p>
        </w:tc>
      </w:tr>
      <w:tr w:rsidR="00A10199" w:rsidRPr="00711ABB" w:rsidTr="00C0376F">
        <w:trPr>
          <w:trHeight w:val="448"/>
        </w:trPr>
        <w:tc>
          <w:tcPr>
            <w:tcW w:w="2834" w:type="dxa"/>
            <w:tcBorders>
              <w:bottom w:val="single" w:sz="4" w:space="0" w:color="auto"/>
            </w:tcBorders>
            <w:shd w:val="clear" w:color="auto" w:fill="FDE9D9" w:themeFill="accent6" w:themeFillTint="33"/>
          </w:tcPr>
          <w:p w:rsidR="00A10199" w:rsidRPr="001B6964" w:rsidRDefault="00A10199" w:rsidP="00A10199">
            <w:r w:rsidRPr="001B6964">
              <w:t>Preposition</w:t>
            </w:r>
          </w:p>
        </w:tc>
        <w:tc>
          <w:tcPr>
            <w:tcW w:w="3144" w:type="dxa"/>
            <w:tcBorders>
              <w:bottom w:val="single" w:sz="4" w:space="0" w:color="auto"/>
            </w:tcBorders>
            <w:shd w:val="clear" w:color="auto" w:fill="FDE9D9" w:themeFill="accent6" w:themeFillTint="33"/>
          </w:tcPr>
          <w:p w:rsidR="00A10199" w:rsidRPr="001B6964" w:rsidRDefault="00A10199" w:rsidP="00A10199">
            <w:r w:rsidRPr="001B6964">
              <w:t>Conjunction</w:t>
            </w:r>
          </w:p>
        </w:tc>
        <w:tc>
          <w:tcPr>
            <w:tcW w:w="3554" w:type="dxa"/>
            <w:tcBorders>
              <w:bottom w:val="single" w:sz="4" w:space="0" w:color="auto"/>
            </w:tcBorders>
            <w:shd w:val="clear" w:color="auto" w:fill="FDE9D9" w:themeFill="accent6" w:themeFillTint="33"/>
          </w:tcPr>
          <w:p w:rsidR="00A10199" w:rsidRPr="001B6964" w:rsidRDefault="00A10199" w:rsidP="00A10199">
            <w:r w:rsidRPr="001B6964">
              <w:t>Interjection</w:t>
            </w:r>
          </w:p>
        </w:tc>
      </w:tr>
      <w:tr w:rsidR="00A10199" w:rsidRPr="00711ABB" w:rsidTr="00AE017D">
        <w:trPr>
          <w:trHeight w:val="1703"/>
        </w:trPr>
        <w:tc>
          <w:tcPr>
            <w:tcW w:w="2834" w:type="dxa"/>
            <w:shd w:val="clear" w:color="auto" w:fill="DAEEF3" w:themeFill="accent5" w:themeFillTint="33"/>
          </w:tcPr>
          <w:p w:rsidR="00A10199" w:rsidRDefault="00A10199" w:rsidP="00A10199">
            <w:r w:rsidRPr="001B6964">
              <w:t>A </w:t>
            </w:r>
            <w:r w:rsidRPr="00797504">
              <w:rPr>
                <w:b/>
                <w:bCs/>
              </w:rPr>
              <w:t>preposition</w:t>
            </w:r>
            <w:r w:rsidRPr="001B6964">
              <w:t> shows the relationship of a noun or pronoun to another word. They can indicate time, place, or relationship.</w:t>
            </w:r>
          </w:p>
          <w:p w:rsidR="00AE017D" w:rsidRPr="00AE017D" w:rsidRDefault="00AE017D" w:rsidP="00A10199">
            <w:pPr>
              <w:rPr>
                <w:b/>
              </w:rPr>
            </w:pPr>
            <w:r w:rsidRPr="00AE017D">
              <w:rPr>
                <w:b/>
              </w:rPr>
              <w:t>For example</w:t>
            </w:r>
          </w:p>
          <w:p w:rsidR="00A10199" w:rsidRPr="001B6964" w:rsidRDefault="00A10199" w:rsidP="00AE017D">
            <w:r w:rsidRPr="001B6964">
              <w:t>From     To            Until</w:t>
            </w:r>
          </w:p>
        </w:tc>
        <w:tc>
          <w:tcPr>
            <w:tcW w:w="3144" w:type="dxa"/>
            <w:shd w:val="clear" w:color="auto" w:fill="DAEEF3" w:themeFill="accent5" w:themeFillTint="33"/>
          </w:tcPr>
          <w:p w:rsidR="00A10199" w:rsidRPr="001B6964" w:rsidRDefault="00A10199" w:rsidP="00A10199">
            <w:r w:rsidRPr="001B6964">
              <w:t>A </w:t>
            </w:r>
            <w:r w:rsidRPr="00797504">
              <w:rPr>
                <w:b/>
                <w:bCs/>
              </w:rPr>
              <w:t>conjunction</w:t>
            </w:r>
            <w:r w:rsidRPr="001B6964">
              <w:t> joins two words, ideas, phrases or clauses together in a sentence and shows how they are connected.</w:t>
            </w:r>
          </w:p>
          <w:p w:rsidR="00CE0DEF" w:rsidRDefault="00CE0DEF" w:rsidP="00A10199">
            <w:pPr>
              <w:rPr>
                <w:b/>
              </w:rPr>
            </w:pPr>
          </w:p>
          <w:p w:rsidR="00A10199" w:rsidRPr="00CE0DEF" w:rsidRDefault="00CE0DEF" w:rsidP="00A10199">
            <w:pPr>
              <w:rPr>
                <w:b/>
              </w:rPr>
            </w:pPr>
            <w:r>
              <w:rPr>
                <w:b/>
              </w:rPr>
              <w:t>For example</w:t>
            </w:r>
          </w:p>
          <w:p w:rsidR="00A10199" w:rsidRPr="001B6964" w:rsidRDefault="00A10199" w:rsidP="00A10199">
            <w:r w:rsidRPr="001B6964">
              <w:t>And         But     Or         Nor</w:t>
            </w:r>
          </w:p>
        </w:tc>
        <w:tc>
          <w:tcPr>
            <w:tcW w:w="3554" w:type="dxa"/>
            <w:shd w:val="clear" w:color="auto" w:fill="DAEEF3" w:themeFill="accent5" w:themeFillTint="33"/>
          </w:tcPr>
          <w:p w:rsidR="00A10199" w:rsidRPr="001B6964" w:rsidRDefault="00A10199" w:rsidP="00A10199">
            <w:r w:rsidRPr="001B6964">
              <w:t>An </w:t>
            </w:r>
            <w:r w:rsidRPr="00797504">
              <w:rPr>
                <w:b/>
                <w:bCs/>
              </w:rPr>
              <w:t>interjection</w:t>
            </w:r>
            <w:r w:rsidRPr="001B6964">
              <w:t> is a word or phrase that expresses a strong feeling or emotion. It is a short exclamation.</w:t>
            </w:r>
          </w:p>
          <w:p w:rsidR="00CE0DEF" w:rsidRDefault="00CE0DEF" w:rsidP="00A10199">
            <w:pPr>
              <w:rPr>
                <w:b/>
              </w:rPr>
            </w:pPr>
          </w:p>
          <w:p w:rsidR="00A10199" w:rsidRPr="00CE0DEF" w:rsidRDefault="00CE0DEF" w:rsidP="00A10199">
            <w:pPr>
              <w:rPr>
                <w:b/>
              </w:rPr>
            </w:pPr>
            <w:r>
              <w:rPr>
                <w:b/>
              </w:rPr>
              <w:t>For example</w:t>
            </w:r>
          </w:p>
          <w:p w:rsidR="00A10199" w:rsidRPr="001B6964" w:rsidRDefault="00A10199" w:rsidP="00A10199">
            <w:r w:rsidRPr="001B6964">
              <w:t>Help</w:t>
            </w:r>
            <w:r>
              <w:t xml:space="preserve">!       </w:t>
            </w:r>
            <w:r w:rsidRPr="001B6964">
              <w:t>Oh</w:t>
            </w:r>
            <w:r>
              <w:t xml:space="preserve">!          </w:t>
            </w:r>
            <w:r w:rsidRPr="001B6964">
              <w:t>Ouch!</w:t>
            </w:r>
          </w:p>
          <w:p w:rsidR="00A10199" w:rsidRPr="001B6964" w:rsidRDefault="00A10199" w:rsidP="00A10199">
            <w:r w:rsidRPr="001B6964">
              <w:t>Ugh!       Whew</w:t>
            </w:r>
            <w:r>
              <w:t>!</w:t>
            </w:r>
            <w:r w:rsidR="00AE017D">
              <w:t xml:space="preserve">      </w:t>
            </w:r>
            <w:r w:rsidRPr="001B6964">
              <w:t>Oh!</w:t>
            </w:r>
          </w:p>
        </w:tc>
      </w:tr>
    </w:tbl>
    <w:p w:rsidR="00A10199" w:rsidRDefault="00A10199" w:rsidP="00A10199">
      <w:pPr>
        <w:rPr>
          <w:color w:val="000000" w:themeColor="text1"/>
        </w:rPr>
      </w:pPr>
    </w:p>
    <w:p w:rsidR="00AE017D" w:rsidRDefault="00AE017D" w:rsidP="00A10199">
      <w:pPr>
        <w:rPr>
          <w:color w:val="000000" w:themeColor="text1"/>
        </w:rPr>
      </w:pPr>
    </w:p>
    <w:p w:rsidR="00AE017D" w:rsidRDefault="00AE017D" w:rsidP="00A10199">
      <w:pPr>
        <w:rPr>
          <w:color w:val="000000" w:themeColor="text1"/>
        </w:rPr>
      </w:pPr>
    </w:p>
    <w:p w:rsidR="00CE0DEF" w:rsidRDefault="00CE0DEF" w:rsidP="00A10199">
      <w:pPr>
        <w:rPr>
          <w:color w:val="000000" w:themeColor="text1"/>
        </w:rPr>
      </w:pPr>
    </w:p>
    <w:p w:rsidR="00CE0DEF" w:rsidRDefault="00CE0DEF" w:rsidP="00A10199">
      <w:pPr>
        <w:rPr>
          <w:color w:val="000000" w:themeColor="text1"/>
        </w:rPr>
      </w:pPr>
    </w:p>
    <w:p w:rsidR="00CE0DEF" w:rsidRDefault="00CE0DEF" w:rsidP="00A10199">
      <w:pPr>
        <w:rPr>
          <w:color w:val="000000" w:themeColor="text1"/>
        </w:rPr>
      </w:pPr>
    </w:p>
    <w:p w:rsidR="00CE0DEF" w:rsidRPr="00711ABB" w:rsidRDefault="00CE0DEF" w:rsidP="00A10199">
      <w:pPr>
        <w:rPr>
          <w:color w:val="000000" w:themeColor="text1"/>
        </w:rPr>
      </w:pPr>
    </w:p>
    <w:p w:rsidR="00A10199" w:rsidRPr="00711ABB" w:rsidRDefault="00A10199" w:rsidP="00853BBE">
      <w:pPr>
        <w:pStyle w:val="Heading3"/>
      </w:pPr>
      <w:bookmarkStart w:id="29" w:name="_Toc18392253"/>
      <w:r w:rsidRPr="00711ABB">
        <w:lastRenderedPageBreak/>
        <w:t>Noun</w:t>
      </w:r>
      <w:bookmarkEnd w:id="29"/>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 noun is the name of a person, place, thing</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animal,</w:t>
      </w:r>
      <w:r>
        <w:rPr>
          <w:rFonts w:cstheme="minorHAnsi"/>
          <w:noProof/>
          <w:color w:val="000000" w:themeColor="text1"/>
        </w:rPr>
        <w:t xml:space="preserve"> </w:t>
      </w:r>
      <w:r w:rsidRPr="00A10199">
        <w:rPr>
          <w:rFonts w:cstheme="minorHAnsi"/>
          <w:noProof/>
          <w:color w:val="000000" w:themeColor="text1"/>
        </w:rPr>
        <w:t>idea</w:t>
      </w:r>
      <w:r w:rsidRPr="00711ABB">
        <w:rPr>
          <w:rFonts w:cstheme="minorHAnsi"/>
          <w:color w:val="000000" w:themeColor="text1"/>
        </w:rPr>
        <w:t xml:space="preserve"> </w:t>
      </w:r>
      <w:r w:rsidRPr="00A10199">
        <w:rPr>
          <w:rFonts w:cstheme="minorHAnsi"/>
          <w:noProof/>
          <w:color w:val="000000" w:themeColor="text1"/>
        </w:rPr>
        <w:t>and</w:t>
      </w:r>
      <w:r w:rsidRPr="00711ABB">
        <w:rPr>
          <w:rFonts w:cstheme="minorHAnsi"/>
          <w:color w:val="000000" w:themeColor="text1"/>
        </w:rPr>
        <w:t xml:space="preserve"> feelings.</w:t>
      </w:r>
    </w:p>
    <w:p w:rsidR="00A10199" w:rsidRDefault="00A10199" w:rsidP="00A10199">
      <w:pPr>
        <w:pStyle w:val="hindi"/>
        <w:ind w:left="1710" w:hanging="540"/>
        <w:rPr>
          <w:cs/>
          <w:lang w:bidi="hi-IN"/>
        </w:rPr>
      </w:pPr>
    </w:p>
    <w:p w:rsidR="00A10199" w:rsidRPr="005622B3" w:rsidRDefault="00A10199" w:rsidP="00A10199">
      <w:pPr>
        <w:pStyle w:val="hindi"/>
        <w:ind w:left="1710" w:hanging="540"/>
        <w:rPr>
          <w:rFonts w:cs="Courier New"/>
        </w:rPr>
      </w:pPr>
      <w:r w:rsidRPr="005622B3">
        <w:rPr>
          <w:rFonts w:hint="cs"/>
          <w:cs/>
          <w:lang w:bidi="hi-IN"/>
        </w:rPr>
        <w:t>संज्ञा</w:t>
      </w:r>
      <w:r>
        <w:rPr>
          <w:cs/>
          <w:lang w:bidi="hi-IN"/>
        </w:rPr>
        <w:t>(Noun)</w:t>
      </w:r>
      <w:r w:rsidRPr="005622B3">
        <w:rPr>
          <w:rFonts w:hint="cs"/>
          <w:cs/>
          <w:lang w:bidi="hi-IN"/>
        </w:rPr>
        <w:t xml:space="preserve"> किसी व्यक्ति</w:t>
      </w:r>
      <w:r w:rsidRPr="005622B3">
        <w:rPr>
          <w:rFonts w:cs="Courier New" w:hint="cs"/>
          <w:lang w:bidi="hi-IN"/>
        </w:rPr>
        <w:t xml:space="preserve">, </w:t>
      </w:r>
      <w:r w:rsidRPr="005622B3">
        <w:rPr>
          <w:rFonts w:hint="cs"/>
          <w:cs/>
          <w:lang w:bidi="hi-IN"/>
        </w:rPr>
        <w:t>स्थान या वस्तु का नाम है।</w:t>
      </w:r>
    </w:p>
    <w:p w:rsidR="00A10199"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 xml:space="preserve">Vishal, Nikunj, Anand, Pooja, Gaurav, Kanishk, Agra, Delhi, Book, Table, Cat, Dog, Devotion, Happiness, Sadness, Wisdom, HonestyEtc. </w:t>
      </w:r>
    </w:p>
    <w:p w:rsidR="00A10199" w:rsidRPr="00711ABB" w:rsidRDefault="00A10199" w:rsidP="00A10199">
      <w:pPr>
        <w:pStyle w:val="dot"/>
        <w:numPr>
          <w:ilvl w:val="0"/>
          <w:numId w:val="0"/>
        </w:numPr>
        <w:ind w:left="2625"/>
      </w:pPr>
    </w:p>
    <w:p w:rsidR="00A10199" w:rsidRPr="005622B3" w:rsidRDefault="00A10199" w:rsidP="00A10199">
      <w:pPr>
        <w:spacing w:line="240" w:lineRule="auto"/>
        <w:ind w:left="1134"/>
        <w:rPr>
          <w:rFonts w:asciiTheme="majorHAnsi" w:hAnsiTheme="majorHAnsi" w:cstheme="minorHAnsi"/>
          <w:b/>
          <w:color w:val="000000" w:themeColor="text1"/>
          <w:sz w:val="24"/>
          <w:szCs w:val="24"/>
          <w:u w:val="single"/>
        </w:rPr>
      </w:pPr>
      <w:r w:rsidRPr="005622B3">
        <w:rPr>
          <w:rFonts w:asciiTheme="majorHAnsi" w:hAnsiTheme="majorHAnsi" w:cstheme="minorHAnsi"/>
          <w:b/>
          <w:color w:val="000000" w:themeColor="text1"/>
          <w:sz w:val="24"/>
          <w:szCs w:val="24"/>
          <w:u w:val="single"/>
        </w:rPr>
        <w:t xml:space="preserve">Use of noun in sentences: </w:t>
      </w:r>
    </w:p>
    <w:p w:rsidR="00732A2E" w:rsidRDefault="00732A2E" w:rsidP="00A10199">
      <w:pPr>
        <w:pStyle w:val="ListParagraph"/>
        <w:numPr>
          <w:ilvl w:val="0"/>
          <w:numId w:val="5"/>
        </w:numPr>
        <w:ind w:left="1701" w:firstLine="0"/>
        <w:rPr>
          <w:rFonts w:cstheme="minorHAnsi"/>
          <w:b/>
          <w:bCs/>
          <w:noProof/>
          <w:color w:val="000000" w:themeColor="text1"/>
        </w:rPr>
        <w:sectPr w:rsidR="00732A2E" w:rsidSect="00716E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A10199" w:rsidRDefault="00A10199" w:rsidP="00732A2E">
      <w:pPr>
        <w:pStyle w:val="ListParagraph"/>
        <w:numPr>
          <w:ilvl w:val="0"/>
          <w:numId w:val="5"/>
        </w:numPr>
        <w:ind w:left="1530" w:hanging="180"/>
        <w:rPr>
          <w:rFonts w:cstheme="minorHAnsi"/>
          <w:b/>
          <w:bCs/>
          <w:color w:val="000000" w:themeColor="text1"/>
        </w:rPr>
      </w:pPr>
      <w:r w:rsidRPr="00A10199">
        <w:rPr>
          <w:rFonts w:cstheme="minorHAnsi"/>
          <w:b/>
          <w:bCs/>
          <w:noProof/>
          <w:color w:val="000000" w:themeColor="text1"/>
        </w:rPr>
        <w:lastRenderedPageBreak/>
        <w:t>My</w:t>
      </w:r>
      <w:r>
        <w:rPr>
          <w:rFonts w:cstheme="minorHAnsi"/>
          <w:b/>
          <w:bCs/>
          <w:noProof/>
          <w:color w:val="000000" w:themeColor="text1"/>
        </w:rPr>
        <w:t xml:space="preserve"> </w:t>
      </w:r>
      <w:r w:rsidRPr="00A10199">
        <w:rPr>
          <w:rFonts w:cstheme="minorHAnsi"/>
          <w:b/>
          <w:bCs/>
          <w:noProof/>
          <w:color w:val="000000" w:themeColor="text1"/>
        </w:rPr>
        <w:t>name</w:t>
      </w:r>
      <w:r w:rsidRPr="00711ABB">
        <w:rPr>
          <w:rFonts w:cstheme="minorHAnsi"/>
          <w:b/>
          <w:bCs/>
          <w:color w:val="000000" w:themeColor="text1"/>
        </w:rPr>
        <w:t xml:space="preserve"> is Gaurav.</w:t>
      </w:r>
    </w:p>
    <w:p w:rsidR="00A10199" w:rsidRPr="005622B3" w:rsidRDefault="00A10199" w:rsidP="00732A2E">
      <w:pPr>
        <w:pStyle w:val="hindi"/>
        <w:tabs>
          <w:tab w:val="left" w:pos="1260"/>
        </w:tabs>
        <w:ind w:left="1530" w:firstLine="0"/>
      </w:pPr>
      <w:r w:rsidRPr="005622B3">
        <w:rPr>
          <w:rFonts w:hint="cs"/>
          <w:cs/>
        </w:rPr>
        <w:t>मेरा नाम गोरव हे।</w:t>
      </w:r>
    </w:p>
    <w:p w:rsidR="00A10199" w:rsidRDefault="00A10199" w:rsidP="00732A2E">
      <w:pPr>
        <w:pStyle w:val="ListParagraph"/>
        <w:numPr>
          <w:ilvl w:val="0"/>
          <w:numId w:val="5"/>
        </w:numPr>
        <w:ind w:left="1530" w:hanging="180"/>
        <w:rPr>
          <w:rFonts w:cstheme="minorHAnsi"/>
          <w:b/>
          <w:bCs/>
          <w:color w:val="000000" w:themeColor="text1"/>
        </w:rPr>
      </w:pPr>
      <w:r w:rsidRPr="00711ABB">
        <w:rPr>
          <w:rFonts w:cstheme="minorHAnsi"/>
          <w:b/>
          <w:bCs/>
          <w:color w:val="000000" w:themeColor="text1"/>
        </w:rPr>
        <w:t>My cousin’s name is Rakesh.</w:t>
      </w:r>
    </w:p>
    <w:p w:rsidR="00A10199" w:rsidRPr="005622B3" w:rsidRDefault="00A10199" w:rsidP="00732A2E">
      <w:pPr>
        <w:pStyle w:val="hindi"/>
        <w:tabs>
          <w:tab w:val="left" w:pos="1260"/>
        </w:tabs>
        <w:ind w:left="1530" w:firstLine="0"/>
      </w:pPr>
      <w:r w:rsidRPr="005622B3">
        <w:rPr>
          <w:rFonts w:hint="cs"/>
          <w:cs/>
        </w:rPr>
        <w:t>मेरे चचेरे भाई का नाम राकेश है।</w:t>
      </w:r>
    </w:p>
    <w:p w:rsidR="00A10199" w:rsidRDefault="00A10199" w:rsidP="00732A2E">
      <w:pPr>
        <w:pStyle w:val="ListParagraph"/>
        <w:numPr>
          <w:ilvl w:val="0"/>
          <w:numId w:val="5"/>
        </w:numPr>
        <w:ind w:left="1530" w:hanging="180"/>
        <w:rPr>
          <w:rFonts w:cstheme="minorHAnsi"/>
          <w:b/>
          <w:bCs/>
          <w:color w:val="000000" w:themeColor="text1"/>
        </w:rPr>
      </w:pPr>
      <w:r w:rsidRPr="00711ABB">
        <w:rPr>
          <w:rFonts w:cstheme="minorHAnsi"/>
          <w:b/>
          <w:bCs/>
          <w:color w:val="000000" w:themeColor="text1"/>
        </w:rPr>
        <w:t>I have seen Agra.</w:t>
      </w:r>
    </w:p>
    <w:p w:rsidR="00A10199" w:rsidRPr="005622B3" w:rsidRDefault="00A10199" w:rsidP="00732A2E">
      <w:pPr>
        <w:pStyle w:val="hindi"/>
        <w:tabs>
          <w:tab w:val="left" w:pos="1260"/>
        </w:tabs>
        <w:ind w:left="1530" w:firstLine="0"/>
      </w:pPr>
      <w:r w:rsidRPr="005622B3">
        <w:rPr>
          <w:rFonts w:hint="cs"/>
          <w:cs/>
        </w:rPr>
        <w:t>मैंने आगरा देखा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lastRenderedPageBreak/>
        <w:t>Delhi is an old city.</w:t>
      </w:r>
    </w:p>
    <w:p w:rsidR="00A10199" w:rsidRPr="005622B3" w:rsidRDefault="00A10199" w:rsidP="00732A2E">
      <w:pPr>
        <w:pStyle w:val="hindi"/>
        <w:tabs>
          <w:tab w:val="left" w:pos="270"/>
        </w:tabs>
        <w:ind w:left="720" w:firstLine="0"/>
      </w:pPr>
      <w:r w:rsidRPr="005622B3">
        <w:rPr>
          <w:rFonts w:hint="cs"/>
          <w:cs/>
        </w:rPr>
        <w:t>दिल्ली एक पुराना शहर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t>This is a book.</w:t>
      </w:r>
    </w:p>
    <w:p w:rsidR="00A10199" w:rsidRPr="005622B3" w:rsidRDefault="00A10199" w:rsidP="00732A2E">
      <w:pPr>
        <w:pStyle w:val="hindi"/>
        <w:tabs>
          <w:tab w:val="left" w:pos="270"/>
        </w:tabs>
        <w:ind w:left="720" w:firstLine="0"/>
      </w:pPr>
      <w:r w:rsidRPr="005622B3">
        <w:rPr>
          <w:rFonts w:hint="cs"/>
          <w:cs/>
        </w:rPr>
        <w:t>यह एक पुस्तक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t>It is my village.</w:t>
      </w:r>
    </w:p>
    <w:p w:rsidR="00A10199" w:rsidRPr="005622B3" w:rsidRDefault="00A10199" w:rsidP="00732A2E">
      <w:pPr>
        <w:pStyle w:val="hindi"/>
        <w:tabs>
          <w:tab w:val="left" w:pos="270"/>
        </w:tabs>
        <w:ind w:left="720" w:firstLine="0"/>
      </w:pPr>
      <w:r w:rsidRPr="005622B3">
        <w:rPr>
          <w:rFonts w:hint="cs"/>
          <w:cs/>
        </w:rPr>
        <w:t>यह मेरा गाँव है।</w:t>
      </w:r>
    </w:p>
    <w:p w:rsidR="00732A2E" w:rsidRDefault="00732A2E" w:rsidP="00A10199">
      <w:pPr>
        <w:tabs>
          <w:tab w:val="left" w:pos="2535"/>
        </w:tabs>
        <w:spacing w:line="240" w:lineRule="auto"/>
        <w:rPr>
          <w:rFonts w:cstheme="minorHAnsi"/>
          <w:color w:val="000000" w:themeColor="text1"/>
        </w:rPr>
        <w:sectPr w:rsidR="00732A2E" w:rsidSect="00716E86">
          <w:type w:val="continuous"/>
          <w:pgSz w:w="12240" w:h="15840"/>
          <w:pgMar w:top="1440" w:right="1440" w:bottom="1440" w:left="1440" w:header="720" w:footer="720" w:gutter="0"/>
          <w:cols w:num="2" w:space="180"/>
          <w:docGrid w:linePitch="360"/>
        </w:sectPr>
      </w:pPr>
    </w:p>
    <w:p w:rsidR="00A10199" w:rsidRPr="00711ABB" w:rsidRDefault="00A10199" w:rsidP="00A10199">
      <w:pPr>
        <w:tabs>
          <w:tab w:val="left" w:pos="2535"/>
        </w:tabs>
        <w:spacing w:line="240" w:lineRule="auto"/>
        <w:rPr>
          <w:rFonts w:cstheme="minorHAnsi"/>
          <w:color w:val="000000" w:themeColor="text1"/>
        </w:rPr>
      </w:pPr>
    </w:p>
    <w:p w:rsidR="00A10199" w:rsidRPr="00B95737" w:rsidRDefault="00A10199" w:rsidP="00682B25">
      <w:pPr>
        <w:pStyle w:val="ListParagraph"/>
        <w:numPr>
          <w:ilvl w:val="0"/>
          <w:numId w:val="32"/>
        </w:numPr>
        <w:rPr>
          <w:rFonts w:asciiTheme="majorHAnsi" w:hAnsiTheme="majorHAnsi" w:cstheme="minorHAnsi"/>
          <w:b/>
          <w:bCs/>
          <w:color w:val="000000" w:themeColor="text1"/>
          <w:sz w:val="28"/>
          <w:szCs w:val="28"/>
        </w:rPr>
      </w:pPr>
      <w:r w:rsidRPr="00B95737">
        <w:rPr>
          <w:rFonts w:asciiTheme="majorHAnsi" w:hAnsiTheme="majorHAnsi" w:cstheme="minorHAnsi"/>
          <w:b/>
          <w:bCs/>
          <w:color w:val="000000" w:themeColor="text1"/>
          <w:sz w:val="28"/>
          <w:szCs w:val="28"/>
        </w:rPr>
        <w:t>Easy way to find Noun from Sentences: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First, identify the verb from a sentence and </w:t>
      </w:r>
      <w:r w:rsidR="00AD332E" w:rsidRPr="00711ABB">
        <w:rPr>
          <w:rFonts w:cstheme="minorHAnsi"/>
          <w:color w:val="000000" w:themeColor="text1"/>
        </w:rPr>
        <w:t xml:space="preserve">add </w:t>
      </w:r>
      <w:r w:rsidRPr="00711ABB">
        <w:rPr>
          <w:rFonts w:cstheme="minorHAnsi"/>
          <w:color w:val="000000" w:themeColor="text1"/>
        </w:rPr>
        <w:t>the questions (What</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When</w:t>
      </w:r>
      <w:r>
        <w:rPr>
          <w:rFonts w:cstheme="minorHAnsi"/>
          <w:noProof/>
          <w:color w:val="000000" w:themeColor="text1"/>
        </w:rPr>
        <w:t xml:space="preserve">, </w:t>
      </w:r>
      <w:r w:rsidRPr="00711ABB">
        <w:rPr>
          <w:rFonts w:cstheme="minorHAnsi"/>
          <w:color w:val="000000" w:themeColor="text1"/>
        </w:rPr>
        <w:t>Who</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 xml:space="preserve"> Wher</w:t>
      </w:r>
      <w:r>
        <w:rPr>
          <w:rFonts w:cstheme="minorHAnsi"/>
          <w:noProof/>
          <w:color w:val="000000" w:themeColor="text1"/>
        </w:rPr>
        <w:t>e,</w:t>
      </w:r>
      <w:r w:rsidRPr="00711ABB">
        <w:rPr>
          <w:rFonts w:cstheme="minorHAnsi"/>
          <w:color w:val="000000" w:themeColor="text1"/>
        </w:rPr>
        <w:t xml:space="preserve"> </w:t>
      </w:r>
      <w:r w:rsidRPr="00A10199">
        <w:rPr>
          <w:rFonts w:cstheme="minorHAnsi"/>
          <w:noProof/>
          <w:color w:val="000000" w:themeColor="text1"/>
        </w:rPr>
        <w:t>etc.</w:t>
      </w:r>
      <w:r w:rsidRPr="00711ABB">
        <w:rPr>
          <w:rFonts w:cstheme="minorHAnsi"/>
          <w:color w:val="000000" w:themeColor="text1"/>
        </w:rPr>
        <w:t>)</w:t>
      </w:r>
    </w:p>
    <w:p w:rsidR="00A10199"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Kanishk eats mango.</w:t>
      </w:r>
    </w:p>
    <w:p w:rsidR="00A10199" w:rsidRPr="00711ABB" w:rsidRDefault="00A10199" w:rsidP="005E4041">
      <w:pPr>
        <w:pStyle w:val="exercise"/>
      </w:pPr>
      <w:r w:rsidRPr="00337234">
        <w:rPr>
          <w:rFonts w:hint="cs"/>
          <w:cs/>
        </w:rPr>
        <w:t>कनिष्क आम खाता है।</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Here 'eats' is a verb in the sentence</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2D2E0C" w:rsidRPr="00711ABB">
        <w:rPr>
          <w:rFonts w:cstheme="minorHAnsi"/>
          <w:color w:val="000000" w:themeColor="text1"/>
        </w:rPr>
        <w:t>verb (</w:t>
      </w:r>
      <w:r w:rsidRPr="00711ABB">
        <w:rPr>
          <w:rFonts w:cstheme="minorHAnsi"/>
          <w:color w:val="000000" w:themeColor="text1"/>
        </w:rPr>
        <w:t>eats).</w:t>
      </w:r>
    </w:p>
    <w:p w:rsidR="00A10199" w:rsidRPr="005622B3" w:rsidRDefault="00A10199" w:rsidP="00A10199">
      <w:pPr>
        <w:spacing w:line="240" w:lineRule="auto"/>
        <w:ind w:left="1134"/>
        <w:rPr>
          <w:rFonts w:cstheme="minorHAnsi"/>
          <w:b/>
          <w:bCs/>
          <w:color w:val="000000" w:themeColor="text1"/>
        </w:rPr>
      </w:pPr>
      <w:r w:rsidRPr="00A10199">
        <w:rPr>
          <w:rFonts w:cstheme="minorHAnsi"/>
          <w:b/>
          <w:bCs/>
          <w:noProof/>
          <w:color w:val="000000" w:themeColor="text1"/>
        </w:rPr>
        <w:t>Expl</w:t>
      </w:r>
      <w:r>
        <w:rPr>
          <w:rFonts w:cstheme="minorHAnsi"/>
          <w:b/>
          <w:bCs/>
          <w:noProof/>
          <w:color w:val="000000" w:themeColor="text1"/>
        </w:rPr>
        <w:t>an</w:t>
      </w:r>
      <w:r w:rsidRPr="00A10199">
        <w:rPr>
          <w:rFonts w:cstheme="minorHAnsi"/>
          <w:b/>
          <w:bCs/>
          <w:noProof/>
          <w:color w:val="000000" w:themeColor="text1"/>
        </w:rPr>
        <w:t>ation</w:t>
      </w:r>
      <w:r w:rsidRPr="00711ABB">
        <w:rPr>
          <w:rFonts w:cstheme="minorHAnsi"/>
          <w:b/>
          <w:bCs/>
          <w:color w:val="000000" w:themeColor="text1"/>
        </w:rPr>
        <w:t xml:space="preserve">: </w:t>
      </w:r>
    </w:p>
    <w:p w:rsidR="00A10199" w:rsidRPr="00337234" w:rsidRDefault="00A10199" w:rsidP="00A10199">
      <w:pPr>
        <w:pStyle w:val="boolformate"/>
      </w:pPr>
      <w:r w:rsidRPr="00337234">
        <w:t xml:space="preserve">Who </w:t>
      </w:r>
      <w:r w:rsidR="002D2E0C" w:rsidRPr="00337234">
        <w:t>eats?? Answer</w:t>
      </w:r>
      <w:r w:rsidRPr="00337234">
        <w:t xml:space="preserve"> is Kanishk so Kanishk is a noun.</w:t>
      </w:r>
    </w:p>
    <w:p w:rsidR="00A10199" w:rsidRPr="00337234" w:rsidRDefault="00A10199" w:rsidP="00A10199">
      <w:pPr>
        <w:pStyle w:val="boolformate"/>
      </w:pPr>
      <w:r w:rsidRPr="00337234">
        <w:t xml:space="preserve">What </w:t>
      </w:r>
      <w:r w:rsidR="002D2E0C" w:rsidRPr="00337234">
        <w:t>eats?? Answer</w:t>
      </w:r>
      <w:r w:rsidRPr="00337234">
        <w:t xml:space="preserve"> is mango so mango is also a noun.</w:t>
      </w:r>
    </w:p>
    <w:p w:rsidR="00A10199" w:rsidRPr="00711ABB" w:rsidRDefault="00CB30CF" w:rsidP="00CB30CF">
      <w:pPr>
        <w:spacing w:line="240" w:lineRule="auto"/>
        <w:ind w:left="1170"/>
        <w:rPr>
          <w:rFonts w:cstheme="minorHAnsi"/>
          <w:color w:val="000000" w:themeColor="text1"/>
        </w:rPr>
      </w:pPr>
      <w:r w:rsidRPr="00711ABB">
        <w:rPr>
          <w:rFonts w:cstheme="minorHAnsi"/>
          <w:b/>
          <w:bCs/>
          <w:color w:val="000000" w:themeColor="text1"/>
        </w:rPr>
        <w:t>For Example</w:t>
      </w:r>
    </w:p>
    <w:p w:rsidR="00A10199" w:rsidRPr="00162971" w:rsidRDefault="00A10199" w:rsidP="00162971">
      <w:pPr>
        <w:pStyle w:val="ListParagraph"/>
        <w:numPr>
          <w:ilvl w:val="0"/>
          <w:numId w:val="57"/>
        </w:numPr>
        <w:ind w:left="2610"/>
        <w:rPr>
          <w:rStyle w:val="hindiChar"/>
          <w:rFonts w:asciiTheme="minorHAnsi" w:hAnsiTheme="minorHAnsi" w:cstheme="minorHAnsi"/>
          <w:color w:val="000000" w:themeColor="text1"/>
          <w:sz w:val="22"/>
          <w:szCs w:val="22"/>
        </w:rPr>
      </w:pPr>
      <w:r w:rsidRPr="00337234">
        <w:rPr>
          <w:rStyle w:val="dotChar"/>
        </w:rPr>
        <w:t>Gaurav is learning English from Spokeies.</w:t>
      </w:r>
      <w:r>
        <w:br/>
      </w:r>
      <w:r w:rsidRPr="00337234">
        <w:rPr>
          <w:rStyle w:val="hindiChar"/>
        </w:rPr>
        <w:t>गौरव स्पोकीज से अंग्रेजी सीख रहा है।</w:t>
      </w:r>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In this sentence 'learning' is a verb</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AD332E" w:rsidRPr="00711ABB">
        <w:rPr>
          <w:rFonts w:cstheme="minorHAnsi"/>
          <w:color w:val="000000" w:themeColor="text1"/>
        </w:rPr>
        <w:t>verb (</w:t>
      </w:r>
      <w:r w:rsidRPr="00711ABB">
        <w:rPr>
          <w:rFonts w:cstheme="minorHAnsi"/>
          <w:color w:val="000000" w:themeColor="text1"/>
        </w:rPr>
        <w:t>learning).</w:t>
      </w:r>
    </w:p>
    <w:p w:rsidR="00A10199" w:rsidRPr="00337234" w:rsidRDefault="00A10199" w:rsidP="00A10199">
      <w:pPr>
        <w:spacing w:line="240" w:lineRule="auto"/>
        <w:ind w:left="1134"/>
        <w:rPr>
          <w:rFonts w:cstheme="minorHAnsi"/>
          <w:b/>
          <w:bCs/>
          <w:color w:val="000000" w:themeColor="text1"/>
        </w:rPr>
      </w:pPr>
      <w:r w:rsidRPr="00A10199">
        <w:rPr>
          <w:rFonts w:cstheme="minorHAnsi"/>
          <w:b/>
          <w:bCs/>
          <w:noProof/>
          <w:color w:val="000000" w:themeColor="text1"/>
        </w:rPr>
        <w:t>Expl</w:t>
      </w:r>
      <w:r>
        <w:rPr>
          <w:rFonts w:cstheme="minorHAnsi"/>
          <w:b/>
          <w:bCs/>
          <w:noProof/>
          <w:color w:val="000000" w:themeColor="text1"/>
        </w:rPr>
        <w:t>an</w:t>
      </w:r>
      <w:r w:rsidRPr="00A10199">
        <w:rPr>
          <w:rFonts w:cstheme="minorHAnsi"/>
          <w:b/>
          <w:bCs/>
          <w:noProof/>
          <w:color w:val="000000" w:themeColor="text1"/>
        </w:rPr>
        <w:t>ation</w:t>
      </w:r>
      <w:r w:rsidRPr="00711ABB">
        <w:rPr>
          <w:rFonts w:cstheme="minorHAnsi"/>
          <w:b/>
          <w:bCs/>
          <w:color w:val="000000" w:themeColor="text1"/>
        </w:rPr>
        <w:t xml:space="preserve">: </w:t>
      </w:r>
    </w:p>
    <w:p w:rsidR="00A10199" w:rsidRPr="00711ABB" w:rsidRDefault="00A10199" w:rsidP="00A10199">
      <w:pPr>
        <w:pStyle w:val="dot"/>
      </w:pPr>
      <w:r w:rsidRPr="00711ABB">
        <w:t xml:space="preserve">Who is </w:t>
      </w:r>
      <w:r w:rsidR="002D2E0C" w:rsidRPr="00711ABB">
        <w:t>‘learning’?? Answer</w:t>
      </w:r>
      <w:r w:rsidRPr="00711ABB">
        <w:t xml:space="preserve"> is Gaurav so Gaurav is a noun.</w:t>
      </w:r>
    </w:p>
    <w:p w:rsidR="00A10199" w:rsidRPr="00711ABB" w:rsidRDefault="00A10199" w:rsidP="00A10199">
      <w:pPr>
        <w:pStyle w:val="dot"/>
      </w:pPr>
      <w:r>
        <w:t xml:space="preserve"> </w:t>
      </w:r>
      <w:r w:rsidRPr="00711ABB">
        <w:t xml:space="preserve">What is </w:t>
      </w:r>
      <w:r w:rsidR="002D2E0C" w:rsidRPr="00711ABB">
        <w:t>‘learning’?? Answer</w:t>
      </w:r>
      <w:r>
        <w:t xml:space="preserve"> </w:t>
      </w:r>
      <w:r w:rsidRPr="00D9127D">
        <w:rPr>
          <w:noProof/>
        </w:rPr>
        <w:t>is</w:t>
      </w:r>
      <w:r>
        <w:t xml:space="preserve"> English so English is also a </w:t>
      </w:r>
      <w:r w:rsidRPr="00711ABB">
        <w:t>noun.</w:t>
      </w:r>
    </w:p>
    <w:p w:rsidR="00A10199" w:rsidRDefault="00A10199" w:rsidP="00A10199">
      <w:pPr>
        <w:pStyle w:val="dot"/>
      </w:pPr>
      <w:r w:rsidRPr="00711ABB">
        <w:t xml:space="preserve">Where is ‘learning’?? </w:t>
      </w:r>
      <w:r w:rsidR="002D2E0C">
        <w:t>The</w:t>
      </w:r>
      <w:r>
        <w:t xml:space="preserve"> </w:t>
      </w:r>
      <w:r w:rsidRPr="00A10199">
        <w:rPr>
          <w:noProof/>
        </w:rPr>
        <w:t>answer</w:t>
      </w:r>
      <w:r w:rsidRPr="00711ABB">
        <w:t xml:space="preserve"> </w:t>
      </w:r>
      <w:r>
        <w:t xml:space="preserve">is Spokeies so Spokeies is also </w:t>
      </w:r>
      <w:r w:rsidR="00CB30CF">
        <w:t>a noun.</w:t>
      </w:r>
    </w:p>
    <w:p w:rsidR="00F22A98" w:rsidRPr="00F22A98" w:rsidRDefault="00F22A98" w:rsidP="00F22A98">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162971" w:rsidRPr="00162971" w:rsidRDefault="00162971" w:rsidP="00162971">
      <w:pPr>
        <w:pStyle w:val="dot"/>
        <w:rPr>
          <w:rStyle w:val="dotChar"/>
          <w:b/>
          <w:color w:val="000000" w:themeColor="text1"/>
        </w:rPr>
      </w:pPr>
      <w:r w:rsidRPr="00162971">
        <w:rPr>
          <w:rStyle w:val="dotChar"/>
          <w:b/>
        </w:rPr>
        <w:t>Rakesh will burn crackers on Diwali.</w:t>
      </w:r>
    </w:p>
    <w:p w:rsidR="00162971" w:rsidRPr="00F22A98" w:rsidRDefault="00162971" w:rsidP="00F22A98">
      <w:pPr>
        <w:ind w:left="2610"/>
        <w:rPr>
          <w:rFonts w:ascii="Nirmala UI" w:hAnsi="Nirmala UI" w:cs="Nirmala UI"/>
          <w:sz w:val="20"/>
          <w:szCs w:val="20"/>
        </w:rPr>
      </w:pPr>
      <w:r w:rsidRPr="00162971">
        <w:rPr>
          <w:rFonts w:ascii="Nirmala UI" w:hAnsi="Nirmala UI" w:cs="Nirmala UI"/>
          <w:sz w:val="20"/>
          <w:szCs w:val="20"/>
          <w:cs/>
        </w:rPr>
        <w:t>दिवाली पर राकेश पटाखे जलाएंगे।</w:t>
      </w:r>
    </w:p>
    <w:p w:rsidR="00732A2E" w:rsidRDefault="00A10199" w:rsidP="00F22A98">
      <w:pPr>
        <w:spacing w:line="240" w:lineRule="auto"/>
        <w:ind w:left="1134"/>
        <w:rPr>
          <w:rFonts w:cstheme="minorHAnsi"/>
          <w:color w:val="000000" w:themeColor="text1"/>
        </w:rPr>
      </w:pPr>
      <w:r w:rsidRPr="00711ABB">
        <w:rPr>
          <w:rFonts w:cstheme="minorHAnsi"/>
          <w:color w:val="000000" w:themeColor="text1"/>
        </w:rPr>
        <w:t>In this sentence 'burn' is a verb</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E0279D" w:rsidRPr="00711ABB">
        <w:rPr>
          <w:rFonts w:cstheme="minorHAnsi"/>
          <w:color w:val="000000" w:themeColor="text1"/>
        </w:rPr>
        <w:t>verb (</w:t>
      </w:r>
      <w:r w:rsidR="00F22A98">
        <w:rPr>
          <w:rFonts w:cstheme="minorHAnsi"/>
          <w:color w:val="000000" w:themeColor="text1"/>
        </w:rPr>
        <w:t>burn).</w:t>
      </w:r>
    </w:p>
    <w:p w:rsidR="00F22A98" w:rsidRPr="00F22A98" w:rsidRDefault="00F22A98" w:rsidP="00F22A98">
      <w:pPr>
        <w:spacing w:line="240" w:lineRule="auto"/>
        <w:ind w:left="1134"/>
        <w:rPr>
          <w:rFonts w:cstheme="minorHAnsi"/>
          <w:b/>
          <w:bCs/>
          <w:color w:val="000000" w:themeColor="text1"/>
        </w:rPr>
      </w:pPr>
      <w:r w:rsidRPr="00A10199">
        <w:rPr>
          <w:rFonts w:cstheme="minorHAnsi"/>
          <w:b/>
          <w:bCs/>
          <w:noProof/>
          <w:color w:val="000000" w:themeColor="text1"/>
        </w:rPr>
        <w:lastRenderedPageBreak/>
        <w:t>Expl</w:t>
      </w:r>
      <w:r>
        <w:rPr>
          <w:rFonts w:cstheme="minorHAnsi"/>
          <w:b/>
          <w:bCs/>
          <w:noProof/>
          <w:color w:val="000000" w:themeColor="text1"/>
        </w:rPr>
        <w:t>an</w:t>
      </w:r>
      <w:r w:rsidRPr="00A10199">
        <w:rPr>
          <w:rFonts w:cstheme="minorHAnsi"/>
          <w:b/>
          <w:bCs/>
          <w:noProof/>
          <w:color w:val="000000" w:themeColor="text1"/>
        </w:rPr>
        <w:t>ation</w:t>
      </w:r>
      <w:r w:rsidRPr="00711ABB">
        <w:rPr>
          <w:rFonts w:cstheme="minorHAnsi"/>
          <w:b/>
          <w:bCs/>
          <w:color w:val="000000" w:themeColor="text1"/>
        </w:rPr>
        <w:t xml:space="preserve">: </w:t>
      </w:r>
    </w:p>
    <w:p w:rsidR="00A10199" w:rsidRPr="00711ABB" w:rsidRDefault="00A10199" w:rsidP="00A10199">
      <w:pPr>
        <w:pStyle w:val="dot"/>
      </w:pPr>
      <w:r w:rsidRPr="00711ABB">
        <w:t xml:space="preserve">Who will </w:t>
      </w:r>
      <w:r w:rsidR="002D2E0C" w:rsidRPr="00711ABB">
        <w:t>‘burn’?? Answer</w:t>
      </w:r>
      <w:r w:rsidRPr="00711ABB">
        <w:t xml:space="preserve"> is Rakesh so Rakesh is a noun.</w:t>
      </w:r>
    </w:p>
    <w:p w:rsidR="00A10199" w:rsidRPr="00711ABB" w:rsidRDefault="00A10199" w:rsidP="00A10199">
      <w:pPr>
        <w:pStyle w:val="dot"/>
      </w:pPr>
      <w:r w:rsidRPr="00711ABB">
        <w:t xml:space="preserve">What will </w:t>
      </w:r>
      <w:r w:rsidR="002D2E0C" w:rsidRPr="00711ABB">
        <w:t>‘burn’?? Answer</w:t>
      </w:r>
      <w:r w:rsidRPr="00711ABB">
        <w:t xml:space="preserve"> is crackers so crackers is also a noun.</w:t>
      </w:r>
    </w:p>
    <w:p w:rsidR="00A10199" w:rsidRDefault="00A10199" w:rsidP="00CB30CF">
      <w:pPr>
        <w:pStyle w:val="dot"/>
      </w:pPr>
      <w:r w:rsidRPr="00711ABB">
        <w:t xml:space="preserve">When will </w:t>
      </w:r>
      <w:r w:rsidR="002D2E0C" w:rsidRPr="00711ABB">
        <w:t>‘burn’?? Answer</w:t>
      </w:r>
      <w:r w:rsidRPr="00711ABB">
        <w:t xml:space="preserve"> is D</w:t>
      </w:r>
      <w:r w:rsidR="00CB30CF">
        <w:t>iwali so Diwali is also a noun.</w:t>
      </w:r>
    </w:p>
    <w:p w:rsidR="00EC10DB" w:rsidRDefault="00EC10DB" w:rsidP="00EC10DB">
      <w:pPr>
        <w:pStyle w:val="dot"/>
        <w:numPr>
          <w:ilvl w:val="0"/>
          <w:numId w:val="0"/>
        </w:numPr>
        <w:ind w:left="2625"/>
      </w:pPr>
    </w:p>
    <w:p w:rsidR="00EC10DB" w:rsidRPr="00EC10DB" w:rsidRDefault="00EC10DB" w:rsidP="00A40B1A">
      <w:pPr>
        <w:pStyle w:val="star"/>
      </w:pPr>
      <w:r w:rsidRPr="00EC10DB">
        <w:t>Types of noun</w:t>
      </w: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t>Common noun</w:t>
      </w:r>
    </w:p>
    <w:p w:rsidR="007C41AB" w:rsidRDefault="00EC10DB" w:rsidP="00337D79">
      <w:pPr>
        <w:spacing w:before="0" w:after="0" w:line="240" w:lineRule="auto"/>
        <w:ind w:left="1080"/>
      </w:pPr>
      <w:r w:rsidRPr="00EC10DB">
        <w:t>A common noun is a noun th</w:t>
      </w:r>
      <w:r w:rsidR="007C41AB">
        <w:t xml:space="preserve">at refers to people or things or common </w:t>
      </w:r>
      <w:r w:rsidRPr="00EC10DB">
        <w:t xml:space="preserve"> general</w:t>
      </w:r>
      <w:r w:rsidR="00495E7A">
        <w:t>.</w:t>
      </w:r>
    </w:p>
    <w:p w:rsidR="007C41AB" w:rsidRPr="007C41AB" w:rsidRDefault="007C41AB" w:rsidP="00337D79">
      <w:pPr>
        <w:spacing w:before="0" w:after="0" w:line="240" w:lineRule="auto"/>
        <w:ind w:left="1530"/>
        <w:rPr>
          <w:b/>
        </w:rPr>
      </w:pPr>
      <w:r w:rsidRPr="007C41AB">
        <w:rPr>
          <w:b/>
        </w:rPr>
        <w:t>For example</w:t>
      </w:r>
    </w:p>
    <w:p w:rsidR="00575147" w:rsidRDefault="00575147" w:rsidP="00337D79">
      <w:pPr>
        <w:pStyle w:val="dot"/>
        <w:sectPr w:rsidR="00575147" w:rsidSect="00716E86">
          <w:type w:val="continuous"/>
          <w:pgSz w:w="12240" w:h="15840"/>
          <w:pgMar w:top="1440" w:right="1440" w:bottom="1440" w:left="1440" w:header="720" w:footer="720" w:gutter="0"/>
          <w:cols w:space="720"/>
          <w:docGrid w:linePitch="360"/>
        </w:sectPr>
      </w:pPr>
    </w:p>
    <w:p w:rsidR="007C41AB" w:rsidRDefault="007C41AB" w:rsidP="00337D79">
      <w:pPr>
        <w:pStyle w:val="dot"/>
      </w:pPr>
      <w:r>
        <w:lastRenderedPageBreak/>
        <w:t>Boy</w:t>
      </w:r>
    </w:p>
    <w:p w:rsidR="007C41AB" w:rsidRDefault="007C41AB" w:rsidP="00337D79">
      <w:pPr>
        <w:pStyle w:val="dot"/>
      </w:pPr>
      <w:r>
        <w:t xml:space="preserve"> Country</w:t>
      </w:r>
    </w:p>
    <w:p w:rsidR="007C41AB" w:rsidRDefault="007C41AB" w:rsidP="00337D79">
      <w:pPr>
        <w:pStyle w:val="dot"/>
      </w:pPr>
      <w:r>
        <w:t xml:space="preserve"> Bridge</w:t>
      </w:r>
    </w:p>
    <w:p w:rsidR="007C41AB" w:rsidRDefault="007C41AB" w:rsidP="00337D79">
      <w:pPr>
        <w:pStyle w:val="dot"/>
      </w:pPr>
      <w:r>
        <w:t xml:space="preserve"> City</w:t>
      </w:r>
    </w:p>
    <w:p w:rsidR="007C41AB" w:rsidRDefault="007C41AB" w:rsidP="00337D79">
      <w:pPr>
        <w:pStyle w:val="dot"/>
        <w:ind w:left="450"/>
      </w:pPr>
      <w:r>
        <w:lastRenderedPageBreak/>
        <w:t>Birth</w:t>
      </w:r>
    </w:p>
    <w:p w:rsidR="007C41AB" w:rsidRDefault="007C41AB" w:rsidP="00337D79">
      <w:pPr>
        <w:pStyle w:val="dot"/>
        <w:ind w:left="450"/>
      </w:pPr>
      <w:r>
        <w:t>Day</w:t>
      </w:r>
    </w:p>
    <w:p w:rsidR="00EC10DB" w:rsidRDefault="007C41AB" w:rsidP="00337D79">
      <w:pPr>
        <w:pStyle w:val="dot"/>
        <w:ind w:left="450"/>
      </w:pPr>
      <w:r>
        <w:t>Happiness</w:t>
      </w:r>
    </w:p>
    <w:p w:rsidR="007C41AB" w:rsidRPr="00EC10DB" w:rsidRDefault="007C41AB" w:rsidP="00337D79">
      <w:pPr>
        <w:pStyle w:val="dot"/>
        <w:ind w:left="450"/>
      </w:pPr>
      <w:r>
        <w:t>Year</w:t>
      </w:r>
    </w:p>
    <w:p w:rsidR="00575147" w:rsidRPr="00575147" w:rsidRDefault="00575147" w:rsidP="00337D79">
      <w:pPr>
        <w:tabs>
          <w:tab w:val="left" w:pos="1080"/>
        </w:tabs>
        <w:spacing w:before="0" w:after="0" w:line="240" w:lineRule="auto"/>
        <w:rPr>
          <w:rFonts w:asciiTheme="majorHAnsi" w:hAnsiTheme="majorHAnsi"/>
          <w:b/>
          <w:sz w:val="24"/>
          <w:szCs w:val="24"/>
        </w:rPr>
        <w:sectPr w:rsidR="00575147" w:rsidRPr="00575147" w:rsidSect="00575147">
          <w:type w:val="continuous"/>
          <w:pgSz w:w="12240" w:h="15840"/>
          <w:pgMar w:top="1440" w:right="1440" w:bottom="1440" w:left="1440" w:header="720" w:footer="720" w:gutter="0"/>
          <w:cols w:num="2" w:space="720"/>
          <w:docGrid w:linePitch="360"/>
        </w:sectPr>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lastRenderedPageBreak/>
        <w:t>Proper noun</w:t>
      </w:r>
    </w:p>
    <w:p w:rsidR="007C41AB" w:rsidRDefault="00EC10DB" w:rsidP="00337D79">
      <w:pPr>
        <w:spacing w:before="0" w:after="0" w:line="240" w:lineRule="auto"/>
        <w:ind w:left="1080"/>
      </w:pPr>
      <w:r w:rsidRPr="00EC10DB">
        <w:t>A proper noun is a name that identifies a </w:t>
      </w:r>
      <w:r w:rsidRPr="007C41AB">
        <w:t>particular</w:t>
      </w:r>
      <w:r w:rsidR="00495E7A">
        <w:t> person, place, or thing.</w:t>
      </w:r>
    </w:p>
    <w:p w:rsidR="007C41AB" w:rsidRPr="007C41AB" w:rsidRDefault="007C41AB" w:rsidP="00337D79">
      <w:pPr>
        <w:spacing w:before="0" w:after="0" w:line="240" w:lineRule="auto"/>
        <w:ind w:left="1530"/>
        <w:rPr>
          <w:b/>
        </w:rPr>
      </w:pPr>
      <w:r w:rsidRPr="007C41AB">
        <w:rPr>
          <w:b/>
        </w:rPr>
        <w:t>For example</w:t>
      </w:r>
    </w:p>
    <w:p w:rsidR="00575147" w:rsidRDefault="00575147" w:rsidP="00337D79">
      <w:pPr>
        <w:pStyle w:val="dot"/>
        <w:sectPr w:rsidR="00575147" w:rsidSect="00716E86">
          <w:type w:val="continuous"/>
          <w:pgSz w:w="12240" w:h="15840"/>
          <w:pgMar w:top="1440" w:right="1440" w:bottom="1440" w:left="1440" w:header="720" w:footer="720" w:gutter="0"/>
          <w:cols w:space="720"/>
          <w:docGrid w:linePitch="360"/>
        </w:sectPr>
      </w:pPr>
    </w:p>
    <w:p w:rsidR="007C41AB" w:rsidRDefault="007C41AB" w:rsidP="00337D79">
      <w:pPr>
        <w:pStyle w:val="dot"/>
      </w:pPr>
      <w:r>
        <w:lastRenderedPageBreak/>
        <w:t>Kapil</w:t>
      </w:r>
    </w:p>
    <w:p w:rsidR="007C41AB" w:rsidRDefault="007C41AB" w:rsidP="00337D79">
      <w:pPr>
        <w:pStyle w:val="dot"/>
      </w:pPr>
      <w:r>
        <w:t>India</w:t>
      </w:r>
    </w:p>
    <w:p w:rsidR="007C41AB" w:rsidRDefault="007C41AB" w:rsidP="00337D79">
      <w:pPr>
        <w:pStyle w:val="dot"/>
      </w:pPr>
      <w:r>
        <w:t>Uttrakhand</w:t>
      </w:r>
    </w:p>
    <w:p w:rsidR="00EC10DB" w:rsidRDefault="007C41AB" w:rsidP="00337D79">
      <w:pPr>
        <w:pStyle w:val="dot"/>
        <w:ind w:left="450"/>
      </w:pPr>
      <w:r>
        <w:lastRenderedPageBreak/>
        <w:t>Saturday</w:t>
      </w:r>
    </w:p>
    <w:p w:rsidR="007C41AB" w:rsidRDefault="007C41AB" w:rsidP="00337D79">
      <w:pPr>
        <w:pStyle w:val="dot"/>
        <w:ind w:left="450"/>
      </w:pPr>
      <w:r>
        <w:t>May</w:t>
      </w:r>
    </w:p>
    <w:p w:rsidR="00575147" w:rsidRDefault="00495E7A" w:rsidP="00337D79">
      <w:pPr>
        <w:pStyle w:val="dot"/>
        <w:ind w:left="450"/>
        <w:sectPr w:rsidR="00575147" w:rsidSect="00575147">
          <w:type w:val="continuous"/>
          <w:pgSz w:w="12240" w:h="15840"/>
          <w:pgMar w:top="1440" w:right="1440" w:bottom="1440" w:left="1440" w:header="720" w:footer="720" w:gutter="0"/>
          <w:cols w:num="2" w:space="720"/>
          <w:docGrid w:linePitch="360"/>
        </w:sectPr>
      </w:pPr>
      <w:r>
        <w:t>Reliance</w:t>
      </w: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lastRenderedPageBreak/>
        <w:t>Abstract noun</w:t>
      </w:r>
    </w:p>
    <w:p w:rsidR="007C41AB" w:rsidRDefault="00EC10DB" w:rsidP="00337D79">
      <w:pPr>
        <w:spacing w:before="0" w:after="0" w:line="240" w:lineRule="auto"/>
        <w:ind w:left="1080"/>
      </w:pPr>
      <w:r w:rsidRPr="00EC10DB">
        <w:t>An </w:t>
      </w:r>
      <w:r w:rsidRPr="007C41AB">
        <w:t>abstract</w:t>
      </w:r>
      <w:r w:rsidRPr="00EC10DB">
        <w:t> noun is a noun which refers to</w:t>
      </w:r>
      <w:r w:rsidR="007C41AB">
        <w:t xml:space="preserve"> </w:t>
      </w:r>
      <w:r w:rsidR="007C41AB" w:rsidRPr="00EC10DB">
        <w:t>qualities</w:t>
      </w:r>
      <w:r w:rsidR="007C41AB">
        <w:t>,  ideas</w:t>
      </w:r>
      <w:r w:rsidRPr="00EC10DB">
        <w:t>, and </w:t>
      </w:r>
      <w:r w:rsidRPr="007C41AB">
        <w:t>conditions</w:t>
      </w:r>
      <w:r w:rsidR="007C41AB">
        <w:t xml:space="preserve">, these are things </w:t>
      </w:r>
      <w:r w:rsidRPr="00EC10DB">
        <w:t xml:space="preserve"> that cannot be seen or touched and things which have no </w:t>
      </w:r>
      <w:r w:rsidRPr="007C41AB">
        <w:t>physical</w:t>
      </w:r>
      <w:r w:rsidR="007C41AB">
        <w:t> reality.</w:t>
      </w:r>
    </w:p>
    <w:p w:rsidR="007C41AB" w:rsidRPr="007C41AB" w:rsidRDefault="007C41AB" w:rsidP="00337D79">
      <w:pPr>
        <w:spacing w:before="0" w:after="0" w:line="240" w:lineRule="auto"/>
        <w:ind w:left="1530"/>
        <w:rPr>
          <w:b/>
        </w:rPr>
      </w:pPr>
      <w:r w:rsidRPr="007C41AB">
        <w:rPr>
          <w:b/>
        </w:rPr>
        <w:t>For example</w:t>
      </w:r>
    </w:p>
    <w:p w:rsidR="00575147" w:rsidRDefault="00575147" w:rsidP="00337D79">
      <w:pPr>
        <w:pStyle w:val="dot"/>
        <w:sectPr w:rsidR="00575147" w:rsidSect="00716E86">
          <w:type w:val="continuous"/>
          <w:pgSz w:w="12240" w:h="15840"/>
          <w:pgMar w:top="1440" w:right="1440" w:bottom="1440" w:left="1440" w:header="720" w:footer="720" w:gutter="0"/>
          <w:cols w:space="720"/>
          <w:docGrid w:linePitch="360"/>
        </w:sectPr>
      </w:pPr>
    </w:p>
    <w:p w:rsidR="007C41AB" w:rsidRDefault="007C41AB" w:rsidP="00337D79">
      <w:pPr>
        <w:pStyle w:val="dot"/>
      </w:pPr>
      <w:r>
        <w:lastRenderedPageBreak/>
        <w:t>Truth</w:t>
      </w:r>
    </w:p>
    <w:p w:rsidR="007C41AB" w:rsidRDefault="007C41AB" w:rsidP="00337D79">
      <w:pPr>
        <w:pStyle w:val="dot"/>
      </w:pPr>
      <w:r>
        <w:t>Danger</w:t>
      </w:r>
    </w:p>
    <w:p w:rsidR="007C41AB" w:rsidRDefault="007C41AB" w:rsidP="00337D79">
      <w:pPr>
        <w:pStyle w:val="dot"/>
      </w:pPr>
      <w:r>
        <w:t>Happiness</w:t>
      </w:r>
    </w:p>
    <w:p w:rsidR="007C41AB" w:rsidRDefault="007C41AB" w:rsidP="00337D79">
      <w:pPr>
        <w:pStyle w:val="dot"/>
      </w:pPr>
      <w:r>
        <w:t>Time</w:t>
      </w:r>
    </w:p>
    <w:p w:rsidR="007C41AB" w:rsidRDefault="007C41AB" w:rsidP="00337D79">
      <w:pPr>
        <w:pStyle w:val="dot"/>
        <w:ind w:left="450"/>
      </w:pPr>
      <w:r>
        <w:lastRenderedPageBreak/>
        <w:t>Friendship</w:t>
      </w:r>
    </w:p>
    <w:p w:rsidR="00EC10DB" w:rsidRDefault="007C41AB" w:rsidP="00337D79">
      <w:pPr>
        <w:pStyle w:val="dot"/>
        <w:ind w:left="450"/>
      </w:pPr>
      <w:r>
        <w:t>Humour</w:t>
      </w:r>
    </w:p>
    <w:p w:rsidR="007C41AB" w:rsidRDefault="007C41AB" w:rsidP="00337D79">
      <w:pPr>
        <w:pStyle w:val="dot"/>
        <w:ind w:left="450"/>
      </w:pPr>
      <w:r>
        <w:t>Love</w:t>
      </w:r>
    </w:p>
    <w:p w:rsidR="007C41AB" w:rsidRPr="00EC10DB" w:rsidRDefault="007C41AB" w:rsidP="00337D79">
      <w:pPr>
        <w:pStyle w:val="dot"/>
        <w:ind w:left="450"/>
      </w:pPr>
      <w:r>
        <w:t>desigure</w:t>
      </w:r>
    </w:p>
    <w:p w:rsidR="00575147" w:rsidRDefault="00575147" w:rsidP="00337D79">
      <w:pPr>
        <w:pStyle w:val="NormalWeb"/>
        <w:shd w:val="clear" w:color="auto" w:fill="FFFFFF"/>
        <w:spacing w:before="0" w:beforeAutospacing="0" w:after="0" w:afterAutospacing="0"/>
        <w:rPr>
          <w:rFonts w:ascii="Helvetica" w:hAnsi="Helvetica" w:cs="Helvetica"/>
          <w:color w:val="2A2A2A"/>
        </w:rPr>
        <w:sectPr w:rsidR="00575147" w:rsidSect="00575147">
          <w:type w:val="continuous"/>
          <w:pgSz w:w="12240" w:h="15840"/>
          <w:pgMar w:top="1440" w:right="1440" w:bottom="1440" w:left="1440" w:header="720" w:footer="720" w:gutter="0"/>
          <w:cols w:num="2" w:space="720"/>
          <w:docGrid w:linePitch="360"/>
        </w:sectPr>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lastRenderedPageBreak/>
        <w:t>Concrete noun</w:t>
      </w:r>
    </w:p>
    <w:p w:rsidR="00575147" w:rsidRDefault="00EC10DB" w:rsidP="00337D79">
      <w:pPr>
        <w:spacing w:before="0" w:after="0" w:line="240" w:lineRule="auto"/>
        <w:ind w:left="1080"/>
      </w:pPr>
      <w:r w:rsidRPr="00EC10DB">
        <w:t>A concrete noun is a noun which refers to people and to things that exist </w:t>
      </w:r>
      <w:r w:rsidRPr="007C41AB">
        <w:t>physically</w:t>
      </w:r>
      <w:r w:rsidRPr="00EC10DB">
        <w:t> </w:t>
      </w:r>
      <w:r w:rsidR="00575147">
        <w:t>and can be touch or feel.</w:t>
      </w:r>
    </w:p>
    <w:p w:rsidR="00575147" w:rsidRPr="007C41AB" w:rsidRDefault="00575147" w:rsidP="00337D79">
      <w:pPr>
        <w:spacing w:before="0" w:after="0" w:line="240" w:lineRule="auto"/>
        <w:ind w:left="1530"/>
        <w:rPr>
          <w:b/>
        </w:rPr>
      </w:pPr>
      <w:r w:rsidRPr="007C41AB">
        <w:rPr>
          <w:b/>
        </w:rPr>
        <w:t>For example</w:t>
      </w:r>
    </w:p>
    <w:p w:rsidR="00575147" w:rsidRDefault="00575147" w:rsidP="00337D79">
      <w:pPr>
        <w:pStyle w:val="dot"/>
        <w:sectPr w:rsidR="00575147" w:rsidSect="00716E86">
          <w:type w:val="continuous"/>
          <w:pgSz w:w="12240" w:h="15840"/>
          <w:pgMar w:top="1440" w:right="1440" w:bottom="1440" w:left="1440" w:header="720" w:footer="720" w:gutter="0"/>
          <w:cols w:space="720"/>
          <w:docGrid w:linePitch="360"/>
        </w:sectPr>
      </w:pPr>
    </w:p>
    <w:p w:rsidR="00575147" w:rsidRDefault="00575147" w:rsidP="00337D79">
      <w:pPr>
        <w:pStyle w:val="dot"/>
      </w:pPr>
      <w:r>
        <w:lastRenderedPageBreak/>
        <w:t>Cat</w:t>
      </w:r>
    </w:p>
    <w:p w:rsidR="00575147" w:rsidRDefault="00575147" w:rsidP="00337D79">
      <w:pPr>
        <w:pStyle w:val="dot"/>
      </w:pPr>
      <w:r>
        <w:t>House</w:t>
      </w:r>
    </w:p>
    <w:p w:rsidR="00575147" w:rsidRDefault="00575147" w:rsidP="00337D79">
      <w:pPr>
        <w:pStyle w:val="dot"/>
      </w:pPr>
      <w:r>
        <w:t>Tea</w:t>
      </w:r>
    </w:p>
    <w:p w:rsidR="00575147" w:rsidRDefault="00575147" w:rsidP="00337D79">
      <w:pPr>
        <w:pStyle w:val="dot"/>
      </w:pPr>
      <w:r>
        <w:t>Tree</w:t>
      </w:r>
    </w:p>
    <w:p w:rsidR="00575147" w:rsidRDefault="00575147" w:rsidP="00337D79">
      <w:pPr>
        <w:pStyle w:val="dot"/>
        <w:ind w:left="450"/>
      </w:pPr>
      <w:r>
        <w:lastRenderedPageBreak/>
        <w:t>Rain</w:t>
      </w:r>
    </w:p>
    <w:p w:rsidR="00575147" w:rsidRDefault="00575147" w:rsidP="00337D79">
      <w:pPr>
        <w:pStyle w:val="dot"/>
        <w:ind w:left="450"/>
      </w:pPr>
      <w:r>
        <w:t>Mountain</w:t>
      </w:r>
    </w:p>
    <w:p w:rsidR="00575147" w:rsidRDefault="00575147" w:rsidP="00337D79">
      <w:pPr>
        <w:pStyle w:val="dot"/>
        <w:ind w:left="450"/>
      </w:pPr>
      <w:r>
        <w:t>Beach</w:t>
      </w:r>
    </w:p>
    <w:p w:rsidR="00575147" w:rsidRDefault="00575147" w:rsidP="00337D79">
      <w:pPr>
        <w:pStyle w:val="dot"/>
        <w:ind w:left="450"/>
      </w:pPr>
      <w:r>
        <w:t>Song</w:t>
      </w:r>
    </w:p>
    <w:p w:rsidR="00575147" w:rsidRDefault="00575147" w:rsidP="00153CB8">
      <w:pPr>
        <w:spacing w:before="0" w:after="0" w:line="240" w:lineRule="auto"/>
        <w:sectPr w:rsidR="00575147" w:rsidSect="00575147">
          <w:type w:val="continuous"/>
          <w:pgSz w:w="12240" w:h="15840"/>
          <w:pgMar w:top="1440" w:right="1440" w:bottom="1440" w:left="1440" w:header="720" w:footer="720" w:gutter="0"/>
          <w:cols w:num="2" w:space="720"/>
          <w:docGrid w:linePitch="360"/>
        </w:sectPr>
      </w:pPr>
    </w:p>
    <w:p w:rsidR="00575147" w:rsidRDefault="00575147" w:rsidP="00153CB8">
      <w:pPr>
        <w:spacing w:before="0" w:after="0" w:line="240" w:lineRule="auto"/>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t>Countable noun.</w:t>
      </w:r>
    </w:p>
    <w:p w:rsidR="00EC10DB" w:rsidRPr="00153CB8" w:rsidRDefault="00EC10DB" w:rsidP="00153CB8">
      <w:pPr>
        <w:spacing w:before="0" w:after="0" w:line="240" w:lineRule="auto"/>
        <w:ind w:left="1080"/>
      </w:pPr>
      <w:r w:rsidRPr="00EC10DB">
        <w:t xml:space="preserve">An </w:t>
      </w:r>
      <w:r w:rsidRPr="007C41AB">
        <w:t>countable</w:t>
      </w:r>
      <w:r w:rsidR="00575147">
        <w:t xml:space="preserve"> noun is a noun you can count and can exist in singular and plural form</w:t>
      </w:r>
    </w:p>
    <w:p w:rsidR="00575147" w:rsidRDefault="00575147" w:rsidP="00337D79">
      <w:pPr>
        <w:spacing w:before="0" w:after="0" w:line="240" w:lineRule="auto"/>
        <w:ind w:left="1530"/>
        <w:rPr>
          <w:b/>
        </w:rPr>
      </w:pPr>
      <w:r w:rsidRPr="007C41AB">
        <w:rPr>
          <w:b/>
        </w:rPr>
        <w:t>For example</w:t>
      </w:r>
    </w:p>
    <w:p w:rsidR="007F6278" w:rsidRDefault="007F6278" w:rsidP="00337D79">
      <w:pPr>
        <w:pStyle w:val="dot"/>
        <w:sectPr w:rsidR="007F6278" w:rsidSect="00716E86">
          <w:type w:val="continuous"/>
          <w:pgSz w:w="12240" w:h="15840"/>
          <w:pgMar w:top="1440" w:right="1440" w:bottom="1440" w:left="1440" w:header="720" w:footer="720" w:gutter="0"/>
          <w:cols w:space="720"/>
          <w:docGrid w:linePitch="360"/>
        </w:sectPr>
      </w:pPr>
    </w:p>
    <w:p w:rsidR="00575147" w:rsidRDefault="00575147" w:rsidP="00337D79">
      <w:pPr>
        <w:pStyle w:val="dot"/>
      </w:pPr>
      <w:r>
        <w:lastRenderedPageBreak/>
        <w:t>Book</w:t>
      </w:r>
    </w:p>
    <w:p w:rsidR="00575147" w:rsidRDefault="00575147" w:rsidP="00337D79">
      <w:pPr>
        <w:pStyle w:val="dot"/>
      </w:pPr>
      <w:r>
        <w:t>People</w:t>
      </w:r>
    </w:p>
    <w:p w:rsidR="00575147" w:rsidRDefault="00575147" w:rsidP="00337D79">
      <w:pPr>
        <w:pStyle w:val="dot"/>
      </w:pPr>
      <w:r>
        <w:t>Children</w:t>
      </w:r>
    </w:p>
    <w:p w:rsidR="00575147" w:rsidRDefault="00575147" w:rsidP="00495E7A">
      <w:pPr>
        <w:pStyle w:val="dot"/>
        <w:ind w:left="2610" w:hanging="360"/>
      </w:pPr>
      <w:r>
        <w:t>Employes</w:t>
      </w:r>
    </w:p>
    <w:p w:rsidR="00575147" w:rsidRDefault="007F6278" w:rsidP="00337D79">
      <w:pPr>
        <w:pStyle w:val="dot"/>
        <w:ind w:left="540"/>
      </w:pPr>
      <w:r>
        <w:lastRenderedPageBreak/>
        <w:t>Ball</w:t>
      </w:r>
    </w:p>
    <w:p w:rsidR="007F6278" w:rsidRDefault="007F6278" w:rsidP="00337D79">
      <w:pPr>
        <w:pStyle w:val="dot"/>
        <w:ind w:left="540"/>
      </w:pPr>
      <w:r>
        <w:t>Boy</w:t>
      </w:r>
    </w:p>
    <w:p w:rsidR="007F6278" w:rsidRDefault="007F6278" w:rsidP="00337D79">
      <w:pPr>
        <w:pStyle w:val="dot"/>
        <w:ind w:left="540"/>
      </w:pPr>
      <w:r>
        <w:t xml:space="preserve">Cat </w:t>
      </w:r>
    </w:p>
    <w:p w:rsidR="007F6278" w:rsidRPr="007C41AB" w:rsidRDefault="007F6278" w:rsidP="00337D79">
      <w:pPr>
        <w:pStyle w:val="dot"/>
        <w:ind w:left="540"/>
      </w:pPr>
      <w:r>
        <w:t>car</w:t>
      </w:r>
    </w:p>
    <w:p w:rsidR="007F6278" w:rsidRDefault="007F6278" w:rsidP="00337D79">
      <w:pPr>
        <w:pStyle w:val="NormalWeb"/>
        <w:shd w:val="clear" w:color="auto" w:fill="FFFFFF"/>
        <w:spacing w:before="0" w:beforeAutospacing="0" w:after="0" w:afterAutospacing="0"/>
        <w:ind w:left="1080"/>
        <w:rPr>
          <w:rFonts w:ascii="Nirmala UI" w:hAnsi="Nirmala UI" w:cs="Nirmala UI"/>
          <w:sz w:val="20"/>
          <w:szCs w:val="20"/>
          <w:lang w:val="en-US"/>
        </w:rPr>
        <w:sectPr w:rsidR="007F6278" w:rsidSect="007F6278">
          <w:type w:val="continuous"/>
          <w:pgSz w:w="12240" w:h="15840"/>
          <w:pgMar w:top="1440" w:right="1440" w:bottom="1440" w:left="1440" w:header="720" w:footer="720" w:gutter="0"/>
          <w:cols w:num="2" w:space="720"/>
          <w:docGrid w:linePitch="360"/>
        </w:sectPr>
      </w:pPr>
    </w:p>
    <w:p w:rsidR="00575147" w:rsidRDefault="00575147" w:rsidP="00337D79">
      <w:pPr>
        <w:pStyle w:val="NormalWeb"/>
        <w:shd w:val="clear" w:color="auto" w:fill="FFFFFF"/>
        <w:spacing w:before="0" w:beforeAutospacing="0" w:after="0" w:afterAutospacing="0"/>
        <w:ind w:left="1080"/>
        <w:rPr>
          <w:rFonts w:ascii="Nirmala UI" w:hAnsi="Nirmala UI" w:cs="Nirmala UI"/>
          <w:sz w:val="20"/>
          <w:szCs w:val="20"/>
          <w:lang w:val="en-US"/>
        </w:rPr>
      </w:pPr>
    </w:p>
    <w:p w:rsidR="00153CB8" w:rsidRPr="00575147" w:rsidRDefault="00153CB8" w:rsidP="00337D79">
      <w:pPr>
        <w:pStyle w:val="NormalWeb"/>
        <w:shd w:val="clear" w:color="auto" w:fill="FFFFFF"/>
        <w:spacing w:before="0" w:beforeAutospacing="0" w:after="0" w:afterAutospacing="0"/>
        <w:ind w:left="1080"/>
        <w:rPr>
          <w:rFonts w:ascii="Nirmala UI" w:hAnsi="Nirmala UI" w:cs="Nirmala UI"/>
          <w:sz w:val="20"/>
          <w:szCs w:val="20"/>
          <w:lang w:val="en-US"/>
        </w:rPr>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lastRenderedPageBreak/>
        <w:t>Uncountable noun.</w:t>
      </w:r>
    </w:p>
    <w:p w:rsidR="00EC10DB" w:rsidRPr="00EC10DB" w:rsidRDefault="00EC10DB" w:rsidP="00337D79">
      <w:pPr>
        <w:spacing w:before="0" w:after="0" w:line="240" w:lineRule="auto"/>
        <w:ind w:left="1080"/>
      </w:pPr>
      <w:r w:rsidRPr="00EC10DB">
        <w:t>An</w:t>
      </w:r>
      <w:r w:rsidR="00153CB8">
        <w:t xml:space="preserve"> uncountable noun is a noun </w:t>
      </w:r>
      <w:r w:rsidRPr="00EC10DB">
        <w:t xml:space="preserve">cannot </w:t>
      </w:r>
      <w:r w:rsidR="00153CB8">
        <w:t xml:space="preserve">be </w:t>
      </w:r>
      <w:r w:rsidRPr="00EC10DB">
        <w:t>count.</w:t>
      </w:r>
    </w:p>
    <w:p w:rsidR="007F6278" w:rsidRPr="007C41AB" w:rsidRDefault="007F6278" w:rsidP="00337D79">
      <w:pPr>
        <w:spacing w:before="0" w:after="0" w:line="240" w:lineRule="auto"/>
        <w:ind w:left="1530"/>
        <w:rPr>
          <w:b/>
        </w:rPr>
      </w:pPr>
      <w:r w:rsidRPr="007C41AB">
        <w:rPr>
          <w:b/>
        </w:rPr>
        <w:t>For example</w:t>
      </w:r>
    </w:p>
    <w:p w:rsidR="007F6278" w:rsidRDefault="007F6278" w:rsidP="00337D79">
      <w:pPr>
        <w:pStyle w:val="dot"/>
        <w:sectPr w:rsidR="007F6278" w:rsidSect="00716E86">
          <w:type w:val="continuous"/>
          <w:pgSz w:w="12240" w:h="15840"/>
          <w:pgMar w:top="1440" w:right="1440" w:bottom="1440" w:left="1440" w:header="720" w:footer="720" w:gutter="0"/>
          <w:cols w:space="720"/>
          <w:docGrid w:linePitch="360"/>
        </w:sectPr>
      </w:pPr>
    </w:p>
    <w:p w:rsidR="007F6278" w:rsidRDefault="007F6278" w:rsidP="00337D79">
      <w:pPr>
        <w:pStyle w:val="dot"/>
      </w:pPr>
      <w:r>
        <w:lastRenderedPageBreak/>
        <w:t>Rice</w:t>
      </w:r>
    </w:p>
    <w:p w:rsidR="007F6278" w:rsidRDefault="007F6278" w:rsidP="00337D79">
      <w:pPr>
        <w:pStyle w:val="dot"/>
      </w:pPr>
      <w:r>
        <w:t xml:space="preserve">Tea </w:t>
      </w:r>
    </w:p>
    <w:p w:rsidR="007F6278" w:rsidRDefault="007F6278" w:rsidP="00337D79">
      <w:pPr>
        <w:pStyle w:val="dot"/>
      </w:pPr>
      <w:r>
        <w:t>Sugar</w:t>
      </w:r>
    </w:p>
    <w:p w:rsidR="007F6278" w:rsidRDefault="007F6278" w:rsidP="00337D79">
      <w:pPr>
        <w:pStyle w:val="dot"/>
      </w:pPr>
      <w:r>
        <w:t>Water</w:t>
      </w:r>
    </w:p>
    <w:p w:rsidR="007F6278" w:rsidRDefault="007F6278" w:rsidP="00337D79">
      <w:pPr>
        <w:pStyle w:val="dot"/>
        <w:ind w:left="540"/>
      </w:pPr>
      <w:r>
        <w:lastRenderedPageBreak/>
        <w:t>Milk</w:t>
      </w:r>
    </w:p>
    <w:p w:rsidR="007F6278" w:rsidRDefault="007F6278" w:rsidP="00337D79">
      <w:pPr>
        <w:pStyle w:val="dot"/>
        <w:ind w:left="540"/>
      </w:pPr>
      <w:r>
        <w:t>Happiness</w:t>
      </w:r>
    </w:p>
    <w:p w:rsidR="007F6278" w:rsidRDefault="007F6278" w:rsidP="00337D79">
      <w:pPr>
        <w:pStyle w:val="dot"/>
        <w:ind w:left="540"/>
      </w:pPr>
      <w:r>
        <w:t>Cheese</w:t>
      </w:r>
    </w:p>
    <w:p w:rsidR="007F6278" w:rsidRDefault="007F6278" w:rsidP="00337D79">
      <w:pPr>
        <w:pStyle w:val="dot"/>
        <w:ind w:left="540"/>
      </w:pPr>
      <w:r>
        <w:t>electricity</w:t>
      </w:r>
    </w:p>
    <w:p w:rsidR="007F6278" w:rsidRDefault="007F6278" w:rsidP="00337D79">
      <w:pPr>
        <w:spacing w:before="0" w:after="0" w:line="240" w:lineRule="auto"/>
        <w:ind w:left="1080"/>
        <w:rPr>
          <w:rFonts w:ascii="Mangal" w:hAnsi="Mangal" w:cs="Mangal"/>
          <w:sz w:val="20"/>
          <w:szCs w:val="20"/>
        </w:rPr>
        <w:sectPr w:rsidR="007F6278" w:rsidSect="007F6278">
          <w:type w:val="continuous"/>
          <w:pgSz w:w="12240" w:h="15840"/>
          <w:pgMar w:top="1440" w:right="1440" w:bottom="1440" w:left="1440" w:header="720" w:footer="720" w:gutter="0"/>
          <w:cols w:num="2" w:space="720"/>
          <w:docGrid w:linePitch="360"/>
        </w:sectPr>
      </w:pPr>
    </w:p>
    <w:p w:rsidR="007C41AB" w:rsidRPr="007C41AB" w:rsidRDefault="007C41AB" w:rsidP="00337D79">
      <w:pPr>
        <w:spacing w:before="0" w:after="0" w:line="240" w:lineRule="auto"/>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r w:rsidRPr="00EC10DB">
        <w:rPr>
          <w:rFonts w:asciiTheme="majorHAnsi" w:hAnsiTheme="majorHAnsi"/>
          <w:b/>
          <w:sz w:val="24"/>
          <w:szCs w:val="24"/>
        </w:rPr>
        <w:t>Compound Nouns</w:t>
      </w:r>
    </w:p>
    <w:p w:rsidR="00EC10DB" w:rsidRDefault="00660401" w:rsidP="00337D79">
      <w:pPr>
        <w:pStyle w:val="NormalWeb"/>
        <w:shd w:val="clear" w:color="auto" w:fill="FFFFFF"/>
        <w:spacing w:before="0" w:beforeAutospacing="0" w:after="0" w:afterAutospacing="0"/>
        <w:ind w:left="1170"/>
        <w:rPr>
          <w:rFonts w:cstheme="minorHAnsi"/>
          <w:color w:val="000000" w:themeColor="text1"/>
          <w:lang w:val="en-IN" w:eastAsia="en-IN"/>
        </w:rPr>
      </w:pPr>
      <w:r>
        <w:rPr>
          <w:rFonts w:cstheme="minorHAnsi"/>
          <w:color w:val="000000" w:themeColor="text1"/>
          <w:lang w:val="en-IN" w:eastAsia="en-IN"/>
        </w:rPr>
        <w:t>When two or more words</w:t>
      </w:r>
      <w:r w:rsidRPr="00711ABB">
        <w:rPr>
          <w:rFonts w:cstheme="minorHAnsi"/>
          <w:color w:val="000000" w:themeColor="text1"/>
          <w:lang w:val="en-IN" w:eastAsia="en-IN"/>
        </w:rPr>
        <w:t xml:space="preserve"> together form a single noun called Compound noun.</w:t>
      </w:r>
    </w:p>
    <w:p w:rsidR="00660401" w:rsidRDefault="00660401" w:rsidP="00337D79">
      <w:pPr>
        <w:spacing w:before="0" w:after="0" w:line="240" w:lineRule="auto"/>
        <w:ind w:left="1260"/>
      </w:pPr>
      <w:r w:rsidRPr="00660401">
        <w:t>Most compound nouns are [noun + noun] or [adjective + noun]</w:t>
      </w:r>
      <w:r>
        <w:t>.</w:t>
      </w:r>
    </w:p>
    <w:p w:rsidR="00660401" w:rsidRDefault="00660401" w:rsidP="00337D79">
      <w:pPr>
        <w:spacing w:before="0" w:after="0" w:line="240" w:lineRule="auto"/>
        <w:ind w:left="1530"/>
        <w:rPr>
          <w:b/>
        </w:rPr>
      </w:pPr>
      <w:r w:rsidRPr="007C41AB">
        <w:rPr>
          <w:b/>
        </w:rPr>
        <w:t>For example</w:t>
      </w:r>
    </w:p>
    <w:p w:rsidR="00EF1150" w:rsidRDefault="00EF1150" w:rsidP="00337D79">
      <w:pPr>
        <w:pStyle w:val="dot"/>
        <w:sectPr w:rsidR="00EF1150" w:rsidSect="00716E86">
          <w:type w:val="continuous"/>
          <w:pgSz w:w="12240" w:h="15840"/>
          <w:pgMar w:top="1440" w:right="1440" w:bottom="1440" w:left="1440" w:header="720" w:footer="720" w:gutter="0"/>
          <w:cols w:space="720"/>
          <w:docGrid w:linePitch="360"/>
        </w:sectPr>
      </w:pPr>
    </w:p>
    <w:p w:rsidR="00660401" w:rsidRDefault="00660401" w:rsidP="00337D79">
      <w:pPr>
        <w:pStyle w:val="dot"/>
      </w:pPr>
      <w:r>
        <w:lastRenderedPageBreak/>
        <w:t>Cat food</w:t>
      </w:r>
    </w:p>
    <w:p w:rsidR="00660401" w:rsidRDefault="00660401" w:rsidP="00337D79">
      <w:pPr>
        <w:pStyle w:val="dot"/>
      </w:pPr>
      <w:r>
        <w:t>Block buster</w:t>
      </w:r>
    </w:p>
    <w:p w:rsidR="00660401" w:rsidRDefault="00660401" w:rsidP="00337D79">
      <w:pPr>
        <w:pStyle w:val="dot"/>
      </w:pPr>
      <w:r>
        <w:t>Breakfast</w:t>
      </w:r>
    </w:p>
    <w:p w:rsidR="00660401" w:rsidRDefault="00660401" w:rsidP="00337D79">
      <w:pPr>
        <w:pStyle w:val="dot"/>
      </w:pPr>
      <w:r>
        <w:t>Full moon</w:t>
      </w:r>
    </w:p>
    <w:p w:rsidR="00660401" w:rsidRPr="007C41AB" w:rsidRDefault="00660401" w:rsidP="00337D79">
      <w:pPr>
        <w:pStyle w:val="dot"/>
        <w:ind w:left="630"/>
      </w:pPr>
      <w:r>
        <w:lastRenderedPageBreak/>
        <w:t>Washing machine</w:t>
      </w:r>
    </w:p>
    <w:p w:rsidR="00660401" w:rsidRDefault="00660401" w:rsidP="00337D79">
      <w:pPr>
        <w:pStyle w:val="dot"/>
        <w:ind w:left="630"/>
      </w:pPr>
      <w:r>
        <w:t>Software</w:t>
      </w:r>
    </w:p>
    <w:p w:rsidR="00EF1150" w:rsidRDefault="00EF1150" w:rsidP="00337D79">
      <w:pPr>
        <w:pStyle w:val="dot"/>
        <w:ind w:left="630"/>
      </w:pPr>
      <w:r>
        <w:t>Sunset</w:t>
      </w:r>
    </w:p>
    <w:p w:rsidR="00EF1150" w:rsidRDefault="00EF1150" w:rsidP="00337D79">
      <w:pPr>
        <w:pStyle w:val="dot"/>
        <w:ind w:left="630"/>
      </w:pPr>
      <w:r>
        <w:t>Swimming pool</w:t>
      </w:r>
    </w:p>
    <w:p w:rsidR="00EF1150" w:rsidRDefault="00EF1150" w:rsidP="00337D79">
      <w:pPr>
        <w:spacing w:before="0" w:after="0" w:line="240" w:lineRule="auto"/>
        <w:sectPr w:rsidR="00EF1150" w:rsidSect="00EF1150">
          <w:type w:val="continuous"/>
          <w:pgSz w:w="12240" w:h="15840"/>
          <w:pgMar w:top="1440" w:right="1440" w:bottom="1440" w:left="1440" w:header="720" w:footer="720" w:gutter="0"/>
          <w:cols w:num="2" w:space="720"/>
          <w:docGrid w:linePitch="360"/>
        </w:sectPr>
      </w:pPr>
    </w:p>
    <w:p w:rsidR="00660401" w:rsidRDefault="00660401" w:rsidP="00337D79">
      <w:pPr>
        <w:pStyle w:val="NormalWeb"/>
        <w:shd w:val="clear" w:color="auto" w:fill="FFFFFF"/>
        <w:spacing w:before="0" w:beforeAutospacing="0" w:after="0" w:afterAutospacing="0"/>
        <w:rPr>
          <w:rFonts w:ascii="Helvetica" w:hAnsi="Helvetica" w:cs="Helvetica"/>
          <w:color w:val="2A2A2A"/>
        </w:rPr>
      </w:pPr>
    </w:p>
    <w:p w:rsidR="00EC10DB" w:rsidRPr="00EC10DB" w:rsidRDefault="00EC10DB" w:rsidP="00337D79">
      <w:pPr>
        <w:pStyle w:val="ListParagraph"/>
        <w:numPr>
          <w:ilvl w:val="0"/>
          <w:numId w:val="95"/>
        </w:numPr>
        <w:tabs>
          <w:tab w:val="left" w:pos="1080"/>
        </w:tabs>
        <w:spacing w:before="0" w:after="0"/>
        <w:ind w:left="1080"/>
        <w:rPr>
          <w:rFonts w:asciiTheme="majorHAnsi" w:hAnsiTheme="majorHAnsi"/>
          <w:b/>
          <w:sz w:val="24"/>
          <w:szCs w:val="24"/>
        </w:rPr>
      </w:pPr>
      <w:bookmarkStart w:id="30" w:name="collective_nouns"/>
      <w:bookmarkEnd w:id="30"/>
      <w:r w:rsidRPr="00EC10DB">
        <w:rPr>
          <w:rFonts w:asciiTheme="majorHAnsi" w:hAnsiTheme="majorHAnsi"/>
          <w:b/>
          <w:sz w:val="24"/>
          <w:szCs w:val="24"/>
        </w:rPr>
        <w:t>Collective nouns</w:t>
      </w:r>
    </w:p>
    <w:p w:rsidR="00EF1150" w:rsidRDefault="00EC10DB" w:rsidP="00337D79">
      <w:pPr>
        <w:spacing w:before="0" w:after="0" w:line="240" w:lineRule="auto"/>
        <w:ind w:left="1080"/>
      </w:pPr>
      <w:r w:rsidRPr="00EC10DB">
        <w:t>Collective nouns refe</w:t>
      </w:r>
      <w:r w:rsidR="00EF1150">
        <w:t>r to groups of people or things.</w:t>
      </w:r>
    </w:p>
    <w:p w:rsidR="00EF1150" w:rsidRDefault="00EF1150" w:rsidP="00337D79">
      <w:pPr>
        <w:spacing w:before="0" w:after="0" w:line="240" w:lineRule="auto"/>
        <w:ind w:left="1530"/>
        <w:rPr>
          <w:b/>
        </w:rPr>
      </w:pPr>
      <w:r w:rsidRPr="007C41AB">
        <w:rPr>
          <w:b/>
        </w:rPr>
        <w:t>For example</w:t>
      </w:r>
    </w:p>
    <w:p w:rsidR="00EF1150" w:rsidRDefault="00EF1150" w:rsidP="00337D79">
      <w:pPr>
        <w:pStyle w:val="dot"/>
        <w:numPr>
          <w:ilvl w:val="0"/>
          <w:numId w:val="0"/>
        </w:numPr>
        <w:sectPr w:rsidR="00EF1150" w:rsidSect="00716E86">
          <w:type w:val="continuous"/>
          <w:pgSz w:w="12240" w:h="15840"/>
          <w:pgMar w:top="1440" w:right="1440" w:bottom="1440" w:left="1440" w:header="720" w:footer="720" w:gutter="0"/>
          <w:cols w:space="720"/>
          <w:docGrid w:linePitch="360"/>
        </w:sectPr>
      </w:pPr>
    </w:p>
    <w:p w:rsidR="00EF1150" w:rsidRDefault="00EF1150" w:rsidP="00337D79">
      <w:pPr>
        <w:pStyle w:val="dot"/>
      </w:pPr>
      <w:r>
        <w:lastRenderedPageBreak/>
        <w:t>Audience</w:t>
      </w:r>
    </w:p>
    <w:p w:rsidR="00EF1150" w:rsidRDefault="00EF1150" w:rsidP="00337D79">
      <w:pPr>
        <w:pStyle w:val="dot"/>
      </w:pPr>
      <w:r>
        <w:t>Family</w:t>
      </w:r>
    </w:p>
    <w:p w:rsidR="00EF1150" w:rsidRDefault="00EF1150" w:rsidP="00337D79">
      <w:pPr>
        <w:pStyle w:val="dot"/>
      </w:pPr>
      <w:r>
        <w:t>Group</w:t>
      </w:r>
    </w:p>
    <w:p w:rsidR="00EF1150" w:rsidRDefault="00EF1150" w:rsidP="00337D79">
      <w:pPr>
        <w:pStyle w:val="dot"/>
      </w:pPr>
      <w:r>
        <w:t>Village</w:t>
      </w:r>
    </w:p>
    <w:p w:rsidR="00EF1150" w:rsidRDefault="00EF1150" w:rsidP="00337D79">
      <w:pPr>
        <w:pStyle w:val="dot"/>
        <w:ind w:left="720"/>
      </w:pPr>
      <w:r>
        <w:lastRenderedPageBreak/>
        <w:t>pack</w:t>
      </w:r>
    </w:p>
    <w:p w:rsidR="00EF1150" w:rsidRDefault="00EF1150" w:rsidP="00337D79">
      <w:pPr>
        <w:pStyle w:val="dot"/>
        <w:ind w:left="720"/>
      </w:pPr>
      <w:r>
        <w:t>Government</w:t>
      </w:r>
    </w:p>
    <w:p w:rsidR="00EF1150" w:rsidRDefault="00EF1150" w:rsidP="00337D79">
      <w:pPr>
        <w:pStyle w:val="dot"/>
        <w:ind w:left="720"/>
      </w:pPr>
      <w:r>
        <w:t>Team</w:t>
      </w:r>
    </w:p>
    <w:p w:rsidR="00EF1150" w:rsidRDefault="00EC10DB" w:rsidP="00DB3119">
      <w:pPr>
        <w:pStyle w:val="dot"/>
        <w:ind w:left="720"/>
      </w:pPr>
      <w:r w:rsidRPr="00EC10DB">
        <w:t xml:space="preserve"> jury</w:t>
      </w:r>
    </w:p>
    <w:p w:rsidR="00DB3119" w:rsidRDefault="00DB3119" w:rsidP="00DB3119">
      <w:pPr>
        <w:pStyle w:val="dot"/>
        <w:numPr>
          <w:ilvl w:val="0"/>
          <w:numId w:val="0"/>
        </w:numPr>
        <w:ind w:left="2625" w:hanging="357"/>
        <w:sectPr w:rsidR="00DB3119" w:rsidSect="00EF1150">
          <w:type w:val="continuous"/>
          <w:pgSz w:w="12240" w:h="15840"/>
          <w:pgMar w:top="1440" w:right="1440" w:bottom="1440" w:left="1440" w:header="720" w:footer="720" w:gutter="0"/>
          <w:cols w:num="2" w:space="720"/>
          <w:docGrid w:linePitch="360"/>
        </w:sectPr>
      </w:pPr>
    </w:p>
    <w:p w:rsidR="00DB3119" w:rsidRDefault="00DB3119">
      <w:pPr>
        <w:spacing w:before="0" w:after="200"/>
      </w:pPr>
    </w:p>
    <w:p w:rsidR="00DB3119" w:rsidRPr="00711ABB" w:rsidRDefault="00DB3119" w:rsidP="00DB3119">
      <w:pPr>
        <w:spacing w:before="0" w:after="200"/>
        <w:rPr>
          <w:ins w:id="31" w:author="kappu" w:date="2019-09-02T21:18:00Z"/>
          <w:noProof/>
          <w:color w:val="000000" w:themeColor="text1"/>
          <w:lang w:bidi="hi-IN"/>
        </w:rPr>
      </w:pPr>
      <w:r w:rsidRPr="00DB3119">
        <w:rPr>
          <w:noProof/>
          <w:color w:val="000000" w:themeColor="text1"/>
        </w:rPr>
        <w:drawing>
          <wp:inline distT="0" distB="0" distL="0" distR="0" wp14:anchorId="7B7764EF" wp14:editId="2E6818D1">
            <wp:extent cx="5061098" cy="2860158"/>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B3119" w:rsidRDefault="00DB3119">
      <w:pPr>
        <w:spacing w:before="0" w:after="200"/>
      </w:pPr>
    </w:p>
    <w:p w:rsidR="00552BC2" w:rsidRPr="00DB3119" w:rsidRDefault="00552BC2">
      <w:pPr>
        <w:spacing w:before="0" w:after="200"/>
      </w:pPr>
    </w:p>
    <w:tbl>
      <w:tblPr>
        <w:tblpPr w:leftFromText="180" w:rightFromText="180" w:vertAnchor="text" w:horzAnchor="margin" w:tblpY="61"/>
        <w:tblW w:w="8330" w:type="dxa"/>
        <w:tblLook w:val="04A0" w:firstRow="1" w:lastRow="0" w:firstColumn="1" w:lastColumn="0" w:noHBand="0" w:noVBand="1"/>
      </w:tblPr>
      <w:tblGrid>
        <w:gridCol w:w="1518"/>
        <w:gridCol w:w="3527"/>
        <w:gridCol w:w="3285"/>
      </w:tblGrid>
      <w:tr w:rsidR="00DB3119" w:rsidRPr="00711ABB" w:rsidTr="00DB3119">
        <w:trPr>
          <w:trHeight w:val="295"/>
        </w:trPr>
        <w:tc>
          <w:tcPr>
            <w:tcW w:w="1518" w:type="dxa"/>
            <w:tcBorders>
              <w:top w:val="single" w:sz="8" w:space="0" w:color="auto"/>
              <w:left w:val="single" w:sz="8" w:space="0" w:color="auto"/>
              <w:bottom w:val="single" w:sz="8" w:space="0" w:color="auto"/>
              <w:right w:val="single" w:sz="8" w:space="0" w:color="auto"/>
            </w:tcBorders>
            <w:shd w:val="clear" w:color="000000" w:fill="FDE9D9" w:themeFill="accent6" w:themeFillTint="33"/>
            <w:hideMark/>
          </w:tcPr>
          <w:p w:rsidR="00DB3119" w:rsidRPr="00711ABB" w:rsidRDefault="00DB3119" w:rsidP="00DB311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lastRenderedPageBreak/>
              <w:t>Noun Type</w:t>
            </w:r>
          </w:p>
        </w:tc>
        <w:tc>
          <w:tcPr>
            <w:tcW w:w="3527" w:type="dxa"/>
            <w:tcBorders>
              <w:top w:val="single" w:sz="8" w:space="0" w:color="auto"/>
              <w:left w:val="nil"/>
              <w:bottom w:val="single" w:sz="8" w:space="0" w:color="auto"/>
              <w:right w:val="single" w:sz="8" w:space="0" w:color="auto"/>
            </w:tcBorders>
            <w:shd w:val="clear" w:color="000000" w:fill="FDE9D9" w:themeFill="accent6" w:themeFillTint="33"/>
            <w:hideMark/>
          </w:tcPr>
          <w:p w:rsidR="00DB3119" w:rsidRPr="00711ABB" w:rsidRDefault="00DB3119" w:rsidP="00DB311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Definition</w:t>
            </w:r>
          </w:p>
        </w:tc>
        <w:tc>
          <w:tcPr>
            <w:tcW w:w="3285" w:type="dxa"/>
            <w:tcBorders>
              <w:top w:val="single" w:sz="8" w:space="0" w:color="auto"/>
              <w:left w:val="nil"/>
              <w:bottom w:val="single" w:sz="8" w:space="0" w:color="auto"/>
              <w:right w:val="single" w:sz="8" w:space="0" w:color="auto"/>
            </w:tcBorders>
            <w:shd w:val="clear" w:color="000000" w:fill="FDE9D9" w:themeFill="accent6" w:themeFillTint="33"/>
            <w:hideMark/>
          </w:tcPr>
          <w:p w:rsidR="00DB3119" w:rsidRPr="00711ABB" w:rsidRDefault="00DB3119" w:rsidP="00DB311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Common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Common noun is a noun that refers to people or things in common or general.</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Man, Mountain, State, Ocean, Country, Building, Airline</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Proper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Proper noun is a name that identifies a particular person, place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Kanishk, Himalaya, Uttar Pradesh, Delhi, Atlantic Ocean, Pacific Ocean, Australia, India</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Abstract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An abstract noun is the nouns which don’t exist physically and that can’t be seen and touched.</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Love, Wealth, Happiness, Pride, Fear, Belief, Friendship</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Concrete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concrete noun is the nouns which we can see and touch physically.</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House, Book, Bird, Banana, Clock, Cooker, Chair, Apple</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Countable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countable noun is the nouns which can be counted and can be available in singular or plural form.</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Bag, Ball, Cat, Egg, Train, Country, Book, Phone</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Uncountable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uncountable noun refers to things that normally can't be counted.</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Milk, Snow, Rain, Water, Music, Aggression, Advice, Fuel</w:t>
            </w:r>
          </w:p>
        </w:tc>
      </w:tr>
      <w:tr w:rsidR="00DB3119" w:rsidRPr="00711ABB" w:rsidTr="00DB3119">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Compound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two or more nouns together form a single noun called Compound noun.</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Tablecloth, Eyeglasses, Sunlight, Snowflake, Sister-in-law, Mother-in-law</w:t>
            </w:r>
          </w:p>
        </w:tc>
      </w:tr>
      <w:tr w:rsidR="00DB3119" w:rsidRPr="00711ABB" w:rsidTr="00DB3119">
        <w:trPr>
          <w:trHeight w:val="1350"/>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DB3119" w:rsidRPr="00711ABB" w:rsidRDefault="00DB3119" w:rsidP="00DB3119">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Collective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collective noun refers to groups of people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DB3119" w:rsidRPr="00711ABB" w:rsidRDefault="00DB3119" w:rsidP="00DB311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Bunch, Audience, Flock, Team, Group, Village, Herd (of cattle, of buffalo, of antelope,of moose),School (of fish),Gaggle (of geese),Colony (of bats, of ants</w:t>
            </w:r>
            <w:r>
              <w:rPr>
                <w:rFonts w:eastAsia="Times New Roman" w:cstheme="minorHAnsi"/>
                <w:color w:val="000000" w:themeColor="text1"/>
                <w:lang w:val="en-IN" w:eastAsia="en-IN"/>
              </w:rPr>
              <w:t>).</w:t>
            </w:r>
          </w:p>
        </w:tc>
      </w:tr>
    </w:tbl>
    <w:p w:rsidR="00732A2E" w:rsidRPr="00CB30CF" w:rsidRDefault="00732A2E" w:rsidP="00732A2E">
      <w:pPr>
        <w:pStyle w:val="dot"/>
        <w:numPr>
          <w:ilvl w:val="0"/>
          <w:numId w:val="0"/>
        </w:numPr>
        <w:ind w:left="2625" w:hanging="357"/>
      </w:pPr>
    </w:p>
    <w:p w:rsidR="00A10199" w:rsidRPr="00711ABB" w:rsidRDefault="00A10199" w:rsidP="00A10199">
      <w:pPr>
        <w:rPr>
          <w:color w:val="000000" w:themeColor="text1"/>
        </w:rPr>
      </w:pPr>
    </w:p>
    <w:p w:rsidR="00A10199" w:rsidRPr="00711ABB" w:rsidRDefault="00A10199" w:rsidP="00A10199">
      <w:pPr>
        <w:rPr>
          <w:color w:val="000000" w:themeColor="text1"/>
        </w:rPr>
      </w:pPr>
    </w:p>
    <w:p w:rsidR="00A10199" w:rsidRPr="00711ABB" w:rsidRDefault="00CB30CF" w:rsidP="00DB3119">
      <w:pPr>
        <w:pStyle w:val="Heading3"/>
      </w:pPr>
      <w:r>
        <w:rPr>
          <w:noProof/>
          <w:lang w:bidi="hi-IN"/>
        </w:rPr>
        <w:br w:type="page"/>
      </w:r>
      <w:bookmarkStart w:id="32" w:name="_Toc18392254"/>
      <w:r w:rsidR="00A10199" w:rsidRPr="00711ABB">
        <w:lastRenderedPageBreak/>
        <w:t>Pronoun</w:t>
      </w:r>
      <w:bookmarkEnd w:id="32"/>
    </w:p>
    <w:p w:rsidR="00A10199" w:rsidRDefault="00A10199" w:rsidP="00A10199">
      <w:pPr>
        <w:spacing w:line="240" w:lineRule="auto"/>
        <w:ind w:left="1134"/>
        <w:rPr>
          <w:rFonts w:cstheme="minorHAnsi"/>
          <w:b/>
          <w:bCs/>
          <w:color w:val="000000" w:themeColor="text1"/>
        </w:rPr>
      </w:pPr>
      <w:r w:rsidRPr="00711ABB">
        <w:rPr>
          <w:rFonts w:cstheme="minorHAnsi"/>
          <w:color w:val="000000" w:themeColor="text1"/>
        </w:rPr>
        <w:t>A pronoun is a word which is used in place of a noun in the sentences</w:t>
      </w:r>
      <w:r w:rsidRPr="00711ABB">
        <w:rPr>
          <w:rFonts w:cstheme="minorHAnsi"/>
          <w:b/>
          <w:bCs/>
          <w:color w:val="000000" w:themeColor="text1"/>
        </w:rPr>
        <w:t xml:space="preserve">. </w:t>
      </w:r>
    </w:p>
    <w:p w:rsidR="00A10199" w:rsidRPr="000C34D8" w:rsidRDefault="00A10199" w:rsidP="00CB30CF">
      <w:pPr>
        <w:ind w:left="1170" w:hanging="1260"/>
        <w:rPr>
          <w:rFonts w:ascii="Nirmala UI" w:hAnsi="Nirmala UI" w:cs="Nirmala UI"/>
          <w:sz w:val="20"/>
          <w:szCs w:val="20"/>
        </w:rPr>
      </w:pPr>
      <w:r>
        <w:br/>
      </w:r>
      <w:r w:rsidRPr="000C34D8">
        <w:rPr>
          <w:rFonts w:ascii="Nirmala UI" w:hAnsi="Nirmala UI" w:cs="Nirmala UI"/>
          <w:sz w:val="20"/>
          <w:szCs w:val="20"/>
        </w:rPr>
        <w:t>पुनरावृत्ति से बचने के लिए संज्ञा या संज्ञा वाक्यांश के स्थान पर एक सर्वनाम”</w:t>
      </w:r>
      <w:r w:rsidRPr="000C34D8">
        <w:rPr>
          <w:rFonts w:cstheme="minorHAnsi"/>
        </w:rPr>
        <w:t>Pronoun”</w:t>
      </w:r>
      <w:r w:rsidRPr="000C34D8">
        <w:rPr>
          <w:rFonts w:ascii="Nirmala UI" w:hAnsi="Nirmala UI" w:cs="Nirmala UI"/>
          <w:sz w:val="20"/>
          <w:szCs w:val="20"/>
        </w:rPr>
        <w:t xml:space="preserve"> का उपयोग किया जाता है।</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w:t>
      </w:r>
      <w:r w:rsidRPr="00A10199">
        <w:rPr>
          <w:rFonts w:cstheme="minorHAnsi"/>
          <w:b/>
          <w:bCs/>
          <w:noProof/>
          <w:color w:val="000000" w:themeColor="text1"/>
        </w:rPr>
        <w:t>Example</w:t>
      </w:r>
      <w:r w:rsidRPr="00711ABB">
        <w:rPr>
          <w:rFonts w:cstheme="minorHAnsi"/>
          <w:b/>
          <w:bCs/>
          <w:color w:val="000000" w:themeColor="text1"/>
        </w:rPr>
        <w:t xml:space="preserve"> He, She, It, They, I, Me, We, Us, Him</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Her</w:t>
      </w:r>
      <w:r w:rsidRPr="00711ABB">
        <w:rPr>
          <w:rFonts w:cstheme="minorHAnsi"/>
          <w:b/>
          <w:bCs/>
          <w:color w:val="000000" w:themeColor="text1"/>
        </w:rPr>
        <w:t>.</w:t>
      </w:r>
    </w:p>
    <w:p w:rsidR="00A10199" w:rsidRPr="00711ABB" w:rsidRDefault="00A10199" w:rsidP="00A10199">
      <w:pPr>
        <w:spacing w:line="240" w:lineRule="auto"/>
        <w:ind w:left="1440"/>
        <w:rPr>
          <w:rFonts w:cstheme="minorHAnsi"/>
          <w:color w:val="000000" w:themeColor="text1"/>
        </w:rPr>
      </w:pPr>
      <w:r w:rsidRPr="00711ABB">
        <w:rPr>
          <w:rFonts w:cstheme="minorHAnsi"/>
          <w:color w:val="000000" w:themeColor="text1"/>
        </w:rPr>
        <w:t>Use of Pronoun in the sentences:</w:t>
      </w:r>
    </w:p>
    <w:p w:rsidR="00A10199" w:rsidRDefault="00A10199" w:rsidP="00A10199">
      <w:pPr>
        <w:pStyle w:val="dot"/>
      </w:pPr>
      <w:r w:rsidRPr="00711ABB">
        <w:t>My Father is talking. “He is talking.”</w:t>
      </w:r>
    </w:p>
    <w:p w:rsidR="00A10199" w:rsidRPr="000C34D8" w:rsidRDefault="00A10199" w:rsidP="00A10199">
      <w:pPr>
        <w:pStyle w:val="boolformate"/>
        <w:ind w:left="2700"/>
        <w:rPr>
          <w:rFonts w:ascii="Nirmala UI" w:hAnsi="Nirmala UI" w:cs="Nirmala UI"/>
          <w:sz w:val="20"/>
          <w:szCs w:val="20"/>
        </w:rPr>
      </w:pPr>
      <w:r w:rsidRPr="000C34D8">
        <w:rPr>
          <w:rFonts w:ascii="Nirmala UI" w:hAnsi="Nirmala UI" w:cs="Nirmala UI"/>
          <w:sz w:val="20"/>
          <w:szCs w:val="20"/>
        </w:rPr>
        <w:t>मेरे पिता बात कर रहे हैं। "वह बात कर रहे हैं।“</w:t>
      </w:r>
    </w:p>
    <w:p w:rsidR="00A10199" w:rsidRDefault="00A10199" w:rsidP="00A10199">
      <w:pPr>
        <w:pStyle w:val="dot"/>
      </w:pPr>
      <w:r w:rsidRPr="00711ABB">
        <w:t>My mother is calling. “She is calling”</w:t>
      </w:r>
    </w:p>
    <w:p w:rsidR="00A10199" w:rsidRPr="000C34D8" w:rsidRDefault="00A10199" w:rsidP="00A10199">
      <w:pPr>
        <w:pStyle w:val="boolformate"/>
        <w:ind w:left="2700"/>
        <w:rPr>
          <w:rFonts w:ascii="Nirmala UI" w:hAnsi="Nirmala UI" w:cs="Nirmala UI"/>
          <w:sz w:val="20"/>
          <w:szCs w:val="20"/>
        </w:rPr>
      </w:pPr>
      <w:r w:rsidRPr="000C34D8">
        <w:rPr>
          <w:rFonts w:ascii="Nirmala UI" w:hAnsi="Nirmala UI" w:cs="Nirmala UI"/>
          <w:sz w:val="20"/>
          <w:szCs w:val="20"/>
        </w:rPr>
        <w:t>मेरी माँ बुला रही है। "वह बुला रही है</w:t>
      </w:r>
      <w:r w:rsidR="00CB30CF" w:rsidRPr="000C34D8">
        <w:rPr>
          <w:rFonts w:ascii="Nirmala UI" w:hAnsi="Nirmala UI" w:cs="Nirmala UI"/>
          <w:sz w:val="20"/>
          <w:szCs w:val="20"/>
        </w:rPr>
        <w:t>।”</w:t>
      </w:r>
    </w:p>
    <w:p w:rsidR="00A10199" w:rsidRPr="008A4936" w:rsidRDefault="00A10199" w:rsidP="00A10199"/>
    <w:p w:rsidR="00CB30CF" w:rsidRPr="000C34D8" w:rsidRDefault="00A10199" w:rsidP="00D8198D">
      <w:pPr>
        <w:pStyle w:val="star"/>
        <w:spacing w:after="0"/>
      </w:pPr>
      <w:r w:rsidRPr="00711ABB">
        <w:t>Types of Pronoun:</w:t>
      </w: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Personal pronouns</w:t>
      </w:r>
    </w:p>
    <w:p w:rsidR="00A10199" w:rsidRDefault="00A10199" w:rsidP="00A10199">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Personal pronouns replace nouns representing people.</w:t>
      </w:r>
    </w:p>
    <w:p w:rsidR="00A10199" w:rsidRDefault="00A10199" w:rsidP="00A10199">
      <w:pPr>
        <w:spacing w:line="240" w:lineRule="auto"/>
        <w:ind w:left="1418" w:hanging="284"/>
        <w:rPr>
          <w:rFonts w:cstheme="minorHAnsi"/>
          <w:b/>
          <w:color w:val="000000" w:themeColor="text1"/>
          <w:shd w:val="clear" w:color="auto" w:fill="FFFFFF"/>
        </w:rPr>
      </w:pPr>
      <w:r w:rsidRPr="00711ABB">
        <w:rPr>
          <w:rFonts w:cstheme="minorHAnsi"/>
          <w:color w:val="000000" w:themeColor="text1"/>
          <w:shd w:val="clear" w:color="auto" w:fill="FFFFFF"/>
        </w:rPr>
        <w:t xml:space="preserve"> </w:t>
      </w:r>
      <w:r w:rsidRPr="008A4936">
        <w:rPr>
          <w:rFonts w:cstheme="minorHAnsi"/>
          <w:b/>
          <w:color w:val="000000" w:themeColor="text1"/>
          <w:shd w:val="clear" w:color="auto" w:fill="FFFFFF"/>
        </w:rPr>
        <w:t xml:space="preserve">For example </w:t>
      </w:r>
    </w:p>
    <w:p w:rsidR="00A10199" w:rsidRPr="00711ABB" w:rsidRDefault="00A10199" w:rsidP="00A10199">
      <w:pPr>
        <w:pStyle w:val="dot"/>
        <w:rPr>
          <w:shd w:val="clear" w:color="auto" w:fill="FFFFFF"/>
        </w:rPr>
      </w:pPr>
      <w:r w:rsidRPr="00711ABB">
        <w:rPr>
          <w:shd w:val="clear" w:color="auto" w:fill="FFFFFF"/>
        </w:rPr>
        <w:t>He</w:t>
      </w:r>
      <w:r w:rsidRPr="00A10199">
        <w:rPr>
          <w:noProof/>
          <w:shd w:val="clear" w:color="auto" w:fill="FFFFFF"/>
        </w:rPr>
        <w:t>,</w:t>
      </w:r>
      <w:r>
        <w:rPr>
          <w:noProof/>
          <w:shd w:val="clear" w:color="auto" w:fill="FFFFFF"/>
        </w:rPr>
        <w:t xml:space="preserve"> </w:t>
      </w:r>
      <w:r w:rsidRPr="00A10199">
        <w:rPr>
          <w:noProof/>
          <w:shd w:val="clear" w:color="auto" w:fill="FFFFFF"/>
        </w:rPr>
        <w:t>She,</w:t>
      </w:r>
      <w:r>
        <w:rPr>
          <w:noProof/>
          <w:shd w:val="clear" w:color="auto" w:fill="FFFFFF"/>
        </w:rPr>
        <w:t xml:space="preserve"> </w:t>
      </w:r>
      <w:r w:rsidRPr="00A10199">
        <w:rPr>
          <w:noProof/>
          <w:shd w:val="clear" w:color="auto" w:fill="FFFFFF"/>
        </w:rPr>
        <w:t>They,</w:t>
      </w:r>
      <w:r>
        <w:rPr>
          <w:noProof/>
          <w:shd w:val="clear" w:color="auto" w:fill="FFFFFF"/>
        </w:rPr>
        <w:t xml:space="preserve"> </w:t>
      </w:r>
      <w:r w:rsidRPr="00A10199">
        <w:rPr>
          <w:noProof/>
          <w:shd w:val="clear" w:color="auto" w:fill="FFFFFF"/>
        </w:rPr>
        <w:t>I,</w:t>
      </w:r>
      <w:r>
        <w:rPr>
          <w:noProof/>
          <w:shd w:val="clear" w:color="auto" w:fill="FFFFFF"/>
        </w:rPr>
        <w:t xml:space="preserve"> </w:t>
      </w:r>
      <w:r w:rsidRPr="00A10199">
        <w:rPr>
          <w:noProof/>
          <w:shd w:val="clear" w:color="auto" w:fill="FFFFFF"/>
        </w:rPr>
        <w:t>We,</w:t>
      </w:r>
      <w:r>
        <w:rPr>
          <w:noProof/>
          <w:shd w:val="clear" w:color="auto" w:fill="FFFFFF"/>
        </w:rPr>
        <w:t xml:space="preserve"> </w:t>
      </w:r>
      <w:r w:rsidRPr="00A10199">
        <w:rPr>
          <w:noProof/>
          <w:shd w:val="clear" w:color="auto" w:fill="FFFFFF"/>
        </w:rPr>
        <w:t>It,</w:t>
      </w:r>
      <w:r>
        <w:rPr>
          <w:noProof/>
          <w:shd w:val="clear" w:color="auto" w:fill="FFFFFF"/>
        </w:rPr>
        <w:t xml:space="preserve"> </w:t>
      </w:r>
      <w:r w:rsidRPr="00A10199">
        <w:rPr>
          <w:noProof/>
          <w:shd w:val="clear" w:color="auto" w:fill="FFFFFF"/>
        </w:rPr>
        <w:t>You,</w:t>
      </w:r>
      <w:r>
        <w:rPr>
          <w:noProof/>
          <w:shd w:val="clear" w:color="auto" w:fill="FFFFFF"/>
        </w:rPr>
        <w:t xml:space="preserve"> </w:t>
      </w:r>
      <w:r w:rsidRPr="00A10199">
        <w:rPr>
          <w:noProof/>
          <w:shd w:val="clear" w:color="auto" w:fill="FFFFFF"/>
        </w:rPr>
        <w:t>They</w:t>
      </w:r>
      <w:r w:rsidRPr="00711ABB">
        <w:rPr>
          <w:shd w:val="clear" w:color="auto" w:fill="FFFFFF"/>
        </w:rPr>
        <w:t>.</w:t>
      </w:r>
    </w:p>
    <w:p w:rsidR="00A10199" w:rsidRDefault="00A10199" w:rsidP="00A10199">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It is primarily associated with a person i.e. first person, second person, or third person in grammar.</w:t>
      </w:r>
    </w:p>
    <w:p w:rsidR="00A10199" w:rsidRPr="00711ABB" w:rsidRDefault="00A10199" w:rsidP="00A10199">
      <w:pPr>
        <w:spacing w:line="240" w:lineRule="auto"/>
        <w:ind w:left="1418" w:hanging="284"/>
        <w:rPr>
          <w:rFonts w:cstheme="minorHAnsi"/>
          <w:color w:val="000000" w:themeColor="text1"/>
          <w:shd w:val="clear" w:color="auto" w:fill="FFFFFF"/>
        </w:rPr>
      </w:pPr>
      <w:r w:rsidRPr="008A4936">
        <w:rPr>
          <w:rFonts w:cstheme="minorHAnsi"/>
          <w:b/>
          <w:color w:val="000000" w:themeColor="text1"/>
          <w:shd w:val="clear" w:color="auto" w:fill="FFFFFF"/>
        </w:rPr>
        <w:t>For example</w:t>
      </w:r>
    </w:p>
    <w:p w:rsidR="00A10199" w:rsidRDefault="00A10199" w:rsidP="00A10199">
      <w:pPr>
        <w:pStyle w:val="dot"/>
        <w:rPr>
          <w:shd w:val="clear" w:color="auto" w:fill="FFFFFF"/>
        </w:rPr>
      </w:pPr>
      <w:r w:rsidRPr="00711ABB">
        <w:rPr>
          <w:shd w:val="clear" w:color="auto" w:fill="FFFFFF"/>
        </w:rPr>
        <w:t>He lives in Delhi.</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दिल्ली में रहता है।</w:t>
      </w:r>
    </w:p>
    <w:p w:rsidR="00A10199" w:rsidRDefault="00A10199" w:rsidP="00A10199">
      <w:pPr>
        <w:pStyle w:val="dot"/>
        <w:rPr>
          <w:shd w:val="clear" w:color="auto" w:fill="FFFFFF"/>
        </w:rPr>
      </w:pPr>
      <w:r w:rsidRPr="00711ABB">
        <w:rPr>
          <w:shd w:val="clear" w:color="auto" w:fill="FFFFFF"/>
        </w:rPr>
        <w:t>She lives in London.</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लंदन मे रहती है।</w:t>
      </w:r>
    </w:p>
    <w:p w:rsidR="00A10199" w:rsidRDefault="00A10199" w:rsidP="00A10199">
      <w:pPr>
        <w:pStyle w:val="dot"/>
        <w:rPr>
          <w:shd w:val="clear" w:color="auto" w:fill="FFFFFF"/>
        </w:rPr>
      </w:pPr>
      <w:r w:rsidRPr="00711ABB">
        <w:rPr>
          <w:shd w:val="clear" w:color="auto" w:fill="FFFFFF"/>
        </w:rPr>
        <w:t>They are going to Agra this weekend.</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 इस सप्ताह के अंत में आगरा जा रहे हैं।</w:t>
      </w:r>
    </w:p>
    <w:p w:rsidR="00A10199" w:rsidRDefault="00A10199" w:rsidP="00A10199">
      <w:pPr>
        <w:pStyle w:val="dot"/>
        <w:rPr>
          <w:shd w:val="clear" w:color="auto" w:fill="FFFFFF"/>
        </w:rPr>
      </w:pPr>
      <w:r w:rsidRPr="00711ABB">
        <w:rPr>
          <w:shd w:val="clear" w:color="auto" w:fill="FFFFFF"/>
        </w:rPr>
        <w:t>I live in Mumbai.</w:t>
      </w:r>
    </w:p>
    <w:p w:rsidR="00A10199" w:rsidRPr="00CB30CF" w:rsidRDefault="00CB30CF" w:rsidP="00CB30CF">
      <w:pPr>
        <w:spacing w:before="0" w:after="0" w:line="240" w:lineRule="auto"/>
        <w:ind w:left="2610"/>
        <w:rPr>
          <w:rFonts w:ascii="Nirmala UI" w:hAnsi="Nirmala UI" w:cs="Nirmala UI"/>
          <w:sz w:val="20"/>
          <w:szCs w:val="20"/>
        </w:rPr>
      </w:pPr>
      <w:r>
        <w:rPr>
          <w:rFonts w:ascii="Nirmala UI" w:hAnsi="Nirmala UI" w:cs="Nirmala UI"/>
          <w:sz w:val="20"/>
          <w:szCs w:val="20"/>
          <w:cs/>
        </w:rPr>
        <w:t>मेँ मुंबई मेँ रहता हूँ।</w:t>
      </w:r>
    </w:p>
    <w:p w:rsidR="00A10199" w:rsidRDefault="00A10199" w:rsidP="00A10199">
      <w:pPr>
        <w:pStyle w:val="dot"/>
        <w:rPr>
          <w:shd w:val="clear" w:color="auto" w:fill="FFFFFF"/>
        </w:rPr>
      </w:pPr>
      <w:r w:rsidRPr="00711ABB">
        <w:rPr>
          <w:shd w:val="clear" w:color="auto" w:fill="FFFFFF"/>
        </w:rPr>
        <w:t>We are planning to visit Manali in this summer.</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हम इस गर्मी में मनाली जाने की योजना बना रहे हैं।</w:t>
      </w:r>
    </w:p>
    <w:p w:rsidR="00A10199" w:rsidRPr="00711ABB" w:rsidRDefault="00A10199" w:rsidP="00A10199">
      <w:pPr>
        <w:pStyle w:val="dot"/>
      </w:pPr>
      <w:r w:rsidRPr="00711ABB">
        <w:t>You like to play Cricket.</w:t>
      </w:r>
    </w:p>
    <w:p w:rsidR="00A10199" w:rsidRPr="00D8198D" w:rsidRDefault="00A10199" w:rsidP="00D8198D">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आपको क्रिकेट खेलना पसंद है।</w:t>
      </w: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Demonstrative pronoun</w:t>
      </w:r>
    </w:p>
    <w:p w:rsidR="00A10199" w:rsidRPr="00711ABB" w:rsidRDefault="00A10199" w:rsidP="00A10199">
      <w:pPr>
        <w:spacing w:line="240" w:lineRule="auto"/>
        <w:ind w:left="1440" w:firstLine="90"/>
        <w:rPr>
          <w:rFonts w:cstheme="minorHAnsi"/>
          <w:color w:val="000000" w:themeColor="text1"/>
        </w:rPr>
      </w:pPr>
      <w:r w:rsidRPr="00711ABB">
        <w:rPr>
          <w:rFonts w:cstheme="minorHAnsi"/>
          <w:color w:val="000000" w:themeColor="text1"/>
        </w:rPr>
        <w:t>Demonstrative pronoun represents a thing or things which are near in distance or time (this and these) or far in distance or time (that and those).</w:t>
      </w:r>
    </w:p>
    <w:p w:rsidR="00A10199" w:rsidRPr="009D3DB8" w:rsidRDefault="00A10199" w:rsidP="00A10199">
      <w:pPr>
        <w:ind w:left="1440"/>
        <w:rPr>
          <w:rFonts w:cstheme="minorHAnsi"/>
          <w:b/>
          <w:bCs/>
          <w:color w:val="000000" w:themeColor="text1"/>
        </w:rPr>
      </w:pPr>
      <w:r w:rsidRPr="009D3DB8">
        <w:rPr>
          <w:rFonts w:cstheme="minorHAnsi"/>
          <w:b/>
          <w:bCs/>
          <w:color w:val="000000" w:themeColor="text1"/>
        </w:rPr>
        <w:t xml:space="preserve">Near Distance:   </w:t>
      </w:r>
    </w:p>
    <w:p w:rsidR="00A10199" w:rsidRDefault="00A10199" w:rsidP="00A10199">
      <w:pPr>
        <w:pStyle w:val="dot"/>
      </w:pPr>
      <w:r w:rsidRPr="00711ABB">
        <w:t>This is a book. (singular)</w:t>
      </w:r>
    </w:p>
    <w:p w:rsidR="00A10199" w:rsidRPr="00D8198D" w:rsidRDefault="00A10199" w:rsidP="00A10199">
      <w:pPr>
        <w:spacing w:before="0" w:after="0" w:line="240" w:lineRule="auto"/>
        <w:ind w:left="2700"/>
        <w:rPr>
          <w:rFonts w:ascii="Nirmala UI" w:hAnsi="Nirmala UI" w:cs="Nirmala UI"/>
          <w:sz w:val="20"/>
          <w:szCs w:val="20"/>
        </w:rPr>
      </w:pPr>
      <w:r w:rsidRPr="00D8198D">
        <w:rPr>
          <w:rFonts w:ascii="Nirmala UI" w:hAnsi="Nirmala UI" w:cs="Nirmala UI"/>
          <w:sz w:val="20"/>
          <w:szCs w:val="20"/>
          <w:cs/>
        </w:rPr>
        <w:t xml:space="preserve">यह एक पुस्तक है। </w:t>
      </w:r>
    </w:p>
    <w:p w:rsidR="00A10199" w:rsidRDefault="00A10199" w:rsidP="00A10199">
      <w:pPr>
        <w:pStyle w:val="dot"/>
      </w:pPr>
      <w:r w:rsidRPr="00711ABB">
        <w:t>This is a cat. (singular)</w:t>
      </w:r>
    </w:p>
    <w:p w:rsidR="00A10199" w:rsidRPr="00D8198D" w:rsidRDefault="00A10199" w:rsidP="00A10199">
      <w:pPr>
        <w:spacing w:before="0" w:after="0" w:line="240" w:lineRule="auto"/>
        <w:ind w:left="2700"/>
        <w:rPr>
          <w:rFonts w:ascii="Nirmala UI" w:hAnsi="Nirmala UI" w:cs="Nirmala UI"/>
          <w:sz w:val="20"/>
          <w:szCs w:val="20"/>
        </w:rPr>
      </w:pPr>
      <w:r w:rsidRPr="00D8198D">
        <w:rPr>
          <w:rFonts w:ascii="Nirmala UI" w:hAnsi="Nirmala UI" w:cs="Nirmala UI"/>
          <w:sz w:val="20"/>
          <w:szCs w:val="20"/>
          <w:cs/>
        </w:rPr>
        <w:t>यह एक बिल्ली है।</w:t>
      </w:r>
    </w:p>
    <w:p w:rsidR="00A10199" w:rsidRDefault="00A10199" w:rsidP="00A10199">
      <w:pPr>
        <w:pStyle w:val="dot"/>
      </w:pPr>
      <w:r w:rsidRPr="00711ABB">
        <w:t>These are nice cars. (plural)</w:t>
      </w:r>
    </w:p>
    <w:p w:rsidR="00A10199" w:rsidRPr="00D8198D" w:rsidRDefault="00A10199" w:rsidP="00CB30CF">
      <w:pPr>
        <w:spacing w:before="0" w:after="0" w:line="240" w:lineRule="auto"/>
        <w:ind w:left="2700"/>
        <w:rPr>
          <w:rFonts w:ascii="Nirmala UI" w:hAnsi="Nirmala UI" w:cs="Nirmala UI"/>
          <w:sz w:val="20"/>
          <w:szCs w:val="20"/>
        </w:rPr>
      </w:pPr>
      <w:r w:rsidRPr="00D8198D">
        <w:rPr>
          <w:rFonts w:ascii="Nirmala UI" w:hAnsi="Nirmala UI" w:cs="Nirmala UI"/>
          <w:sz w:val="20"/>
          <w:szCs w:val="20"/>
          <w:cs/>
        </w:rPr>
        <w:t xml:space="preserve">ये अच्छी कारें हैं। </w:t>
      </w:r>
    </w:p>
    <w:p w:rsidR="00A10199" w:rsidRPr="009D3DB8" w:rsidRDefault="00A10199" w:rsidP="00A10199">
      <w:pPr>
        <w:ind w:left="1440"/>
        <w:rPr>
          <w:rFonts w:cstheme="minorHAnsi"/>
          <w:b/>
          <w:bCs/>
          <w:color w:val="000000" w:themeColor="text1"/>
        </w:rPr>
      </w:pPr>
      <w:r w:rsidRPr="009D3DB8">
        <w:rPr>
          <w:rFonts w:cstheme="minorHAnsi"/>
          <w:b/>
          <w:bCs/>
          <w:color w:val="000000" w:themeColor="text1"/>
        </w:rPr>
        <w:lastRenderedPageBreak/>
        <w:t xml:space="preserve">Far distance:     </w:t>
      </w:r>
    </w:p>
    <w:p w:rsidR="00A10199" w:rsidRDefault="00A10199" w:rsidP="00A10199">
      <w:pPr>
        <w:pStyle w:val="dot"/>
      </w:pPr>
      <w:r w:rsidRPr="00711ABB">
        <w:t xml:space="preserve">That is my </w:t>
      </w:r>
      <w:r w:rsidR="00D8198D">
        <w:t>not my pen.</w:t>
      </w:r>
      <w:r w:rsidRPr="00711ABB">
        <w:t>(singular)</w:t>
      </w:r>
    </w:p>
    <w:p w:rsidR="00A10199" w:rsidRPr="00BA28D4" w:rsidRDefault="00D8198D"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w:t>
      </w:r>
      <w:r w:rsidR="00A10199" w:rsidRPr="00BA28D4">
        <w:rPr>
          <w:rFonts w:ascii="Nirmala UI" w:hAnsi="Nirmala UI" w:cs="Nirmala UI"/>
          <w:sz w:val="20"/>
          <w:szCs w:val="20"/>
          <w:cs/>
        </w:rPr>
        <w:t xml:space="preserve"> मेरा पेन नहीं है। (एकवचन)</w:t>
      </w:r>
    </w:p>
    <w:p w:rsidR="00A10199" w:rsidRDefault="00A10199" w:rsidP="00A10199">
      <w:pPr>
        <w:pStyle w:val="dot"/>
      </w:pPr>
      <w:r w:rsidRPr="00711ABB">
        <w:t>That is a dog. (singular)</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 कुत्ता है। (एकवचन)</w:t>
      </w:r>
    </w:p>
    <w:p w:rsidR="00A10199" w:rsidRDefault="00A10199" w:rsidP="00A10199">
      <w:pPr>
        <w:pStyle w:val="dot"/>
      </w:pPr>
      <w:r w:rsidRPr="00711ABB">
        <w:t>That is our house. (singular)</w:t>
      </w:r>
    </w:p>
    <w:p w:rsidR="00A10199" w:rsidRPr="00BA28D4" w:rsidRDefault="00D8198D"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w:t>
      </w:r>
      <w:r w:rsidR="00A10199" w:rsidRPr="00BA28D4">
        <w:rPr>
          <w:rFonts w:ascii="Nirmala UI" w:hAnsi="Nirmala UI" w:cs="Nirmala UI"/>
          <w:sz w:val="20"/>
          <w:szCs w:val="20"/>
          <w:cs/>
        </w:rPr>
        <w:t xml:space="preserve"> हमारा घर है। (एकवचन)</w:t>
      </w:r>
    </w:p>
    <w:p w:rsidR="00A10199" w:rsidRDefault="00A10199" w:rsidP="00A10199">
      <w:pPr>
        <w:pStyle w:val="dot"/>
      </w:pPr>
      <w:r w:rsidRPr="00711ABB">
        <w:t xml:space="preserve">Those are my shoes. (plural) </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 मेरे जूते हैं। (बहुवचन)</w:t>
      </w:r>
    </w:p>
    <w:p w:rsidR="00A10199" w:rsidRPr="00711ABB" w:rsidRDefault="00A10199" w:rsidP="00CB30CF">
      <w:pPr>
        <w:spacing w:line="240" w:lineRule="auto"/>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Interrogative pronouns</w:t>
      </w:r>
    </w:p>
    <w:p w:rsidR="00A10199" w:rsidRDefault="00A10199" w:rsidP="00A10199">
      <w:pPr>
        <w:spacing w:line="240" w:lineRule="auto"/>
        <w:ind w:left="1418" w:hanging="284"/>
        <w:rPr>
          <w:rFonts w:cstheme="minorHAnsi"/>
          <w:b/>
          <w:bCs/>
          <w:color w:val="000000" w:themeColor="text1"/>
        </w:rPr>
      </w:pPr>
      <w:r w:rsidRPr="00711ABB">
        <w:rPr>
          <w:rFonts w:cstheme="minorHAnsi"/>
          <w:color w:val="000000" w:themeColor="text1"/>
        </w:rPr>
        <w:t>Interrogative pronouns are used when we need to ask questions</w:t>
      </w:r>
      <w:r w:rsidRPr="00711ABB">
        <w:rPr>
          <w:rFonts w:cstheme="minorHAnsi"/>
          <w:b/>
          <w:bCs/>
          <w:color w:val="000000" w:themeColor="text1"/>
        </w:rPr>
        <w:t xml:space="preserve">. </w:t>
      </w:r>
    </w:p>
    <w:p w:rsidR="00A10199" w:rsidRPr="00BA28D4" w:rsidRDefault="00A10199" w:rsidP="00A10199">
      <w:pPr>
        <w:ind w:left="1530"/>
        <w:rPr>
          <w:rFonts w:cstheme="minorHAnsi"/>
          <w:b/>
          <w:bCs/>
          <w:color w:val="000000" w:themeColor="text1"/>
        </w:rPr>
      </w:pPr>
      <w:r w:rsidRPr="00BA28D4">
        <w:rPr>
          <w:rFonts w:cstheme="minorHAnsi"/>
          <w:b/>
          <w:color w:val="000000" w:themeColor="text1"/>
          <w:shd w:val="clear" w:color="auto" w:fill="FFFFFF"/>
        </w:rPr>
        <w:t xml:space="preserve">For example </w:t>
      </w:r>
    </w:p>
    <w:p w:rsidR="00A10199" w:rsidRDefault="00A10199" w:rsidP="00A10199">
      <w:pPr>
        <w:pStyle w:val="dot"/>
        <w:numPr>
          <w:ilvl w:val="0"/>
          <w:numId w:val="0"/>
        </w:numPr>
        <w:ind w:left="2625" w:hanging="357"/>
      </w:pPr>
      <w:r>
        <w:t>What</w:t>
      </w:r>
    </w:p>
    <w:p w:rsidR="00A10199" w:rsidRDefault="00A10199" w:rsidP="00A10199">
      <w:pPr>
        <w:pStyle w:val="dot"/>
      </w:pPr>
      <w:r w:rsidRPr="00711ABB">
        <w:t xml:space="preserve"> What is your name? </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आपका नाम क्या है?</w:t>
      </w:r>
    </w:p>
    <w:p w:rsidR="00A10199" w:rsidRDefault="00A10199" w:rsidP="00A10199">
      <w:pPr>
        <w:pStyle w:val="dot"/>
      </w:pPr>
      <w:r w:rsidRPr="00711ABB">
        <w:t xml:space="preserve">What is your age? </w:t>
      </w:r>
    </w:p>
    <w:p w:rsidR="00A10199" w:rsidRPr="004735B9" w:rsidRDefault="00A10199" w:rsidP="004735B9">
      <w:pPr>
        <w:pStyle w:val="boolformate"/>
        <w:ind w:left="2700"/>
        <w:rPr>
          <w:rFonts w:ascii="Nirmala UI" w:hAnsi="Nirmala UI" w:cs="Nirmala UI"/>
          <w:sz w:val="20"/>
          <w:szCs w:val="20"/>
        </w:rPr>
      </w:pPr>
      <w:r w:rsidRPr="00BA28D4">
        <w:rPr>
          <w:rFonts w:ascii="Nirmala UI" w:hAnsi="Nirmala UI" w:cs="Nirmala UI"/>
          <w:sz w:val="20"/>
          <w:szCs w:val="20"/>
        </w:rPr>
        <w:t>तुम्हारी उम्र क्या हैं?</w:t>
      </w:r>
    </w:p>
    <w:p w:rsidR="00A10199" w:rsidRDefault="00A10199" w:rsidP="00A10199">
      <w:pPr>
        <w:pStyle w:val="dot"/>
        <w:numPr>
          <w:ilvl w:val="0"/>
          <w:numId w:val="0"/>
        </w:numPr>
        <w:ind w:left="2625" w:hanging="357"/>
      </w:pPr>
      <w:r>
        <w:t>Which</w:t>
      </w:r>
    </w:p>
    <w:p w:rsidR="00A10199" w:rsidRDefault="00A10199" w:rsidP="00A10199">
      <w:pPr>
        <w:pStyle w:val="dot"/>
      </w:pPr>
      <w:r w:rsidRPr="00711ABB">
        <w:t xml:space="preserve"> Which is your </w:t>
      </w:r>
      <w:r w:rsidRPr="00D9127D">
        <w:rPr>
          <w:noProof/>
        </w:rPr>
        <w:t>favo</w:t>
      </w:r>
      <w:r w:rsidR="00D9127D">
        <w:rPr>
          <w:noProof/>
        </w:rPr>
        <w:t>u</w:t>
      </w:r>
      <w:r w:rsidRPr="00D9127D">
        <w:rPr>
          <w:noProof/>
        </w:rPr>
        <w:t>rite</w:t>
      </w:r>
      <w:r w:rsidRPr="00711ABB">
        <w:t xml:space="preserve"> cricket player?</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आपका पसंदीदा क्रिकेट खिलाड़ी कौन सा है?</w:t>
      </w:r>
    </w:p>
    <w:p w:rsidR="00A10199" w:rsidRDefault="00A10199" w:rsidP="00A10199">
      <w:pPr>
        <w:pStyle w:val="dot"/>
      </w:pPr>
      <w:r w:rsidRPr="00711ABB">
        <w:t xml:space="preserve"> Which is the biggest country in the World?</w:t>
      </w:r>
    </w:p>
    <w:p w:rsidR="00A10199" w:rsidRPr="00CB30CF" w:rsidRDefault="00A97DFE" w:rsidP="00A97DFE">
      <w:pPr>
        <w:pStyle w:val="boolformate"/>
        <w:spacing w:before="0" w:after="0"/>
        <w:ind w:left="2700"/>
        <w:rPr>
          <w:rFonts w:ascii="Nirmala UI" w:hAnsi="Nirmala UI" w:cs="Nirmala UI"/>
          <w:sz w:val="20"/>
          <w:szCs w:val="20"/>
        </w:rPr>
      </w:pPr>
      <w:r w:rsidRPr="00A97DFE">
        <w:rPr>
          <w:rFonts w:ascii="Nirmala UI" w:hAnsi="Nirmala UI" w:cs="Nirmala UI"/>
          <w:sz w:val="20"/>
          <w:szCs w:val="20"/>
          <w:shd w:val="clear" w:color="auto" w:fill="FFFFFF"/>
        </w:rPr>
        <w:t>दुनिया</w:t>
      </w:r>
      <w:r w:rsidR="00A10199" w:rsidRPr="00BA28D4">
        <w:rPr>
          <w:rFonts w:ascii="Nirmala UI" w:hAnsi="Nirmala UI" w:cs="Nirmala UI"/>
          <w:sz w:val="20"/>
          <w:szCs w:val="20"/>
        </w:rPr>
        <w:t xml:space="preserve"> का सबसे बड़ा देश कौन सा है?</w:t>
      </w:r>
    </w:p>
    <w:p w:rsidR="00A10199" w:rsidRDefault="00A10199" w:rsidP="00A10199">
      <w:pPr>
        <w:pStyle w:val="dot"/>
        <w:numPr>
          <w:ilvl w:val="0"/>
          <w:numId w:val="0"/>
        </w:numPr>
        <w:ind w:left="2625" w:hanging="357"/>
      </w:pPr>
      <w:r w:rsidRPr="00711ABB">
        <w:t>Who:</w:t>
      </w:r>
    </w:p>
    <w:p w:rsidR="00A10199" w:rsidRDefault="00A10199" w:rsidP="00A10199">
      <w:pPr>
        <w:pStyle w:val="dot"/>
      </w:pPr>
      <w:r w:rsidRPr="00711ABB">
        <w:t xml:space="preserve"> Who is the director of Super30?</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 xml:space="preserve">सुपर 30 के निर्देशक कौन हैं? </w:t>
      </w:r>
    </w:p>
    <w:p w:rsidR="00A10199" w:rsidRDefault="00A10199" w:rsidP="00A10199">
      <w:pPr>
        <w:pStyle w:val="dot"/>
      </w:pPr>
      <w:r w:rsidRPr="00711ABB">
        <w:t xml:space="preserve">Who introduced you to Spokeies? </w:t>
      </w:r>
    </w:p>
    <w:p w:rsidR="00A10199" w:rsidRPr="00CB30CF" w:rsidRDefault="00A10199" w:rsidP="00CB30CF">
      <w:pPr>
        <w:pStyle w:val="boolformate"/>
        <w:ind w:left="2700"/>
        <w:rPr>
          <w:rFonts w:ascii="Nirmala UI" w:hAnsi="Nirmala UI" w:cs="Nirmala UI"/>
          <w:sz w:val="20"/>
          <w:szCs w:val="20"/>
        </w:rPr>
      </w:pPr>
      <w:r w:rsidRPr="00BA28D4">
        <w:rPr>
          <w:rFonts w:ascii="Nirmala UI" w:hAnsi="Nirmala UI" w:cs="Nirmala UI"/>
          <w:sz w:val="20"/>
          <w:szCs w:val="20"/>
        </w:rPr>
        <w:t xml:space="preserve">आपको </w:t>
      </w:r>
      <w:r w:rsidR="00A97DFE" w:rsidRPr="00A97DFE">
        <w:rPr>
          <w:rFonts w:ascii="Nirmala UI" w:hAnsi="Nirmala UI" w:cs="Nirmala UI" w:hint="cs"/>
          <w:sz w:val="20"/>
          <w:szCs w:val="20"/>
        </w:rPr>
        <w:t>स्पॉकेज़</w:t>
      </w:r>
      <w:r w:rsidRPr="00BA28D4">
        <w:rPr>
          <w:rFonts w:ascii="Nirmala UI" w:hAnsi="Nirmala UI" w:cs="Nirmala UI"/>
          <w:sz w:val="20"/>
          <w:szCs w:val="20"/>
        </w:rPr>
        <w:t xml:space="preserve"> से किसने परिचित कराया?</w:t>
      </w:r>
    </w:p>
    <w:p w:rsidR="00A10199" w:rsidRDefault="00A10199" w:rsidP="00A10199">
      <w:pPr>
        <w:pStyle w:val="dot"/>
        <w:numPr>
          <w:ilvl w:val="0"/>
          <w:numId w:val="0"/>
        </w:numPr>
        <w:ind w:left="2625" w:hanging="357"/>
      </w:pPr>
      <w:r w:rsidRPr="00711ABB">
        <w:t xml:space="preserve">Whose: </w:t>
      </w:r>
    </w:p>
    <w:p w:rsidR="00A10199" w:rsidRDefault="00A10199" w:rsidP="00A10199">
      <w:pPr>
        <w:pStyle w:val="dot"/>
      </w:pPr>
      <w:r w:rsidRPr="00711ABB">
        <w:t>Whose is the owner of this car</w:t>
      </w:r>
      <w:r w:rsidRPr="00A10199">
        <w:rPr>
          <w:noProof/>
        </w:rPr>
        <w:t>?</w:t>
      </w:r>
      <w:r>
        <w:rPr>
          <w:noProof/>
        </w:rPr>
        <w:t xml:space="preserve"> </w:t>
      </w:r>
      <w:r w:rsidRPr="00A10199">
        <w:rPr>
          <w:noProof/>
        </w:rPr>
        <w:t>(</w:t>
      </w:r>
      <w:r w:rsidRPr="00711ABB">
        <w:t>Shows possessive or Ownership)</w:t>
      </w:r>
    </w:p>
    <w:p w:rsidR="00A10199" w:rsidRPr="00CB30CF" w:rsidRDefault="00A10199" w:rsidP="00CB30CF">
      <w:pPr>
        <w:pStyle w:val="boolformate"/>
        <w:ind w:left="2700"/>
        <w:rPr>
          <w:rFonts w:ascii="Nirmala UI" w:hAnsi="Nirmala UI" w:cs="Nirmala UI"/>
          <w:sz w:val="20"/>
          <w:szCs w:val="20"/>
        </w:rPr>
      </w:pPr>
      <w:r w:rsidRPr="00BA28D4">
        <w:rPr>
          <w:rFonts w:ascii="Nirmala UI" w:hAnsi="Nirmala UI" w:cs="Nirmala UI"/>
          <w:sz w:val="20"/>
          <w:szCs w:val="20"/>
        </w:rPr>
        <w:t xml:space="preserve">इस कार का मालिक कौन है? </w:t>
      </w:r>
    </w:p>
    <w:p w:rsidR="00A10199" w:rsidRDefault="00A10199" w:rsidP="00A10199">
      <w:pPr>
        <w:pStyle w:val="dot"/>
        <w:numPr>
          <w:ilvl w:val="0"/>
          <w:numId w:val="0"/>
        </w:numPr>
        <w:ind w:left="2625" w:hanging="357"/>
      </w:pPr>
      <w:r w:rsidRPr="00711ABB">
        <w:t xml:space="preserve">Whom: </w:t>
      </w:r>
    </w:p>
    <w:p w:rsidR="00A10199" w:rsidRDefault="00A10199" w:rsidP="00A10199">
      <w:pPr>
        <w:pStyle w:val="dot"/>
      </w:pPr>
      <w:r w:rsidRPr="00711ABB">
        <w:t xml:space="preserve">Whom should we connect to pay the fee? </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 xml:space="preserve">शुल्क का भुगतान करने के लिए हमें किससे </w:t>
      </w:r>
      <w:r w:rsidR="00182D69" w:rsidRPr="00182D69">
        <w:rPr>
          <w:rFonts w:ascii="Nirmala UI" w:hAnsi="Nirmala UI" w:cs="Nirmala UI" w:hint="cs"/>
          <w:sz w:val="20"/>
          <w:szCs w:val="20"/>
        </w:rPr>
        <w:t>मिलना</w:t>
      </w:r>
      <w:r w:rsidRPr="00BF35A1">
        <w:rPr>
          <w:rFonts w:ascii="Nirmala UI" w:hAnsi="Nirmala UI" w:cs="Nirmala UI"/>
          <w:sz w:val="20"/>
          <w:szCs w:val="20"/>
        </w:rPr>
        <w:t xml:space="preserve"> चाहिए? </w:t>
      </w:r>
    </w:p>
    <w:p w:rsidR="00A10199" w:rsidRDefault="00A10199" w:rsidP="00A10199">
      <w:pPr>
        <w:pStyle w:val="dot"/>
      </w:pPr>
      <w:r w:rsidRPr="00711ABB">
        <w:t>To whom I should give this book?</w:t>
      </w:r>
    </w:p>
    <w:p w:rsidR="00A40B1A" w:rsidRPr="00BF35A1" w:rsidRDefault="00A10199" w:rsidP="00182D69">
      <w:pPr>
        <w:spacing w:after="0" w:line="240" w:lineRule="auto"/>
        <w:ind w:left="2700"/>
        <w:rPr>
          <w:rFonts w:ascii="Nirmala UI" w:hAnsi="Nirmala UI" w:cs="Nirmala UI"/>
          <w:sz w:val="20"/>
          <w:szCs w:val="20"/>
        </w:rPr>
      </w:pPr>
      <w:r w:rsidRPr="00BA28D4">
        <w:rPr>
          <w:rFonts w:ascii="Nirmala UI" w:hAnsi="Nirmala UI" w:cs="Nirmala UI"/>
          <w:sz w:val="20"/>
          <w:szCs w:val="20"/>
        </w:rPr>
        <w:t>पुस्तक किसको देनी चाहिए?</w:t>
      </w:r>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DBE5F1" w:themeColor="accent1" w:themeTint="33" w:fill="FFFFFF" w:themeFill="background1"/>
        <w:tblLayout w:type="fixed"/>
        <w:tblLook w:val="0000" w:firstRow="0" w:lastRow="0" w:firstColumn="0" w:lastColumn="0" w:noHBand="0" w:noVBand="0"/>
      </w:tblPr>
      <w:tblGrid>
        <w:gridCol w:w="1668"/>
        <w:gridCol w:w="1134"/>
        <w:gridCol w:w="1134"/>
      </w:tblGrid>
      <w:tr w:rsidR="00A10199" w:rsidRPr="00711ABB" w:rsidTr="000C0FD4">
        <w:trPr>
          <w:trHeight w:val="400"/>
        </w:trPr>
        <w:tc>
          <w:tcPr>
            <w:tcW w:w="1668" w:type="dxa"/>
            <w:shd w:val="clear" w:color="DBE5F1" w:themeColor="accent1" w:themeTint="33" w:fill="DBE5F1" w:themeFill="accent1" w:themeFillTint="33"/>
          </w:tcPr>
          <w:p w:rsidR="00A10199" w:rsidRPr="00711ABB" w:rsidRDefault="00A10199" w:rsidP="00A10199">
            <w:pPr>
              <w:spacing w:line="240" w:lineRule="auto"/>
              <w:ind w:left="1418" w:hanging="284"/>
              <w:jc w:val="both"/>
              <w:rPr>
                <w:rFonts w:cstheme="minorHAnsi"/>
                <w:b/>
                <w:bCs/>
                <w:color w:val="000000" w:themeColor="text1"/>
              </w:rPr>
            </w:pPr>
          </w:p>
        </w:tc>
        <w:tc>
          <w:tcPr>
            <w:tcW w:w="1134" w:type="dxa"/>
            <w:shd w:val="clear" w:color="DBE5F1" w:themeColor="accent1" w:themeTint="33" w:fill="DBE5F1" w:themeFill="accent1" w:themeFillTint="33"/>
          </w:tcPr>
          <w:p w:rsidR="00A10199" w:rsidRPr="000C0FD4" w:rsidRDefault="00A10199" w:rsidP="00A10199">
            <w:pPr>
              <w:spacing w:line="240" w:lineRule="auto"/>
              <w:jc w:val="both"/>
              <w:rPr>
                <w:rFonts w:asciiTheme="majorHAnsi" w:hAnsiTheme="majorHAnsi" w:cstheme="minorHAnsi"/>
                <w:b/>
                <w:bCs/>
                <w:color w:val="000000" w:themeColor="text1"/>
              </w:rPr>
            </w:pPr>
            <w:r w:rsidRPr="000C0FD4">
              <w:rPr>
                <w:rFonts w:asciiTheme="majorHAnsi" w:hAnsiTheme="majorHAnsi" w:cstheme="minorHAnsi"/>
                <w:b/>
                <w:bCs/>
                <w:color w:val="000000" w:themeColor="text1"/>
              </w:rPr>
              <w:t>Subject</w:t>
            </w:r>
          </w:p>
        </w:tc>
        <w:tc>
          <w:tcPr>
            <w:tcW w:w="1134" w:type="dxa"/>
            <w:shd w:val="clear" w:color="DBE5F1" w:themeColor="accent1" w:themeTint="33" w:fill="DBE5F1" w:themeFill="accent1" w:themeFillTint="33"/>
          </w:tcPr>
          <w:p w:rsidR="00A10199" w:rsidRPr="000C0FD4" w:rsidRDefault="00A10199" w:rsidP="00A10199">
            <w:pPr>
              <w:spacing w:line="240" w:lineRule="auto"/>
              <w:jc w:val="both"/>
              <w:rPr>
                <w:rFonts w:asciiTheme="majorHAnsi" w:hAnsiTheme="majorHAnsi" w:cstheme="minorHAnsi"/>
                <w:b/>
                <w:bCs/>
                <w:color w:val="000000" w:themeColor="text1"/>
              </w:rPr>
            </w:pPr>
            <w:r w:rsidRPr="000C0FD4">
              <w:rPr>
                <w:rFonts w:asciiTheme="majorHAnsi" w:hAnsiTheme="majorHAnsi" w:cstheme="minorHAnsi"/>
                <w:b/>
                <w:bCs/>
                <w:color w:val="000000" w:themeColor="text1"/>
              </w:rPr>
              <w:t>Object</w:t>
            </w:r>
          </w:p>
        </w:tc>
      </w:tr>
      <w:tr w:rsidR="00A10199" w:rsidRPr="00711ABB" w:rsidTr="00A10199">
        <w:trPr>
          <w:trHeight w:val="277"/>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Person</w:t>
            </w:r>
          </w:p>
        </w:tc>
        <w:tc>
          <w:tcPr>
            <w:tcW w:w="1134" w:type="dxa"/>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Who</w:t>
            </w:r>
          </w:p>
        </w:tc>
        <w:tc>
          <w:tcPr>
            <w:tcW w:w="1134" w:type="dxa"/>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Whom</w:t>
            </w:r>
          </w:p>
        </w:tc>
      </w:tr>
      <w:tr w:rsidR="00A10199" w:rsidRPr="00711ABB" w:rsidTr="00A10199">
        <w:trPr>
          <w:trHeight w:val="323"/>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Thing</w:t>
            </w:r>
          </w:p>
        </w:tc>
        <w:tc>
          <w:tcPr>
            <w:tcW w:w="2268" w:type="dxa"/>
            <w:gridSpan w:val="2"/>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What</w:t>
            </w:r>
          </w:p>
        </w:tc>
      </w:tr>
      <w:tr w:rsidR="00A10199" w:rsidRPr="00711ABB" w:rsidTr="00A10199">
        <w:trPr>
          <w:trHeight w:val="277"/>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thing </w:t>
            </w:r>
          </w:p>
        </w:tc>
        <w:tc>
          <w:tcPr>
            <w:tcW w:w="2268" w:type="dxa"/>
            <w:gridSpan w:val="2"/>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Which</w:t>
            </w:r>
          </w:p>
        </w:tc>
      </w:tr>
      <w:tr w:rsidR="00A10199" w:rsidRPr="00711ABB" w:rsidTr="00A10199">
        <w:trPr>
          <w:trHeight w:val="246"/>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p>
        </w:tc>
        <w:tc>
          <w:tcPr>
            <w:tcW w:w="2268" w:type="dxa"/>
            <w:gridSpan w:val="2"/>
            <w:shd w:val="clear" w:color="DBE5F1" w:themeColor="accent1" w:themeTint="33" w:fill="FFFFFF" w:themeFill="background1"/>
          </w:tcPr>
          <w:p w:rsidR="00A10199" w:rsidRPr="00711ABB" w:rsidRDefault="004142C9" w:rsidP="00A10199">
            <w:pPr>
              <w:spacing w:line="240" w:lineRule="auto"/>
              <w:jc w:val="both"/>
              <w:rPr>
                <w:rFonts w:cstheme="minorHAnsi"/>
                <w:color w:val="000000" w:themeColor="text1"/>
              </w:rPr>
            </w:pPr>
            <w:r w:rsidRPr="00711ABB">
              <w:rPr>
                <w:rFonts w:cstheme="minorHAnsi"/>
                <w:color w:val="000000" w:themeColor="text1"/>
              </w:rPr>
              <w:t>W</w:t>
            </w:r>
            <w:r w:rsidR="00A10199" w:rsidRPr="00711ABB">
              <w:rPr>
                <w:rFonts w:cstheme="minorHAnsi"/>
                <w:color w:val="000000" w:themeColor="text1"/>
              </w:rPr>
              <w:t>hose</w:t>
            </w:r>
          </w:p>
        </w:tc>
      </w:tr>
    </w:tbl>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Default="00A10199" w:rsidP="00A10199">
      <w:pPr>
        <w:ind w:left="1418" w:hanging="284"/>
        <w:rPr>
          <w:color w:val="000000" w:themeColor="text1"/>
        </w:rPr>
      </w:pPr>
    </w:p>
    <w:p w:rsidR="00CB30CF" w:rsidRPr="00711ABB" w:rsidRDefault="00CB30CF" w:rsidP="00A10199">
      <w:pPr>
        <w:ind w:left="1418" w:hanging="284"/>
        <w:rPr>
          <w:color w:val="000000" w:themeColor="text1"/>
        </w:rPr>
      </w:pPr>
    </w:p>
    <w:p w:rsidR="00A10199" w:rsidRPr="00711ABB" w:rsidRDefault="00A10199" w:rsidP="00A10199">
      <w:pPr>
        <w:rPr>
          <w:color w:val="000000" w:themeColor="text1"/>
        </w:rPr>
      </w:pPr>
    </w:p>
    <w:p w:rsidR="00A10199" w:rsidRPr="00234C99" w:rsidRDefault="00A10199" w:rsidP="00544069">
      <w:pPr>
        <w:pStyle w:val="ListParagraph"/>
        <w:numPr>
          <w:ilvl w:val="0"/>
          <w:numId w:val="7"/>
        </w:numPr>
        <w:ind w:left="1418" w:hanging="284"/>
        <w:rPr>
          <w:rFonts w:asciiTheme="majorHAnsi" w:hAnsiTheme="majorHAnsi"/>
          <w:b/>
          <w:bCs/>
          <w:color w:val="000000" w:themeColor="text1"/>
          <w:sz w:val="24"/>
          <w:szCs w:val="24"/>
          <w:u w:val="single"/>
        </w:rPr>
      </w:pPr>
      <w:r w:rsidRPr="00234C99">
        <w:rPr>
          <w:rFonts w:asciiTheme="majorHAnsi" w:hAnsiTheme="majorHAnsi" w:cs="Arial"/>
          <w:b/>
          <w:bCs/>
          <w:color w:val="000000" w:themeColor="text1"/>
          <w:sz w:val="24"/>
          <w:szCs w:val="24"/>
          <w:u w:val="single"/>
          <w:shd w:val="clear" w:color="auto" w:fill="FFFFFF"/>
        </w:rPr>
        <w:t>Indefinite pronouns</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Indefinite pronouns are those words which don't refer to a specific person, place, or thing.</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Pr="000C0FD4" w:rsidRDefault="00A10199" w:rsidP="000C0FD4">
      <w:pPr>
        <w:pStyle w:val="ListParagraph"/>
        <w:numPr>
          <w:ilvl w:val="0"/>
          <w:numId w:val="10"/>
        </w:numPr>
        <w:rPr>
          <w:rFonts w:cstheme="minorHAnsi"/>
          <w:b/>
          <w:bCs/>
          <w:color w:val="000000" w:themeColor="text1"/>
        </w:rPr>
      </w:pPr>
      <w:r w:rsidRPr="00711ABB">
        <w:rPr>
          <w:rFonts w:cstheme="minorHAnsi"/>
          <w:b/>
          <w:bCs/>
          <w:color w:val="000000" w:themeColor="text1"/>
        </w:rPr>
        <w:t>Any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Anybody,</w:t>
      </w:r>
      <w:r>
        <w:rPr>
          <w:rFonts w:cstheme="minorHAnsi"/>
          <w:b/>
          <w:bCs/>
          <w:noProof/>
          <w:color w:val="000000" w:themeColor="text1"/>
        </w:rPr>
        <w:t xml:space="preserve"> </w:t>
      </w:r>
      <w:r w:rsidRPr="00A10199">
        <w:rPr>
          <w:rFonts w:cstheme="minorHAnsi"/>
          <w:b/>
          <w:bCs/>
          <w:noProof/>
          <w:color w:val="000000" w:themeColor="text1"/>
        </w:rPr>
        <w:t>Anyone,</w:t>
      </w:r>
      <w:r>
        <w:rPr>
          <w:rFonts w:cstheme="minorHAnsi"/>
          <w:b/>
          <w:bCs/>
          <w:noProof/>
          <w:color w:val="000000" w:themeColor="text1"/>
        </w:rPr>
        <w:t xml:space="preserve"> </w:t>
      </w:r>
      <w:r w:rsidRPr="00A10199">
        <w:rPr>
          <w:rFonts w:cstheme="minorHAnsi"/>
          <w:b/>
          <w:bCs/>
          <w:noProof/>
          <w:color w:val="000000" w:themeColor="text1"/>
        </w:rPr>
        <w:t>Anything</w:t>
      </w:r>
      <w:r w:rsidRPr="00711ABB">
        <w:rPr>
          <w:rFonts w:cstheme="minorHAnsi"/>
          <w:b/>
          <w:bCs/>
          <w:color w:val="000000" w:themeColor="text1"/>
        </w:rPr>
        <w:t>, Everybody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Everyone,</w:t>
      </w:r>
      <w:r>
        <w:rPr>
          <w:rFonts w:cstheme="minorHAnsi"/>
          <w:b/>
          <w:bCs/>
          <w:noProof/>
          <w:color w:val="000000" w:themeColor="text1"/>
        </w:rPr>
        <w:t xml:space="preserve"> </w:t>
      </w:r>
      <w:r w:rsidRPr="00A10199">
        <w:rPr>
          <w:rFonts w:cstheme="minorHAnsi"/>
          <w:b/>
          <w:bCs/>
          <w:noProof/>
          <w:color w:val="000000" w:themeColor="text1"/>
        </w:rPr>
        <w:t>Everything,</w:t>
      </w:r>
      <w:r>
        <w:rPr>
          <w:rFonts w:cstheme="minorHAnsi"/>
          <w:b/>
          <w:bCs/>
          <w:noProof/>
          <w:color w:val="000000" w:themeColor="text1"/>
        </w:rPr>
        <w:t xml:space="preserve"> </w:t>
      </w:r>
      <w:r w:rsidRPr="00A10199">
        <w:rPr>
          <w:rFonts w:cstheme="minorHAnsi"/>
          <w:b/>
          <w:bCs/>
          <w:noProof/>
          <w:color w:val="000000" w:themeColor="text1"/>
        </w:rPr>
        <w:t>Nobody,</w:t>
      </w:r>
      <w:r>
        <w:rPr>
          <w:rFonts w:cstheme="minorHAnsi"/>
          <w:b/>
          <w:bCs/>
          <w:noProof/>
          <w:color w:val="000000" w:themeColor="text1"/>
        </w:rPr>
        <w:t xml:space="preserve"> </w:t>
      </w:r>
      <w:r w:rsidRPr="00A10199">
        <w:rPr>
          <w:rFonts w:cstheme="minorHAnsi"/>
          <w:b/>
          <w:bCs/>
          <w:noProof/>
          <w:color w:val="000000" w:themeColor="text1"/>
        </w:rPr>
        <w:t>No</w:t>
      </w:r>
      <w:r w:rsidRPr="00711ABB">
        <w:rPr>
          <w:rFonts w:cstheme="minorHAnsi"/>
          <w:b/>
          <w:bCs/>
          <w:color w:val="000000" w:themeColor="text1"/>
        </w:rPr>
        <w:t xml:space="preserve"> One</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Nothing,</w:t>
      </w:r>
      <w:r>
        <w:rPr>
          <w:rFonts w:cstheme="minorHAnsi"/>
          <w:b/>
          <w:bCs/>
          <w:noProof/>
          <w:color w:val="000000" w:themeColor="text1"/>
        </w:rPr>
        <w:t xml:space="preserve"> </w:t>
      </w:r>
      <w:r w:rsidRPr="00A10199">
        <w:rPr>
          <w:rFonts w:cstheme="minorHAnsi"/>
          <w:b/>
          <w:bCs/>
          <w:noProof/>
          <w:color w:val="000000" w:themeColor="text1"/>
        </w:rPr>
        <w:t>Some,</w:t>
      </w:r>
      <w:r>
        <w:rPr>
          <w:rFonts w:cstheme="minorHAnsi"/>
          <w:b/>
          <w:bCs/>
          <w:noProof/>
          <w:color w:val="000000" w:themeColor="text1"/>
        </w:rPr>
        <w:t xml:space="preserve"> </w:t>
      </w:r>
      <w:r w:rsidRPr="00A10199">
        <w:rPr>
          <w:rFonts w:cstheme="minorHAnsi"/>
          <w:b/>
          <w:bCs/>
          <w:noProof/>
          <w:color w:val="000000" w:themeColor="text1"/>
        </w:rPr>
        <w:t>Somebody,</w:t>
      </w:r>
      <w:r>
        <w:rPr>
          <w:rFonts w:cstheme="minorHAnsi"/>
          <w:b/>
          <w:bCs/>
          <w:noProof/>
          <w:color w:val="000000" w:themeColor="text1"/>
        </w:rPr>
        <w:t xml:space="preserve"> </w:t>
      </w:r>
      <w:r w:rsidRPr="00A10199">
        <w:rPr>
          <w:rFonts w:cstheme="minorHAnsi"/>
          <w:b/>
          <w:bCs/>
          <w:noProof/>
          <w:color w:val="000000" w:themeColor="text1"/>
        </w:rPr>
        <w:t>Someone,</w:t>
      </w:r>
      <w:r>
        <w:rPr>
          <w:rFonts w:cstheme="minorHAnsi"/>
          <w:b/>
          <w:bCs/>
          <w:noProof/>
          <w:color w:val="000000" w:themeColor="text1"/>
        </w:rPr>
        <w:t xml:space="preserve"> </w:t>
      </w:r>
      <w:r w:rsidRPr="00A10199">
        <w:rPr>
          <w:rFonts w:cstheme="minorHAnsi"/>
          <w:b/>
          <w:bCs/>
          <w:noProof/>
          <w:color w:val="000000" w:themeColor="text1"/>
        </w:rPr>
        <w:t>Something,</w:t>
      </w:r>
      <w:r>
        <w:rPr>
          <w:rFonts w:cstheme="minorHAnsi"/>
          <w:b/>
          <w:bCs/>
          <w:noProof/>
          <w:color w:val="000000" w:themeColor="text1"/>
        </w:rPr>
        <w:t xml:space="preserve"> </w:t>
      </w:r>
      <w:r w:rsidRPr="00A10199">
        <w:rPr>
          <w:rFonts w:cstheme="minorHAnsi"/>
          <w:b/>
          <w:bCs/>
          <w:noProof/>
          <w:color w:val="000000" w:themeColor="text1"/>
        </w:rPr>
        <w:t>Either</w:t>
      </w:r>
      <w:r w:rsidRPr="00711ABB">
        <w:rPr>
          <w:rFonts w:cstheme="minorHAnsi"/>
          <w:b/>
          <w:bCs/>
          <w:color w:val="000000" w:themeColor="text1"/>
        </w:rPr>
        <w:t>, Neither, Both(Two People Or Things, Seen Together), Several, Each, All, Everyenough</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Many</w:t>
      </w:r>
      <w:r w:rsidRPr="00711ABB">
        <w:rPr>
          <w:rFonts w:cstheme="minorHAnsi"/>
          <w:b/>
          <w:bCs/>
          <w:color w:val="000000" w:themeColor="text1"/>
        </w:rPr>
        <w:t>, And Much.</w:t>
      </w:r>
    </w:p>
    <w:p w:rsidR="00A10199" w:rsidRDefault="00A10199" w:rsidP="00A10199">
      <w:pPr>
        <w:pStyle w:val="dot"/>
      </w:pPr>
      <w:r w:rsidRPr="00711ABB">
        <w:t>Someone took my notebook.</w:t>
      </w:r>
    </w:p>
    <w:p w:rsidR="00A10199" w:rsidRPr="00711ABB" w:rsidRDefault="00A10199" w:rsidP="00A10199">
      <w:pPr>
        <w:pStyle w:val="normalhindi"/>
        <w:ind w:left="2700"/>
      </w:pPr>
      <w:r w:rsidRPr="002E5EE4">
        <w:rPr>
          <w:cs/>
        </w:rPr>
        <w:t>किसी ने मेरी नोटबुक ले ली।</w:t>
      </w:r>
    </w:p>
    <w:p w:rsidR="00A10199" w:rsidRDefault="00A10199" w:rsidP="00A10199">
      <w:pPr>
        <w:pStyle w:val="dot"/>
      </w:pPr>
      <w:r w:rsidRPr="00711ABB">
        <w:t>I have enough money to pay my fee.</w:t>
      </w:r>
    </w:p>
    <w:p w:rsidR="00A10199" w:rsidRPr="00711ABB" w:rsidRDefault="00A10199" w:rsidP="00A10199">
      <w:pPr>
        <w:pStyle w:val="normalhindi"/>
        <w:ind w:left="2700"/>
      </w:pPr>
      <w:r w:rsidRPr="002E5EE4">
        <w:rPr>
          <w:cs/>
        </w:rPr>
        <w:t>मेरे पास अपनी फीस देने के लिए पर्याप्त पैसा है।</w:t>
      </w:r>
    </w:p>
    <w:p w:rsidR="00A10199" w:rsidRDefault="00A10199" w:rsidP="00A10199">
      <w:pPr>
        <w:pStyle w:val="dot"/>
      </w:pPr>
      <w:r w:rsidRPr="00711ABB">
        <w:t>All are welcome in the world of Spokies.</w:t>
      </w:r>
    </w:p>
    <w:p w:rsidR="00A10199" w:rsidRPr="00711ABB" w:rsidRDefault="00A10199" w:rsidP="00A10199">
      <w:pPr>
        <w:pStyle w:val="normalhindi"/>
        <w:ind w:left="2700"/>
      </w:pPr>
      <w:r w:rsidRPr="002E5EE4">
        <w:rPr>
          <w:rFonts w:hint="cs"/>
        </w:rPr>
        <w:t>स्पॉकिज़</w:t>
      </w:r>
      <w:r w:rsidRPr="002E5EE4">
        <w:t xml:space="preserve"> </w:t>
      </w:r>
      <w:r w:rsidRPr="002E5EE4">
        <w:rPr>
          <w:cs/>
        </w:rPr>
        <w:t xml:space="preserve"> की दुनिया में सभी का स्वागत है।</w:t>
      </w:r>
    </w:p>
    <w:p w:rsidR="00A10199" w:rsidRDefault="00A10199" w:rsidP="00A10199">
      <w:pPr>
        <w:pStyle w:val="dot"/>
      </w:pPr>
      <w:r w:rsidRPr="00711ABB">
        <w:t>Many are called but only a few are selected.</w:t>
      </w:r>
    </w:p>
    <w:p w:rsidR="00A10199" w:rsidRPr="00711ABB" w:rsidRDefault="00A10199" w:rsidP="00A10199">
      <w:pPr>
        <w:pStyle w:val="normalhindi"/>
        <w:ind w:left="2700"/>
      </w:pPr>
      <w:r w:rsidRPr="002E5EE4">
        <w:rPr>
          <w:cs/>
        </w:rPr>
        <w:t>कई को बुलाया जाता है लेकिन कुछ ही चुने जाते हैं।</w:t>
      </w:r>
    </w:p>
    <w:p w:rsidR="00A10199" w:rsidRDefault="00A10199" w:rsidP="00A10199">
      <w:pPr>
        <w:pStyle w:val="dot"/>
      </w:pPr>
      <w:r w:rsidRPr="00711ABB">
        <w:t>Anyone from the last row who can explain Indefinite Pronoun.</w:t>
      </w:r>
    </w:p>
    <w:p w:rsidR="00A10199" w:rsidRPr="00711ABB" w:rsidRDefault="00A10199" w:rsidP="00A10199">
      <w:pPr>
        <w:pStyle w:val="normalhindi"/>
        <w:ind w:left="2700"/>
      </w:pPr>
      <w:r w:rsidRPr="002E5EE4">
        <w:rPr>
          <w:cs/>
        </w:rPr>
        <w:t xml:space="preserve">अंतिम पंक्ति से कोई भी व्यक्ति जो अनिश्चितकालीन सर्वनाम </w:t>
      </w:r>
      <w:r w:rsidR="00153D1B" w:rsidRPr="00153D1B">
        <w:rPr>
          <w:rFonts w:hint="cs"/>
        </w:rPr>
        <w:t>की</w:t>
      </w:r>
      <w:r w:rsidRPr="002E5EE4">
        <w:t xml:space="preserve"> </w:t>
      </w:r>
      <w:r w:rsidRPr="002E5EE4">
        <w:rPr>
          <w:cs/>
        </w:rPr>
        <w:t>व्याख्या कर सकता है।</w:t>
      </w:r>
    </w:p>
    <w:p w:rsidR="00A10199" w:rsidRDefault="00A10199" w:rsidP="00A10199">
      <w:pPr>
        <w:pStyle w:val="dot"/>
      </w:pPr>
      <w:r w:rsidRPr="00711ABB">
        <w:t>It is nice to see you both again. Both Rakesh and Mahindra have a better chance to get success in the exam.</w:t>
      </w:r>
    </w:p>
    <w:p w:rsidR="00DB3119" w:rsidRDefault="00A10199" w:rsidP="00153D1B">
      <w:pPr>
        <w:pStyle w:val="normalhindi"/>
        <w:ind w:left="2700"/>
        <w:rPr>
          <w:cs/>
        </w:rPr>
      </w:pPr>
      <w:r>
        <w:rPr>
          <w:cs/>
        </w:rPr>
        <w:t xml:space="preserve">आप दोनों को फिर से देख </w:t>
      </w:r>
      <w:r w:rsidRPr="002E5EE4">
        <w:rPr>
          <w:rFonts w:hint="cs"/>
        </w:rPr>
        <w:t>कर</w:t>
      </w:r>
      <w:r>
        <w:t xml:space="preserve"> </w:t>
      </w:r>
      <w:r w:rsidRPr="002E5EE4">
        <w:rPr>
          <w:cs/>
        </w:rPr>
        <w:t xml:space="preserve">अच्छा </w:t>
      </w:r>
      <w:r w:rsidRPr="002E5EE4">
        <w:rPr>
          <w:rFonts w:hint="cs"/>
        </w:rPr>
        <w:t>लगा</w:t>
      </w:r>
      <w:r w:rsidRPr="002E5EE4">
        <w:rPr>
          <w:cs/>
        </w:rPr>
        <w:t>। राकेश और महिंद्रा दोनों के पास परीक्षा में सफलता पाने का बेहतर मौका है।</w:t>
      </w:r>
    </w:p>
    <w:p w:rsidR="00153D1B" w:rsidRPr="000C0FD4" w:rsidRDefault="00153D1B" w:rsidP="00153D1B">
      <w:pPr>
        <w:pStyle w:val="normalhindi"/>
        <w:ind w:left="2700"/>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Possessive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Possessive pronouns are words which are used to indicate something or someone has a direct relationship with something or someone else</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Possessive</w:t>
      </w:r>
      <w:r w:rsidRPr="00711ABB">
        <w:rPr>
          <w:rFonts w:cstheme="minorHAnsi"/>
          <w:color w:val="000000" w:themeColor="text1"/>
        </w:rPr>
        <w:t xml:space="preserve"> pronouns are mostly used to show ownership between a person(s) and with the noun that follows it.</w:t>
      </w:r>
    </w:p>
    <w:p w:rsidR="00A10199" w:rsidRPr="00711ABB" w:rsidRDefault="00A10199" w:rsidP="00544069">
      <w:pPr>
        <w:pStyle w:val="ListParagraph"/>
        <w:numPr>
          <w:ilvl w:val="0"/>
          <w:numId w:val="11"/>
        </w:numPr>
        <w:rPr>
          <w:rFonts w:cstheme="minorHAnsi"/>
          <w:b/>
          <w:bCs/>
          <w:color w:val="000000" w:themeColor="text1"/>
        </w:rPr>
      </w:pPr>
      <w:r w:rsidRPr="007845C0">
        <w:rPr>
          <w:rFonts w:cstheme="minorHAnsi"/>
          <w:b/>
          <w:bCs/>
          <w:color w:val="000000" w:themeColor="text1"/>
        </w:rPr>
        <w:t xml:space="preserve">For </w:t>
      </w:r>
      <w:r w:rsidRPr="00A10199">
        <w:rPr>
          <w:rFonts w:cstheme="minorHAnsi"/>
          <w:b/>
          <w:bCs/>
          <w:noProof/>
          <w:color w:val="000000" w:themeColor="text1"/>
        </w:rPr>
        <w:t>Example Possessive</w:t>
      </w:r>
      <w:r w:rsidRPr="00711ABB">
        <w:rPr>
          <w:rFonts w:cstheme="minorHAnsi"/>
          <w:b/>
          <w:bCs/>
          <w:color w:val="000000" w:themeColor="text1"/>
        </w:rPr>
        <w:t xml:space="preserve"> pronouns which can be used alone: his</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hers,</w:t>
      </w:r>
      <w:r>
        <w:rPr>
          <w:rFonts w:cstheme="minorHAnsi"/>
          <w:b/>
          <w:bCs/>
          <w:noProof/>
          <w:color w:val="000000" w:themeColor="text1"/>
        </w:rPr>
        <w:t xml:space="preserve"> </w:t>
      </w:r>
      <w:r w:rsidRPr="00A10199">
        <w:rPr>
          <w:rFonts w:cstheme="minorHAnsi"/>
          <w:b/>
          <w:bCs/>
          <w:noProof/>
          <w:color w:val="000000" w:themeColor="text1"/>
        </w:rPr>
        <w:t>mine</w:t>
      </w:r>
      <w:r w:rsidRPr="00711ABB">
        <w:rPr>
          <w:rFonts w:cstheme="minorHAnsi"/>
          <w:b/>
          <w:bCs/>
          <w:color w:val="000000" w:themeColor="text1"/>
        </w:rPr>
        <w:t>, yours</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ours,</w:t>
      </w:r>
      <w:r>
        <w:rPr>
          <w:rFonts w:cstheme="minorHAnsi"/>
          <w:b/>
          <w:bCs/>
          <w:noProof/>
          <w:color w:val="000000" w:themeColor="text1"/>
        </w:rPr>
        <w:t xml:space="preserve"> </w:t>
      </w:r>
      <w:r w:rsidRPr="00A10199">
        <w:rPr>
          <w:rFonts w:cstheme="minorHAnsi"/>
          <w:b/>
          <w:bCs/>
          <w:noProof/>
          <w:color w:val="000000" w:themeColor="text1"/>
        </w:rPr>
        <w:t>theirs</w:t>
      </w:r>
    </w:p>
    <w:p w:rsidR="00A10199" w:rsidRPr="00711ABB" w:rsidRDefault="00A10199" w:rsidP="00544069">
      <w:pPr>
        <w:pStyle w:val="ListParagraph"/>
        <w:numPr>
          <w:ilvl w:val="0"/>
          <w:numId w:val="11"/>
        </w:numPr>
        <w:rPr>
          <w:rFonts w:cstheme="minorHAnsi"/>
          <w:b/>
          <w:bCs/>
          <w:color w:val="000000" w:themeColor="text1"/>
        </w:rPr>
      </w:pPr>
      <w:r w:rsidRPr="00711ABB">
        <w:rPr>
          <w:rFonts w:cstheme="minorHAnsi"/>
          <w:b/>
          <w:bCs/>
          <w:color w:val="000000" w:themeColor="text1"/>
        </w:rPr>
        <w:t>Possessive pronouns which are used before nouns: my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your,</w:t>
      </w:r>
      <w:r>
        <w:rPr>
          <w:rFonts w:cstheme="minorHAnsi"/>
          <w:b/>
          <w:bCs/>
          <w:noProof/>
          <w:color w:val="000000" w:themeColor="text1"/>
        </w:rPr>
        <w:t xml:space="preserve"> </w:t>
      </w:r>
      <w:r w:rsidRPr="00A10199">
        <w:rPr>
          <w:rFonts w:cstheme="minorHAnsi"/>
          <w:b/>
          <w:bCs/>
          <w:noProof/>
          <w:color w:val="000000" w:themeColor="text1"/>
        </w:rPr>
        <w:t>his,</w:t>
      </w:r>
      <w:r>
        <w:rPr>
          <w:rFonts w:cstheme="minorHAnsi"/>
          <w:b/>
          <w:bCs/>
          <w:noProof/>
          <w:color w:val="000000" w:themeColor="text1"/>
        </w:rPr>
        <w:t xml:space="preserve"> </w:t>
      </w:r>
      <w:r w:rsidRPr="00A10199">
        <w:rPr>
          <w:rFonts w:cstheme="minorHAnsi"/>
          <w:b/>
          <w:bCs/>
          <w:noProof/>
          <w:color w:val="000000" w:themeColor="text1"/>
        </w:rPr>
        <w:t>her,</w:t>
      </w:r>
      <w:r>
        <w:rPr>
          <w:rFonts w:cstheme="minorHAnsi"/>
          <w:b/>
          <w:bCs/>
          <w:noProof/>
          <w:color w:val="000000" w:themeColor="text1"/>
        </w:rPr>
        <w:t xml:space="preserve"> </w:t>
      </w:r>
      <w:r w:rsidRPr="00A10199">
        <w:rPr>
          <w:rFonts w:cstheme="minorHAnsi"/>
          <w:b/>
          <w:bCs/>
          <w:noProof/>
          <w:color w:val="000000" w:themeColor="text1"/>
        </w:rPr>
        <w:t>it's</w:t>
      </w:r>
      <w:r w:rsidRPr="00711ABB">
        <w:rPr>
          <w:rFonts w:cstheme="minorHAnsi"/>
          <w:b/>
          <w:bCs/>
          <w:color w:val="000000" w:themeColor="text1"/>
        </w:rPr>
        <w:t>, our</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your,</w:t>
      </w:r>
      <w:r>
        <w:rPr>
          <w:rFonts w:cstheme="minorHAnsi"/>
          <w:b/>
          <w:bCs/>
          <w:noProof/>
          <w:color w:val="000000" w:themeColor="text1"/>
        </w:rPr>
        <w:t xml:space="preserve"> </w:t>
      </w:r>
      <w:r w:rsidRPr="00A10199">
        <w:rPr>
          <w:rFonts w:cstheme="minorHAnsi"/>
          <w:b/>
          <w:bCs/>
          <w:noProof/>
          <w:color w:val="000000" w:themeColor="text1"/>
        </w:rPr>
        <w:t>their</w:t>
      </w:r>
    </w:p>
    <w:p w:rsidR="00A10199" w:rsidRPr="00711ABB" w:rsidRDefault="00A10199" w:rsidP="00A10199">
      <w:pPr>
        <w:ind w:left="1418" w:hanging="284"/>
        <w:rPr>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Reciprocal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Reciprocal pronoun expresses a mutual action or relationship between the individuals. </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For Example :</w:t>
      </w:r>
    </w:p>
    <w:p w:rsidR="00A10199" w:rsidRDefault="00A10199" w:rsidP="00A10199">
      <w:pPr>
        <w:pStyle w:val="dot"/>
      </w:pPr>
      <w:r w:rsidRPr="00711ABB">
        <w:t>Sumit and Vinita support each other in</w:t>
      </w:r>
      <w:r>
        <w:t xml:space="preserve"> </w:t>
      </w:r>
      <w:r w:rsidRPr="00711ABB">
        <w:t>their studies.</w:t>
      </w:r>
    </w:p>
    <w:p w:rsidR="00A10199" w:rsidRPr="006C5E25" w:rsidRDefault="00A10199" w:rsidP="00A10199">
      <w:pPr>
        <w:pStyle w:val="hindinormal"/>
        <w:ind w:left="2610"/>
        <w:rPr>
          <w:rFonts w:cs="Courier New"/>
          <w:szCs w:val="20"/>
        </w:rPr>
      </w:pPr>
      <w:r w:rsidRPr="006C5E25">
        <w:rPr>
          <w:rFonts w:hint="cs"/>
          <w:szCs w:val="20"/>
          <w:cs/>
        </w:rPr>
        <w:t>सुमित और विनीता एक-दूसरे की पढ़ाई का समर्थन करते हैं।</w:t>
      </w:r>
    </w:p>
    <w:p w:rsidR="00A10199" w:rsidRDefault="00A10199" w:rsidP="00A10199">
      <w:pPr>
        <w:pStyle w:val="dot"/>
      </w:pPr>
      <w:r w:rsidRPr="00711ABB">
        <w:t>We distribute sweets to each other on Diwali.</w:t>
      </w:r>
    </w:p>
    <w:p w:rsidR="00A10199" w:rsidRPr="006C5E25" w:rsidRDefault="00A10199" w:rsidP="00A10199">
      <w:pPr>
        <w:pStyle w:val="hindinormal"/>
        <w:ind w:left="2610"/>
        <w:rPr>
          <w:rFonts w:cs="Courier New"/>
          <w:szCs w:val="20"/>
        </w:rPr>
      </w:pPr>
      <w:r w:rsidRPr="006C5E25">
        <w:rPr>
          <w:rFonts w:hint="cs"/>
          <w:szCs w:val="20"/>
          <w:cs/>
        </w:rPr>
        <w:t>हम एक-दूसरे को दिवाली पर मिठाइयां बांटते हैं।</w:t>
      </w:r>
    </w:p>
    <w:p w:rsidR="00A10199" w:rsidRDefault="00A10199" w:rsidP="00A10199">
      <w:pPr>
        <w:pStyle w:val="dot"/>
      </w:pPr>
      <w:r w:rsidRPr="00711ABB">
        <w:t>Both of my friends love each other very much.</w:t>
      </w:r>
    </w:p>
    <w:p w:rsidR="00A10199" w:rsidRPr="006C5E25" w:rsidRDefault="00A10199" w:rsidP="00A10199">
      <w:pPr>
        <w:pStyle w:val="hindinormal"/>
        <w:ind w:left="2610"/>
        <w:rPr>
          <w:rFonts w:cs="Courier New"/>
          <w:szCs w:val="20"/>
        </w:rPr>
      </w:pPr>
      <w:r w:rsidRPr="006C5E25">
        <w:rPr>
          <w:rFonts w:hint="cs"/>
          <w:szCs w:val="20"/>
          <w:cs/>
        </w:rPr>
        <w:t>मेरे दोनों दोस्त एक दूसरे से बहुत प्यार करते हैं।</w:t>
      </w:r>
    </w:p>
    <w:p w:rsidR="00A10199" w:rsidRDefault="00A10199" w:rsidP="00A10199">
      <w:pPr>
        <w:pStyle w:val="dot"/>
      </w:pPr>
      <w:r w:rsidRPr="00711ABB">
        <w:t>North Korea and South Korea are blaming one another for their failures.</w:t>
      </w:r>
    </w:p>
    <w:p w:rsidR="00A10199" w:rsidRDefault="00A10199" w:rsidP="000C0FD4">
      <w:pPr>
        <w:pStyle w:val="hindinormal"/>
        <w:ind w:left="2610"/>
        <w:rPr>
          <w:szCs w:val="20"/>
          <w:cs/>
        </w:rPr>
      </w:pPr>
      <w:r w:rsidRPr="006C5E25">
        <w:rPr>
          <w:rFonts w:hint="cs"/>
          <w:szCs w:val="20"/>
          <w:cs/>
        </w:rPr>
        <w:t>उत्तर कोरिया और दक्षिण कोरिया अपनी विफलताओं के लिए एक दूसरे को जिम्मेदार ठहरा रहे हैं।</w:t>
      </w:r>
    </w:p>
    <w:p w:rsidR="000C0FD4" w:rsidRPr="000C0FD4" w:rsidRDefault="000C0FD4" w:rsidP="000C0FD4">
      <w:pPr>
        <w:pStyle w:val="hindinormal"/>
        <w:ind w:left="2610"/>
        <w:rPr>
          <w:rFonts w:cs="Courier New"/>
          <w:szCs w:val="20"/>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Relative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A relative pronoun is the pronouns that often introduce dependent clauses in the sentences.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Who: Refers to a person (as the verb’s subject)</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Whom: Refers to a person (as the verb’s object)</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Which: Refers to an animal or thing</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What: Refers to a nonliving thing</w:t>
      </w:r>
    </w:p>
    <w:p w:rsidR="00CB30CF" w:rsidRPr="00711ABB" w:rsidRDefault="00CB30CF" w:rsidP="00A10199">
      <w:pPr>
        <w:spacing w:line="240" w:lineRule="auto"/>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Reflexive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 A reflexive pronoun ends with self or selves. It is used when the Subject and Object are the same in the sentence.</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He praises himself. (Here He represents Subject and He represents Object. And both are same )</w:t>
      </w:r>
    </w:p>
    <w:p w:rsidR="00A10199" w:rsidRPr="006C5E25" w:rsidRDefault="00A10199" w:rsidP="00A10199">
      <w:pPr>
        <w:pStyle w:val="hindi"/>
        <w:ind w:left="2610" w:firstLine="0"/>
        <w:rPr>
          <w:rFonts w:cs="Courier New"/>
          <w:lang w:bidi="hi-IN"/>
        </w:rPr>
      </w:pPr>
      <w:r w:rsidRPr="006C5E25">
        <w:rPr>
          <w:rFonts w:hint="cs"/>
          <w:cs/>
          <w:lang w:bidi="hi-IN"/>
        </w:rPr>
        <w:t>वह खुद की तारीफ करता है।</w:t>
      </w:r>
    </w:p>
    <w:p w:rsidR="00A10199" w:rsidRDefault="00A10199" w:rsidP="00A10199">
      <w:pPr>
        <w:pStyle w:val="dot"/>
      </w:pPr>
      <w:r w:rsidRPr="00711ABB">
        <w:t>My driver was on leave today so I drive my car myself.</w:t>
      </w:r>
    </w:p>
    <w:p w:rsidR="00A10199" w:rsidRPr="006C5E25" w:rsidRDefault="00A10199" w:rsidP="00A10199">
      <w:pPr>
        <w:pStyle w:val="hindi"/>
        <w:ind w:left="2610" w:firstLine="0"/>
        <w:rPr>
          <w:rFonts w:cs="Courier New"/>
        </w:rPr>
      </w:pPr>
      <w:r w:rsidRPr="006C5E25">
        <w:rPr>
          <w:rFonts w:hint="cs"/>
          <w:cs/>
          <w:lang w:bidi="hi-IN"/>
        </w:rPr>
        <w:t>मेरा ड्राइवर आज छुट्टी पर था इसलिए मैंने अपनी कार खुद ड्राइव की।</w:t>
      </w:r>
    </w:p>
    <w:p w:rsidR="00A10199" w:rsidRDefault="00A10199" w:rsidP="00A10199">
      <w:pPr>
        <w:pStyle w:val="dot"/>
      </w:pPr>
      <w:r w:rsidRPr="00711ABB">
        <w:t>Please take good care of yourself.</w:t>
      </w:r>
    </w:p>
    <w:p w:rsidR="00A10199" w:rsidRPr="006C5E25" w:rsidRDefault="00A10199" w:rsidP="00A10199">
      <w:pPr>
        <w:pStyle w:val="hindi"/>
        <w:ind w:left="2610" w:firstLine="0"/>
        <w:rPr>
          <w:rFonts w:cs="Courier New"/>
          <w:lang w:bidi="hi-IN"/>
        </w:rPr>
      </w:pPr>
      <w:r w:rsidRPr="006C5E25">
        <w:rPr>
          <w:rFonts w:hint="cs"/>
          <w:cs/>
          <w:lang w:bidi="hi-IN"/>
        </w:rPr>
        <w:t>कृपया अपने आप की अच्छी तरह से देखभाल करें।</w:t>
      </w:r>
    </w:p>
    <w:p w:rsidR="00A10199" w:rsidRDefault="00A10199" w:rsidP="00A10199">
      <w:pPr>
        <w:pStyle w:val="dot"/>
      </w:pPr>
      <w:r w:rsidRPr="00711ABB">
        <w:t>We should clean our clothes ourself.</w:t>
      </w:r>
    </w:p>
    <w:p w:rsidR="00A10199" w:rsidRPr="006C5E25" w:rsidRDefault="00A10199" w:rsidP="00A10199">
      <w:pPr>
        <w:pStyle w:val="hindi"/>
        <w:ind w:left="2610" w:firstLine="0"/>
        <w:rPr>
          <w:rFonts w:cs="Courier New"/>
          <w:lang w:bidi="hi-IN"/>
        </w:rPr>
      </w:pPr>
      <w:r w:rsidRPr="006C5E25">
        <w:rPr>
          <w:rFonts w:hint="cs"/>
          <w:cs/>
          <w:lang w:bidi="hi-IN"/>
        </w:rPr>
        <w:t>हमें अपने कपड़े खुद साफ करने चाहिए।</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Below is the Personal pronoun and it's reflexive forms: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I — myself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you — yourself/yourselves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he — himself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she — herself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one — oneself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it — itself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we — ourselves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they — themselves</w:t>
      </w:r>
    </w:p>
    <w:p w:rsidR="00A10199" w:rsidRPr="00711ABB" w:rsidRDefault="00A10199" w:rsidP="00A10199">
      <w:pPr>
        <w:spacing w:line="240" w:lineRule="auto"/>
        <w:ind w:left="1418" w:hanging="284"/>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Intensive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Intensive pronouns are used to add emphasis to the subject in a sentence. </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I wash my clothes myself.</w:t>
      </w:r>
    </w:p>
    <w:p w:rsidR="00A10199" w:rsidRPr="00711ABB" w:rsidRDefault="00A10199" w:rsidP="00A10199">
      <w:pPr>
        <w:pStyle w:val="boolformate"/>
        <w:ind w:left="2610"/>
      </w:pPr>
      <w:r w:rsidRPr="00D25C9E">
        <w:rPr>
          <w:rFonts w:ascii="Nirmala UI" w:hAnsi="Nirmala UI" w:cs="Nirmala UI"/>
          <w:sz w:val="20"/>
          <w:szCs w:val="20"/>
        </w:rPr>
        <w:t>मैं अपने कपड़े खुद धोता हूं।</w:t>
      </w:r>
    </w:p>
    <w:p w:rsidR="00A10199" w:rsidRDefault="00A10199" w:rsidP="00A10199">
      <w:pPr>
        <w:pStyle w:val="dot"/>
      </w:pPr>
      <w:r w:rsidRPr="00711ABB">
        <w:t>Rakesh built his home himself.</w:t>
      </w:r>
    </w:p>
    <w:p w:rsidR="00A10199" w:rsidRPr="00972310" w:rsidRDefault="00A10199" w:rsidP="00A10199">
      <w:pPr>
        <w:pStyle w:val="boolformate"/>
        <w:ind w:left="2610"/>
      </w:pPr>
      <w:r w:rsidRPr="00D25C9E">
        <w:rPr>
          <w:rFonts w:ascii="Nirmala UI" w:hAnsi="Nirmala UI" w:cs="Nirmala UI"/>
          <w:sz w:val="20"/>
          <w:szCs w:val="20"/>
        </w:rPr>
        <w:t>राकेश ने अपना घर खुद बनाया।</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You can test a word to see whether it’s an intensive pronoun by removing it from the sentence and checking to see if the sentence has the same impact or still make sense.</w:t>
      </w:r>
    </w:p>
    <w:p w:rsidR="00A10199" w:rsidRPr="00711ABB" w:rsidRDefault="00A10199" w:rsidP="00A10199">
      <w:pPr>
        <w:spacing w:line="240" w:lineRule="auto"/>
        <w:ind w:left="360"/>
        <w:rPr>
          <w:rFonts w:cstheme="minorHAnsi"/>
          <w:color w:val="000000" w:themeColor="text1"/>
        </w:rPr>
      </w:pPr>
    </w:p>
    <w:p w:rsidR="00CB30CF" w:rsidRPr="00711ABB" w:rsidRDefault="00CB30CF" w:rsidP="00A10199">
      <w:pPr>
        <w:spacing w:line="240" w:lineRule="auto"/>
        <w:ind w:left="360"/>
        <w:rPr>
          <w:rFonts w:cstheme="minorHAnsi"/>
          <w:color w:val="000000" w:themeColor="text1"/>
        </w:rPr>
      </w:pPr>
    </w:p>
    <w:p w:rsidR="00A10199" w:rsidRPr="00711ABB" w:rsidRDefault="00A10199" w:rsidP="00544069">
      <w:pPr>
        <w:pStyle w:val="ListParagraph"/>
        <w:numPr>
          <w:ilvl w:val="0"/>
          <w:numId w:val="13"/>
        </w:numPr>
        <w:ind w:left="1418"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Pronoun Chart:</w:t>
      </w:r>
    </w:p>
    <w:tbl>
      <w:tblPr>
        <w:tblpPr w:leftFromText="180" w:rightFromText="180" w:vertAnchor="text" w:horzAnchor="margin" w:tblpXSpec="center" w:tblpY="177"/>
        <w:tblW w:w="7953" w:type="dxa"/>
        <w:tblLayout w:type="fixed"/>
        <w:tblLook w:val="04A0" w:firstRow="1" w:lastRow="0" w:firstColumn="1" w:lastColumn="0" w:noHBand="0" w:noVBand="1"/>
      </w:tblPr>
      <w:tblGrid>
        <w:gridCol w:w="1025"/>
        <w:gridCol w:w="1188"/>
        <w:gridCol w:w="1057"/>
        <w:gridCol w:w="925"/>
        <w:gridCol w:w="1555"/>
        <w:gridCol w:w="963"/>
        <w:gridCol w:w="1240"/>
      </w:tblGrid>
      <w:tr w:rsidR="00A10199" w:rsidRPr="00711ABB" w:rsidTr="000C0FD4">
        <w:trPr>
          <w:trHeight w:val="1343"/>
        </w:trPr>
        <w:tc>
          <w:tcPr>
            <w:tcW w:w="1025" w:type="dxa"/>
            <w:tcBorders>
              <w:top w:val="single" w:sz="8" w:space="0" w:color="auto"/>
              <w:left w:val="single" w:sz="8" w:space="0" w:color="auto"/>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Person</w:t>
            </w:r>
          </w:p>
        </w:tc>
        <w:tc>
          <w:tcPr>
            <w:tcW w:w="1188"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Number/Gender</w:t>
            </w:r>
          </w:p>
        </w:tc>
        <w:tc>
          <w:tcPr>
            <w:tcW w:w="1057"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Subject</w:t>
            </w:r>
          </w:p>
        </w:tc>
        <w:tc>
          <w:tcPr>
            <w:tcW w:w="925"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Object</w:t>
            </w:r>
          </w:p>
        </w:tc>
        <w:tc>
          <w:tcPr>
            <w:tcW w:w="1555"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Dependent possessive (determiner)</w:t>
            </w:r>
          </w:p>
        </w:tc>
        <w:tc>
          <w:tcPr>
            <w:tcW w:w="963"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Independent possessive</w:t>
            </w:r>
          </w:p>
        </w:tc>
        <w:tc>
          <w:tcPr>
            <w:tcW w:w="1240"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Reflexive</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First</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Me</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mine</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myself</w:t>
            </w:r>
          </w:p>
        </w:tc>
      </w:tr>
      <w:tr w:rsidR="000C0FD4" w:rsidRPr="00711ABB" w:rsidTr="005205F3">
        <w:trPr>
          <w:trHeight w:val="429"/>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We</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Us</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ourselves</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Second</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yourself</w:t>
            </w:r>
          </w:p>
        </w:tc>
      </w:tr>
      <w:tr w:rsidR="000C0FD4" w:rsidRPr="00711ABB" w:rsidTr="005205F3">
        <w:trPr>
          <w:trHeight w:val="429"/>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yourselves</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Third</w:t>
            </w:r>
          </w:p>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Calibri" w:eastAsia="Times New Roman" w:hAnsi="Calibri" w:cs="Calibri"/>
                <w:color w:val="000000" w:themeColor="text1"/>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Masculine</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His</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himself</w:t>
            </w:r>
          </w:p>
        </w:tc>
      </w:tr>
      <w:tr w:rsidR="000C0FD4" w:rsidRPr="00711ABB" w:rsidTr="005205F3">
        <w:trPr>
          <w:trHeight w:val="429"/>
        </w:trPr>
        <w:tc>
          <w:tcPr>
            <w:tcW w:w="1025" w:type="dxa"/>
            <w:vMerge/>
            <w:tcBorders>
              <w:left w:val="single" w:sz="8" w:space="0" w:color="auto"/>
              <w:right w:val="single" w:sz="8" w:space="0" w:color="auto"/>
            </w:tcBorders>
            <w:shd w:val="clear" w:color="000000" w:fill="EAF1DD" w:themeFill="accent3" w:themeFillTint="33"/>
            <w:noWrap/>
            <w:hideMark/>
          </w:tcPr>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Feminine</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She</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herself</w:t>
            </w:r>
          </w:p>
        </w:tc>
      </w:tr>
      <w:tr w:rsidR="000C0FD4" w:rsidRPr="00711ABB" w:rsidTr="005205F3">
        <w:trPr>
          <w:trHeight w:val="429"/>
        </w:trPr>
        <w:tc>
          <w:tcPr>
            <w:tcW w:w="1025" w:type="dxa"/>
            <w:vMerge/>
            <w:tcBorders>
              <w:left w:val="single" w:sz="8" w:space="0" w:color="auto"/>
              <w:right w:val="single" w:sz="8" w:space="0" w:color="auto"/>
            </w:tcBorders>
            <w:shd w:val="clear" w:color="000000" w:fill="EAF1DD" w:themeFill="accent3" w:themeFillTint="33"/>
            <w:noWrap/>
            <w:hideMark/>
          </w:tcPr>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Neuter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itself</w:t>
            </w:r>
          </w:p>
        </w:tc>
      </w:tr>
      <w:tr w:rsidR="000C0FD4" w:rsidRPr="00711ABB" w:rsidTr="005205F3">
        <w:trPr>
          <w:trHeight w:val="843"/>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They</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A10199">
              <w:rPr>
                <w:rFonts w:ascii="Calibri" w:eastAsia="Times New Roman" w:hAnsi="Calibri" w:cs="Calibri"/>
                <w:noProof/>
                <w:color w:val="000000" w:themeColor="text1"/>
                <w:lang w:val="en-IN" w:eastAsia="en-IN"/>
              </w:rPr>
              <w:t>themselves</w:t>
            </w:r>
            <w:r>
              <w:rPr>
                <w:rFonts w:ascii="Calibri" w:eastAsia="Times New Roman" w:hAnsi="Calibri" w:cs="Calibri"/>
                <w:noProof/>
                <w:color w:val="000000" w:themeColor="text1"/>
                <w:lang w:val="en-IN" w:eastAsia="en-IN"/>
              </w:rPr>
              <w:t>/</w:t>
            </w:r>
            <w:r w:rsidRPr="00A10199">
              <w:rPr>
                <w:rFonts w:ascii="Calibri" w:eastAsia="Times New Roman" w:hAnsi="Calibri" w:cs="Calibri"/>
                <w:noProof/>
                <w:color w:val="000000" w:themeColor="text1"/>
                <w:lang w:val="en-IN" w:eastAsia="en-IN"/>
              </w:rPr>
              <w:t>themselves</w:t>
            </w:r>
          </w:p>
        </w:tc>
      </w:tr>
    </w:tbl>
    <w:p w:rsidR="00A10199" w:rsidRPr="00711ABB" w:rsidRDefault="00A10199" w:rsidP="00A10199">
      <w:pPr>
        <w:rPr>
          <w:color w:val="000000" w:themeColor="text1"/>
        </w:rPr>
      </w:pPr>
    </w:p>
    <w:p w:rsidR="00A10199" w:rsidRDefault="00A10199" w:rsidP="00A1019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1F7FC9" w:rsidRPr="001F7FC9" w:rsidRDefault="00A10199" w:rsidP="00853BBE">
      <w:pPr>
        <w:pStyle w:val="Heading3"/>
      </w:pPr>
      <w:bookmarkStart w:id="33" w:name="_Toc18392255"/>
      <w:r w:rsidRPr="00711ABB">
        <w:lastRenderedPageBreak/>
        <w:t>Verb</w:t>
      </w:r>
      <w:bookmarkEnd w:id="33"/>
    </w:p>
    <w:p w:rsidR="00A10199" w:rsidRDefault="00A10199" w:rsidP="00A10199">
      <w:pPr>
        <w:ind w:left="1134"/>
        <w:rPr>
          <w:rFonts w:cstheme="minorHAnsi"/>
          <w:color w:val="000000" w:themeColor="text1"/>
        </w:rPr>
      </w:pPr>
      <w:r w:rsidRPr="00711ABB">
        <w:rPr>
          <w:rFonts w:cstheme="minorHAnsi"/>
          <w:color w:val="000000" w:themeColor="text1"/>
        </w:rPr>
        <w:t xml:space="preserve">A verb is a word that shows an </w:t>
      </w:r>
      <w:r w:rsidRPr="00711ABB">
        <w:rPr>
          <w:rFonts w:cstheme="minorHAnsi"/>
          <w:b/>
          <w:color w:val="000000" w:themeColor="text1"/>
        </w:rPr>
        <w:t>action</w:t>
      </w:r>
      <w:r w:rsidRPr="00711ABB">
        <w:rPr>
          <w:rFonts w:cstheme="minorHAnsi"/>
          <w:color w:val="000000" w:themeColor="text1"/>
        </w:rPr>
        <w:t xml:space="preserve">, </w:t>
      </w:r>
      <w:bookmarkStart w:id="34" w:name="_Hlk15230220"/>
      <w:r w:rsidRPr="00711ABB">
        <w:rPr>
          <w:rFonts w:cstheme="minorHAnsi"/>
          <w:b/>
          <w:color w:val="000000" w:themeColor="text1"/>
        </w:rPr>
        <w:t>state</w:t>
      </w:r>
      <w:bookmarkEnd w:id="34"/>
      <w:r>
        <w:rPr>
          <w:rFonts w:cstheme="minorHAnsi"/>
          <w:b/>
          <w:color w:val="000000" w:themeColor="text1"/>
        </w:rPr>
        <w:t xml:space="preserve"> </w:t>
      </w:r>
      <w:r w:rsidRPr="00711ABB">
        <w:rPr>
          <w:rFonts w:cstheme="minorHAnsi"/>
          <w:color w:val="000000" w:themeColor="text1"/>
        </w:rPr>
        <w:t xml:space="preserve">or </w:t>
      </w:r>
      <w:r w:rsidRPr="00711ABB">
        <w:rPr>
          <w:rFonts w:cstheme="minorHAnsi"/>
          <w:b/>
          <w:color w:val="000000" w:themeColor="text1"/>
        </w:rPr>
        <w:t>event</w:t>
      </w:r>
      <w:r w:rsidRPr="00711ABB">
        <w:rPr>
          <w:rFonts w:cstheme="minorHAnsi"/>
          <w:color w:val="000000" w:themeColor="text1"/>
        </w:rPr>
        <w:t>. A sentence doesn’t make any sense without a verb being used in it. A verb is used to indicate the action performed by a Subject.</w:t>
      </w:r>
    </w:p>
    <w:p w:rsidR="00A10199" w:rsidRPr="00FD0048" w:rsidRDefault="00A10199" w:rsidP="00A10199">
      <w:pPr>
        <w:ind w:left="1134"/>
        <w:rPr>
          <w:rFonts w:cstheme="minorHAnsi"/>
          <w:color w:val="000000" w:themeColor="text1"/>
        </w:rPr>
      </w:pPr>
      <w:r>
        <w:rPr>
          <w:rFonts w:cstheme="minorHAnsi"/>
          <w:color w:val="000000" w:themeColor="text1"/>
        </w:rPr>
        <w:t xml:space="preserve"> </w:t>
      </w:r>
      <w:r>
        <w:rPr>
          <w:rFonts w:ascii="Nirmala UI" w:hAnsi="Nirmala UI" w:cs="Nirmala UI"/>
          <w:sz w:val="20"/>
          <w:szCs w:val="20"/>
        </w:rPr>
        <w:t>(</w:t>
      </w:r>
      <w:r w:rsidRPr="00FD0048">
        <w:rPr>
          <w:rFonts w:cstheme="minorHAnsi"/>
        </w:rPr>
        <w:t>Verb</w:t>
      </w:r>
      <w:r>
        <w:rPr>
          <w:rFonts w:ascii="Nirmala UI" w:hAnsi="Nirmala UI" w:cs="Nirmala UI"/>
          <w:sz w:val="20"/>
          <w:szCs w:val="20"/>
        </w:rPr>
        <w:t>)</w:t>
      </w:r>
      <w:r w:rsidRPr="00FD0048">
        <w:rPr>
          <w:rFonts w:ascii="Nirmala UI" w:hAnsi="Nirmala UI" w:cs="Nirmala UI"/>
          <w:sz w:val="20"/>
          <w:szCs w:val="20"/>
        </w:rPr>
        <w:t>क्रिया एक शब्द है जो एक</w:t>
      </w:r>
      <w:r w:rsidRPr="00153D1B">
        <w:rPr>
          <w:rFonts w:ascii="Nirmala UI" w:hAnsi="Nirmala UI" w:cs="Nirmala UI"/>
          <w:sz w:val="20"/>
          <w:szCs w:val="20"/>
        </w:rPr>
        <w:t xml:space="preserve"> </w:t>
      </w:r>
      <w:r w:rsidR="00153D1B" w:rsidRPr="00153D1B">
        <w:rPr>
          <w:rFonts w:ascii="Nirmala UI" w:hAnsi="Nirmala UI" w:cs="Nirmala UI"/>
          <w:sz w:val="20"/>
          <w:szCs w:val="20"/>
        </w:rPr>
        <w:t>काम</w:t>
      </w:r>
      <w:r w:rsidRPr="00FD0048">
        <w:rPr>
          <w:rFonts w:ascii="Nirmala UI" w:hAnsi="Nirmala UI" w:cs="Nirmala UI"/>
          <w:sz w:val="20"/>
          <w:szCs w:val="20"/>
        </w:rPr>
        <w:t>, स्थिति या घटना को दर्शाता है।</w:t>
      </w:r>
    </w:p>
    <w:p w:rsidR="00A10199" w:rsidRPr="00711ABB" w:rsidRDefault="00E0279D" w:rsidP="00A10199">
      <w:pPr>
        <w:ind w:left="1134"/>
        <w:rPr>
          <w:rFonts w:cstheme="minorHAnsi"/>
          <w:color w:val="000000" w:themeColor="text1"/>
        </w:rPr>
      </w:pPr>
      <w:r w:rsidRPr="007845C0">
        <w:rPr>
          <w:rFonts w:cstheme="minorHAnsi"/>
          <w:b/>
          <w:bCs/>
          <w:color w:val="000000" w:themeColor="text1"/>
        </w:rPr>
        <w:t>For</w:t>
      </w:r>
      <w:r>
        <w:rPr>
          <w:rFonts w:cstheme="minorHAnsi"/>
          <w:b/>
          <w:bCs/>
          <w:color w:val="000000" w:themeColor="text1"/>
        </w:rPr>
        <w:t xml:space="preserve"> </w:t>
      </w:r>
      <w:r w:rsidRPr="00711ABB">
        <w:rPr>
          <w:rFonts w:cstheme="minorHAnsi"/>
          <w:b/>
          <w:bCs/>
          <w:color w:val="000000" w:themeColor="text1"/>
        </w:rPr>
        <w:t>Example</w:t>
      </w:r>
      <w:r w:rsidRPr="00711ABB">
        <w:rPr>
          <w:rFonts w:cstheme="minorHAnsi"/>
          <w:color w:val="000000" w:themeColor="text1"/>
        </w:rPr>
        <w:t>:</w:t>
      </w:r>
      <w:r w:rsidR="00A10199" w:rsidRPr="00711ABB">
        <w:rPr>
          <w:rFonts w:cstheme="minorHAnsi"/>
          <w:color w:val="000000" w:themeColor="text1"/>
        </w:rPr>
        <w:t xml:space="preserve"> </w:t>
      </w:r>
    </w:p>
    <w:p w:rsidR="00A10199" w:rsidRDefault="00A10199" w:rsidP="00A10199">
      <w:pPr>
        <w:pStyle w:val="dot"/>
      </w:pPr>
      <w:r w:rsidRPr="00711ABB">
        <w:t>My mother cooked me a nice breakfast</w:t>
      </w:r>
      <w:r w:rsidRPr="00A10199">
        <w:rPr>
          <w:noProof/>
        </w:rPr>
        <w:t>.</w:t>
      </w:r>
      <w:r>
        <w:rPr>
          <w:noProof/>
        </w:rPr>
        <w:t xml:space="preserve"> </w:t>
      </w:r>
      <w:r w:rsidRPr="00A10199">
        <w:rPr>
          <w:noProof/>
        </w:rPr>
        <w:t>(</w:t>
      </w:r>
      <w:r w:rsidRPr="00711ABB">
        <w:t>action)</w:t>
      </w:r>
    </w:p>
    <w:p w:rsidR="00A10199" w:rsidRPr="00711ABB" w:rsidRDefault="00A10199" w:rsidP="00A10199">
      <w:pPr>
        <w:pStyle w:val="boolformate"/>
        <w:ind w:left="2610"/>
      </w:pPr>
      <w:r w:rsidRPr="00FD0048">
        <w:rPr>
          <w:rFonts w:ascii="Nirmala UI" w:hAnsi="Nirmala UI" w:cs="Nirmala UI"/>
          <w:sz w:val="20"/>
          <w:szCs w:val="20"/>
        </w:rPr>
        <w:t xml:space="preserve">मेरी माँ ने </w:t>
      </w:r>
      <w:r w:rsidR="00153D1B" w:rsidRPr="00153D1B">
        <w:rPr>
          <w:rFonts w:ascii="Nirmala UI" w:hAnsi="Nirmala UI" w:cs="Nirmala UI" w:hint="cs"/>
          <w:sz w:val="20"/>
          <w:szCs w:val="20"/>
        </w:rPr>
        <w:t>मेरे</w:t>
      </w:r>
      <w:r w:rsidR="00153D1B" w:rsidRPr="00153D1B">
        <w:rPr>
          <w:rFonts w:ascii="Nirmala UI" w:hAnsi="Nirmala UI" w:cs="Nirmala UI"/>
          <w:sz w:val="20"/>
          <w:szCs w:val="20"/>
        </w:rPr>
        <w:t xml:space="preserve"> </w:t>
      </w:r>
      <w:r w:rsidR="00153D1B" w:rsidRPr="00153D1B">
        <w:rPr>
          <w:rFonts w:ascii="Nirmala UI" w:hAnsi="Nirmala UI" w:cs="Nirmala UI" w:hint="cs"/>
          <w:sz w:val="20"/>
          <w:szCs w:val="20"/>
        </w:rPr>
        <w:t>लिये</w:t>
      </w:r>
      <w:r w:rsidR="00153D1B" w:rsidRPr="00153D1B">
        <w:rPr>
          <w:rFonts w:ascii="Nirmala UI" w:hAnsi="Nirmala UI" w:cs="Nirmala UI"/>
          <w:sz w:val="20"/>
          <w:szCs w:val="20"/>
        </w:rPr>
        <w:t xml:space="preserve"> </w:t>
      </w:r>
      <w:r w:rsidRPr="00FD0048">
        <w:rPr>
          <w:rFonts w:ascii="Nirmala UI" w:hAnsi="Nirmala UI" w:cs="Nirmala UI"/>
          <w:sz w:val="20"/>
          <w:szCs w:val="20"/>
        </w:rPr>
        <w:t>अच्छा नाश्ता पकाया।</w:t>
      </w:r>
    </w:p>
    <w:p w:rsidR="00A10199" w:rsidRDefault="00A10199" w:rsidP="00A10199">
      <w:pPr>
        <w:pStyle w:val="dot"/>
      </w:pPr>
      <w:r w:rsidRPr="00711ABB">
        <w:t>I am going to DLF mall with my old school friend</w:t>
      </w:r>
      <w:r w:rsidRPr="00A10199">
        <w:rPr>
          <w:noProof/>
        </w:rPr>
        <w:t>.</w:t>
      </w:r>
      <w:r>
        <w:rPr>
          <w:noProof/>
        </w:rPr>
        <w:t xml:space="preserve"> </w:t>
      </w:r>
      <w:r w:rsidRPr="00A10199">
        <w:rPr>
          <w:noProof/>
        </w:rPr>
        <w:t>(</w:t>
      </w:r>
      <w:r w:rsidRPr="00711ABB">
        <w:t>action)</w:t>
      </w:r>
    </w:p>
    <w:p w:rsidR="00A10199" w:rsidRPr="00711ABB" w:rsidRDefault="00A10199" w:rsidP="00A10199">
      <w:pPr>
        <w:pStyle w:val="boolformate"/>
        <w:ind w:left="2610"/>
      </w:pPr>
      <w:r w:rsidRPr="00FD0048">
        <w:rPr>
          <w:rFonts w:ascii="Nirmala UI" w:hAnsi="Nirmala UI" w:cs="Nirmala UI"/>
          <w:sz w:val="20"/>
          <w:szCs w:val="20"/>
        </w:rPr>
        <w:t xml:space="preserve"> मैं अपने पुराने स्कूल मित्र के साथ DLF मॉल जा रहा हूं।</w:t>
      </w:r>
    </w:p>
    <w:p w:rsidR="00A10199" w:rsidRDefault="00A10199" w:rsidP="00A10199">
      <w:pPr>
        <w:pStyle w:val="dot"/>
      </w:pPr>
      <w:r w:rsidRPr="00711ABB">
        <w:t>She is very friendly. (state)</w:t>
      </w:r>
    </w:p>
    <w:p w:rsidR="00A10199" w:rsidRPr="00711ABB" w:rsidRDefault="00A10199" w:rsidP="00A10199">
      <w:pPr>
        <w:pStyle w:val="boolformate"/>
        <w:ind w:left="2610"/>
      </w:pPr>
      <w:r w:rsidRPr="00FD0048">
        <w:rPr>
          <w:rFonts w:ascii="Nirmala UI" w:hAnsi="Nirmala UI" w:cs="Nirmala UI"/>
          <w:sz w:val="20"/>
          <w:szCs w:val="20"/>
        </w:rPr>
        <w:t>वो बहुत मिलनसार लड़की है।</w:t>
      </w:r>
    </w:p>
    <w:p w:rsidR="00A10199" w:rsidRDefault="00A10199" w:rsidP="00A10199">
      <w:pPr>
        <w:pStyle w:val="dot"/>
      </w:pPr>
      <w:r w:rsidRPr="00711ABB">
        <w:t>He is very close to my heart. (state)</w:t>
      </w:r>
    </w:p>
    <w:p w:rsidR="00A10199" w:rsidRPr="00711ABB" w:rsidRDefault="00A10199" w:rsidP="00A10199">
      <w:pPr>
        <w:pStyle w:val="boolformate"/>
        <w:ind w:left="2610"/>
      </w:pPr>
      <w:r w:rsidRPr="00FD0048">
        <w:rPr>
          <w:rFonts w:ascii="Nirmala UI" w:hAnsi="Nirmala UI" w:cs="Nirmala UI"/>
          <w:sz w:val="20"/>
          <w:szCs w:val="20"/>
        </w:rPr>
        <w:t>वह मेरे दिल के बहुत करीब है।</w:t>
      </w:r>
    </w:p>
    <w:p w:rsidR="00A10199" w:rsidRDefault="00A10199" w:rsidP="00A10199">
      <w:pPr>
        <w:pStyle w:val="dot"/>
      </w:pPr>
      <w:r w:rsidRPr="00711ABB">
        <w:t>Ramesh is very handsome. (state)</w:t>
      </w:r>
    </w:p>
    <w:p w:rsidR="00A10199" w:rsidRPr="00711ABB" w:rsidRDefault="00A10199" w:rsidP="00A10199">
      <w:pPr>
        <w:pStyle w:val="boolformate"/>
        <w:ind w:left="2610"/>
      </w:pPr>
      <w:r w:rsidRPr="00FD0048">
        <w:rPr>
          <w:rFonts w:ascii="Nirmala UI" w:hAnsi="Nirmala UI" w:cs="Nirmala UI"/>
          <w:sz w:val="20"/>
          <w:szCs w:val="20"/>
        </w:rPr>
        <w:t>रमेश बहुत हैंडसम है।</w:t>
      </w:r>
    </w:p>
    <w:p w:rsidR="00A10199" w:rsidRDefault="00A10199" w:rsidP="00A10199">
      <w:pPr>
        <w:pStyle w:val="dot"/>
      </w:pPr>
      <w:r w:rsidRPr="00711ABB">
        <w:t>Rajesh is a very cool guy. (state)</w:t>
      </w:r>
    </w:p>
    <w:p w:rsidR="00A10199" w:rsidRPr="00711ABB" w:rsidRDefault="00A10199" w:rsidP="00A10199">
      <w:pPr>
        <w:pStyle w:val="boolformate"/>
        <w:ind w:left="2610"/>
      </w:pPr>
      <w:r w:rsidRPr="00FD0048">
        <w:rPr>
          <w:rFonts w:ascii="Nirmala UI" w:hAnsi="Nirmala UI" w:cs="Nirmala UI"/>
          <w:sz w:val="20"/>
          <w:szCs w:val="20"/>
        </w:rPr>
        <w:t>राजेश बहुत मस्त लड़का है।</w:t>
      </w:r>
    </w:p>
    <w:p w:rsidR="00A10199" w:rsidRDefault="00A10199" w:rsidP="00A10199">
      <w:pPr>
        <w:pStyle w:val="dot"/>
      </w:pPr>
      <w:r w:rsidRPr="00711ABB">
        <w:t>It is raining heavily. (event)</w:t>
      </w:r>
    </w:p>
    <w:p w:rsidR="00A10199" w:rsidRPr="00711ABB" w:rsidRDefault="00A10199" w:rsidP="00A10199">
      <w:pPr>
        <w:pStyle w:val="boolformate"/>
        <w:ind w:left="2610"/>
      </w:pPr>
      <w:r w:rsidRPr="00FD0048">
        <w:rPr>
          <w:rFonts w:ascii="Nirmala UI" w:hAnsi="Nirmala UI" w:cs="Nirmala UI"/>
          <w:sz w:val="20"/>
          <w:szCs w:val="20"/>
        </w:rPr>
        <w:t>भारी वर्षा हो रही है।</w:t>
      </w:r>
    </w:p>
    <w:p w:rsidR="00A10199" w:rsidRDefault="00A10199" w:rsidP="00A10199">
      <w:pPr>
        <w:pStyle w:val="dot"/>
      </w:pPr>
      <w:r w:rsidRPr="00711ABB">
        <w:t>It is too hot outside. (event)</w:t>
      </w:r>
    </w:p>
    <w:p w:rsidR="00A10199" w:rsidRDefault="00A10199" w:rsidP="00A10199">
      <w:pPr>
        <w:pStyle w:val="boolformate"/>
        <w:ind w:left="2610"/>
      </w:pPr>
      <w:r w:rsidRPr="00FD0048">
        <w:rPr>
          <w:rFonts w:ascii="Nirmala UI" w:hAnsi="Nirmala UI" w:cs="Nirmala UI"/>
          <w:sz w:val="20"/>
          <w:szCs w:val="20"/>
        </w:rPr>
        <w:t>बाहर बहुत गर्मी है।</w:t>
      </w:r>
    </w:p>
    <w:p w:rsidR="00A10199" w:rsidRPr="00711ABB" w:rsidRDefault="00A10199" w:rsidP="00A10199">
      <w:pPr>
        <w:pStyle w:val="ListParagraph"/>
        <w:ind w:left="1440"/>
        <w:rPr>
          <w:rFonts w:cstheme="minorHAnsi"/>
          <w:b/>
          <w:bCs/>
          <w:color w:val="000000" w:themeColor="text1"/>
        </w:rPr>
      </w:pPr>
    </w:p>
    <w:p w:rsidR="00A10199" w:rsidRPr="00234C99" w:rsidRDefault="00A10199" w:rsidP="00A40B1A">
      <w:pPr>
        <w:pStyle w:val="star"/>
      </w:pPr>
      <w:r w:rsidRPr="00234C99">
        <w:t xml:space="preserve">Types of verbs </w:t>
      </w: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Intransitive Verb</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intransitive verb is a verb which does not take or use a direct object and can be used in a sentence with having any object into it.</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A4410" w:rsidRDefault="00AA4410" w:rsidP="00A10199">
      <w:pPr>
        <w:pStyle w:val="dot"/>
        <w:sectPr w:rsidR="00AA4410" w:rsidSect="00716E86">
          <w:type w:val="continuous"/>
          <w:pgSz w:w="12240" w:h="15840"/>
          <w:pgMar w:top="1440" w:right="1440" w:bottom="1440" w:left="1440" w:header="720" w:footer="720" w:gutter="0"/>
          <w:cols w:space="720"/>
          <w:docGrid w:linePitch="360"/>
        </w:sectPr>
      </w:pPr>
    </w:p>
    <w:p w:rsidR="00A10199" w:rsidRDefault="00A10199" w:rsidP="00F22C95">
      <w:pPr>
        <w:pStyle w:val="dot"/>
        <w:ind w:left="1797"/>
      </w:pPr>
      <w:r w:rsidRPr="00711ABB">
        <w:lastRenderedPageBreak/>
        <w:t>The baby was crying.</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बच्चा रो रहा था।</w:t>
      </w:r>
    </w:p>
    <w:p w:rsidR="00A10199" w:rsidRDefault="00A10199" w:rsidP="00F22C95">
      <w:pPr>
        <w:pStyle w:val="dot"/>
        <w:ind w:left="1797"/>
      </w:pPr>
      <w:r w:rsidRPr="00711ABB">
        <w:t>They laughed uncontrollably.</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वे बेकाबू होकर हंस पड़े।</w:t>
      </w:r>
    </w:p>
    <w:p w:rsidR="00A10199" w:rsidRDefault="00A10199" w:rsidP="00F22C95">
      <w:pPr>
        <w:pStyle w:val="dot"/>
        <w:ind w:left="1797"/>
      </w:pPr>
      <w:r w:rsidRPr="00711ABB">
        <w:t>We talked.</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हमने बात किया।</w:t>
      </w:r>
    </w:p>
    <w:p w:rsidR="00A10199" w:rsidRDefault="00A10199" w:rsidP="00F22C95">
      <w:pPr>
        <w:pStyle w:val="dot"/>
        <w:ind w:left="1797"/>
      </w:pPr>
      <w:r w:rsidRPr="00711ABB">
        <w:t>River flows.</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बहती नदी।</w:t>
      </w:r>
    </w:p>
    <w:p w:rsidR="00A10199" w:rsidRDefault="00A10199" w:rsidP="00F22C95">
      <w:pPr>
        <w:pStyle w:val="dot"/>
        <w:ind w:left="1797"/>
      </w:pPr>
      <w:r w:rsidRPr="00711ABB">
        <w:t>I sneezed.</w:t>
      </w:r>
    </w:p>
    <w:p w:rsidR="00A10199" w:rsidRPr="008A13A6" w:rsidRDefault="00A10199" w:rsidP="00F22C95">
      <w:pPr>
        <w:spacing w:before="0" w:after="0" w:line="240" w:lineRule="auto"/>
        <w:ind w:left="1800"/>
        <w:rPr>
          <w:rFonts w:ascii="Nirmala UI" w:hAnsi="Nirmala UI" w:cs="Nirmala UI"/>
          <w:sz w:val="20"/>
          <w:szCs w:val="20"/>
        </w:rPr>
      </w:pPr>
      <w:r w:rsidRPr="008A13A6">
        <w:rPr>
          <w:rFonts w:ascii="Nirmala UI" w:hAnsi="Nirmala UI" w:cs="Nirmala UI"/>
          <w:sz w:val="20"/>
          <w:szCs w:val="20"/>
          <w:cs/>
        </w:rPr>
        <w:t>मैं छींक।</w:t>
      </w:r>
    </w:p>
    <w:p w:rsidR="00A10199" w:rsidRDefault="00A10199" w:rsidP="00AA4410">
      <w:pPr>
        <w:pStyle w:val="dot"/>
        <w:ind w:left="1077"/>
      </w:pPr>
      <w:r w:rsidRPr="00711ABB">
        <w:lastRenderedPageBreak/>
        <w:t>He bathed</w:t>
      </w:r>
      <w:r>
        <w:t>.</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उसने स्नान किया</w:t>
      </w:r>
      <w:r w:rsidR="00EE20D0" w:rsidRPr="008A13A6">
        <w:rPr>
          <w:rFonts w:ascii="Nirmala UI" w:hAnsi="Nirmala UI" w:cs="Nirmala UI"/>
          <w:sz w:val="20"/>
          <w:szCs w:val="20"/>
          <w:cs/>
        </w:rPr>
        <w:t>।</w:t>
      </w:r>
    </w:p>
    <w:p w:rsidR="00A10199" w:rsidRDefault="00A10199" w:rsidP="00AA4410">
      <w:pPr>
        <w:pStyle w:val="dot"/>
        <w:ind w:left="1077"/>
      </w:pPr>
      <w:r w:rsidRPr="00711ABB">
        <w:t>It is raining.</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बारिश हो रही है।</w:t>
      </w:r>
    </w:p>
    <w:p w:rsidR="00A10199" w:rsidRDefault="00A10199" w:rsidP="00AA4410">
      <w:pPr>
        <w:pStyle w:val="dot"/>
        <w:ind w:left="1077"/>
      </w:pPr>
      <w:r w:rsidRPr="00711ABB">
        <w:t>You have grown now.</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तुम अब बड़े हो गए हो।</w:t>
      </w:r>
    </w:p>
    <w:p w:rsidR="00A10199" w:rsidRDefault="00A10199" w:rsidP="00AA4410">
      <w:pPr>
        <w:pStyle w:val="dot"/>
        <w:ind w:left="1077"/>
      </w:pPr>
      <w:r w:rsidRPr="00711ABB">
        <w:t>My heart broke.</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मेरा दिल टूट गया।</w:t>
      </w:r>
    </w:p>
    <w:p w:rsidR="00A10199" w:rsidRDefault="00A10199" w:rsidP="00AA4410">
      <w:pPr>
        <w:pStyle w:val="dot"/>
        <w:ind w:left="1077"/>
      </w:pPr>
      <w:r w:rsidRPr="00711ABB">
        <w:t>He arrived.</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वह आ गया।</w:t>
      </w:r>
    </w:p>
    <w:p w:rsidR="00AA4410" w:rsidRDefault="00AA4410" w:rsidP="00AA4410">
      <w:pPr>
        <w:pStyle w:val="dot"/>
        <w:numPr>
          <w:ilvl w:val="0"/>
          <w:numId w:val="0"/>
        </w:numPr>
        <w:sectPr w:rsidR="00AA4410" w:rsidSect="00716E86">
          <w:type w:val="continuous"/>
          <w:pgSz w:w="12240" w:h="15840"/>
          <w:pgMar w:top="1440" w:right="1440" w:bottom="1440" w:left="1440" w:header="720" w:footer="720" w:gutter="0"/>
          <w:cols w:num="2" w:space="180"/>
          <w:docGrid w:linePitch="360"/>
        </w:sectPr>
      </w:pPr>
    </w:p>
    <w:p w:rsidR="00A10199" w:rsidRDefault="00A10199" w:rsidP="00AA4410">
      <w:pPr>
        <w:pStyle w:val="dot"/>
        <w:numPr>
          <w:ilvl w:val="0"/>
          <w:numId w:val="0"/>
        </w:numPr>
      </w:pPr>
    </w:p>
    <w:p w:rsidR="000C0FD4" w:rsidRDefault="000C0FD4" w:rsidP="00AA4410">
      <w:pPr>
        <w:pStyle w:val="dot"/>
        <w:numPr>
          <w:ilvl w:val="0"/>
          <w:numId w:val="0"/>
        </w:numPr>
      </w:pPr>
    </w:p>
    <w:p w:rsidR="00F22C95" w:rsidRDefault="00F22C95" w:rsidP="00AA4410">
      <w:pPr>
        <w:pStyle w:val="dot"/>
        <w:numPr>
          <w:ilvl w:val="0"/>
          <w:numId w:val="0"/>
        </w:numPr>
      </w:pPr>
    </w:p>
    <w:p w:rsidR="00F22C95" w:rsidRDefault="00F22C95" w:rsidP="00AA4410">
      <w:pPr>
        <w:pStyle w:val="dot"/>
        <w:numPr>
          <w:ilvl w:val="0"/>
          <w:numId w:val="0"/>
        </w:numPr>
      </w:pPr>
    </w:p>
    <w:p w:rsidR="00DB3119" w:rsidRPr="008A13A6" w:rsidRDefault="00DB3119" w:rsidP="00AA4410">
      <w:pPr>
        <w:pStyle w:val="dot"/>
        <w:numPr>
          <w:ilvl w:val="0"/>
          <w:numId w:val="0"/>
        </w:num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Transitive Verb</w:t>
      </w:r>
    </w:p>
    <w:p w:rsidR="00A10199" w:rsidRDefault="00A10199" w:rsidP="00A10199">
      <w:pPr>
        <w:ind w:left="1134"/>
        <w:rPr>
          <w:rFonts w:cstheme="minorHAnsi"/>
          <w:color w:val="000000" w:themeColor="text1"/>
        </w:rPr>
      </w:pPr>
      <w:r w:rsidRPr="00711ABB">
        <w:rPr>
          <w:rFonts w:cstheme="minorHAnsi"/>
          <w:color w:val="000000" w:themeColor="text1"/>
        </w:rPr>
        <w:t>A transitive verb is a verb which is used with one or more objects. Though the same verb can take a form of both transitive and Intransitive verb.</w:t>
      </w:r>
    </w:p>
    <w:p w:rsidR="00A10199" w:rsidRDefault="00A10199" w:rsidP="00A10199">
      <w:pPr>
        <w:ind w:left="113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He reads</w:t>
      </w:r>
      <w:r w:rsidRPr="00A10199">
        <w:rPr>
          <w:noProof/>
        </w:rPr>
        <w:t>.</w:t>
      </w:r>
      <w:r>
        <w:rPr>
          <w:noProof/>
        </w:rPr>
        <w:t xml:space="preserve"> </w:t>
      </w:r>
      <w:r w:rsidRPr="00A10199">
        <w:rPr>
          <w:noProof/>
        </w:rPr>
        <w:t>(</w:t>
      </w:r>
      <w:r w:rsidRPr="00711ABB">
        <w:t xml:space="preserve"> Intransitive form) </w:t>
      </w:r>
    </w:p>
    <w:p w:rsidR="00A10199" w:rsidRPr="00711ABB" w:rsidRDefault="00A10199" w:rsidP="00A10199">
      <w:pPr>
        <w:ind w:left="2700"/>
        <w:rPr>
          <w:rFonts w:cstheme="minorHAnsi"/>
          <w:color w:val="000000" w:themeColor="text1"/>
        </w:rPr>
      </w:pPr>
      <w:r w:rsidRPr="008A13A6">
        <w:rPr>
          <w:rFonts w:ascii="Nirmala UI" w:hAnsi="Nirmala UI" w:cs="Nirmala UI"/>
          <w:sz w:val="20"/>
          <w:szCs w:val="20"/>
        </w:rPr>
        <w:t>वह पढ़ता है।</w:t>
      </w:r>
    </w:p>
    <w:p w:rsidR="00A10199" w:rsidRDefault="00A10199" w:rsidP="00A10199">
      <w:pPr>
        <w:pStyle w:val="dot"/>
      </w:pPr>
      <w:r w:rsidRPr="00711ABB">
        <w:t>He reads a Spokeies book</w:t>
      </w:r>
      <w:r w:rsidRPr="00A10199">
        <w:rPr>
          <w:noProof/>
        </w:rPr>
        <w:t>.</w:t>
      </w:r>
      <w:r>
        <w:rPr>
          <w:noProof/>
        </w:rPr>
        <w:t xml:space="preserve"> </w:t>
      </w:r>
      <w:r w:rsidRPr="00A10199">
        <w:rPr>
          <w:noProof/>
        </w:rPr>
        <w:t>(</w:t>
      </w:r>
      <w:r w:rsidRPr="00711ABB">
        <w:t xml:space="preserve"> Transitive form)</w:t>
      </w:r>
    </w:p>
    <w:p w:rsidR="00A10199" w:rsidRDefault="00A10199" w:rsidP="00A10199">
      <w:pPr>
        <w:ind w:left="2700"/>
        <w:rPr>
          <w:rFonts w:cstheme="minorHAnsi"/>
          <w:color w:val="000000" w:themeColor="text1"/>
        </w:rPr>
      </w:pPr>
      <w:r w:rsidRPr="008A13A6">
        <w:rPr>
          <w:rFonts w:ascii="Nirmala UI" w:hAnsi="Nirmala UI" w:cs="Nirmala UI"/>
          <w:sz w:val="20"/>
          <w:szCs w:val="20"/>
        </w:rPr>
        <w:t xml:space="preserve">वह एक </w:t>
      </w:r>
      <w:r w:rsidR="00EE20D0" w:rsidRPr="00EE20D0">
        <w:rPr>
          <w:rFonts w:ascii="Nirmala UI" w:hAnsi="Nirmala UI" w:cs="Nirmala UI" w:hint="cs"/>
          <w:sz w:val="20"/>
          <w:szCs w:val="20"/>
        </w:rPr>
        <w:t>स्पॉकिज़</w:t>
      </w:r>
      <w:r w:rsidRPr="008A13A6">
        <w:rPr>
          <w:rFonts w:ascii="Nirmala UI" w:hAnsi="Nirmala UI" w:cs="Nirmala UI"/>
          <w:sz w:val="20"/>
          <w:szCs w:val="20"/>
        </w:rPr>
        <w:t xml:space="preserve"> पुस्तक पढ़ता है।</w:t>
      </w:r>
    </w:p>
    <w:p w:rsidR="00A10199" w:rsidRPr="00711ABB" w:rsidRDefault="00A10199" w:rsidP="00A10199">
      <w:pPr>
        <w:ind w:left="2700"/>
        <w:rPr>
          <w:rFonts w:cstheme="minorHAnsi"/>
          <w:color w:val="000000" w:themeColor="text1"/>
        </w:rPr>
      </w:pPr>
    </w:p>
    <w:p w:rsidR="00A10199" w:rsidRPr="00711ABB" w:rsidRDefault="00A10199" w:rsidP="00A40B1A">
      <w:pPr>
        <w:pStyle w:val="star"/>
      </w:pPr>
      <w:r w:rsidRPr="00782375">
        <w:t>More</w:t>
      </w:r>
      <w:r w:rsidRPr="00711ABB">
        <w:t xml:space="preserve"> Example </w:t>
      </w:r>
      <w:r w:rsidRPr="008A13A6">
        <w:t>of Transitive Verbs :</w:t>
      </w:r>
    </w:p>
    <w:p w:rsidR="00A10199" w:rsidRDefault="00A10199" w:rsidP="00A10199">
      <w:pPr>
        <w:pStyle w:val="dot"/>
      </w:pPr>
      <w:r w:rsidRPr="00711ABB">
        <w:t>The driver stopped the train</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ड्राइवर ने ट्रेन रोक दी</w:t>
      </w:r>
    </w:p>
    <w:p w:rsidR="00A10199" w:rsidRDefault="00A10199" w:rsidP="00A10199">
      <w:pPr>
        <w:pStyle w:val="dot"/>
      </w:pPr>
      <w:r w:rsidRPr="00711ABB">
        <w:t>Manish plays cricket.</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मनीष क्रिकेट खेलते हैं।</w:t>
      </w:r>
    </w:p>
    <w:p w:rsidR="00A10199" w:rsidRDefault="00A10199" w:rsidP="00A10199">
      <w:pPr>
        <w:pStyle w:val="dot"/>
      </w:pPr>
      <w:r w:rsidRPr="00711ABB">
        <w:t>Ramesh loves his mother.</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रमेश अपनी माँ से प्यार करता है।</w:t>
      </w:r>
    </w:p>
    <w:p w:rsidR="00A10199" w:rsidRDefault="00A10199" w:rsidP="00A10199">
      <w:pPr>
        <w:pStyle w:val="dot"/>
      </w:pPr>
      <w:r w:rsidRPr="00711ABB">
        <w:t>She wrote a letter.</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एक ख़त लिखी।</w:t>
      </w:r>
    </w:p>
    <w:p w:rsidR="00A10199" w:rsidRDefault="00A10199" w:rsidP="00A10199">
      <w:pPr>
        <w:pStyle w:val="dot"/>
      </w:pPr>
      <w:r w:rsidRPr="00711ABB">
        <w:t>The child broke the glass.</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बच्चे ने कांच तोड़ दिया।</w:t>
      </w:r>
    </w:p>
    <w:p w:rsidR="00A10199" w:rsidRDefault="00A10199" w:rsidP="00A10199">
      <w:pPr>
        <w:pStyle w:val="dot"/>
      </w:pPr>
      <w:r w:rsidRPr="00711ABB">
        <w:t>He gave me a thousand rupee.</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मुझे एक हजार रुपए दिए।</w:t>
      </w:r>
    </w:p>
    <w:p w:rsidR="00A10199" w:rsidRDefault="00A10199" w:rsidP="00A10199">
      <w:pPr>
        <w:pStyle w:val="dot"/>
      </w:pPr>
      <w:r w:rsidRPr="00D9127D">
        <w:rPr>
          <w:noProof/>
        </w:rPr>
        <w:t>Mr</w:t>
      </w:r>
      <w:r w:rsidRPr="00711ABB">
        <w:t xml:space="preserve"> Singh teaches us English.</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श्री सिंह हमें अंग्रेजी पढ़ाते हैं।</w:t>
      </w:r>
    </w:p>
    <w:p w:rsidR="00A10199" w:rsidRDefault="00A10199" w:rsidP="00A10199">
      <w:pPr>
        <w:pStyle w:val="dot"/>
      </w:pPr>
      <w:r w:rsidRPr="00711ABB">
        <w:t>I asked some questions to you all.</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 आप सभी से कुछ प्रश्न पूछे।</w:t>
      </w:r>
    </w:p>
    <w:p w:rsidR="00A10199" w:rsidRDefault="00A10199" w:rsidP="00A10199">
      <w:pPr>
        <w:pStyle w:val="dot"/>
      </w:pPr>
      <w:r w:rsidRPr="00711ABB">
        <w:t>We will go shopping.</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खरीदारी करने जाएंगे।</w:t>
      </w:r>
    </w:p>
    <w:p w:rsidR="00A10199" w:rsidRDefault="00A10199" w:rsidP="00A10199">
      <w:pPr>
        <w:pStyle w:val="dot"/>
      </w:pPr>
      <w:r w:rsidRPr="00711ABB">
        <w:t>He called me in the night at 11 o’clock.</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उन्होंने मुझे रात 11 बजे फोन किया।</w:t>
      </w:r>
    </w:p>
    <w:p w:rsidR="00A10199" w:rsidRDefault="00A10199" w:rsidP="00A10199">
      <w:pPr>
        <w:pStyle w:val="dot"/>
      </w:pPr>
      <w:r w:rsidRPr="00711ABB">
        <w:t>I clean my room daily.</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रोजाना अपना कमरा साफ करता हूं।</w:t>
      </w:r>
    </w:p>
    <w:p w:rsidR="00A10199" w:rsidRDefault="00A10199" w:rsidP="00A10199">
      <w:pPr>
        <w:pStyle w:val="dot"/>
      </w:pPr>
      <w:r w:rsidRPr="00711ABB">
        <w:t>She loves to watch Hollywood movies.</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 हॉलीवुड फिल्में देखना बहुत पसंद है।</w:t>
      </w:r>
    </w:p>
    <w:p w:rsidR="00A10199" w:rsidRDefault="00A10199" w:rsidP="00A10199">
      <w:pPr>
        <w:pStyle w:val="dot"/>
      </w:pPr>
      <w:r w:rsidRPr="00711ABB">
        <w:t>I admire your courage.</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आपके साहस की प्रशंसा करता हूं।</w:t>
      </w:r>
    </w:p>
    <w:p w:rsidR="00A10199" w:rsidRPr="00DA1C95" w:rsidRDefault="00A10199" w:rsidP="00A10199">
      <w:pPr>
        <w:pStyle w:val="dot"/>
        <w:rPr>
          <w:b w:val="0"/>
        </w:rPr>
      </w:pPr>
      <w:r w:rsidRPr="00DA1C95">
        <w:rPr>
          <w:rStyle w:val="dotChar"/>
          <w:b/>
        </w:rPr>
        <w:t>We need to maintain product quality</w:t>
      </w:r>
      <w:r w:rsidRPr="00DA1C95">
        <w:rPr>
          <w:b w:val="0"/>
        </w:rPr>
        <w:t>.</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उत्पाद की गुणवत्ता बनाए रखने की आवश्यकता है।</w:t>
      </w:r>
    </w:p>
    <w:p w:rsidR="00A10199" w:rsidRDefault="00A10199" w:rsidP="00A10199">
      <w:pPr>
        <w:pStyle w:val="boolformate"/>
      </w:pPr>
    </w:p>
    <w:p w:rsidR="00DB3119" w:rsidRDefault="00DB3119" w:rsidP="00A10199">
      <w:pPr>
        <w:pStyle w:val="boolformate"/>
      </w:pPr>
    </w:p>
    <w:p w:rsidR="00DB3119" w:rsidRPr="00711ABB" w:rsidRDefault="00DB3119" w:rsidP="00A10199">
      <w:pPr>
        <w:pStyle w:val="boolformate"/>
      </w:pPr>
    </w:p>
    <w:p w:rsidR="00A10199" w:rsidRPr="00711ABB" w:rsidRDefault="00A10199" w:rsidP="00A10199">
      <w:pPr>
        <w:pStyle w:val="ListParagraph"/>
        <w:ind w:left="1134"/>
        <w:rPr>
          <w:color w:val="000000" w:themeColor="text1"/>
        </w:r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lastRenderedPageBreak/>
        <w:t>Linking Verb</w:t>
      </w:r>
    </w:p>
    <w:p w:rsidR="00A10199" w:rsidRPr="00711ABB" w:rsidRDefault="00A10199" w:rsidP="00A10199">
      <w:pPr>
        <w:ind w:left="1134"/>
        <w:rPr>
          <w:rFonts w:cstheme="minorHAnsi"/>
          <w:color w:val="000000" w:themeColor="text1"/>
          <w:shd w:val="clear" w:color="auto" w:fill="FFFFFF"/>
        </w:rPr>
      </w:pPr>
      <w:r w:rsidRPr="00711ABB">
        <w:rPr>
          <w:rFonts w:cstheme="minorHAnsi"/>
          <w:color w:val="000000" w:themeColor="text1"/>
          <w:shd w:val="clear" w:color="auto" w:fill="FFFFFF"/>
        </w:rPr>
        <w:t xml:space="preserve">A Lining Verb is a verb that </w:t>
      </w:r>
      <w:r w:rsidRPr="00A10199">
        <w:rPr>
          <w:rFonts w:cstheme="minorHAnsi"/>
          <w:noProof/>
          <w:color w:val="000000" w:themeColor="text1"/>
          <w:shd w:val="clear" w:color="auto" w:fill="FFFFFF"/>
        </w:rPr>
        <w:t>connects</w:t>
      </w:r>
      <w:r>
        <w:rPr>
          <w:rFonts w:cstheme="minorHAnsi"/>
          <w:noProof/>
          <w:color w:val="000000" w:themeColor="text1"/>
          <w:shd w:val="clear" w:color="auto" w:fill="FFFFFF"/>
        </w:rPr>
        <w:t xml:space="preserve"> </w:t>
      </w:r>
      <w:r w:rsidR="00D9127D">
        <w:rPr>
          <w:rFonts w:cstheme="minorHAnsi"/>
          <w:noProof/>
          <w:color w:val="000000" w:themeColor="text1"/>
          <w:shd w:val="clear" w:color="auto" w:fill="FFFFFF"/>
        </w:rPr>
        <w:t xml:space="preserve">the </w:t>
      </w:r>
      <w:r w:rsidRPr="00D9127D">
        <w:rPr>
          <w:rFonts w:cstheme="minorHAnsi"/>
          <w:noProof/>
          <w:color w:val="000000" w:themeColor="text1"/>
          <w:shd w:val="clear" w:color="auto" w:fill="FFFFFF"/>
        </w:rPr>
        <w:t>subject</w:t>
      </w:r>
      <w:r>
        <w:rPr>
          <w:rFonts w:cstheme="minorHAnsi"/>
          <w:noProof/>
          <w:color w:val="000000" w:themeColor="text1"/>
          <w:shd w:val="clear" w:color="auto" w:fill="FFFFFF"/>
        </w:rPr>
        <w:t xml:space="preserve"> </w:t>
      </w:r>
      <w:r w:rsidRPr="00A10199">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its object or with a word that gives information about its subject. The most common linking verbs are forms of the verb to be(is, am, are, was, were, etc.)</w:t>
      </w:r>
      <w:r w:rsidRPr="00A10199">
        <w:rPr>
          <w:rFonts w:cstheme="minorHAnsi"/>
          <w:noProof/>
          <w:color w:val="000000" w:themeColor="text1"/>
          <w:shd w:val="clear" w:color="auto" w:fill="FFFFFF"/>
        </w:rPr>
        <w:t>,</w:t>
      </w:r>
      <w:r>
        <w:rPr>
          <w:rFonts w:cstheme="minorHAnsi"/>
          <w:noProof/>
          <w:color w:val="000000" w:themeColor="text1"/>
          <w:shd w:val="clear" w:color="auto" w:fill="FFFFFF"/>
        </w:rPr>
        <w:t xml:space="preserve"> </w:t>
      </w:r>
      <w:r w:rsidRPr="00A10199">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become and to seem.</w:t>
      </w:r>
    </w:p>
    <w:p w:rsidR="00A10199" w:rsidRPr="00711ABB" w:rsidRDefault="00A10199" w:rsidP="00A10199">
      <w:pPr>
        <w:ind w:left="1134"/>
        <w:rPr>
          <w:rFonts w:cstheme="minorHAnsi"/>
          <w:color w:val="000000" w:themeColor="text1"/>
          <w:shd w:val="clear" w:color="auto" w:fill="FFFFFF"/>
        </w:rPr>
      </w:pPr>
      <w:r w:rsidRPr="007845C0">
        <w:rPr>
          <w:rFonts w:cstheme="minorHAnsi"/>
          <w:b/>
          <w:bCs/>
          <w:color w:val="000000" w:themeColor="text1"/>
          <w:shd w:val="clear" w:color="auto" w:fill="FFFFFF"/>
        </w:rPr>
        <w:t>For Example</w:t>
      </w:r>
      <w:r w:rsidRPr="00711ABB">
        <w:rPr>
          <w:rFonts w:cstheme="minorHAnsi"/>
          <w:color w:val="000000" w:themeColor="text1"/>
          <w:shd w:val="clear" w:color="auto" w:fill="FFFFFF"/>
        </w:rPr>
        <w:t>:</w:t>
      </w:r>
    </w:p>
    <w:p w:rsidR="00A10199" w:rsidRDefault="00A10199" w:rsidP="00A10199">
      <w:pPr>
        <w:pStyle w:val="dot"/>
        <w:rPr>
          <w:shd w:val="clear" w:color="auto" w:fill="FFFFFF"/>
        </w:rPr>
      </w:pPr>
      <w:r w:rsidRPr="00711ABB">
        <w:rPr>
          <w:shd w:val="clear" w:color="auto" w:fill="FFFFFF"/>
        </w:rPr>
        <w:t>I am excited about my new book launch.</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मैं अपने नए बुक लॉन्च को लेकर उत्साहित हूं।</w:t>
      </w:r>
    </w:p>
    <w:p w:rsidR="00A10199" w:rsidRDefault="00A10199" w:rsidP="00A10199">
      <w:pPr>
        <w:pStyle w:val="dot"/>
        <w:rPr>
          <w:shd w:val="clear" w:color="auto" w:fill="FFFFFF"/>
        </w:rPr>
      </w:pPr>
      <w:r w:rsidRPr="00711ABB">
        <w:rPr>
          <w:shd w:val="clear" w:color="auto" w:fill="FFFFFF"/>
        </w:rPr>
        <w:t>You feel exhausted after studying all night.</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पूरी रात पढ़ाई करने के बाद आपको थकावट महसूस होती है।</w:t>
      </w:r>
    </w:p>
    <w:p w:rsidR="00A10199" w:rsidRDefault="00A10199" w:rsidP="00A10199">
      <w:pPr>
        <w:pStyle w:val="dot"/>
        <w:rPr>
          <w:shd w:val="clear" w:color="auto" w:fill="FFFFFF"/>
        </w:rPr>
      </w:pPr>
      <w:r w:rsidRPr="00711ABB">
        <w:rPr>
          <w:shd w:val="clear" w:color="auto" w:fill="FFFFFF"/>
        </w:rPr>
        <w:t>She appears upset about the announcement.</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वह घोषणा को लेकर परेशान दिखाई देती है।</w:t>
      </w:r>
    </w:p>
    <w:p w:rsidR="00A10199" w:rsidRDefault="00A10199" w:rsidP="00A10199">
      <w:pPr>
        <w:pStyle w:val="dot"/>
        <w:rPr>
          <w:shd w:val="clear" w:color="auto" w:fill="FFFFFF"/>
        </w:rPr>
      </w:pPr>
      <w:r w:rsidRPr="00C34444">
        <w:rPr>
          <w:shd w:val="clear" w:color="auto" w:fill="FFFFFF"/>
        </w:rPr>
        <w:t xml:space="preserve">Dreams come true when we believe in them and act to </w:t>
      </w:r>
      <w:r w:rsidRPr="00D9127D">
        <w:rPr>
          <w:noProof/>
          <w:shd w:val="clear" w:color="auto" w:fill="FFFFFF"/>
        </w:rPr>
        <w:t>fulfil</w:t>
      </w:r>
      <w:r w:rsidRPr="00C34444">
        <w:rPr>
          <w:shd w:val="clear" w:color="auto" w:fill="FFFFFF"/>
        </w:rPr>
        <w:t xml:space="preserve"> them.</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सपने तब सच होते हैं जब हम उन पर विश्वास करते हैं और उन्हें पूरा करने के लिए कार्य करते हैं।</w:t>
      </w:r>
    </w:p>
    <w:p w:rsidR="00A10199" w:rsidRDefault="00A10199" w:rsidP="00A10199">
      <w:pPr>
        <w:pStyle w:val="dot"/>
        <w:rPr>
          <w:shd w:val="clear" w:color="auto" w:fill="FFFFFF"/>
        </w:rPr>
      </w:pPr>
      <w:r w:rsidRPr="00711ABB">
        <w:rPr>
          <w:shd w:val="clear" w:color="auto" w:fill="FFFFFF"/>
        </w:rPr>
        <w:t>All the audience(spectator) seem satisfied with the new play.</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सभी दर्शक नए नाटक से संतुष्ट लगते हैं।</w:t>
      </w:r>
    </w:p>
    <w:p w:rsidR="00A10199" w:rsidRDefault="00A10199" w:rsidP="00A10199">
      <w:pPr>
        <w:pStyle w:val="dot"/>
        <w:rPr>
          <w:shd w:val="clear" w:color="auto" w:fill="FFFFFF"/>
        </w:rPr>
      </w:pPr>
      <w:r w:rsidRPr="00711ABB">
        <w:rPr>
          <w:shd w:val="clear" w:color="auto" w:fill="FFFFFF"/>
        </w:rPr>
        <w:t>Building a sweet home is a big task.</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एक घर बनाना एक बड़ा काम है।</w:t>
      </w:r>
    </w:p>
    <w:p w:rsidR="00A10199" w:rsidRDefault="00A10199" w:rsidP="00A10199">
      <w:pPr>
        <w:pStyle w:val="dot"/>
        <w:rPr>
          <w:shd w:val="clear" w:color="auto" w:fill="FFFFFF"/>
        </w:rPr>
      </w:pPr>
      <w:r w:rsidRPr="00711ABB">
        <w:rPr>
          <w:shd w:val="clear" w:color="auto" w:fill="FFFFFF"/>
        </w:rPr>
        <w:t>Dhoni stays calm in the ground always.</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धोनी मैदान में हमेशा शांत रहते हैं।</w:t>
      </w:r>
    </w:p>
    <w:p w:rsidR="00A10199" w:rsidRDefault="00A10199" w:rsidP="00A10199">
      <w:pPr>
        <w:pStyle w:val="dot"/>
        <w:rPr>
          <w:shd w:val="clear" w:color="auto" w:fill="FFFFFF"/>
        </w:rPr>
      </w:pPr>
      <w:r w:rsidRPr="00711ABB">
        <w:rPr>
          <w:shd w:val="clear" w:color="auto" w:fill="FFFFFF"/>
        </w:rPr>
        <w:t>Narendra Modi Ji seems to be a great leader.</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नरेंद्र मोदी जी एक महान नेता लगते हैं।</w:t>
      </w:r>
    </w:p>
    <w:p w:rsidR="00A10199" w:rsidRDefault="00A10199" w:rsidP="00A10199">
      <w:pPr>
        <w:pStyle w:val="dot"/>
        <w:rPr>
          <w:shd w:val="clear" w:color="auto" w:fill="FFFFFF"/>
        </w:rPr>
      </w:pPr>
      <w:r w:rsidRPr="00711ABB">
        <w:rPr>
          <w:shd w:val="clear" w:color="auto" w:fill="FFFFFF"/>
        </w:rPr>
        <w:t>She is doing well. She seems a great lady</w:t>
      </w:r>
      <w:r>
        <w:rPr>
          <w:shd w:val="clear" w:color="auto" w:fill="FFFFFF"/>
        </w:rPr>
        <w:t>.</w:t>
      </w:r>
    </w:p>
    <w:p w:rsidR="00A10199" w:rsidRPr="00630611" w:rsidRDefault="00A10199" w:rsidP="00A10199">
      <w:pPr>
        <w:pStyle w:val="boolformate"/>
        <w:spacing w:before="0" w:after="0"/>
        <w:ind w:left="2700"/>
        <w:rPr>
          <w:rFonts w:ascii="Nirmala UI" w:hAnsi="Nirmala UI" w:cs="Nirmala UI"/>
          <w:sz w:val="20"/>
          <w:szCs w:val="20"/>
        </w:rPr>
      </w:pPr>
      <w:r w:rsidRPr="00630611">
        <w:rPr>
          <w:rFonts w:ascii="Nirmala UI" w:hAnsi="Nirmala UI" w:cs="Nirmala UI"/>
          <w:sz w:val="20"/>
          <w:szCs w:val="20"/>
          <w:cs/>
          <w:lang w:bidi="hi-IN"/>
        </w:rPr>
        <w:t xml:space="preserve">वह </w:t>
      </w:r>
      <w:r w:rsidR="00EE20D0" w:rsidRPr="00EE20D0">
        <w:rPr>
          <w:rFonts w:ascii="Nirmala UI" w:hAnsi="Nirmala UI" w:cs="Nirmala UI" w:hint="cs"/>
          <w:sz w:val="20"/>
          <w:szCs w:val="20"/>
          <w:lang w:bidi="hi-IN"/>
        </w:rPr>
        <w:t>अच्छा</w:t>
      </w:r>
      <w:r w:rsidR="00EE20D0" w:rsidRPr="00EE20D0">
        <w:rPr>
          <w:rFonts w:ascii="Nirmala UI" w:hAnsi="Nirmala UI" w:cs="Nirmala UI"/>
          <w:sz w:val="20"/>
          <w:szCs w:val="20"/>
          <w:lang w:bidi="hi-IN"/>
        </w:rPr>
        <w:t xml:space="preserve"> </w:t>
      </w:r>
      <w:r w:rsidR="00EE20D0" w:rsidRPr="00EE20D0">
        <w:rPr>
          <w:rFonts w:ascii="Nirmala UI" w:hAnsi="Nirmala UI" w:cs="Nirmala UI" w:hint="cs"/>
          <w:sz w:val="20"/>
          <w:szCs w:val="20"/>
          <w:lang w:bidi="hi-IN"/>
        </w:rPr>
        <w:t>कर</w:t>
      </w:r>
      <w:r w:rsidR="00EE20D0" w:rsidRPr="00EE20D0">
        <w:rPr>
          <w:rFonts w:ascii="Nirmala UI" w:hAnsi="Nirmala UI" w:cs="Nirmala UI"/>
          <w:sz w:val="20"/>
          <w:szCs w:val="20"/>
          <w:lang w:bidi="hi-IN"/>
        </w:rPr>
        <w:t xml:space="preserve"> </w:t>
      </w:r>
      <w:r w:rsidR="00EE20D0" w:rsidRPr="00EE20D0">
        <w:rPr>
          <w:rFonts w:ascii="Nirmala UI" w:hAnsi="Nirmala UI" w:cs="Nirmala UI" w:hint="cs"/>
          <w:sz w:val="20"/>
          <w:szCs w:val="20"/>
          <w:lang w:bidi="hi-IN"/>
        </w:rPr>
        <w:t>रही</w:t>
      </w:r>
      <w:r w:rsidR="00EE20D0" w:rsidRPr="00EE20D0">
        <w:rPr>
          <w:rFonts w:ascii="Nirmala UI" w:hAnsi="Nirmala UI" w:cs="Nirmala UI"/>
          <w:sz w:val="20"/>
          <w:szCs w:val="20"/>
          <w:lang w:bidi="hi-IN"/>
        </w:rPr>
        <w:t xml:space="preserve"> </w:t>
      </w:r>
      <w:r w:rsidR="00EE20D0" w:rsidRPr="00EE20D0">
        <w:rPr>
          <w:rFonts w:ascii="Nirmala UI" w:hAnsi="Nirmala UI" w:cs="Nirmala UI" w:hint="cs"/>
          <w:sz w:val="20"/>
          <w:szCs w:val="20"/>
          <w:lang w:bidi="hi-IN"/>
        </w:rPr>
        <w:t>है</w:t>
      </w:r>
      <w:r w:rsidR="00EE20D0" w:rsidRPr="00630611">
        <w:rPr>
          <w:rFonts w:ascii="Nirmala UI" w:hAnsi="Nirmala UI" w:cs="Nirmala UI"/>
          <w:sz w:val="20"/>
          <w:szCs w:val="20"/>
          <w:cs/>
          <w:lang w:bidi="hi-IN"/>
        </w:rPr>
        <w:t>।</w:t>
      </w:r>
      <w:r w:rsidR="00EE20D0" w:rsidRPr="00EE20D0">
        <w:rPr>
          <w:rFonts w:ascii="Nirmala UI" w:hAnsi="Nirmala UI" w:cs="Nirmala UI"/>
          <w:sz w:val="20"/>
          <w:szCs w:val="20"/>
          <w:lang w:bidi="hi-IN"/>
        </w:rPr>
        <w:t xml:space="preserve"> </w:t>
      </w:r>
      <w:r w:rsidRPr="00630611">
        <w:rPr>
          <w:rFonts w:ascii="Nirmala UI" w:hAnsi="Nirmala UI" w:cs="Nirmala UI"/>
          <w:sz w:val="20"/>
          <w:szCs w:val="20"/>
          <w:cs/>
          <w:lang w:bidi="hi-IN"/>
        </w:rPr>
        <w:t>वह एक महान महिला लगती हैं</w:t>
      </w:r>
      <w:r w:rsidR="00EE20D0" w:rsidRPr="00630611">
        <w:rPr>
          <w:rFonts w:ascii="Nirmala UI" w:hAnsi="Nirmala UI" w:cs="Nirmala UI"/>
          <w:sz w:val="20"/>
          <w:szCs w:val="20"/>
          <w:cs/>
          <w:lang w:bidi="hi-IN"/>
        </w:rPr>
        <w:t>।</w:t>
      </w:r>
    </w:p>
    <w:p w:rsidR="00A10199" w:rsidRPr="00C34444" w:rsidRDefault="00A10199" w:rsidP="00A10199">
      <w:pPr>
        <w:pStyle w:val="ListParagraph"/>
        <w:ind w:left="1440"/>
        <w:rPr>
          <w:rFonts w:cstheme="minorHAnsi"/>
          <w:b/>
          <w:bCs/>
          <w:color w:val="000000" w:themeColor="text1"/>
          <w:shd w:val="clear" w:color="auto" w:fill="FFFFFF"/>
        </w:r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Auxiliary Verb</w:t>
      </w:r>
    </w:p>
    <w:p w:rsidR="00A10199" w:rsidRPr="00711ABB" w:rsidRDefault="00A10199" w:rsidP="00A10199">
      <w:pPr>
        <w:ind w:left="1134"/>
        <w:rPr>
          <w:rFonts w:cstheme="minorHAnsi"/>
          <w:color w:val="000000" w:themeColor="text1"/>
          <w:shd w:val="clear" w:color="auto" w:fill="FFFFFF"/>
        </w:rPr>
      </w:pPr>
      <w:r w:rsidRPr="00711ABB">
        <w:rPr>
          <w:rFonts w:cstheme="minorHAnsi"/>
          <w:color w:val="000000" w:themeColor="text1"/>
          <w:shd w:val="clear" w:color="auto" w:fill="FFFFFF"/>
        </w:rPr>
        <w:t>Auxiliary verbs are also known as helping verb. And are used together with a main verb to show the verb’s tense or to form a question or negative.</w:t>
      </w:r>
    </w:p>
    <w:p w:rsidR="00A10199" w:rsidRDefault="00A10199" w:rsidP="00A10199">
      <w:pPr>
        <w:ind w:left="1134"/>
        <w:rPr>
          <w:rFonts w:cstheme="minorHAnsi"/>
          <w:color w:val="000000" w:themeColor="text1"/>
        </w:rPr>
      </w:pPr>
      <w:r w:rsidRPr="00711ABB">
        <w:rPr>
          <w:rFonts w:cstheme="minorHAnsi"/>
          <w:color w:val="000000" w:themeColor="text1"/>
        </w:rPr>
        <w:t>Auxiliary verbs can further be divided into 1. Primary Auxiliary and 2. Modal Auxiliary</w:t>
      </w:r>
    </w:p>
    <w:p w:rsidR="00A10199" w:rsidRPr="00711ABB" w:rsidRDefault="00A10199" w:rsidP="00A10199">
      <w:pPr>
        <w:ind w:left="1134"/>
        <w:rPr>
          <w:rFonts w:cstheme="minorHAnsi"/>
          <w:color w:val="000000" w:themeColor="text1"/>
        </w:rPr>
      </w:pPr>
    </w:p>
    <w:p w:rsidR="00A10199" w:rsidRPr="00711ABB" w:rsidRDefault="00A10199" w:rsidP="00682B25">
      <w:pPr>
        <w:pStyle w:val="ListParagraph"/>
        <w:numPr>
          <w:ilvl w:val="0"/>
          <w:numId w:val="16"/>
        </w:numPr>
        <w:rPr>
          <w:rFonts w:cstheme="minorHAnsi"/>
          <w:b/>
          <w:bCs/>
          <w:color w:val="000000" w:themeColor="text1"/>
          <w:sz w:val="24"/>
          <w:szCs w:val="24"/>
        </w:rPr>
      </w:pPr>
      <w:r w:rsidRPr="00711ABB">
        <w:rPr>
          <w:rFonts w:cstheme="minorHAnsi"/>
          <w:b/>
          <w:bCs/>
          <w:color w:val="000000" w:themeColor="text1"/>
          <w:sz w:val="24"/>
          <w:szCs w:val="24"/>
        </w:rPr>
        <w:t xml:space="preserve">Primary Auxiliary Verb list : </w:t>
      </w:r>
    </w:p>
    <w:tbl>
      <w:tblPr>
        <w:tblStyle w:val="TableGrid"/>
        <w:tblW w:w="0" w:type="auto"/>
        <w:tblInd w:w="1556" w:type="dxa"/>
        <w:tblLook w:val="04A0" w:firstRow="1" w:lastRow="0" w:firstColumn="1" w:lastColumn="0" w:noHBand="0" w:noVBand="1"/>
      </w:tblPr>
      <w:tblGrid>
        <w:gridCol w:w="708"/>
        <w:gridCol w:w="671"/>
        <w:gridCol w:w="520"/>
        <w:gridCol w:w="663"/>
        <w:gridCol w:w="715"/>
        <w:gridCol w:w="575"/>
        <w:gridCol w:w="640"/>
      </w:tblGrid>
      <w:tr w:rsidR="00A10199" w:rsidRPr="00711ABB" w:rsidTr="000C0FD4">
        <w:trPr>
          <w:trHeight w:val="377"/>
        </w:trPr>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Is</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Has</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Am</w:t>
            </w:r>
          </w:p>
        </w:tc>
        <w:tc>
          <w:tcPr>
            <w:tcW w:w="0" w:type="auto"/>
          </w:tcPr>
          <w:p w:rsidR="00A10199" w:rsidRPr="00234C99" w:rsidRDefault="00A10199" w:rsidP="000C0FD4">
            <w:pPr>
              <w:spacing w:before="0" w:after="0" w:line="276"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Are</w:t>
            </w:r>
          </w:p>
        </w:tc>
        <w:tc>
          <w:tcPr>
            <w:tcW w:w="0" w:type="auto"/>
          </w:tcPr>
          <w:p w:rsidR="00A10199" w:rsidRPr="00234C99" w:rsidRDefault="00A10199" w:rsidP="000C0FD4">
            <w:pPr>
              <w:spacing w:before="0" w:after="0" w:line="276"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Have</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Had</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Was</w:t>
            </w:r>
          </w:p>
        </w:tc>
      </w:tr>
      <w:tr w:rsidR="00A10199" w:rsidRPr="00711ABB" w:rsidTr="000C0FD4">
        <w:trPr>
          <w:trHeight w:val="427"/>
        </w:trPr>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Were</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Been</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Does</w:t>
            </w:r>
          </w:p>
        </w:tc>
        <w:tc>
          <w:tcPr>
            <w:tcW w:w="0" w:type="auto"/>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Being</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Will</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Shall</w:t>
            </w:r>
          </w:p>
        </w:tc>
      </w:tr>
    </w:tbl>
    <w:p w:rsidR="00A10199" w:rsidRPr="00711ABB" w:rsidRDefault="00A10199" w:rsidP="00A10199">
      <w:pPr>
        <w:rPr>
          <w:rFonts w:cstheme="minorHAnsi"/>
          <w:b/>
          <w:bCs/>
          <w:color w:val="000000" w:themeColor="text1"/>
          <w:sz w:val="24"/>
          <w:szCs w:val="24"/>
        </w:rPr>
      </w:pPr>
    </w:p>
    <w:p w:rsidR="00A10199" w:rsidRPr="00711ABB" w:rsidRDefault="00A10199" w:rsidP="00682B25">
      <w:pPr>
        <w:pStyle w:val="ListParagraph"/>
        <w:numPr>
          <w:ilvl w:val="0"/>
          <w:numId w:val="16"/>
        </w:numPr>
        <w:rPr>
          <w:rFonts w:cstheme="minorHAnsi"/>
          <w:b/>
          <w:bCs/>
          <w:color w:val="000000" w:themeColor="text1"/>
          <w:sz w:val="24"/>
          <w:szCs w:val="24"/>
        </w:rPr>
      </w:pPr>
      <w:r w:rsidRPr="00711ABB">
        <w:rPr>
          <w:rFonts w:cstheme="minorHAnsi"/>
          <w:b/>
          <w:bCs/>
          <w:color w:val="000000" w:themeColor="text1"/>
          <w:sz w:val="24"/>
          <w:szCs w:val="24"/>
        </w:rPr>
        <w:t>Modal Auxiliary Verb list:</w:t>
      </w:r>
    </w:p>
    <w:tbl>
      <w:tblPr>
        <w:tblStyle w:val="TableGrid"/>
        <w:tblW w:w="0" w:type="auto"/>
        <w:tblInd w:w="1545" w:type="dxa"/>
        <w:tblLook w:val="04A0" w:firstRow="1" w:lastRow="0" w:firstColumn="1" w:lastColumn="0" w:noHBand="0" w:noVBand="1"/>
      </w:tblPr>
      <w:tblGrid>
        <w:gridCol w:w="1010"/>
        <w:gridCol w:w="680"/>
        <w:gridCol w:w="681"/>
        <w:gridCol w:w="886"/>
        <w:gridCol w:w="883"/>
        <w:gridCol w:w="731"/>
        <w:gridCol w:w="748"/>
      </w:tblGrid>
      <w:tr w:rsidR="00A10199" w:rsidRPr="00711ABB" w:rsidTr="000C0FD4">
        <w:trPr>
          <w:trHeight w:val="359"/>
        </w:trPr>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Can</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Must</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Must</w:t>
            </w:r>
          </w:p>
        </w:tc>
        <w:tc>
          <w:tcPr>
            <w:tcW w:w="0" w:type="auto"/>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Should</w:t>
            </w:r>
          </w:p>
        </w:tc>
        <w:tc>
          <w:tcPr>
            <w:tcW w:w="883" w:type="dxa"/>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Would</w:t>
            </w:r>
          </w:p>
        </w:tc>
        <w:tc>
          <w:tcPr>
            <w:tcW w:w="731" w:type="dxa"/>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Could</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Might</w:t>
            </w:r>
          </w:p>
        </w:tc>
      </w:tr>
      <w:tr w:rsidR="00A10199" w:rsidRPr="00234C99" w:rsidTr="000C0FD4">
        <w:trPr>
          <w:gridAfter w:val="1"/>
          <w:trHeight w:val="350"/>
        </w:trPr>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Ought to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need</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be to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have to</w:t>
            </w:r>
          </w:p>
        </w:tc>
        <w:tc>
          <w:tcPr>
            <w:tcW w:w="883" w:type="dxa"/>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used to</w:t>
            </w:r>
          </w:p>
        </w:tc>
        <w:tc>
          <w:tcPr>
            <w:tcW w:w="731" w:type="dxa"/>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Dare</w:t>
            </w:r>
          </w:p>
        </w:tc>
      </w:tr>
    </w:tbl>
    <w:p w:rsidR="00A10199" w:rsidRDefault="00A10199" w:rsidP="00A10199">
      <w:pPr>
        <w:rPr>
          <w:rFonts w:cstheme="minorHAnsi"/>
          <w:b/>
          <w:bCs/>
          <w:color w:val="000000" w:themeColor="text1"/>
        </w:rPr>
      </w:pPr>
    </w:p>
    <w:p w:rsidR="00D75632" w:rsidRDefault="00D75632" w:rsidP="00A10199">
      <w:pPr>
        <w:rPr>
          <w:rFonts w:cstheme="minorHAnsi"/>
          <w:b/>
          <w:bCs/>
          <w:color w:val="000000" w:themeColor="text1"/>
        </w:rPr>
      </w:pPr>
    </w:p>
    <w:p w:rsidR="00D75632" w:rsidRDefault="00D75632" w:rsidP="00A10199">
      <w:pPr>
        <w:rPr>
          <w:rFonts w:cstheme="minorHAnsi"/>
          <w:b/>
          <w:bCs/>
          <w:color w:val="000000" w:themeColor="text1"/>
        </w:rPr>
      </w:pPr>
    </w:p>
    <w:p w:rsidR="00D75632" w:rsidRPr="00711ABB" w:rsidRDefault="00D75632" w:rsidP="00A10199">
      <w:pPr>
        <w:rPr>
          <w:rFonts w:cstheme="minorHAnsi"/>
          <w:b/>
          <w:bCs/>
          <w:color w:val="000000" w:themeColor="text1"/>
        </w:rPr>
      </w:pPr>
    </w:p>
    <w:p w:rsidR="00A10199" w:rsidRPr="00711ABB" w:rsidRDefault="00A10199" w:rsidP="00A10199">
      <w:pPr>
        <w:ind w:left="1440"/>
        <w:rPr>
          <w:rFonts w:cstheme="minorHAnsi"/>
          <w:b/>
          <w:bCs/>
          <w:color w:val="000000" w:themeColor="text1"/>
        </w:rPr>
      </w:pPr>
      <w:r w:rsidRPr="00711ABB">
        <w:rPr>
          <w:rFonts w:cstheme="minorHAnsi"/>
          <w:b/>
          <w:bCs/>
          <w:color w:val="000000" w:themeColor="text1"/>
        </w:rPr>
        <w:lastRenderedPageBreak/>
        <w:t xml:space="preserve">Example: </w:t>
      </w:r>
    </w:p>
    <w:p w:rsidR="00A10199" w:rsidRDefault="00A10199" w:rsidP="00A10199">
      <w:pPr>
        <w:pStyle w:val="dot"/>
      </w:pPr>
      <w:r w:rsidRPr="00711ABB">
        <w:t>Did you write all your reports?</w:t>
      </w:r>
    </w:p>
    <w:p w:rsidR="00A10199" w:rsidRPr="00711ABB" w:rsidRDefault="00A10199" w:rsidP="00A10199">
      <w:pPr>
        <w:pStyle w:val="boolformate"/>
        <w:ind w:left="2610"/>
      </w:pPr>
      <w:r w:rsidRPr="007926C4">
        <w:rPr>
          <w:rFonts w:ascii="Nirmala UI" w:hAnsi="Nirmala UI" w:cs="Nirmala UI"/>
          <w:sz w:val="20"/>
          <w:szCs w:val="20"/>
        </w:rPr>
        <w:t>क्या आपने अपनी सभी रिपोर्टें लिखीं?</w:t>
      </w:r>
    </w:p>
    <w:p w:rsidR="00A10199" w:rsidRDefault="00A10199" w:rsidP="00A10199">
      <w:pPr>
        <w:pStyle w:val="dot"/>
      </w:pPr>
      <w:r w:rsidRPr="00711ABB">
        <w:t>The secretaries haven’t written all the letters yet.</w:t>
      </w:r>
    </w:p>
    <w:p w:rsidR="00A10199" w:rsidRPr="00711ABB" w:rsidRDefault="00A10199" w:rsidP="00A10199">
      <w:pPr>
        <w:pStyle w:val="boolformate"/>
        <w:ind w:left="2610"/>
      </w:pPr>
      <w:r w:rsidRPr="007926C4">
        <w:rPr>
          <w:rFonts w:ascii="Nirmala UI" w:hAnsi="Nirmala UI" w:cs="Nirmala UI"/>
          <w:sz w:val="20"/>
          <w:szCs w:val="20"/>
        </w:rPr>
        <w:t>सचिवों ने अभी तक सभी पत्र नहीं लिखे हैं।</w:t>
      </w:r>
    </w:p>
    <w:p w:rsidR="00A10199" w:rsidRDefault="00A10199" w:rsidP="00A10199">
      <w:pPr>
        <w:pStyle w:val="dot"/>
      </w:pPr>
      <w:r w:rsidRPr="00711ABB">
        <w:t>Nikunj is writing an e-mail to a client at this moment.</w:t>
      </w:r>
    </w:p>
    <w:p w:rsidR="00A10199" w:rsidRPr="00711ABB" w:rsidRDefault="00A10199" w:rsidP="00A10199">
      <w:pPr>
        <w:pStyle w:val="boolformate"/>
        <w:ind w:left="2610"/>
      </w:pPr>
      <w:r w:rsidRPr="007926C4">
        <w:rPr>
          <w:rFonts w:ascii="Nirmala UI" w:hAnsi="Nirmala UI" w:cs="Nirmala UI"/>
          <w:sz w:val="20"/>
          <w:szCs w:val="20"/>
        </w:rPr>
        <w:t>निकुंज इस समय एक ग्राहक को एक ई-मेल लिख रहा है।</w:t>
      </w:r>
    </w:p>
    <w:p w:rsidR="00A10199" w:rsidRDefault="00A10199" w:rsidP="00A10199">
      <w:pPr>
        <w:pStyle w:val="dot"/>
      </w:pPr>
      <w:r w:rsidRPr="00711ABB">
        <w:t>I am feeling happy.</w:t>
      </w:r>
    </w:p>
    <w:p w:rsidR="00A10199" w:rsidRPr="00711ABB" w:rsidRDefault="00A10199" w:rsidP="00A10199">
      <w:pPr>
        <w:pStyle w:val="boolformate"/>
        <w:ind w:left="2610"/>
      </w:pPr>
      <w:r w:rsidRPr="007926C4">
        <w:rPr>
          <w:rFonts w:ascii="Nirmala UI" w:hAnsi="Nirmala UI" w:cs="Nirmala UI"/>
          <w:sz w:val="20"/>
          <w:szCs w:val="20"/>
        </w:rPr>
        <w:t>मैं खुश महसूस कर रहा हूँ।</w:t>
      </w:r>
    </w:p>
    <w:p w:rsidR="00A10199" w:rsidRDefault="00A10199" w:rsidP="00A10199">
      <w:pPr>
        <w:pStyle w:val="dot"/>
      </w:pPr>
      <w:r w:rsidRPr="00711ABB">
        <w:t>You are not so generous.</w:t>
      </w:r>
    </w:p>
    <w:p w:rsidR="00A10199" w:rsidRPr="00711ABB" w:rsidRDefault="00A10199" w:rsidP="00A10199">
      <w:pPr>
        <w:pStyle w:val="boolformate"/>
        <w:ind w:left="2610"/>
      </w:pPr>
      <w:r w:rsidRPr="007926C4">
        <w:rPr>
          <w:rFonts w:ascii="Nirmala UI" w:hAnsi="Nirmala UI" w:cs="Nirmala UI"/>
          <w:sz w:val="20"/>
          <w:szCs w:val="20"/>
        </w:rPr>
        <w:t>आप इतने उदार नहीं हैं।</w:t>
      </w:r>
    </w:p>
    <w:p w:rsidR="00A10199" w:rsidRDefault="00A10199" w:rsidP="00A10199">
      <w:pPr>
        <w:pStyle w:val="dot"/>
      </w:pPr>
      <w:r w:rsidRPr="00711ABB">
        <w:t>Narendra Modi Ji was elected Prime Minister of India twice.</w:t>
      </w:r>
    </w:p>
    <w:p w:rsidR="00A10199" w:rsidRPr="00711ABB" w:rsidRDefault="00A10199" w:rsidP="00A10199">
      <w:pPr>
        <w:pStyle w:val="boolformate"/>
        <w:ind w:left="2610"/>
      </w:pPr>
      <w:r w:rsidRPr="007926C4">
        <w:rPr>
          <w:rFonts w:ascii="Nirmala UI" w:hAnsi="Nirmala UI" w:cs="Nirmala UI"/>
          <w:sz w:val="20"/>
          <w:szCs w:val="20"/>
        </w:rPr>
        <w:t>नरेंद्र मोदी जी दो बार भारत के प्रधान मंत्री चुने गए।</w:t>
      </w:r>
    </w:p>
    <w:p w:rsidR="00A10199" w:rsidRDefault="00A10199" w:rsidP="00A10199">
      <w:pPr>
        <w:pStyle w:val="dot"/>
      </w:pPr>
      <w:r w:rsidRPr="00711ABB">
        <w:t xml:space="preserve">Ravindra Jadeja is </w:t>
      </w:r>
      <w:r>
        <w:t xml:space="preserve">an </w:t>
      </w:r>
      <w:r w:rsidRPr="00D9127D">
        <w:rPr>
          <w:noProof/>
        </w:rPr>
        <w:t>all</w:t>
      </w:r>
      <w:r w:rsidRPr="00A10199">
        <w:rPr>
          <w:noProof/>
        </w:rPr>
        <w:t>-rounder</w:t>
      </w:r>
      <w:r w:rsidRPr="00711ABB">
        <w:t xml:space="preserve"> player.</w:t>
      </w:r>
    </w:p>
    <w:p w:rsidR="00A10199" w:rsidRPr="00711ABB" w:rsidRDefault="00A10199" w:rsidP="00A10199">
      <w:pPr>
        <w:pStyle w:val="boolformate"/>
        <w:ind w:left="2610"/>
      </w:pPr>
      <w:r w:rsidRPr="007926C4">
        <w:rPr>
          <w:rFonts w:ascii="Nirmala UI" w:hAnsi="Nirmala UI" w:cs="Nirmala UI"/>
          <w:sz w:val="20"/>
          <w:szCs w:val="20"/>
        </w:rPr>
        <w:t>रवींद्र जडेजा एक आल राउंडर खिलाड़ी हैं।</w:t>
      </w:r>
    </w:p>
    <w:p w:rsidR="00A10199" w:rsidRDefault="00A10199" w:rsidP="00A10199">
      <w:pPr>
        <w:pStyle w:val="dot"/>
      </w:pPr>
      <w:r w:rsidRPr="00711ABB">
        <w:t>He can bat and bowl well.</w:t>
      </w:r>
    </w:p>
    <w:p w:rsidR="00A10199" w:rsidRPr="00711ABB" w:rsidRDefault="00A10199" w:rsidP="00A10199">
      <w:pPr>
        <w:pStyle w:val="boolformate"/>
        <w:ind w:left="2610"/>
      </w:pPr>
      <w:r w:rsidRPr="007926C4">
        <w:rPr>
          <w:rFonts w:ascii="Nirmala UI" w:hAnsi="Nirmala UI" w:cs="Nirmala UI"/>
          <w:sz w:val="20"/>
          <w:szCs w:val="20"/>
        </w:rPr>
        <w:t>वह अच्छी बल्लेबाजी और गेंदबाजी कर सकता है।</w:t>
      </w:r>
    </w:p>
    <w:p w:rsidR="00A10199" w:rsidRDefault="00A10199" w:rsidP="00A10199">
      <w:pPr>
        <w:pStyle w:val="dot"/>
      </w:pPr>
      <w:r w:rsidRPr="00711ABB">
        <w:t>Do you know how to play cricket?</w:t>
      </w:r>
    </w:p>
    <w:p w:rsidR="00A10199" w:rsidRPr="00711ABB" w:rsidRDefault="00A10199" w:rsidP="00A10199">
      <w:pPr>
        <w:pStyle w:val="boolformate"/>
        <w:ind w:left="2610"/>
      </w:pPr>
      <w:r w:rsidRPr="007926C4">
        <w:rPr>
          <w:rFonts w:ascii="Nirmala UI" w:hAnsi="Nirmala UI" w:cs="Nirmala UI"/>
          <w:sz w:val="20"/>
          <w:szCs w:val="20"/>
        </w:rPr>
        <w:t xml:space="preserve">क्या आप जानते हैं कि क्रिकेट कैसे खेला जाता </w:t>
      </w:r>
      <w:r>
        <w:rPr>
          <w:rFonts w:ascii="Nirmala UI" w:hAnsi="Nirmala UI" w:cs="Nirmala UI"/>
          <w:sz w:val="20"/>
          <w:szCs w:val="20"/>
        </w:rPr>
        <w:t>है</w:t>
      </w:r>
      <w:r w:rsidRPr="007926C4">
        <w:rPr>
          <w:rFonts w:ascii="Nirmala UI" w:hAnsi="Nirmala UI" w:cs="Nirmala UI"/>
          <w:sz w:val="20"/>
          <w:szCs w:val="20"/>
        </w:rPr>
        <w:t>?</w:t>
      </w:r>
    </w:p>
    <w:p w:rsidR="00A10199" w:rsidRDefault="00A10199" w:rsidP="00A10199">
      <w:pPr>
        <w:pStyle w:val="dot"/>
      </w:pPr>
      <w:r w:rsidRPr="00711ABB">
        <w:t>Does Rakesh know how to speak in English?</w:t>
      </w:r>
    </w:p>
    <w:p w:rsidR="00A10199" w:rsidRPr="00711ABB" w:rsidRDefault="00A10199" w:rsidP="00A10199">
      <w:pPr>
        <w:pStyle w:val="boolformate"/>
        <w:ind w:left="2610"/>
      </w:pPr>
      <w:r w:rsidRPr="007926C4">
        <w:rPr>
          <w:rFonts w:ascii="Nirmala UI" w:hAnsi="Nirmala UI" w:cs="Nirmala UI"/>
          <w:sz w:val="20"/>
          <w:szCs w:val="20"/>
        </w:rPr>
        <w:t>क्या राकेश अंग्रेजी में बोलना जानता है?</w:t>
      </w:r>
    </w:p>
    <w:p w:rsidR="00A10199" w:rsidRDefault="00A10199" w:rsidP="00A10199">
      <w:pPr>
        <w:pStyle w:val="dot"/>
      </w:pPr>
      <w:r w:rsidRPr="00711ABB">
        <w:t>I shall join Spokeies to learn English</w:t>
      </w:r>
      <w:r>
        <w:t xml:space="preserve"> </w:t>
      </w:r>
      <w:r w:rsidRPr="00711ABB">
        <w:t>Speaking.</w:t>
      </w:r>
    </w:p>
    <w:p w:rsidR="00A10199" w:rsidRPr="00711ABB" w:rsidRDefault="00A10199" w:rsidP="00A10199">
      <w:pPr>
        <w:pStyle w:val="boolformate"/>
        <w:ind w:left="2610"/>
      </w:pPr>
      <w:r w:rsidRPr="007926C4">
        <w:rPr>
          <w:rFonts w:ascii="Nirmala UI" w:hAnsi="Nirmala UI" w:cs="Nirmala UI"/>
          <w:sz w:val="20"/>
          <w:szCs w:val="20"/>
        </w:rPr>
        <w:t>मैं इंग्लिश</w:t>
      </w:r>
      <w:r>
        <w:rPr>
          <w:rFonts w:ascii="Nirmala UI" w:hAnsi="Nirmala UI" w:cs="Nirmala UI"/>
          <w:sz w:val="20"/>
          <w:szCs w:val="20"/>
        </w:rPr>
        <w:t xml:space="preserve"> </w:t>
      </w:r>
      <w:r w:rsidRPr="007926C4">
        <w:rPr>
          <w:rFonts w:ascii="Nirmala UI" w:hAnsi="Nirmala UI" w:cs="Nirmala UI"/>
          <w:sz w:val="20"/>
          <w:szCs w:val="20"/>
        </w:rPr>
        <w:t>स्पीकिंग सीखने के लिए Spokeies से जुड़ूंगा।</w:t>
      </w:r>
    </w:p>
    <w:p w:rsidR="00A10199" w:rsidRDefault="00A10199" w:rsidP="00A10199">
      <w:pPr>
        <w:pStyle w:val="dot"/>
      </w:pPr>
      <w:r w:rsidRPr="00711ABB">
        <w:t>Have you ever been to Chandigarh?</w:t>
      </w:r>
    </w:p>
    <w:p w:rsidR="00A10199" w:rsidRPr="00711ABB" w:rsidRDefault="00A10199" w:rsidP="00A10199">
      <w:pPr>
        <w:pStyle w:val="boolformate"/>
        <w:ind w:left="2610"/>
      </w:pPr>
      <w:r w:rsidRPr="007926C4">
        <w:rPr>
          <w:rFonts w:ascii="Nirmala UI" w:hAnsi="Nirmala UI" w:cs="Nirmala UI"/>
          <w:sz w:val="20"/>
          <w:szCs w:val="20"/>
        </w:rPr>
        <w:t xml:space="preserve">क्या आप कभी चंडीगढ़ गए हैं? </w:t>
      </w:r>
    </w:p>
    <w:p w:rsidR="00A10199" w:rsidRDefault="00A10199" w:rsidP="00A10199">
      <w:pPr>
        <w:pStyle w:val="dot"/>
      </w:pPr>
      <w:r w:rsidRPr="00711ABB">
        <w:t>Mahindra has a lot of money.</w:t>
      </w:r>
    </w:p>
    <w:p w:rsidR="00A10199" w:rsidRPr="00711ABB" w:rsidRDefault="00A10199" w:rsidP="00A10199">
      <w:pPr>
        <w:pStyle w:val="boolformate"/>
        <w:ind w:left="2610"/>
      </w:pPr>
      <w:r w:rsidRPr="007926C4">
        <w:rPr>
          <w:rFonts w:ascii="Nirmala UI" w:hAnsi="Nirmala UI" w:cs="Nirmala UI"/>
          <w:sz w:val="20"/>
          <w:szCs w:val="20"/>
        </w:rPr>
        <w:t>महिंद्रा के पास बहुत पैसा है।</w:t>
      </w:r>
    </w:p>
    <w:p w:rsidR="00A10199" w:rsidRDefault="00A10199" w:rsidP="00A10199">
      <w:pPr>
        <w:pStyle w:val="dot"/>
      </w:pPr>
      <w:r w:rsidRPr="00711ABB">
        <w:t>He had planned his holiday in London.</w:t>
      </w:r>
    </w:p>
    <w:p w:rsidR="00A10199" w:rsidRPr="00711ABB" w:rsidRDefault="00A10199" w:rsidP="00A10199">
      <w:pPr>
        <w:pStyle w:val="boolformate"/>
        <w:ind w:left="2610"/>
      </w:pPr>
      <w:r w:rsidRPr="007926C4">
        <w:rPr>
          <w:rFonts w:ascii="Nirmala UI" w:hAnsi="Nirmala UI" w:cs="Nirmala UI"/>
          <w:sz w:val="20"/>
          <w:szCs w:val="20"/>
        </w:rPr>
        <w:t>उन्होंने लंदन में अपनी छुट्टी की योजना बनाई थी।</w:t>
      </w:r>
    </w:p>
    <w:p w:rsidR="00A10199" w:rsidRDefault="00A10199" w:rsidP="00A10199">
      <w:pPr>
        <w:pStyle w:val="dot"/>
      </w:pPr>
      <w:r w:rsidRPr="00711ABB">
        <w:t>You must attend your classes every day.</w:t>
      </w:r>
    </w:p>
    <w:p w:rsidR="00A10199" w:rsidRPr="00711ABB" w:rsidRDefault="00A10199" w:rsidP="00A10199">
      <w:pPr>
        <w:pStyle w:val="boolformate"/>
        <w:ind w:left="2610"/>
      </w:pPr>
      <w:r w:rsidRPr="007926C4">
        <w:rPr>
          <w:rFonts w:ascii="Nirmala UI" w:hAnsi="Nirmala UI" w:cs="Nirmala UI"/>
          <w:sz w:val="20"/>
          <w:szCs w:val="20"/>
        </w:rPr>
        <w:t>आपको हर दिन अपनी कक्षाओं में भाग लेना चाहिए।</w:t>
      </w:r>
    </w:p>
    <w:p w:rsidR="00A10199" w:rsidRDefault="00A10199" w:rsidP="00A10199">
      <w:pPr>
        <w:pStyle w:val="dot"/>
      </w:pPr>
      <w:r w:rsidRPr="00711ABB">
        <w:t>It would be good if you read English daily.</w:t>
      </w:r>
    </w:p>
    <w:p w:rsidR="00A10199" w:rsidRPr="00711ABB" w:rsidRDefault="00A10199" w:rsidP="00A10199">
      <w:pPr>
        <w:pStyle w:val="boolformate"/>
        <w:ind w:left="2610"/>
      </w:pPr>
      <w:r w:rsidRPr="007926C4">
        <w:rPr>
          <w:rFonts w:ascii="Nirmala UI" w:hAnsi="Nirmala UI" w:cs="Nirmala UI"/>
          <w:sz w:val="20"/>
          <w:szCs w:val="20"/>
        </w:rPr>
        <w:t>अच्छा होगा कि आप रोजाना अंग्रेजी पढ़ें।</w:t>
      </w:r>
    </w:p>
    <w:p w:rsidR="00A10199" w:rsidRDefault="00A10199" w:rsidP="00A10199">
      <w:pPr>
        <w:pStyle w:val="dot"/>
      </w:pPr>
      <w:r w:rsidRPr="00711ABB">
        <w:t xml:space="preserve">We should find some other alternative solution to this problem. </w:t>
      </w:r>
    </w:p>
    <w:p w:rsidR="00A10199" w:rsidRDefault="00A10199" w:rsidP="00A10199">
      <w:pPr>
        <w:pStyle w:val="boolformate"/>
        <w:ind w:left="2610"/>
      </w:pPr>
      <w:r w:rsidRPr="007926C4">
        <w:rPr>
          <w:rFonts w:ascii="Nirmala UI" w:hAnsi="Nirmala UI" w:cs="Nirmala UI"/>
          <w:sz w:val="20"/>
          <w:szCs w:val="20"/>
        </w:rPr>
        <w:t>हमें इस समस्या का कोई अन्य वैकल्पिक समाधान खोजना चाहिए।</w:t>
      </w:r>
    </w:p>
    <w:p w:rsidR="00A10199" w:rsidRDefault="00A10199" w:rsidP="00A10199">
      <w:pPr>
        <w:pStyle w:val="dot"/>
      </w:pPr>
      <w:r w:rsidRPr="00711ABB">
        <w:t xml:space="preserve">This was a very interesting experience to work with </w:t>
      </w:r>
      <w:r w:rsidRPr="00D9127D">
        <w:rPr>
          <w:noProof/>
        </w:rPr>
        <w:t>Mr</w:t>
      </w:r>
      <w:r w:rsidRPr="00711ABB">
        <w:t xml:space="preserve"> Rakesh</w:t>
      </w:r>
    </w:p>
    <w:p w:rsidR="00A10199" w:rsidRPr="00711ABB" w:rsidRDefault="00A10199" w:rsidP="00A10199">
      <w:pPr>
        <w:pStyle w:val="boolformate"/>
        <w:ind w:left="2610"/>
      </w:pPr>
      <w:r w:rsidRPr="007926C4">
        <w:rPr>
          <w:rFonts w:ascii="Nirmala UI" w:hAnsi="Nirmala UI" w:cs="Nirmala UI"/>
          <w:sz w:val="20"/>
          <w:szCs w:val="20"/>
        </w:rPr>
        <w:t>श्री राकेश के साथ काम करने का यह एक बहुत ही दिलचस्प अनुभव था ।</w:t>
      </w:r>
    </w:p>
    <w:p w:rsidR="00A10199" w:rsidRDefault="00A10199" w:rsidP="00A10199">
      <w:pPr>
        <w:pStyle w:val="dot"/>
      </w:pPr>
      <w:r w:rsidRPr="00711ABB">
        <w:t>It was a very good experience to learn English speaking with Singh.</w:t>
      </w:r>
    </w:p>
    <w:p w:rsidR="00A10199" w:rsidRDefault="00A10199" w:rsidP="00A10199">
      <w:pPr>
        <w:pStyle w:val="boolformate"/>
        <w:ind w:left="2610"/>
        <w:rPr>
          <w:rFonts w:ascii="Nirmala UI" w:hAnsi="Nirmala UI" w:cs="Nirmala UI"/>
          <w:sz w:val="20"/>
          <w:szCs w:val="20"/>
        </w:rPr>
      </w:pPr>
      <w:r>
        <w:rPr>
          <w:rFonts w:ascii="Nirmala UI" w:hAnsi="Nirmala UI" w:cs="Nirmala UI"/>
          <w:sz w:val="20"/>
          <w:szCs w:val="20"/>
        </w:rPr>
        <w:t xml:space="preserve">सिंह </w:t>
      </w:r>
      <w:r w:rsidRPr="007926C4">
        <w:rPr>
          <w:rFonts w:ascii="Nirmala UI" w:hAnsi="Nirmala UI" w:cs="Nirmala UI"/>
          <w:sz w:val="20"/>
          <w:szCs w:val="20"/>
        </w:rPr>
        <w:t xml:space="preserve">के साथ अंग्रेजी बोलना सीखना बहुत अच्छा अनुभव था। </w:t>
      </w:r>
    </w:p>
    <w:p w:rsidR="00DB3119" w:rsidRDefault="00DB3119" w:rsidP="00A10199">
      <w:pPr>
        <w:pStyle w:val="boolformate"/>
        <w:ind w:left="2610"/>
      </w:pPr>
    </w:p>
    <w:p w:rsidR="00D75632" w:rsidRPr="00711ABB" w:rsidRDefault="00D75632" w:rsidP="00A10199">
      <w:pPr>
        <w:pStyle w:val="boolformate"/>
        <w:ind w:left="2610"/>
      </w:pPr>
    </w:p>
    <w:p w:rsidR="00A10199" w:rsidRPr="00234C99" w:rsidRDefault="00A10199" w:rsidP="00544069">
      <w:pPr>
        <w:pStyle w:val="ListParagraph"/>
        <w:numPr>
          <w:ilvl w:val="0"/>
          <w:numId w:val="15"/>
        </w:numPr>
        <w:ind w:left="1418" w:hanging="425"/>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lastRenderedPageBreak/>
        <w:t xml:space="preserve">Phrasal verbs: </w:t>
      </w:r>
    </w:p>
    <w:p w:rsidR="00A10199" w:rsidRPr="00711ABB" w:rsidRDefault="00A10199" w:rsidP="00A10199">
      <w:pPr>
        <w:ind w:left="1134"/>
        <w:rPr>
          <w:rFonts w:cstheme="minorHAnsi"/>
          <w:color w:val="000000" w:themeColor="text1"/>
        </w:rPr>
      </w:pPr>
      <w:r w:rsidRPr="00711ABB">
        <w:rPr>
          <w:rFonts w:cstheme="minorHAnsi"/>
          <w:color w:val="000000" w:themeColor="text1"/>
        </w:rPr>
        <w:t xml:space="preserve">Phrasal verbs are not </w:t>
      </w:r>
      <w:r w:rsidRPr="00A10199">
        <w:rPr>
          <w:rFonts w:cstheme="minorHAnsi"/>
          <w:noProof/>
          <w:color w:val="000000" w:themeColor="text1"/>
        </w:rPr>
        <w:t>single</w:t>
      </w:r>
      <w:r w:rsidRPr="00711ABB">
        <w:rPr>
          <w:rFonts w:cstheme="minorHAnsi"/>
          <w:color w:val="000000" w:themeColor="text1"/>
        </w:rPr>
        <w:t xml:space="preserve"> words</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But</w:t>
      </w:r>
      <w:r w:rsidRPr="00711ABB">
        <w:rPr>
          <w:rFonts w:cstheme="minorHAnsi"/>
          <w:color w:val="000000" w:themeColor="text1"/>
        </w:rPr>
        <w:t xml:space="preserve"> they are combinations of words that are used together to </w:t>
      </w:r>
      <w:r w:rsidRPr="00A10199">
        <w:rPr>
          <w:rFonts w:cstheme="minorHAnsi"/>
          <w:noProof/>
          <w:color w:val="000000" w:themeColor="text1"/>
        </w:rPr>
        <w:t>give</w:t>
      </w:r>
      <w:r w:rsidRPr="00711ABB">
        <w:rPr>
          <w:rFonts w:cstheme="minorHAnsi"/>
          <w:color w:val="000000" w:themeColor="text1"/>
        </w:rPr>
        <w:t xml:space="preserve"> </w:t>
      </w:r>
      <w:r w:rsidR="00D9127D">
        <w:rPr>
          <w:rFonts w:cstheme="minorHAnsi"/>
          <w:color w:val="000000" w:themeColor="text1"/>
        </w:rPr>
        <w:t xml:space="preserve">a </w:t>
      </w:r>
      <w:r w:rsidRPr="00D9127D">
        <w:rPr>
          <w:rFonts w:cstheme="minorHAnsi"/>
          <w:noProof/>
          <w:color w:val="000000" w:themeColor="text1"/>
        </w:rPr>
        <w:t>different</w:t>
      </w:r>
      <w:r w:rsidRPr="00711ABB">
        <w:rPr>
          <w:rFonts w:cstheme="minorHAnsi"/>
          <w:color w:val="000000" w:themeColor="text1"/>
        </w:rPr>
        <w:t xml:space="preserve"> meaning to the original verb.</w:t>
      </w:r>
    </w:p>
    <w:p w:rsidR="00A10199" w:rsidRPr="00711ABB" w:rsidRDefault="00A10199" w:rsidP="00A10199">
      <w:pPr>
        <w:ind w:left="1440"/>
        <w:rPr>
          <w:rFonts w:cstheme="minorHAnsi"/>
          <w:b/>
          <w:bCs/>
          <w:color w:val="000000" w:themeColor="text1"/>
        </w:rPr>
      </w:pPr>
      <w:r w:rsidRPr="007845C0">
        <w:rPr>
          <w:rFonts w:cstheme="minorHAnsi"/>
          <w:b/>
          <w:bCs/>
          <w:color w:val="000000" w:themeColor="text1"/>
        </w:rPr>
        <w:t>For Example</w:t>
      </w:r>
      <w:r w:rsidRPr="00711ABB">
        <w:rPr>
          <w:rFonts w:cstheme="minorHAnsi"/>
          <w:b/>
          <w:bCs/>
          <w:color w:val="000000" w:themeColor="text1"/>
        </w:rPr>
        <w:t>:</w:t>
      </w:r>
    </w:p>
    <w:tbl>
      <w:tblPr>
        <w:tblW w:w="5100" w:type="dxa"/>
        <w:tblInd w:w="1548" w:type="dxa"/>
        <w:tblLook w:val="04A0" w:firstRow="1" w:lastRow="0" w:firstColumn="1" w:lastColumn="0" w:noHBand="0" w:noVBand="1"/>
      </w:tblPr>
      <w:tblGrid>
        <w:gridCol w:w="330"/>
        <w:gridCol w:w="2265"/>
        <w:gridCol w:w="385"/>
        <w:gridCol w:w="2120"/>
      </w:tblGrid>
      <w:tr w:rsidR="00A10199" w:rsidRPr="00711ABB" w:rsidTr="00A10199">
        <w:trPr>
          <w:gridBefore w:val="1"/>
          <w:wBefore w:w="330" w:type="dxa"/>
          <w:trHeight w:val="29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Break down</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Carry on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Log in</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Carryout</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Tear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Put on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Deal with</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Put Off</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Stand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Check-in</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Wake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Check out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Bank on </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Count on</w:t>
            </w:r>
          </w:p>
        </w:tc>
      </w:tr>
      <w:tr w:rsidR="00A10199" w:rsidRPr="00711ABB" w:rsidTr="00A10199">
        <w:trPr>
          <w:trHeight w:val="285"/>
        </w:trPr>
        <w:tc>
          <w:tcPr>
            <w:tcW w:w="330" w:type="dxa"/>
            <w:tcBorders>
              <w:top w:val="nil"/>
              <w:left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back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end up</w:t>
            </w:r>
          </w:p>
        </w:tc>
      </w:tr>
      <w:tr w:rsidR="00A10199" w:rsidRPr="00711ABB" w:rsidTr="00A10199">
        <w:trPr>
          <w:gridBefore w:val="1"/>
          <w:wBefore w:w="330" w:type="dxa"/>
          <w:trHeight w:val="290"/>
        </w:trPr>
        <w:tc>
          <w:tcPr>
            <w:tcW w:w="2265" w:type="dxa"/>
            <w:tcBorders>
              <w:top w:val="nil"/>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call back</w:t>
            </w:r>
          </w:p>
        </w:tc>
        <w:tc>
          <w:tcPr>
            <w:tcW w:w="385" w:type="dxa"/>
            <w:tcBorders>
              <w:top w:val="nil"/>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nil"/>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get in </w:t>
            </w:r>
          </w:p>
        </w:tc>
      </w:tr>
    </w:tbl>
    <w:p w:rsidR="00A10199" w:rsidRDefault="00A10199" w:rsidP="00A10199">
      <w:pPr>
        <w:pStyle w:val="ListParagraph"/>
        <w:rPr>
          <w:rFonts w:asciiTheme="majorHAnsi" w:hAnsiTheme="majorHAnsi"/>
          <w:b/>
          <w:color w:val="000000" w:themeColor="text1"/>
          <w:sz w:val="28"/>
          <w:szCs w:val="28"/>
        </w:rPr>
      </w:pPr>
    </w:p>
    <w:p w:rsidR="00A10199" w:rsidRDefault="00A10199" w:rsidP="00A10199">
      <w:pPr>
        <w:spacing w:before="0" w:after="200"/>
        <w:rPr>
          <w:rFonts w:asciiTheme="majorHAnsi" w:hAnsiTheme="majorHAnsi"/>
          <w:b/>
          <w:color w:val="000000" w:themeColor="text1"/>
          <w:sz w:val="28"/>
          <w:szCs w:val="28"/>
        </w:rPr>
      </w:pPr>
      <w:r>
        <w:rPr>
          <w:rFonts w:asciiTheme="majorHAnsi" w:hAnsiTheme="majorHAnsi"/>
          <w:b/>
          <w:color w:val="000000" w:themeColor="text1"/>
          <w:sz w:val="28"/>
          <w:szCs w:val="28"/>
        </w:rPr>
        <w:br w:type="page"/>
      </w:r>
    </w:p>
    <w:p w:rsidR="002F3A89" w:rsidRDefault="0072219F" w:rsidP="00682B25">
      <w:pPr>
        <w:pStyle w:val="Heading4"/>
        <w:ind w:left="1080"/>
        <w:rPr>
          <w:rFonts w:asciiTheme="majorHAnsi" w:hAnsiTheme="majorHAnsi"/>
          <w:b w:val="0"/>
          <w:sz w:val="28"/>
          <w:szCs w:val="28"/>
        </w:rPr>
      </w:pPr>
      <w:r>
        <w:rPr>
          <w:rFonts w:asciiTheme="majorHAnsi" w:hAnsiTheme="majorHAnsi"/>
          <w:i w:val="0"/>
          <w:sz w:val="28"/>
          <w:szCs w:val="28"/>
        </w:rPr>
        <w:lastRenderedPageBreak/>
        <w:t xml:space="preserve"> </w:t>
      </w:r>
      <w:r w:rsidR="00887D55">
        <w:rPr>
          <w:rFonts w:asciiTheme="majorHAnsi" w:hAnsiTheme="majorHAnsi"/>
          <w:i w:val="0"/>
          <w:sz w:val="28"/>
          <w:szCs w:val="28"/>
        </w:rPr>
        <w:t>Forms of Verbs</w:t>
      </w:r>
      <w:r w:rsidR="002F3A89">
        <w:rPr>
          <w:rFonts w:asciiTheme="majorHAnsi" w:hAnsiTheme="majorHAnsi"/>
          <w:b w:val="0"/>
          <w:sz w:val="28"/>
          <w:szCs w:val="28"/>
        </w:rPr>
        <w:br/>
      </w:r>
    </w:p>
    <w:p w:rsidR="00A10199" w:rsidRPr="00F74CD6" w:rsidRDefault="00887D55" w:rsidP="00A40B1A">
      <w:pPr>
        <w:pStyle w:val="star"/>
      </w:pPr>
      <w:r w:rsidRPr="00F74CD6">
        <w:t xml:space="preserve"> </w:t>
      </w:r>
      <w:r w:rsidR="00A10199" w:rsidRPr="00F74CD6">
        <w:t>500 Important English Verbs Forms list</w:t>
      </w:r>
      <w:r w:rsidRPr="00F74CD6">
        <w:t xml:space="preserve"> </w:t>
      </w:r>
    </w:p>
    <w:p w:rsidR="002F3A89" w:rsidRPr="007845C0" w:rsidRDefault="002F3A89" w:rsidP="002F3A89">
      <w:pPr>
        <w:pStyle w:val="ListParagraph"/>
        <w:rPr>
          <w:rFonts w:asciiTheme="majorHAnsi" w:hAnsiTheme="majorHAnsi"/>
          <w:b/>
          <w:color w:val="000000" w:themeColor="text1"/>
          <w:sz w:val="28"/>
          <w:szCs w:val="28"/>
        </w:rPr>
      </w:pPr>
    </w:p>
    <w:p w:rsidR="00A10199" w:rsidRPr="00F5343F" w:rsidRDefault="00A10199" w:rsidP="00F5343F">
      <w:pPr>
        <w:rPr>
          <w:rFonts w:asciiTheme="majorHAnsi" w:hAnsiTheme="majorHAnsi"/>
          <w:b/>
          <w:color w:val="000000" w:themeColor="text1"/>
          <w:sz w:val="24"/>
          <w:szCs w:val="24"/>
          <w:u w:val="single"/>
        </w:rPr>
      </w:pPr>
      <w:r w:rsidRPr="00EF7A85">
        <w:rPr>
          <w:rFonts w:asciiTheme="majorHAnsi" w:hAnsiTheme="majorHAnsi"/>
          <w:b/>
          <w:color w:val="000000" w:themeColor="text1"/>
          <w:sz w:val="24"/>
          <w:szCs w:val="24"/>
          <w:u w:val="single"/>
        </w:rPr>
        <w:t>Type -1:</w:t>
      </w:r>
      <w:r w:rsidRPr="00EF7A85">
        <w:rPr>
          <w:rFonts w:asciiTheme="majorHAnsi" w:hAnsiTheme="majorHAnsi"/>
          <w:b/>
          <w:color w:val="000000" w:themeColor="text1"/>
          <w:sz w:val="24"/>
          <w:szCs w:val="24"/>
        </w:rPr>
        <w:t xml:space="preserve"> </w:t>
      </w:r>
      <w:r w:rsidR="00EF7A85" w:rsidRPr="00EF7A85">
        <w:rPr>
          <w:rFonts w:asciiTheme="majorHAnsi" w:hAnsiTheme="majorHAnsi"/>
          <w:b/>
          <w:color w:val="000000" w:themeColor="text1"/>
          <w:sz w:val="24"/>
          <w:szCs w:val="24"/>
        </w:rPr>
        <w:t xml:space="preserve"> </w:t>
      </w:r>
      <w:r w:rsidRPr="00EF7A85">
        <w:rPr>
          <w:rFonts w:asciiTheme="majorHAnsi" w:hAnsiTheme="majorHAnsi"/>
          <w:b/>
          <w:color w:val="000000" w:themeColor="text1"/>
          <w:sz w:val="24"/>
          <w:szCs w:val="24"/>
        </w:rPr>
        <w:t>Transitive Verbs list</w:t>
      </w:r>
    </w:p>
    <w:p w:rsidR="00A10199" w:rsidRPr="00711ABB" w:rsidRDefault="00A10199" w:rsidP="00A10199">
      <w:pPr>
        <w:rPr>
          <w:rFonts w:asciiTheme="majorHAnsi" w:hAnsiTheme="majorHAnsi"/>
          <w:b/>
          <w:color w:val="000000" w:themeColor="text1"/>
          <w:sz w:val="28"/>
          <w:szCs w:val="28"/>
          <w:u w:val="single"/>
        </w:rPr>
      </w:pPr>
    </w:p>
    <w:tbl>
      <w:tblPr>
        <w:tblW w:w="8222" w:type="dxa"/>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ook w:val="04A0" w:firstRow="1" w:lastRow="0" w:firstColumn="1" w:lastColumn="0" w:noHBand="0" w:noVBand="1"/>
      </w:tblPr>
      <w:tblGrid>
        <w:gridCol w:w="1201"/>
        <w:gridCol w:w="2066"/>
        <w:gridCol w:w="1731"/>
        <w:gridCol w:w="1854"/>
        <w:gridCol w:w="1370"/>
      </w:tblGrid>
      <w:tr w:rsidR="00A10199" w:rsidRPr="003E20BC" w:rsidTr="005205F3">
        <w:trPr>
          <w:trHeight w:val="312"/>
        </w:trPr>
        <w:tc>
          <w:tcPr>
            <w:tcW w:w="1201" w:type="dxa"/>
            <w:shd w:val="clear" w:color="auto" w:fill="FDE9D9" w:themeFill="accent6" w:themeFillTint="33"/>
            <w:noWrap/>
            <w:hideMark/>
          </w:tcPr>
          <w:p w:rsidR="00A10199" w:rsidRPr="003E20BC" w:rsidRDefault="00A10199" w:rsidP="005205F3">
            <w:pPr>
              <w:spacing w:before="0" w:after="0" w:line="36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2066" w:type="dxa"/>
            <w:shd w:val="clear" w:color="auto" w:fill="FDE9D9" w:themeFill="accent6" w:themeFillTint="33"/>
            <w:noWrap/>
            <w:hideMark/>
          </w:tcPr>
          <w:p w:rsidR="00A10199" w:rsidRPr="005205F3" w:rsidRDefault="00A10199" w:rsidP="005205F3">
            <w:pPr>
              <w:spacing w:before="0" w:after="0" w:line="360" w:lineRule="auto"/>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1731" w:type="dxa"/>
            <w:shd w:val="clear" w:color="auto" w:fill="FDE9D9" w:themeFill="accent6" w:themeFillTint="33"/>
            <w:noWrap/>
            <w:hideMark/>
          </w:tcPr>
          <w:p w:rsidR="00A10199" w:rsidRPr="003E20BC" w:rsidRDefault="00A10199" w:rsidP="005205F3">
            <w:pPr>
              <w:spacing w:before="0" w:after="0"/>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854" w:type="dxa"/>
            <w:shd w:val="clear" w:color="auto" w:fill="FDE9D9" w:themeFill="accent6" w:themeFillTint="33"/>
            <w:noWrap/>
            <w:hideMark/>
          </w:tcPr>
          <w:p w:rsidR="00A10199" w:rsidRPr="003E20BC" w:rsidRDefault="00A10199" w:rsidP="005205F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370" w:type="dxa"/>
            <w:shd w:val="clear" w:color="auto" w:fill="FDE9D9" w:themeFill="accent6" w:themeFillTint="33"/>
            <w:noWrap/>
            <w:hideMark/>
          </w:tcPr>
          <w:p w:rsidR="00A10199" w:rsidRPr="003E20BC" w:rsidRDefault="00A10199" w:rsidP="005205F3">
            <w:pPr>
              <w:spacing w:before="0" w:after="0" w:line="36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जागना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 Were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जन्मदेना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लेजाना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सहनकरना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अरम्भंकरना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Began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Begun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हवापलना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नीलामी</w:t>
            </w:r>
            <w:r w:rsidR="00D75632">
              <w:rPr>
                <w:rFonts w:ascii="Nirmala UI" w:eastAsia="Times New Roman" w:hAnsi="Nirmala UI" w:cs="Nirmala UI"/>
                <w:color w:val="000000" w:themeColor="text1"/>
                <w:sz w:val="20"/>
                <w:szCs w:val="20"/>
                <w:lang w:eastAsia="en-IN" w:bidi="hi-IN"/>
              </w:rPr>
              <w:t xml:space="preserve"> </w:t>
            </w:r>
            <w:r w:rsidRPr="005205F3">
              <w:rPr>
                <w:rFonts w:ascii="Nirmala UI" w:eastAsia="Times New Roman" w:hAnsi="Nirmala UI" w:cs="Nirmala UI"/>
                <w:color w:val="000000" w:themeColor="text1"/>
                <w:sz w:val="20"/>
                <w:szCs w:val="20"/>
                <w:cs/>
                <w:lang w:val="en-IN" w:eastAsia="en-IN" w:bidi="hi-IN"/>
              </w:rPr>
              <w:t>की</w:t>
            </w:r>
            <w:r w:rsidR="00D75632">
              <w:rPr>
                <w:rFonts w:ascii="Nirmala UI" w:eastAsia="Times New Roman" w:hAnsi="Nirmala UI" w:cs="Nirmala UI"/>
                <w:color w:val="000000" w:themeColor="text1"/>
                <w:sz w:val="20"/>
                <w:szCs w:val="20"/>
                <w:lang w:eastAsia="en-IN" w:bidi="hi-IN"/>
              </w:rPr>
              <w:t xml:space="preserve"> </w:t>
            </w:r>
            <w:r w:rsidRPr="005205F3">
              <w:rPr>
                <w:rFonts w:ascii="Nirmala UI" w:eastAsia="Times New Roman" w:hAnsi="Nirmala UI" w:cs="Nirmala UI"/>
                <w:color w:val="000000" w:themeColor="text1"/>
                <w:sz w:val="20"/>
                <w:szCs w:val="20"/>
                <w:cs/>
                <w:lang w:val="en-IN" w:eastAsia="en-IN" w:bidi="hi-IN"/>
              </w:rPr>
              <w:t>बोली</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खींचना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Fell</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उड़ना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Forbade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Forget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जमाना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जमना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Went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उगना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उगाना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 पर</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गुप्त रखना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छिपाना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Hidden</w:t>
            </w:r>
            <w:r w:rsidRPr="00A10199">
              <w:rPr>
                <w:rFonts w:eastAsia="Times New Roman" w:cstheme="minorHAnsi"/>
                <w:noProof/>
                <w:color w:val="000000" w:themeColor="text1"/>
                <w:lang w:val="en-IN" w:eastAsia="en-IN"/>
              </w:rPr>
              <w:t>,</w:t>
            </w:r>
            <w:r>
              <w:rPr>
                <w:rFonts w:eastAsia="Times New Roman" w:cstheme="minorHAnsi"/>
                <w:noProof/>
                <w:color w:val="000000" w:themeColor="text1"/>
                <w:lang w:val="en-IN" w:eastAsia="en-IN"/>
              </w:rPr>
              <w:t xml:space="preserve"> </w:t>
            </w:r>
            <w:r w:rsidRPr="00A10199">
              <w:rPr>
                <w:rFonts w:eastAsia="Times New Roman" w:cstheme="minorHAnsi"/>
                <w:noProof/>
                <w:color w:val="000000" w:themeColor="text1"/>
                <w:lang w:val="en-IN" w:eastAsia="en-IN"/>
              </w:rPr>
              <w:t>Hid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पड़े रहना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चढ़ना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बजना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 xml:space="preserve">बजाना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हिलना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चमकना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 मारना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सिकुड़ना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गाना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डूबना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 xml:space="preserve">कत्ल करना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Slain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हिज्जे 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थूकना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कूदना</w:t>
            </w:r>
            <w:r w:rsidRPr="005205F3">
              <w:rPr>
                <w:rFonts w:ascii="Nirmala UI" w:eastAsia="Times New Roman" w:hAnsi="Nirmala UI" w:cs="Nirmala UI"/>
                <w:color w:val="000000" w:themeColor="text1"/>
                <w:sz w:val="20"/>
                <w:szCs w:val="20"/>
                <w:lang w:val="en-IN" w:eastAsia="en-IN"/>
              </w:rPr>
              <w:t>,</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खड़े 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चिपकाना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डंक मारना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धवके 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लम्बे पग रखना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शपथ लेना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Swam</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Swum</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Swing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झुलना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फाड़ना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जीतना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ऐंठना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लपेटना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Wrote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Writing</w:t>
            </w:r>
          </w:p>
        </w:tc>
      </w:tr>
    </w:tbl>
    <w:p w:rsidR="00A10199" w:rsidRDefault="00A10199" w:rsidP="00A10199">
      <w:pPr>
        <w:rPr>
          <w:color w:val="000000" w:themeColor="text1"/>
        </w:rPr>
      </w:pPr>
    </w:p>
    <w:p w:rsidR="00A10199" w:rsidRDefault="00A10199" w:rsidP="00A10199">
      <w:pPr>
        <w:rPr>
          <w:color w:val="000000" w:themeColor="text1"/>
        </w:rPr>
      </w:pPr>
    </w:p>
    <w:p w:rsidR="00A10199" w:rsidRDefault="00A10199" w:rsidP="00A10199">
      <w:pPr>
        <w:rPr>
          <w:color w:val="000000" w:themeColor="text1"/>
        </w:rPr>
      </w:pPr>
    </w:p>
    <w:p w:rsidR="00A10199" w:rsidRDefault="00A10199" w:rsidP="00A10199">
      <w:pPr>
        <w:rPr>
          <w:color w:val="000000" w:themeColor="text1"/>
        </w:rPr>
      </w:pPr>
    </w:p>
    <w:p w:rsidR="00A10199" w:rsidRPr="00711ABB" w:rsidRDefault="00A10199" w:rsidP="00A10199">
      <w:pPr>
        <w:rPr>
          <w:color w:val="000000" w:themeColor="text1"/>
        </w:rPr>
      </w:pPr>
    </w:p>
    <w:p w:rsidR="00A10199" w:rsidRPr="00F5343F" w:rsidRDefault="00A10199" w:rsidP="00F5343F">
      <w:pPr>
        <w:rPr>
          <w:rFonts w:asciiTheme="majorHAnsi" w:hAnsiTheme="majorHAnsi"/>
          <w:b/>
          <w:color w:val="000000" w:themeColor="text1"/>
          <w:sz w:val="24"/>
          <w:szCs w:val="24"/>
          <w:u w:val="single"/>
        </w:rPr>
      </w:pPr>
      <w:r w:rsidRPr="00F5343F">
        <w:rPr>
          <w:rFonts w:asciiTheme="majorHAnsi" w:hAnsiTheme="majorHAnsi"/>
          <w:b/>
          <w:color w:val="000000" w:themeColor="text1"/>
          <w:sz w:val="24"/>
          <w:szCs w:val="24"/>
          <w:u w:val="single"/>
        </w:rPr>
        <w:t>Type 2 –</w:t>
      </w:r>
      <w:r w:rsidRPr="00EF7A85">
        <w:rPr>
          <w:rFonts w:asciiTheme="majorHAnsi" w:hAnsiTheme="majorHAnsi"/>
          <w:b/>
          <w:color w:val="000000" w:themeColor="text1"/>
          <w:sz w:val="24"/>
          <w:szCs w:val="24"/>
        </w:rPr>
        <w:t xml:space="preserve"> </w:t>
      </w:r>
      <w:r w:rsidR="00EF7A85" w:rsidRPr="00EF7A85">
        <w:rPr>
          <w:rFonts w:asciiTheme="majorHAnsi" w:hAnsiTheme="majorHAnsi"/>
          <w:b/>
          <w:color w:val="000000" w:themeColor="text1"/>
          <w:sz w:val="24"/>
          <w:szCs w:val="24"/>
        </w:rPr>
        <w:t xml:space="preserve">  ‘</w:t>
      </w:r>
      <w:r w:rsidRPr="00EF7A85">
        <w:rPr>
          <w:rFonts w:asciiTheme="majorHAnsi" w:hAnsiTheme="majorHAnsi"/>
          <w:b/>
          <w:color w:val="000000" w:themeColor="text1"/>
          <w:sz w:val="24"/>
          <w:szCs w:val="24"/>
        </w:rPr>
        <w:t>ed</w:t>
      </w:r>
      <w:r w:rsidR="00EF7A85">
        <w:rPr>
          <w:rFonts w:asciiTheme="majorHAnsi" w:hAnsiTheme="majorHAnsi"/>
          <w:b/>
          <w:color w:val="000000" w:themeColor="text1"/>
          <w:sz w:val="24"/>
          <w:szCs w:val="24"/>
        </w:rPr>
        <w:t>’</w:t>
      </w:r>
      <w:r w:rsidRPr="00EF7A85">
        <w:rPr>
          <w:rFonts w:asciiTheme="majorHAnsi" w:hAnsiTheme="majorHAnsi"/>
          <w:b/>
          <w:color w:val="000000" w:themeColor="text1"/>
          <w:sz w:val="24"/>
          <w:szCs w:val="24"/>
        </w:rPr>
        <w:t xml:space="preserve"> is added in the last of the verb’s Present form to make Past and Past Participate form</w:t>
      </w:r>
    </w:p>
    <w:p w:rsidR="00A10199" w:rsidRPr="00711ABB" w:rsidRDefault="00A10199" w:rsidP="00A10199">
      <w:pPr>
        <w:pStyle w:val="ListParagraph"/>
        <w:rPr>
          <w:rFonts w:asciiTheme="majorHAnsi" w:hAnsiTheme="majorHAnsi"/>
          <w:b/>
          <w:color w:val="000000" w:themeColor="text1"/>
          <w:sz w:val="28"/>
          <w:szCs w:val="28"/>
          <w:u w:val="single"/>
        </w:rPr>
      </w:pPr>
    </w:p>
    <w:tbl>
      <w:tblPr>
        <w:tblW w:w="4465"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ayout w:type="fixed"/>
        <w:tblLook w:val="04A0" w:firstRow="1" w:lastRow="0" w:firstColumn="1" w:lastColumn="0" w:noHBand="0" w:noVBand="1"/>
      </w:tblPr>
      <w:tblGrid>
        <w:gridCol w:w="1261"/>
        <w:gridCol w:w="2069"/>
        <w:gridCol w:w="1397"/>
        <w:gridCol w:w="2114"/>
        <w:gridCol w:w="1710"/>
      </w:tblGrid>
      <w:tr w:rsidR="00A10199" w:rsidRPr="003E20BC" w:rsidTr="00173F09">
        <w:trPr>
          <w:trHeight w:val="355"/>
        </w:trPr>
        <w:tc>
          <w:tcPr>
            <w:tcW w:w="737" w:type="pct"/>
            <w:shd w:val="clear" w:color="auto" w:fill="FDE9D9" w:themeFill="accent6" w:themeFillTint="33"/>
            <w:noWrap/>
            <w:vAlign w:val="center"/>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210" w:type="pct"/>
            <w:shd w:val="clear" w:color="auto" w:fill="FDE9D9" w:themeFill="accent6" w:themeFillTint="33"/>
            <w:noWrap/>
            <w:vAlign w:val="center"/>
            <w:hideMark/>
          </w:tcPr>
          <w:p w:rsidR="00A10199" w:rsidRPr="005205F3" w:rsidRDefault="00A10199" w:rsidP="00A10199">
            <w:pPr>
              <w:spacing w:before="0" w:after="0" w:line="240" w:lineRule="auto"/>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817" w:type="pct"/>
            <w:shd w:val="clear" w:color="auto" w:fill="FDE9D9" w:themeFill="accent6" w:themeFillTint="33"/>
            <w:noWrap/>
            <w:vAlign w:val="center"/>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236" w:type="pct"/>
            <w:shd w:val="clear" w:color="auto" w:fill="FDE9D9" w:themeFill="accent6" w:themeFillTint="33"/>
            <w:noWrap/>
            <w:vAlign w:val="bottom"/>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000" w:type="pct"/>
            <w:shd w:val="clear" w:color="auto" w:fill="FDE9D9" w:themeFill="accent6" w:themeFillTint="33"/>
            <w:noWrap/>
            <w:vAlign w:val="bottom"/>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अपराधीठहराना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सलाहदेना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उत्तरदेना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प्रकटहोना।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नियुक्तकरना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पहुँचना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गिरफ्तारकरना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पूछना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आक्रमणकरना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विश्वासकरना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माँगना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लाभदेना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शेखीबघारना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Bend</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झुकना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उबालना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साफकरना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बनवाना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एकत्रितकरना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कंघीकरना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बदलना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w:t>
            </w:r>
          </w:p>
        </w:tc>
        <w:tc>
          <w:tcPr>
            <w:tcW w:w="1210" w:type="pct"/>
            <w:shd w:val="clear" w:color="auto" w:fill="F2F2F2" w:themeFill="background1" w:themeFillShade="F2"/>
            <w:noWrap/>
            <w:vAlign w:val="bottom"/>
            <w:hideMark/>
          </w:tcPr>
          <w:p w:rsidR="00A10199" w:rsidRPr="003E4084" w:rsidRDefault="003E4084" w:rsidP="00A10199">
            <w:pPr>
              <w:spacing w:before="0" w:after="0" w:line="240" w:lineRule="auto"/>
              <w:rPr>
                <w:rFonts w:ascii="Nirmala UI" w:eastAsia="Times New Roman" w:hAnsi="Nirmala UI" w:cs="Nirmala UI"/>
                <w:color w:val="000000" w:themeColor="text1"/>
                <w:sz w:val="20"/>
                <w:szCs w:val="20"/>
                <w:lang w:eastAsia="en-IN"/>
              </w:rPr>
            </w:pPr>
            <w:r>
              <w:rPr>
                <w:rFonts w:ascii="Nirmala UI" w:eastAsia="Times New Roman" w:hAnsi="Nirmala UI" w:cs="Nirmala UI"/>
                <w:color w:val="000000" w:themeColor="text1"/>
                <w:sz w:val="20"/>
                <w:szCs w:val="20"/>
                <w:cs/>
                <w:lang w:val="en-IN" w:eastAsia="en-IN" w:bidi="hi-IN"/>
              </w:rPr>
              <w:t xml:space="preserve">नकल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Сагry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 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देखभाल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पकड़ना </w:t>
            </w:r>
            <w:r w:rsidRPr="005205F3">
              <w:rPr>
                <w:rFonts w:ascii="Nirmala UI" w:eastAsia="Times New Roman" w:hAnsi="Nirmala UI" w:cs="Nirmala UI"/>
                <w:color w:val="000000" w:themeColor="text1"/>
                <w:sz w:val="20"/>
                <w:szCs w:val="20"/>
                <w:lang w:val="en-IN" w:eastAsia="en-IN"/>
              </w:rPr>
              <w:t>.</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w:t>
            </w:r>
          </w:p>
        </w:tc>
        <w:tc>
          <w:tcPr>
            <w:tcW w:w="1210" w:type="pct"/>
            <w:shd w:val="clear" w:color="auto" w:fill="F2F2F2" w:themeFill="background1" w:themeFillShade="F2"/>
            <w:noWrap/>
            <w:vAlign w:val="bottom"/>
            <w:hideMark/>
          </w:tcPr>
          <w:p w:rsidR="00A10199" w:rsidRPr="003E4084" w:rsidRDefault="003E4084" w:rsidP="00A10199">
            <w:pPr>
              <w:spacing w:before="0" w:after="0" w:line="240" w:lineRule="auto"/>
              <w:rPr>
                <w:rFonts w:ascii="Nirmala UI" w:eastAsia="Times New Roman" w:hAnsi="Nirmala UI" w:cs="Nirmala UI"/>
                <w:color w:val="000000" w:themeColor="text1"/>
                <w:sz w:val="20"/>
                <w:szCs w:val="20"/>
                <w:lang w:eastAsia="en-IN"/>
              </w:rPr>
            </w:pPr>
            <w:r>
              <w:rPr>
                <w:rFonts w:ascii="Nirmala UI" w:eastAsia="Times New Roman" w:hAnsi="Nirmala UI" w:cs="Nirmala UI"/>
                <w:color w:val="000000" w:themeColor="text1"/>
                <w:sz w:val="20"/>
                <w:szCs w:val="20"/>
                <w:cs/>
                <w:lang w:val="en-IN" w:eastAsia="en-IN" w:bidi="hi-IN"/>
              </w:rPr>
              <w:t>साफ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कपड़े पहिनना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भोजन पकाना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छिपाना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घबराना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सलाह 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स्पष्ट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रेंगना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तुलना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चिल्लाना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रक्षा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साहस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Die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मरना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व्यवहार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डूबना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स्वप्न 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ध्यान केन्द्रित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रंगना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कमाना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प्रवेश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असफल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समाप्त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जुर्माना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 xml:space="preserve">Feel </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अनुभव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मुकाबिला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स्थापना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शीघ्र भाग 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घृणा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सहायता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किराये पर 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आमन्त्तित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कूदना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शामिल होना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ठोकर मारना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फैलाना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Laugh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हँसना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मार्ग 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याद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A10199">
              <w:rPr>
                <w:rFonts w:eastAsia="Times New Roman" w:cstheme="minorHAnsi"/>
                <w:noProof/>
                <w:color w:val="000000" w:themeColor="text1"/>
                <w:lang w:val="en-IN" w:eastAsia="en-IN"/>
              </w:rPr>
              <w:t>Learn</w:t>
            </w:r>
            <w:r>
              <w:rPr>
                <w:rFonts w:eastAsia="Times New Roman" w:cstheme="minorHAnsi"/>
                <w:noProof/>
                <w:color w:val="000000" w:themeColor="text1"/>
                <w:lang w:val="en-IN" w:eastAsia="en-IN"/>
              </w:rPr>
              <w: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देखना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पिघलना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अर्थ निकालना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नाम 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आवश्यकता</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आज्ञा मानना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विरेध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ऋणी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गुजरना</w:t>
            </w:r>
            <w:r w:rsidRPr="005205F3">
              <w:rPr>
                <w:rFonts w:ascii="Nirmala UI" w:eastAsia="Times New Roman" w:hAnsi="Nirmala UI" w:cs="Nirmala UI"/>
                <w:color w:val="000000" w:themeColor="text1"/>
                <w:sz w:val="20"/>
                <w:szCs w:val="20"/>
                <w:lang w:val="en-IN" w:eastAsia="en-IN"/>
              </w:rPr>
              <w:t xml:space="preserve">, </w:t>
            </w:r>
            <w:r w:rsidR="00915403" w:rsidRPr="005205F3">
              <w:rPr>
                <w:rFonts w:ascii="Nirmala UI" w:eastAsia="Times New Roman" w:hAnsi="Nirmala UI" w:cs="Nirmala UI"/>
                <w:color w:val="000000" w:themeColor="text1"/>
                <w:sz w:val="20"/>
                <w:szCs w:val="20"/>
                <w:cs/>
                <w:lang w:val="en-IN" w:eastAsia="en-IN" w:bidi="hi-IN"/>
              </w:rPr>
              <w:t>पास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खेलना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प्रार्थना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धर्मोपदेश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अधिक पसन्द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Prove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सिद्ध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पीछा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तैयार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हल </w:t>
            </w:r>
            <w:r w:rsidR="00915403"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चलाना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प्रशंसा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प्रसन्न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धक्का 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क्षमा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उन्नति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प्रकाशित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उपस्थित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पेड़ लगाना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वर्षा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उठाना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अस्वीकार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त्याग</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पत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आराम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उत्तर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मरम्मत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वापिस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चढ़ना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प्रणाम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Search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ढूँढना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दिखाई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दाढी बनाना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मुस्कराता</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खर्च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खड़ा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आरम्भ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सफल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मूखा 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अध्ययन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कष्ट सहना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ठहरना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पढ़ाना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 </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सताना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धन्यवाद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थकना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थकाना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ख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याता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व्यवहार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विश्वास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प्रयत्न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टहलना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Wash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प्रतीक्षा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सीटी बजाना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इच्छा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घायल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उत्पन्न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Yielding</w:t>
            </w:r>
          </w:p>
        </w:tc>
      </w:tr>
    </w:tbl>
    <w:p w:rsidR="00A10199" w:rsidRPr="00711ABB" w:rsidRDefault="00A10199" w:rsidP="00A10199">
      <w:pPr>
        <w:rPr>
          <w:b/>
          <w:color w:val="000000" w:themeColor="text1"/>
          <w:u w:val="single"/>
        </w:rPr>
      </w:pPr>
    </w:p>
    <w:p w:rsidR="00A10199" w:rsidRPr="00711ABB" w:rsidRDefault="00A10199" w:rsidP="00A10199">
      <w:pPr>
        <w:rPr>
          <w:b/>
          <w:color w:val="000000" w:themeColor="text1"/>
          <w:u w:val="single"/>
        </w:rPr>
      </w:pPr>
    </w:p>
    <w:p w:rsidR="00A10199" w:rsidRPr="00915403" w:rsidRDefault="00A10199" w:rsidP="00915403">
      <w:pPr>
        <w:rPr>
          <w:rFonts w:asciiTheme="majorHAnsi" w:hAnsiTheme="majorHAnsi"/>
          <w:b/>
          <w:color w:val="000000" w:themeColor="text1"/>
          <w:sz w:val="24"/>
          <w:szCs w:val="24"/>
          <w:u w:val="single"/>
        </w:rPr>
      </w:pPr>
      <w:r w:rsidRPr="00915403">
        <w:rPr>
          <w:rFonts w:asciiTheme="majorHAnsi" w:hAnsiTheme="majorHAnsi"/>
          <w:b/>
          <w:color w:val="000000" w:themeColor="text1"/>
          <w:sz w:val="24"/>
          <w:szCs w:val="24"/>
          <w:u w:val="single"/>
        </w:rPr>
        <w:t>Type 3 –</w:t>
      </w:r>
      <w:r w:rsidR="00915403" w:rsidRPr="00915403">
        <w:rPr>
          <w:rFonts w:asciiTheme="majorHAnsi" w:hAnsiTheme="majorHAnsi"/>
          <w:b/>
          <w:color w:val="000000" w:themeColor="text1"/>
          <w:sz w:val="24"/>
          <w:szCs w:val="24"/>
        </w:rPr>
        <w:t xml:space="preserve">  </w:t>
      </w:r>
      <w:r w:rsidR="00915403">
        <w:rPr>
          <w:rFonts w:asciiTheme="majorHAnsi" w:hAnsiTheme="majorHAnsi"/>
          <w:b/>
          <w:color w:val="000000" w:themeColor="text1"/>
          <w:sz w:val="24"/>
          <w:szCs w:val="24"/>
        </w:rPr>
        <w:t>V</w:t>
      </w:r>
      <w:r w:rsidRPr="00915403">
        <w:rPr>
          <w:rFonts w:asciiTheme="majorHAnsi" w:hAnsiTheme="majorHAnsi"/>
          <w:b/>
          <w:color w:val="000000" w:themeColor="text1"/>
          <w:sz w:val="24"/>
          <w:szCs w:val="24"/>
        </w:rPr>
        <w:t>erb’s having same Past and Past Participate form</w:t>
      </w:r>
    </w:p>
    <w:tbl>
      <w:tblPr>
        <w:tblpPr w:leftFromText="180" w:rightFromText="180" w:vertAnchor="text" w:horzAnchor="margin" w:tblpXSpec="center"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ook w:val="04A0" w:firstRow="1" w:lastRow="0" w:firstColumn="1" w:lastColumn="0" w:noHBand="0" w:noVBand="1"/>
      </w:tblPr>
      <w:tblGrid>
        <w:gridCol w:w="1426"/>
        <w:gridCol w:w="2073"/>
        <w:gridCol w:w="1775"/>
        <w:gridCol w:w="2777"/>
        <w:gridCol w:w="1525"/>
      </w:tblGrid>
      <w:tr w:rsidR="00A10199" w:rsidRPr="003E20BC" w:rsidTr="003E4084">
        <w:trPr>
          <w:trHeight w:val="84"/>
        </w:trPr>
        <w:tc>
          <w:tcPr>
            <w:tcW w:w="0" w:type="auto"/>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0" w:type="auto"/>
            <w:shd w:val="clear" w:color="auto" w:fill="FDE9D9" w:themeFill="accent6" w:themeFillTint="33"/>
            <w:noWrap/>
            <w:hideMark/>
          </w:tcPr>
          <w:p w:rsidR="00A10199" w:rsidRPr="005205F3" w:rsidRDefault="00A10199" w:rsidP="00A10199">
            <w:pPr>
              <w:spacing w:before="0" w:after="0" w:line="240" w:lineRule="auto"/>
              <w:jc w:val="center"/>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0" w:type="auto"/>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0" w:type="auto"/>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0" w:type="auto"/>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निहारना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खूनबहाना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खरीदना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प्रसारण</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निर्माण</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अभिजननकरना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लागत</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तालीबजाना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कपड़ेपहनाना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रेंगना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हिम्मतकरना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सौदाकरना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गड्ढाकरना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स्वप्नदेखना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ध्यानकेन्द्रितकरना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खानाखिलाना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Feel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महसूसकरना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लड़ाईकरना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खोजकरना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पहलेसेकहदेना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भागना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हाथबढ़ाना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पूर्वानुमान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Got/Gotten</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पञ्जीकारीकरना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घुटनाटेकना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अंडादेना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नेतृत्वकरना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लांघना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r w:rsidRPr="003E20BC">
              <w:rPr>
                <w:rFonts w:eastAsia="Times New Roman" w:cstheme="minorHAnsi"/>
                <w:color w:val="000000" w:themeColor="text1"/>
                <w:lang w:val="en-IN" w:eastAsia="en-IN"/>
              </w:rPr>
              <w:t>/Learned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r w:rsidRPr="003E20BC">
              <w:rPr>
                <w:rFonts w:eastAsia="Times New Roman" w:cstheme="minorHAnsi"/>
                <w:color w:val="000000" w:themeColor="text1"/>
                <w:lang w:val="en-IN" w:eastAsia="en-IN"/>
              </w:rPr>
              <w:t>/Learned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उधारदेना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झूठबोलना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रोशनीकरना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मतलब</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पिघलना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Molten/Melted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गलत</w:t>
            </w:r>
            <w:r w:rsidR="00915403"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समझना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गुमराह</w:t>
            </w:r>
            <w:r w:rsidR="00A97BFE"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सुनपाना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वेतन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साबित</w:t>
            </w:r>
            <w:r w:rsidR="00A97BFE"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Proven/Proved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छुटकारा</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मांगना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गोलीमारना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बैठना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नींद</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लज्जितहोकरजाना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Smell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सूंधना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गतिबढ़ाना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शब्द</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विन्यासकरना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हिज्जेकरना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व्यतीतकरना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छलकाना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धागेमेंगूँथना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चिपकना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डंकमारना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दुर्गंधनिकलना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Stank</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Stunk</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पसीनाआना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झाड़ूलगाना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w:t>
            </w:r>
            <w:r w:rsidRPr="00D9127D">
              <w:rPr>
                <w:rFonts w:eastAsia="Times New Roman" w:cstheme="minorHAnsi"/>
                <w:noProof/>
                <w:color w:val="000000" w:themeColor="text1"/>
                <w:lang w:val="en-IN" w:eastAsia="en-IN"/>
              </w:rPr>
              <w:t>Sweeped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w:t>
            </w:r>
            <w:r w:rsidRPr="00D9127D">
              <w:rPr>
                <w:rFonts w:eastAsia="Times New Roman" w:cstheme="minorHAnsi"/>
                <w:noProof/>
                <w:color w:val="000000" w:themeColor="text1"/>
                <w:lang w:val="en-IN" w:eastAsia="en-IN"/>
              </w:rPr>
              <w:t>Sweeped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झूला</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पढ़ाना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बतलाना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सोचना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फटना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फटजाना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समझना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शादीकरना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गीलाकरना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Wetting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जीतना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हवाचलना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मरोड़ना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Wringing</w:t>
            </w:r>
          </w:p>
        </w:tc>
      </w:tr>
      <w:tr w:rsidR="00A10199" w:rsidRPr="003E20BC" w:rsidTr="003E4084">
        <w:trPr>
          <w:trHeight w:val="84"/>
        </w:trPr>
        <w:tc>
          <w:tcPr>
            <w:tcW w:w="0" w:type="auto"/>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w:t>
            </w:r>
          </w:p>
        </w:tc>
        <w:tc>
          <w:tcPr>
            <w:tcW w:w="0" w:type="auto"/>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रोकलेना</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0" w:type="auto"/>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0" w:type="auto"/>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Withholding</w:t>
            </w:r>
          </w:p>
        </w:tc>
      </w:tr>
    </w:tbl>
    <w:p w:rsidR="00A10199" w:rsidRDefault="00A10199" w:rsidP="00A10199">
      <w:pPr>
        <w:rPr>
          <w:rFonts w:asciiTheme="majorHAnsi" w:hAnsiTheme="majorHAnsi"/>
          <w:b/>
          <w:color w:val="000000" w:themeColor="text1"/>
          <w:sz w:val="28"/>
          <w:szCs w:val="28"/>
          <w:u w:val="single"/>
        </w:rPr>
      </w:pPr>
    </w:p>
    <w:p w:rsidR="00A10199" w:rsidRDefault="00A10199" w:rsidP="00A10199">
      <w:pPr>
        <w:rPr>
          <w:color w:val="000000" w:themeColor="text1"/>
        </w:rPr>
      </w:pPr>
    </w:p>
    <w:p w:rsidR="00173F09" w:rsidRDefault="00173F09" w:rsidP="00A10199">
      <w:pPr>
        <w:rPr>
          <w:color w:val="000000" w:themeColor="text1"/>
        </w:rPr>
      </w:pPr>
    </w:p>
    <w:p w:rsidR="00173F09" w:rsidRDefault="00173F09" w:rsidP="00A10199">
      <w:pPr>
        <w:rPr>
          <w:color w:val="000000" w:themeColor="text1"/>
        </w:rPr>
      </w:pPr>
    </w:p>
    <w:p w:rsidR="00173F09" w:rsidRDefault="00173F09" w:rsidP="00A10199">
      <w:pPr>
        <w:rPr>
          <w:color w:val="000000" w:themeColor="text1"/>
        </w:rPr>
      </w:pPr>
    </w:p>
    <w:p w:rsidR="00173F09" w:rsidRPr="00711ABB" w:rsidRDefault="00173F09" w:rsidP="00A10199">
      <w:pPr>
        <w:rPr>
          <w:color w:val="000000" w:themeColor="text1"/>
        </w:rPr>
      </w:pPr>
    </w:p>
    <w:p w:rsidR="00A10199" w:rsidRPr="00A97BFE" w:rsidRDefault="00A10199" w:rsidP="00A97BFE">
      <w:pPr>
        <w:rPr>
          <w:rFonts w:asciiTheme="majorHAnsi" w:hAnsiTheme="majorHAnsi"/>
          <w:b/>
          <w:color w:val="000000" w:themeColor="text1"/>
          <w:sz w:val="24"/>
          <w:szCs w:val="24"/>
          <w:u w:val="single"/>
        </w:rPr>
      </w:pPr>
      <w:r w:rsidRPr="00A97BFE">
        <w:rPr>
          <w:rFonts w:asciiTheme="majorHAnsi" w:hAnsiTheme="majorHAnsi"/>
          <w:b/>
          <w:color w:val="000000" w:themeColor="text1"/>
          <w:sz w:val="24"/>
          <w:szCs w:val="24"/>
          <w:u w:val="single"/>
        </w:rPr>
        <w:t>Type 4 –</w:t>
      </w:r>
      <w:r w:rsidR="00A97BFE" w:rsidRPr="00A97BFE">
        <w:rPr>
          <w:rFonts w:asciiTheme="majorHAnsi" w:hAnsiTheme="majorHAnsi"/>
          <w:b/>
          <w:color w:val="000000" w:themeColor="text1"/>
          <w:sz w:val="24"/>
          <w:szCs w:val="24"/>
        </w:rPr>
        <w:t xml:space="preserve"> </w:t>
      </w:r>
      <w:r w:rsidRPr="00A97BFE">
        <w:rPr>
          <w:rFonts w:asciiTheme="majorHAnsi" w:hAnsiTheme="majorHAnsi"/>
          <w:b/>
          <w:color w:val="000000" w:themeColor="text1"/>
          <w:sz w:val="24"/>
          <w:szCs w:val="24"/>
        </w:rPr>
        <w:t xml:space="preserve"> </w:t>
      </w:r>
      <w:r w:rsidR="00A97BFE" w:rsidRPr="00A97BFE">
        <w:rPr>
          <w:rFonts w:asciiTheme="majorHAnsi" w:hAnsiTheme="majorHAnsi"/>
          <w:b/>
          <w:color w:val="000000" w:themeColor="text1"/>
          <w:sz w:val="24"/>
          <w:szCs w:val="24"/>
        </w:rPr>
        <w:t>V</w:t>
      </w:r>
      <w:r w:rsidRPr="00A97BFE">
        <w:rPr>
          <w:rFonts w:asciiTheme="majorHAnsi" w:hAnsiTheme="majorHAnsi"/>
          <w:b/>
          <w:color w:val="000000" w:themeColor="text1"/>
          <w:sz w:val="24"/>
          <w:szCs w:val="24"/>
        </w:rPr>
        <w:t>erb’s having the same Present, Past and Past Participate form</w:t>
      </w:r>
    </w:p>
    <w:p w:rsidR="00A10199" w:rsidRPr="00711ABB" w:rsidRDefault="00A10199" w:rsidP="00A10199">
      <w:pPr>
        <w:pStyle w:val="ListParagraph"/>
        <w:rPr>
          <w:rFonts w:asciiTheme="majorHAnsi" w:hAnsiTheme="majorHAnsi"/>
          <w:b/>
          <w:color w:val="000000" w:themeColor="text1"/>
          <w:sz w:val="28"/>
          <w:szCs w:val="28"/>
          <w:u w:val="single"/>
        </w:rPr>
      </w:pPr>
    </w:p>
    <w:tbl>
      <w:tblPr>
        <w:tblW w:w="4418"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ayout w:type="fixed"/>
        <w:tblLook w:val="04A0" w:firstRow="1" w:lastRow="0" w:firstColumn="1" w:lastColumn="0" w:noHBand="0" w:noVBand="1"/>
      </w:tblPr>
      <w:tblGrid>
        <w:gridCol w:w="1261"/>
        <w:gridCol w:w="2071"/>
        <w:gridCol w:w="1349"/>
        <w:gridCol w:w="2159"/>
        <w:gridCol w:w="1621"/>
      </w:tblGrid>
      <w:tr w:rsidR="00173F09" w:rsidRPr="003E20BC" w:rsidTr="00173F09">
        <w:trPr>
          <w:trHeight w:val="319"/>
        </w:trPr>
        <w:tc>
          <w:tcPr>
            <w:tcW w:w="745"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224" w:type="pct"/>
            <w:shd w:val="clear" w:color="auto" w:fill="FDE9D9" w:themeFill="accent6" w:themeFillTint="33"/>
            <w:noWrap/>
            <w:hideMark/>
          </w:tcPr>
          <w:p w:rsidR="00A10199" w:rsidRPr="00173F09"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173F09">
              <w:rPr>
                <w:rFonts w:asciiTheme="majorHAnsi" w:eastAsia="Times New Roman" w:hAnsiTheme="majorHAnsi" w:cstheme="minorHAnsi"/>
                <w:b/>
                <w:bCs/>
                <w:color w:val="000000" w:themeColor="text1"/>
                <w:sz w:val="24"/>
                <w:szCs w:val="24"/>
                <w:lang w:val="en-IN" w:eastAsia="en-IN"/>
              </w:rPr>
              <w:t>Hindi Meaning</w:t>
            </w:r>
          </w:p>
        </w:tc>
        <w:tc>
          <w:tcPr>
            <w:tcW w:w="797"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276"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959"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1224" w:type="pct"/>
            <w:shd w:val="clear" w:color="auto" w:fill="F2F2F2" w:themeFill="background1" w:themeFillShade="F2"/>
            <w:noWrap/>
            <w:hideMark/>
          </w:tcPr>
          <w:p w:rsidR="00A10199" w:rsidRPr="00173F09" w:rsidRDefault="00A10199" w:rsidP="00A10199">
            <w:pPr>
              <w:tabs>
                <w:tab w:val="left" w:pos="1302"/>
              </w:tabs>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शर्तलगाना</w:t>
            </w:r>
            <w:r w:rsidRPr="00173F09">
              <w:rPr>
                <w:rFonts w:ascii="Nirmala UI" w:eastAsia="Times New Roman" w:hAnsi="Nirmala UI" w:cs="Nirmala UI"/>
                <w:color w:val="000000" w:themeColor="text1"/>
                <w:sz w:val="20"/>
                <w:szCs w:val="20"/>
                <w:cs/>
                <w:lang w:val="en-IN" w:eastAsia="en-IN" w:bidi="hi-IN"/>
              </w:rPr>
              <w:tab/>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bidi="hi-IN"/>
              </w:rPr>
              <w:t>Bet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फटना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बोलीलगाना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सांचाबनाना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काटना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Hit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मारना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चोटपहुंचाना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चलो</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डालना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छोड़ना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पढ़ना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विन्यस्तकरना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ढलकाना</w:t>
            </w:r>
            <w:r w:rsidRPr="00173F09">
              <w:rPr>
                <w:rFonts w:ascii="Nirmala UI" w:eastAsia="Times New Roman" w:hAnsi="Nirmala UI" w:cs="Nirmala UI"/>
                <w:color w:val="000000" w:themeColor="text1"/>
                <w:sz w:val="20"/>
                <w:szCs w:val="20"/>
                <w:lang w:val="en-IN" w:eastAsia="en-IN"/>
              </w:rPr>
              <w:t>,</w:t>
            </w:r>
            <w:r w:rsidRPr="00173F09">
              <w:rPr>
                <w:rFonts w:ascii="Nirmala UI" w:eastAsia="Times New Roman" w:hAnsi="Nirmala UI" w:cs="Nirmala UI"/>
                <w:color w:val="000000" w:themeColor="text1"/>
                <w:sz w:val="20"/>
                <w:szCs w:val="20"/>
                <w:cs/>
                <w:lang w:val="en-IN" w:eastAsia="en-IN" w:bidi="hi-IN"/>
              </w:rPr>
              <w:t>छप्परबनाना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बंदकरना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किरायेपरलियेहुएकोकिरायेपरउठाना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धमाकेकेसाथगिरना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परेशानपरेशान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Upsetting</w:t>
            </w:r>
          </w:p>
        </w:tc>
      </w:tr>
    </w:tbl>
    <w:p w:rsidR="00A10199" w:rsidRDefault="00A10199" w:rsidP="00A10199">
      <w:pPr>
        <w:rPr>
          <w:b/>
          <w:color w:val="000000" w:themeColor="text1"/>
          <w:u w:val="single"/>
        </w:rPr>
      </w:pPr>
    </w:p>
    <w:p w:rsidR="00A10199" w:rsidRPr="00711ABB" w:rsidRDefault="00A10199" w:rsidP="00A10199">
      <w:pPr>
        <w:rPr>
          <w:b/>
          <w:color w:val="000000" w:themeColor="text1"/>
          <w:u w:val="single"/>
        </w:rPr>
      </w:pPr>
    </w:p>
    <w:p w:rsidR="00A10199" w:rsidRPr="00185147" w:rsidRDefault="00A10199" w:rsidP="00185147">
      <w:pPr>
        <w:rPr>
          <w:rFonts w:asciiTheme="majorHAnsi" w:hAnsiTheme="majorHAnsi"/>
          <w:b/>
          <w:color w:val="000000" w:themeColor="text1"/>
          <w:sz w:val="24"/>
          <w:szCs w:val="24"/>
          <w:u w:val="single"/>
        </w:rPr>
      </w:pPr>
      <w:r w:rsidRPr="00185147">
        <w:rPr>
          <w:rFonts w:asciiTheme="majorHAnsi" w:hAnsiTheme="majorHAnsi"/>
          <w:b/>
          <w:color w:val="000000" w:themeColor="text1"/>
          <w:sz w:val="24"/>
          <w:szCs w:val="24"/>
          <w:u w:val="single"/>
        </w:rPr>
        <w:t>Type 5 –</w:t>
      </w:r>
      <w:r w:rsidRPr="00185147">
        <w:rPr>
          <w:rFonts w:asciiTheme="majorHAnsi" w:hAnsiTheme="majorHAnsi"/>
          <w:b/>
          <w:color w:val="000000" w:themeColor="text1"/>
          <w:sz w:val="24"/>
          <w:szCs w:val="24"/>
        </w:rPr>
        <w:t xml:space="preserve"> </w:t>
      </w:r>
      <w:r w:rsidR="00A97BFE" w:rsidRPr="00185147">
        <w:rPr>
          <w:rFonts w:asciiTheme="majorHAnsi" w:hAnsiTheme="majorHAnsi"/>
          <w:b/>
          <w:color w:val="000000" w:themeColor="text1"/>
          <w:sz w:val="24"/>
          <w:szCs w:val="24"/>
        </w:rPr>
        <w:t xml:space="preserve"> </w:t>
      </w:r>
      <w:r w:rsidRPr="00185147">
        <w:rPr>
          <w:rFonts w:asciiTheme="majorHAnsi" w:hAnsiTheme="majorHAnsi"/>
          <w:b/>
          <w:color w:val="000000" w:themeColor="text1"/>
          <w:sz w:val="24"/>
          <w:szCs w:val="24"/>
        </w:rPr>
        <w:t>More useful/good to learn verbs list</w:t>
      </w:r>
    </w:p>
    <w:p w:rsidR="00A10199" w:rsidRPr="00711ABB" w:rsidRDefault="00A10199" w:rsidP="00A10199">
      <w:pPr>
        <w:rPr>
          <w:b/>
          <w:color w:val="000000" w:themeColor="text1"/>
          <w:u w:val="single"/>
        </w:rPr>
      </w:pPr>
    </w:p>
    <w:tbl>
      <w:tblPr>
        <w:tblW w:w="8579"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ook w:val="04A0" w:firstRow="1" w:lastRow="0" w:firstColumn="1" w:lastColumn="0" w:noHBand="0" w:noVBand="1"/>
      </w:tblPr>
      <w:tblGrid>
        <w:gridCol w:w="1379"/>
        <w:gridCol w:w="2491"/>
        <w:gridCol w:w="2430"/>
        <w:gridCol w:w="2279"/>
      </w:tblGrid>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बधाई</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जीतना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ज्ञान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सहमति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संरक्षण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विचार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मिलकर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बनता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बातचीत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गठित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विवश</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निर्माण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विरोध</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योगदान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ईजाद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नियंत्रण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उलटा</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Convert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बदलना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संप्रेषित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मिद्धदोष</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अपराधी</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विश्वास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कमी</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विलंब</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हटाना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निर्भर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वंचित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वर्णन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इच्छा</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नष्ट</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अलग</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लगाना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निर्धारित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विकसित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शिक्षित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सशक्त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खाली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प्रोत्साहित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अतिक्रमण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जोखिम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डालना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समर्थन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उत्कीर्ण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आनंद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पलायन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लुप्त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अदला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बदली</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चिल्लाना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Exist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मौजूद</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अस्तित्व</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रखना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उम्मीद</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समझाना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अन्वेषण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ढूँढना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व्यक्त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पहचानना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उल्लेख</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प्रतिबिंबित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सम्मान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खेद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सम्बद्ध</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आराम</w:t>
            </w:r>
            <w:r w:rsidRPr="003E20BC">
              <w:rPr>
                <w:rFonts w:asciiTheme="minorBidi" w:eastAsia="Times New Roman" w:hAnsiTheme="minorBidi"/>
                <w:color w:val="000000" w:themeColor="text1"/>
                <w:szCs w:val="20"/>
                <w:cs/>
                <w:lang w:val="en-IN" w:eastAsia="en-IN" w:bidi="hi-IN"/>
              </w:rPr>
              <w:t xml:space="preserve"> </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विश्राम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भरोसा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बचना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Remake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पुनर्निर्माण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हटाना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उखड़ना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नवीकरण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नियंत्रित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बनाए</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रखने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बलिदान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त्याग</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बदला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तराज़ू</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तोलना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घोटाला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जाँचना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चोट</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निसान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घाव</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चिह्न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पड़ना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डराना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धमकी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सुझाना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बुलवाना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गवाही</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लिये</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सम्मन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आपूर्ति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Support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समर्थन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लीजिए</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लहर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उठना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उमड़ना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ओर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घेरना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सर्वेक्षण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निगलना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स्थानांतरण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परिवर्तन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अनुवाद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Withdrew</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Withdrawn</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पूजा</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r>
    </w:tbl>
    <w:p w:rsidR="00A10199" w:rsidRPr="00711ABB" w:rsidRDefault="00A10199" w:rsidP="00A10199">
      <w:pPr>
        <w:rPr>
          <w:color w:val="000000" w:themeColor="text1"/>
        </w:rPr>
      </w:pPr>
    </w:p>
    <w:p w:rsidR="00A10199" w:rsidRPr="00711ABB" w:rsidRDefault="00A10199" w:rsidP="00A10199">
      <w:pPr>
        <w:spacing w:before="0" w:after="200"/>
        <w:rPr>
          <w:color w:val="000000" w:themeColor="text1"/>
        </w:rPr>
      </w:pPr>
      <w:r w:rsidRPr="00711ABB">
        <w:rPr>
          <w:color w:val="000000" w:themeColor="text1"/>
        </w:rPr>
        <w:br w:type="page"/>
      </w:r>
    </w:p>
    <w:p w:rsidR="00A10199" w:rsidRPr="00711ABB" w:rsidRDefault="00A10199" w:rsidP="00853BBE">
      <w:pPr>
        <w:pStyle w:val="Heading3"/>
      </w:pPr>
      <w:bookmarkStart w:id="35" w:name="_Toc18392256"/>
      <w:r w:rsidRPr="00711ABB">
        <w:lastRenderedPageBreak/>
        <w:t>Adjectives</w:t>
      </w:r>
      <w:bookmarkEnd w:id="35"/>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adjective is a word that describes or modifies a noun or pronoun.</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Adjectives generally answer the following questions: What kind? What </w:t>
      </w:r>
      <w:r w:rsidRPr="00D9127D">
        <w:rPr>
          <w:rFonts w:cstheme="minorHAnsi"/>
          <w:noProof/>
          <w:color w:val="000000" w:themeColor="text1"/>
        </w:rPr>
        <w:t>colo</w:t>
      </w:r>
      <w:r w:rsidR="00D9127D">
        <w:rPr>
          <w:rFonts w:cstheme="minorHAnsi"/>
          <w:noProof/>
          <w:color w:val="000000" w:themeColor="text1"/>
        </w:rPr>
        <w:t>u</w:t>
      </w:r>
      <w:r w:rsidRPr="00D9127D">
        <w:rPr>
          <w:rFonts w:cstheme="minorHAnsi"/>
          <w:noProof/>
          <w:color w:val="000000" w:themeColor="text1"/>
        </w:rPr>
        <w:t>r</w:t>
      </w:r>
      <w:r w:rsidRPr="00711ABB">
        <w:rPr>
          <w:rFonts w:cstheme="minorHAnsi"/>
          <w:color w:val="000000" w:themeColor="text1"/>
        </w:rPr>
        <w:t>? What size? Which one? How many or how much?</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p w:rsidR="007D0D37" w:rsidRDefault="007D0D37" w:rsidP="00A10199">
      <w:pPr>
        <w:pStyle w:val="dot"/>
        <w:sectPr w:rsidR="007D0D37" w:rsidSect="00716E86">
          <w:type w:val="continuous"/>
          <w:pgSz w:w="12240" w:h="15840"/>
          <w:pgMar w:top="1440" w:right="1440" w:bottom="1440" w:left="1440" w:header="720" w:footer="720" w:gutter="0"/>
          <w:cols w:space="720"/>
          <w:docGrid w:linePitch="360"/>
        </w:sectPr>
      </w:pPr>
    </w:p>
    <w:p w:rsidR="00A10199" w:rsidRDefault="00A10199" w:rsidP="007D0D37">
      <w:pPr>
        <w:pStyle w:val="dot"/>
        <w:ind w:left="1797"/>
      </w:pPr>
      <w:r w:rsidRPr="00711ABB">
        <w:lastRenderedPageBreak/>
        <w:t>The tall professor.</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लंबा प्रोफेसर।</w:t>
      </w:r>
    </w:p>
    <w:p w:rsidR="00A10199" w:rsidRDefault="00A10199" w:rsidP="007D0D37">
      <w:pPr>
        <w:pStyle w:val="dot"/>
        <w:ind w:left="1797"/>
      </w:pPr>
      <w:r w:rsidRPr="00711ABB">
        <w:t>The lazy lieutenant.</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आलसी लेफ्टिनेंट।</w:t>
      </w:r>
    </w:p>
    <w:p w:rsidR="00A10199" w:rsidRDefault="00A10199" w:rsidP="007D0D37">
      <w:pPr>
        <w:pStyle w:val="dot"/>
        <w:ind w:left="1797"/>
      </w:pPr>
      <w:r w:rsidRPr="00711ABB">
        <w:t>A firm decision.</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दृढ़ निश्चय।</w:t>
      </w:r>
    </w:p>
    <w:p w:rsidR="00A10199" w:rsidRDefault="00A10199" w:rsidP="003E4084">
      <w:pPr>
        <w:pStyle w:val="dot"/>
        <w:ind w:left="360"/>
      </w:pPr>
      <w:r w:rsidRPr="00711ABB">
        <w:lastRenderedPageBreak/>
        <w:t>Two month’s pay.</w:t>
      </w:r>
    </w:p>
    <w:p w:rsidR="00D8470B" w:rsidRPr="00BF15EB" w:rsidRDefault="00A10199" w:rsidP="003E4084">
      <w:pPr>
        <w:pStyle w:val="boolformate"/>
        <w:spacing w:before="0" w:after="0"/>
        <w:ind w:left="360"/>
        <w:rPr>
          <w:rFonts w:ascii="Nirmala UI" w:hAnsi="Nirmala UI" w:cs="Nirmala UI"/>
          <w:sz w:val="20"/>
          <w:szCs w:val="20"/>
          <w:lang w:bidi="hi-IN"/>
        </w:rPr>
      </w:pPr>
      <w:r w:rsidRPr="00BF15EB">
        <w:rPr>
          <w:rFonts w:ascii="Nirmala UI" w:hAnsi="Nirmala UI" w:cs="Nirmala UI"/>
          <w:sz w:val="20"/>
          <w:szCs w:val="20"/>
          <w:cs/>
          <w:lang w:bidi="hi-IN"/>
        </w:rPr>
        <w:t>दो महीने का वेतन।</w:t>
      </w:r>
    </w:p>
    <w:p w:rsidR="00A10199" w:rsidRDefault="00A10199" w:rsidP="007D0D37">
      <w:pPr>
        <w:pStyle w:val="dot"/>
        <w:ind w:left="357"/>
      </w:pPr>
      <w:r w:rsidRPr="00711ABB">
        <w:t>Six-year-old child</w:t>
      </w:r>
      <w:r>
        <w:t>.</w:t>
      </w:r>
    </w:p>
    <w:p w:rsidR="00A10199" w:rsidRPr="00BF15EB" w:rsidRDefault="00A10199" w:rsidP="007D0D37">
      <w:pPr>
        <w:pStyle w:val="boolformate"/>
        <w:spacing w:before="0" w:after="0"/>
        <w:ind w:left="432"/>
        <w:rPr>
          <w:rFonts w:ascii="Nirmala UI" w:hAnsi="Nirmala UI" w:cs="Nirmala UI"/>
          <w:sz w:val="20"/>
          <w:szCs w:val="20"/>
          <w:lang w:bidi="hi-IN"/>
        </w:rPr>
      </w:pPr>
      <w:r w:rsidRPr="00BF15EB">
        <w:rPr>
          <w:rFonts w:ascii="Nirmala UI" w:hAnsi="Nirmala UI" w:cs="Nirmala UI"/>
          <w:sz w:val="20"/>
          <w:szCs w:val="20"/>
          <w:cs/>
          <w:lang w:bidi="hi-IN"/>
        </w:rPr>
        <w:t>छह साल का बच्चा</w:t>
      </w:r>
    </w:p>
    <w:p w:rsidR="00A10199" w:rsidRDefault="00A10199" w:rsidP="007D0D37">
      <w:pPr>
        <w:pStyle w:val="dot"/>
        <w:ind w:left="357"/>
      </w:pPr>
      <w:r w:rsidRPr="00711ABB">
        <w:t xml:space="preserve">He is </w:t>
      </w:r>
      <w:r w:rsidRPr="00D2745D">
        <w:rPr>
          <w:noProof/>
        </w:rPr>
        <w:t>the</w:t>
      </w:r>
      <w:r w:rsidR="00D2745D">
        <w:rPr>
          <w:noProof/>
        </w:rPr>
        <w:t xml:space="preserve"> </w:t>
      </w:r>
      <w:r w:rsidRPr="00D2745D">
        <w:rPr>
          <w:noProof/>
        </w:rPr>
        <w:t>richest</w:t>
      </w:r>
      <w:r w:rsidRPr="00711ABB">
        <w:t xml:space="preserve"> man.</w:t>
      </w:r>
    </w:p>
    <w:p w:rsidR="00F50F4F" w:rsidRPr="00F50F4F" w:rsidRDefault="00F50F4F" w:rsidP="00F50F4F">
      <w:pPr>
        <w:pStyle w:val="exercise"/>
        <w:ind w:left="450"/>
        <w:rPr>
          <w:b w:val="0"/>
        </w:rPr>
      </w:pPr>
      <w:r w:rsidRPr="00F50F4F">
        <w:rPr>
          <w:b w:val="0"/>
          <w:cs/>
        </w:rPr>
        <w:t>वह सबसे अमीर आदमी है।</w:t>
      </w:r>
    </w:p>
    <w:p w:rsidR="007D0D37" w:rsidRDefault="007D0D37" w:rsidP="00A10199">
      <w:pPr>
        <w:shd w:val="clear" w:color="auto" w:fill="FFFFFF"/>
        <w:spacing w:before="0" w:after="0" w:line="240" w:lineRule="auto"/>
        <w:ind w:left="990"/>
        <w:rPr>
          <w:rFonts w:ascii="Arial" w:eastAsia="Times New Roman" w:hAnsi="Arial" w:cs="Arial"/>
          <w:color w:val="222222"/>
          <w:sz w:val="24"/>
          <w:szCs w:val="24"/>
        </w:rPr>
        <w:sectPr w:rsidR="007D0D37" w:rsidSect="00716E86">
          <w:type w:val="continuous"/>
          <w:pgSz w:w="12240" w:h="15840"/>
          <w:pgMar w:top="1440" w:right="1440" w:bottom="1440" w:left="1440" w:header="720" w:footer="720" w:gutter="0"/>
          <w:cols w:num="2" w:space="720"/>
          <w:docGrid w:linePitch="360"/>
        </w:sectPr>
      </w:pPr>
    </w:p>
    <w:p w:rsidR="00D8470B" w:rsidRPr="00D8470B" w:rsidRDefault="00D8470B" w:rsidP="00D8470B">
      <w:pPr>
        <w:pStyle w:val="star"/>
        <w:numPr>
          <w:ilvl w:val="0"/>
          <w:numId w:val="0"/>
        </w:numPr>
        <w:ind w:left="993"/>
      </w:pPr>
    </w:p>
    <w:p w:rsidR="00A10199" w:rsidRPr="00BF15EB" w:rsidRDefault="00A10199" w:rsidP="00D8470B">
      <w:pPr>
        <w:pStyle w:val="star"/>
      </w:pPr>
      <w:r w:rsidRPr="00BF15EB">
        <w:rPr>
          <w:rFonts w:ascii="Arial" w:hAnsi="Arial"/>
          <w:color w:val="222222"/>
        </w:rPr>
        <w:t> </w:t>
      </w:r>
      <w:r w:rsidRPr="00BF15EB">
        <w:t>Learn to pronounce</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adjective may be found in two places in a sentence.</w:t>
      </w:r>
    </w:p>
    <w:p w:rsidR="00A10199" w:rsidRDefault="00A10199" w:rsidP="00A10199">
      <w:pPr>
        <w:spacing w:line="240" w:lineRule="auto"/>
        <w:ind w:left="1134"/>
        <w:rPr>
          <w:rFonts w:cstheme="minorHAnsi"/>
          <w:b/>
          <w:bCs/>
          <w:color w:val="000000" w:themeColor="text1"/>
        </w:rPr>
      </w:pPr>
      <w:r w:rsidRPr="00711ABB">
        <w:rPr>
          <w:rFonts w:cstheme="minorHAnsi"/>
          <w:b/>
          <w:color w:val="000000" w:themeColor="text1"/>
        </w:rPr>
        <w:t>Preceding a noun:</w:t>
      </w:r>
      <w:r w:rsidRPr="00711ABB">
        <w:rPr>
          <w:rFonts w:cstheme="minorHAnsi"/>
          <w:color w:val="000000" w:themeColor="text1"/>
        </w:rPr>
        <w:t xml:space="preserve">  Most adjectives are found immediately before the noun that they modify. A noun can have more than one adjective describing it</w:t>
      </w:r>
      <w:r w:rsidRPr="00711ABB">
        <w:rPr>
          <w:rFonts w:cstheme="minorHAnsi"/>
          <w:b/>
          <w:bCs/>
          <w:color w:val="000000" w:themeColor="text1"/>
        </w:rPr>
        <w:t>.</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She is a pretty girl. (‘Pretty’ modifies ‘girl’)</w:t>
      </w:r>
    </w:p>
    <w:p w:rsidR="00A10199" w:rsidRPr="00BF15EB" w:rsidRDefault="00A10199" w:rsidP="00A10199">
      <w:pPr>
        <w:pStyle w:val="dot"/>
        <w:numPr>
          <w:ilvl w:val="0"/>
          <w:numId w:val="0"/>
        </w:numPr>
        <w:ind w:left="2625"/>
        <w:rPr>
          <w:b w:val="0"/>
        </w:rPr>
      </w:pPr>
      <w:r w:rsidRPr="00BF15EB">
        <w:rPr>
          <w:rFonts w:ascii="Nirmala UI" w:hAnsi="Nirmala UI" w:cs="Nirmala UI"/>
          <w:b w:val="0"/>
          <w:sz w:val="20"/>
          <w:szCs w:val="20"/>
        </w:rPr>
        <w:t>वह एक अच्छी लड़की है।</w:t>
      </w:r>
      <w:r>
        <w:br/>
      </w:r>
    </w:p>
    <w:p w:rsidR="00A10199" w:rsidRPr="00711ABB" w:rsidRDefault="00A10199" w:rsidP="00A10199">
      <w:pPr>
        <w:spacing w:line="240" w:lineRule="auto"/>
        <w:ind w:left="1134"/>
        <w:rPr>
          <w:rFonts w:cstheme="minorHAnsi"/>
          <w:color w:val="000000" w:themeColor="text1"/>
        </w:rPr>
      </w:pPr>
      <w:r w:rsidRPr="00711ABB">
        <w:rPr>
          <w:rFonts w:cstheme="minorHAnsi"/>
          <w:b/>
          <w:color w:val="000000" w:themeColor="text1"/>
        </w:rPr>
        <w:t>Following a linking verb:</w:t>
      </w:r>
      <w:r w:rsidRPr="00711ABB">
        <w:rPr>
          <w:rFonts w:cstheme="minorHAnsi"/>
          <w:color w:val="000000" w:themeColor="text1"/>
        </w:rPr>
        <w:t xml:space="preserve">  These are adjectives that follow the linking verb which </w:t>
      </w:r>
      <w:r w:rsidRPr="00D2745D">
        <w:rPr>
          <w:rFonts w:cstheme="minorHAnsi"/>
          <w:noProof/>
          <w:color w:val="000000" w:themeColor="text1"/>
        </w:rPr>
        <w:t>modif</w:t>
      </w:r>
      <w:r w:rsidR="00D2745D">
        <w:rPr>
          <w:rFonts w:cstheme="minorHAnsi"/>
          <w:noProof/>
          <w:color w:val="000000" w:themeColor="text1"/>
        </w:rPr>
        <w:t>ies</w:t>
      </w:r>
      <w:r w:rsidRPr="00711ABB">
        <w:rPr>
          <w:rFonts w:cstheme="minorHAnsi"/>
          <w:color w:val="000000" w:themeColor="text1"/>
        </w:rPr>
        <w:t xml:space="preserve"> the subject of the verb.</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She looks glum and gloomy. (‘Glum’ and ‘gloomy’ modifies ’she’)</w:t>
      </w:r>
    </w:p>
    <w:p w:rsidR="003E4084" w:rsidRDefault="00A10199" w:rsidP="00A10199">
      <w:pPr>
        <w:spacing w:before="0" w:after="0" w:line="240" w:lineRule="auto"/>
        <w:ind w:left="2700"/>
        <w:rPr>
          <w:rFonts w:ascii="Nirmala UI" w:hAnsi="Nirmala UI" w:cs="Nirmala UI"/>
          <w:sz w:val="20"/>
          <w:szCs w:val="20"/>
        </w:rPr>
      </w:pPr>
      <w:r w:rsidRPr="00072194">
        <w:rPr>
          <w:rFonts w:ascii="Nirmala UI" w:hAnsi="Nirmala UI" w:cs="Nirmala UI"/>
          <w:sz w:val="20"/>
          <w:szCs w:val="20"/>
        </w:rPr>
        <w:t>वह चमक और उदास दिखती है।</w:t>
      </w:r>
    </w:p>
    <w:p w:rsidR="003E4084" w:rsidRDefault="003E4084" w:rsidP="00A10199">
      <w:pPr>
        <w:spacing w:before="0" w:after="0" w:line="240" w:lineRule="auto"/>
        <w:ind w:left="2700"/>
        <w:rPr>
          <w:rFonts w:ascii="Nirmala UI" w:hAnsi="Nirmala UI" w:cs="Nirmala UI"/>
          <w:sz w:val="20"/>
          <w:szCs w:val="20"/>
        </w:rPr>
      </w:pPr>
    </w:p>
    <w:p w:rsidR="00A10199" w:rsidRPr="00072194" w:rsidRDefault="00A10199" w:rsidP="00A10199">
      <w:pPr>
        <w:spacing w:before="0" w:after="0" w:line="240" w:lineRule="auto"/>
        <w:ind w:left="2700"/>
        <w:rPr>
          <w:rFonts w:ascii="Nirmala UI" w:hAnsi="Nirmala UI" w:cs="Nirmala UI"/>
          <w:sz w:val="20"/>
          <w:szCs w:val="20"/>
        </w:rPr>
      </w:pPr>
    </w:p>
    <w:p w:rsidR="007D0D37" w:rsidRPr="003E4084" w:rsidRDefault="00A10199" w:rsidP="003E4084">
      <w:pPr>
        <w:pStyle w:val="star"/>
      </w:pPr>
      <w:r w:rsidRPr="00711ABB">
        <w:t>Types of Adjectives:</w:t>
      </w:r>
    </w:p>
    <w:p w:rsidR="00A10199" w:rsidRPr="003E4084" w:rsidRDefault="00A10199" w:rsidP="003E4084">
      <w:pPr>
        <w:pStyle w:val="ListParagraph"/>
        <w:numPr>
          <w:ilvl w:val="1"/>
          <w:numId w:val="1"/>
        </w:numPr>
        <w:ind w:left="1276" w:hanging="283"/>
        <w:rPr>
          <w:b/>
          <w:bCs/>
          <w:color w:val="000000" w:themeColor="text1"/>
        </w:rPr>
      </w:pPr>
      <w:r w:rsidRPr="007845C0">
        <w:rPr>
          <w:rFonts w:asciiTheme="majorHAnsi" w:hAnsiTheme="majorHAnsi"/>
          <w:b/>
          <w:color w:val="000000" w:themeColor="text1"/>
          <w:sz w:val="24"/>
          <w:szCs w:val="24"/>
          <w:u w:val="single"/>
        </w:rPr>
        <w:t>Possessive Adjectives</w:t>
      </w:r>
      <w:r w:rsidRPr="00711ABB">
        <w:rPr>
          <w:rFonts w:asciiTheme="majorHAnsi" w:hAnsiTheme="majorHAnsi"/>
          <w:b/>
          <w:color w:val="000000" w:themeColor="text1"/>
          <w:sz w:val="24"/>
          <w:szCs w:val="24"/>
        </w:rPr>
        <w:t>:</w:t>
      </w:r>
      <w:r w:rsidRPr="00711ABB">
        <w:rPr>
          <w:color w:val="000000" w:themeColor="text1"/>
        </w:rPr>
        <w:t xml:space="preserve"> As the name indicates, possessive adjectives are used to indicate possession. They </w:t>
      </w:r>
      <w:r w:rsidRPr="00711ABB">
        <w:rPr>
          <w:b/>
          <w:bCs/>
          <w:color w:val="000000" w:themeColor="text1"/>
        </w:rPr>
        <w:t>are:</w:t>
      </w:r>
    </w:p>
    <w:tbl>
      <w:tblPr>
        <w:tblStyle w:val="TableGrid"/>
        <w:tblW w:w="0" w:type="auto"/>
        <w:tblInd w:w="1625" w:type="dxa"/>
        <w:tblLook w:val="04A0" w:firstRow="1" w:lastRow="0" w:firstColumn="1" w:lastColumn="0" w:noHBand="0" w:noVBand="1"/>
      </w:tblPr>
      <w:tblGrid>
        <w:gridCol w:w="853"/>
        <w:gridCol w:w="857"/>
        <w:gridCol w:w="859"/>
        <w:gridCol w:w="872"/>
        <w:gridCol w:w="849"/>
        <w:gridCol w:w="841"/>
        <w:gridCol w:w="878"/>
      </w:tblGrid>
      <w:tr w:rsidR="00A10199" w:rsidRPr="00711ABB" w:rsidTr="00A10199">
        <w:trPr>
          <w:trHeight w:val="338"/>
        </w:trPr>
        <w:tc>
          <w:tcPr>
            <w:tcW w:w="853"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My</w:t>
            </w:r>
          </w:p>
        </w:tc>
        <w:tc>
          <w:tcPr>
            <w:tcW w:w="857"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Her</w:t>
            </w:r>
          </w:p>
        </w:tc>
        <w:tc>
          <w:tcPr>
            <w:tcW w:w="859"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Our</w:t>
            </w:r>
          </w:p>
        </w:tc>
        <w:tc>
          <w:tcPr>
            <w:tcW w:w="872" w:type="dxa"/>
          </w:tcPr>
          <w:p w:rsidR="00A10199" w:rsidRPr="00711ABB" w:rsidRDefault="00A10199" w:rsidP="00A10199">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Your</w:t>
            </w:r>
          </w:p>
        </w:tc>
        <w:tc>
          <w:tcPr>
            <w:tcW w:w="849" w:type="dxa"/>
          </w:tcPr>
          <w:p w:rsidR="00A10199" w:rsidRPr="00711ABB" w:rsidRDefault="00A10199" w:rsidP="00A10199">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His</w:t>
            </w:r>
          </w:p>
        </w:tc>
        <w:tc>
          <w:tcPr>
            <w:tcW w:w="841"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Its</w:t>
            </w:r>
          </w:p>
        </w:tc>
        <w:tc>
          <w:tcPr>
            <w:tcW w:w="878"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Their</w:t>
            </w:r>
          </w:p>
        </w:tc>
      </w:tr>
    </w:tbl>
    <w:p w:rsidR="00A10199" w:rsidRPr="00F50F4F" w:rsidRDefault="00F50F4F" w:rsidP="00A10199">
      <w:pPr>
        <w:ind w:left="1134"/>
        <w:rPr>
          <w:bCs/>
          <w:color w:val="000000" w:themeColor="text1"/>
        </w:rPr>
      </w:pPr>
      <w:r>
        <w:rPr>
          <w:b/>
          <w:bCs/>
          <w:color w:val="000000" w:themeColor="text1"/>
        </w:rPr>
        <w:t xml:space="preserve">          </w:t>
      </w:r>
      <w:r w:rsidR="00A10199" w:rsidRPr="00F50F4F">
        <w:rPr>
          <w:bCs/>
          <w:color w:val="000000" w:themeColor="text1"/>
        </w:rPr>
        <w:t>Possessive adjectives also function as possessive pronouns.</w:t>
      </w:r>
    </w:p>
    <w:p w:rsidR="00A10199" w:rsidRPr="00711ABB" w:rsidRDefault="00A10199" w:rsidP="00A10199">
      <w:pPr>
        <w:ind w:left="1134"/>
        <w:rPr>
          <w:b/>
          <w:bCs/>
          <w:color w:val="000000" w:themeColor="text1"/>
        </w:rPr>
      </w:pPr>
    </w:p>
    <w:p w:rsidR="00A10199" w:rsidRDefault="00A10199" w:rsidP="00A10199">
      <w:pPr>
        <w:spacing w:before="0" w:after="200"/>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A10199" w:rsidRDefault="007D0D37" w:rsidP="00A10199">
      <w:pPr>
        <w:spacing w:line="240" w:lineRule="auto"/>
        <w:ind w:left="993"/>
        <w:rPr>
          <w:color w:val="000000" w:themeColor="text1"/>
        </w:rPr>
      </w:pPr>
      <w:r w:rsidRPr="00711ABB">
        <w:rPr>
          <w:rFonts w:asciiTheme="majorHAnsi" w:hAnsiTheme="majorHAnsi"/>
          <w:b/>
          <w:color w:val="000000" w:themeColor="text1"/>
          <w:sz w:val="24"/>
          <w:szCs w:val="24"/>
        </w:rPr>
        <w:lastRenderedPageBreak/>
        <w:t>2.</w:t>
      </w:r>
      <w:r w:rsidRPr="007845C0">
        <w:rPr>
          <w:rFonts w:asciiTheme="majorHAnsi" w:hAnsiTheme="majorHAnsi"/>
          <w:b/>
          <w:color w:val="000000" w:themeColor="text1"/>
          <w:sz w:val="24"/>
          <w:szCs w:val="24"/>
          <w:u w:val="single"/>
        </w:rPr>
        <w:t xml:space="preserve"> Demonstrative</w:t>
      </w:r>
      <w:r w:rsidR="00A10199" w:rsidRPr="007845C0">
        <w:rPr>
          <w:rFonts w:asciiTheme="majorHAnsi" w:hAnsiTheme="majorHAnsi"/>
          <w:b/>
          <w:color w:val="000000" w:themeColor="text1"/>
          <w:sz w:val="24"/>
          <w:szCs w:val="24"/>
          <w:u w:val="single"/>
        </w:rPr>
        <w:t xml:space="preserve"> Adjectives:</w:t>
      </w:r>
      <w:r w:rsidR="00A10199" w:rsidRPr="00711ABB">
        <w:rPr>
          <w:rFonts w:asciiTheme="majorHAnsi" w:hAnsiTheme="majorHAnsi"/>
          <w:color w:val="000000" w:themeColor="text1"/>
        </w:rPr>
        <w:t xml:space="preserve"> Like the article, demonstrative adjectives are used to indicate or demonstrate specific people, animals, or things. These, those, this and that are demonstrative adjectives</w:t>
      </w:r>
      <w:r w:rsidR="00A10199" w:rsidRPr="00711ABB">
        <w:rPr>
          <w:color w:val="000000" w:themeColor="text1"/>
        </w:rPr>
        <w:t>.</w:t>
      </w:r>
    </w:p>
    <w:p w:rsidR="00A10199" w:rsidRPr="00072194" w:rsidRDefault="007D0D37" w:rsidP="00A10199">
      <w:pPr>
        <w:spacing w:line="240" w:lineRule="auto"/>
        <w:ind w:left="993"/>
        <w:rPr>
          <w:rFonts w:cstheme="minorHAnsi"/>
          <w:color w:val="000000" w:themeColor="text1"/>
        </w:rPr>
      </w:pPr>
      <w:r w:rsidRPr="007845C0">
        <w:rPr>
          <w:rFonts w:cstheme="minorHAnsi"/>
          <w:b/>
          <w:bCs/>
          <w:color w:val="000000" w:themeColor="text1"/>
        </w:rPr>
        <w:t>For</w:t>
      </w:r>
      <w:r w:rsidR="00A10199" w:rsidRPr="007845C0">
        <w:rPr>
          <w:rFonts w:cstheme="minorHAnsi"/>
          <w:b/>
          <w:bCs/>
          <w:color w:val="000000" w:themeColor="text1"/>
        </w:rPr>
        <w:t xml:space="preserve"> Example</w:t>
      </w:r>
      <w:r w:rsidR="00A10199" w:rsidRPr="00711ABB">
        <w:rPr>
          <w:rFonts w:cstheme="minorHAnsi"/>
          <w:color w:val="000000" w:themeColor="text1"/>
        </w:rPr>
        <w:t xml:space="preserve">: </w:t>
      </w:r>
    </w:p>
    <w:p w:rsidR="00A10199" w:rsidRDefault="00A10199" w:rsidP="00A10199">
      <w:pPr>
        <w:pStyle w:val="dot"/>
      </w:pPr>
      <w:r w:rsidRPr="00711ABB">
        <w:t>These books belong on that</w:t>
      </w:r>
    </w:p>
    <w:p w:rsidR="00A10199" w:rsidRPr="00711ABB" w:rsidRDefault="00A10199" w:rsidP="00A10199">
      <w:pPr>
        <w:pStyle w:val="boolformate"/>
        <w:tabs>
          <w:tab w:val="left" w:pos="1530"/>
        </w:tabs>
        <w:ind w:left="2700"/>
      </w:pPr>
      <w:r w:rsidRPr="00072194">
        <w:rPr>
          <w:rFonts w:ascii="Nirmala UI" w:hAnsi="Nirmala UI" w:cs="Nirmala UI"/>
          <w:sz w:val="20"/>
          <w:szCs w:val="20"/>
        </w:rPr>
        <w:t>ये किताबें उसी पर आधारित हैं</w:t>
      </w:r>
    </w:p>
    <w:p w:rsidR="00A10199" w:rsidRDefault="00A10199" w:rsidP="00A10199">
      <w:pPr>
        <w:pStyle w:val="dot"/>
      </w:pPr>
      <w:r w:rsidRPr="00711ABB">
        <w:t xml:space="preserve">This movie is my </w:t>
      </w:r>
      <w:r w:rsidRPr="00D9127D">
        <w:rPr>
          <w:noProof/>
        </w:rPr>
        <w:t>favo</w:t>
      </w:r>
      <w:r w:rsidR="00D9127D">
        <w:rPr>
          <w:noProof/>
        </w:rPr>
        <w:t>u</w:t>
      </w:r>
      <w:r w:rsidRPr="00D9127D">
        <w:rPr>
          <w:noProof/>
        </w:rPr>
        <w:t>rite</w:t>
      </w:r>
      <w:r w:rsidRPr="00711ABB">
        <w:t>.</w:t>
      </w:r>
    </w:p>
    <w:p w:rsidR="00A10199" w:rsidRPr="00711ABB" w:rsidRDefault="00A10199" w:rsidP="00A10199">
      <w:pPr>
        <w:pStyle w:val="boolformate"/>
        <w:tabs>
          <w:tab w:val="left" w:pos="1530"/>
        </w:tabs>
        <w:ind w:left="2700"/>
      </w:pPr>
      <w:r w:rsidRPr="00072194">
        <w:rPr>
          <w:rFonts w:ascii="Nirmala UI" w:hAnsi="Nirmala UI" w:cs="Nirmala UI"/>
          <w:sz w:val="20"/>
          <w:szCs w:val="20"/>
        </w:rPr>
        <w:t>यह फिल्म मेरी पसंदीदा है।</w:t>
      </w:r>
    </w:p>
    <w:p w:rsidR="00A10199" w:rsidRDefault="00A10199" w:rsidP="00A10199">
      <w:pPr>
        <w:pStyle w:val="dot"/>
      </w:pPr>
      <w:r w:rsidRPr="00711ABB">
        <w:t>Please put those cookies on the blue plate.</w:t>
      </w:r>
    </w:p>
    <w:p w:rsidR="00A10199" w:rsidRDefault="00A10199" w:rsidP="00A10199">
      <w:pPr>
        <w:pStyle w:val="boolformate"/>
        <w:tabs>
          <w:tab w:val="left" w:pos="1530"/>
        </w:tabs>
        <w:ind w:left="2700"/>
      </w:pPr>
      <w:r w:rsidRPr="00072194">
        <w:rPr>
          <w:rFonts w:ascii="Nirmala UI" w:hAnsi="Nirmala UI" w:cs="Nirmala UI"/>
          <w:sz w:val="20"/>
          <w:szCs w:val="20"/>
        </w:rPr>
        <w:t>कृपया उन कुकीज़ को नीली प्लेट पर रखें।</w:t>
      </w:r>
    </w:p>
    <w:p w:rsidR="00A10199" w:rsidRPr="00711ABB" w:rsidRDefault="00A10199" w:rsidP="00A10199">
      <w:pPr>
        <w:ind w:left="993"/>
        <w:rPr>
          <w:color w:val="000000" w:themeColor="text1"/>
        </w:rPr>
      </w:pPr>
    </w:p>
    <w:p w:rsidR="00A10199" w:rsidRDefault="007D0D37" w:rsidP="00A10199">
      <w:pPr>
        <w:spacing w:line="240" w:lineRule="auto"/>
        <w:ind w:left="993"/>
        <w:rPr>
          <w:rFonts w:cstheme="minorHAnsi"/>
          <w:color w:val="000000" w:themeColor="text1"/>
        </w:rPr>
      </w:pPr>
      <w:r w:rsidRPr="007845C0">
        <w:rPr>
          <w:rFonts w:asciiTheme="majorHAnsi" w:hAnsiTheme="majorHAnsi"/>
          <w:b/>
          <w:color w:val="000000" w:themeColor="text1"/>
          <w:sz w:val="24"/>
          <w:szCs w:val="24"/>
          <w:u w:val="single"/>
        </w:rPr>
        <w:t>3. Coordinate</w:t>
      </w:r>
      <w:r w:rsidR="00A10199" w:rsidRPr="007845C0">
        <w:rPr>
          <w:rFonts w:asciiTheme="majorHAnsi" w:hAnsiTheme="majorHAnsi"/>
          <w:b/>
          <w:color w:val="000000" w:themeColor="text1"/>
          <w:sz w:val="24"/>
          <w:szCs w:val="24"/>
          <w:u w:val="single"/>
        </w:rPr>
        <w:t xml:space="preserve"> Adjectives</w:t>
      </w:r>
      <w:r w:rsidR="00A10199" w:rsidRPr="00D2745D">
        <w:rPr>
          <w:rFonts w:asciiTheme="majorHAnsi" w:hAnsiTheme="majorHAnsi"/>
          <w:b/>
          <w:noProof/>
          <w:color w:val="000000" w:themeColor="text1"/>
          <w:sz w:val="24"/>
          <w:szCs w:val="24"/>
          <w:u w:val="single"/>
        </w:rPr>
        <w:t>:</w:t>
      </w:r>
      <w:r w:rsidR="00D2745D">
        <w:rPr>
          <w:rFonts w:asciiTheme="majorHAnsi" w:hAnsiTheme="majorHAnsi"/>
          <w:b/>
          <w:noProof/>
          <w:color w:val="000000" w:themeColor="text1"/>
          <w:sz w:val="24"/>
          <w:szCs w:val="24"/>
          <w:u w:val="single"/>
        </w:rPr>
        <w:t xml:space="preserve"> </w:t>
      </w:r>
      <w:r w:rsidR="00A10199" w:rsidRPr="00D2745D">
        <w:rPr>
          <w:rFonts w:cstheme="minorHAnsi"/>
          <w:noProof/>
          <w:color w:val="000000" w:themeColor="text1"/>
        </w:rPr>
        <w:t>Coordinate</w:t>
      </w:r>
      <w:r w:rsidR="00A10199" w:rsidRPr="00711ABB">
        <w:rPr>
          <w:rFonts w:cstheme="minorHAnsi"/>
          <w:color w:val="000000" w:themeColor="text1"/>
        </w:rPr>
        <w:t xml:space="preserve"> adjectives are separated with commas or the word and, and appear one after another to modify the same noun. The adjectives in the phrase bright, sunny day and long and dark night are coordinate adjectives. In phrases with more than two coordinate adjectives, the word and alw</w:t>
      </w:r>
      <w:r w:rsidR="00A10199">
        <w:rPr>
          <w:rFonts w:cstheme="minorHAnsi"/>
          <w:color w:val="000000" w:themeColor="text1"/>
        </w:rPr>
        <w:t>ays appears before the last one.</w:t>
      </w:r>
    </w:p>
    <w:p w:rsidR="00A10199" w:rsidRDefault="00A10199" w:rsidP="00A10199">
      <w:pPr>
        <w:spacing w:line="240" w:lineRule="auto"/>
        <w:ind w:left="993"/>
        <w:rPr>
          <w:rFonts w:cstheme="minorHAnsi"/>
          <w:color w:val="000000" w:themeColor="text1"/>
        </w:rPr>
      </w:pPr>
      <w:r w:rsidRPr="00711ABB">
        <w:rPr>
          <w:rFonts w:cstheme="minorHAnsi"/>
          <w:color w:val="000000" w:themeColor="text1"/>
        </w:rPr>
        <w:t xml:space="preserve"> </w:t>
      </w:r>
      <w:r w:rsidR="007D0D37" w:rsidRPr="007845C0">
        <w:rPr>
          <w:rFonts w:cstheme="minorHAnsi"/>
          <w:b/>
          <w:bCs/>
          <w:color w:val="000000" w:themeColor="text1"/>
        </w:rPr>
        <w:t>For</w:t>
      </w:r>
      <w:r w:rsidRPr="007845C0">
        <w:rPr>
          <w:rFonts w:cstheme="minorHAnsi"/>
          <w:b/>
          <w:bCs/>
          <w:color w:val="000000" w:themeColor="text1"/>
        </w:rPr>
        <w:t xml:space="preserve"> Example</w:t>
      </w:r>
      <w:r w:rsidRPr="00711ABB">
        <w:rPr>
          <w:rFonts w:cstheme="minorHAnsi"/>
          <w:color w:val="000000" w:themeColor="text1"/>
        </w:rPr>
        <w:t xml:space="preserve">: </w:t>
      </w:r>
    </w:p>
    <w:p w:rsidR="00A10199" w:rsidRDefault="00A10199" w:rsidP="00A10199">
      <w:pPr>
        <w:pStyle w:val="dot"/>
      </w:pPr>
      <w:r w:rsidRPr="00711ABB">
        <w:t>The sign had big, bold, and bright letters.</w:t>
      </w:r>
    </w:p>
    <w:p w:rsidR="00A10199" w:rsidRPr="00072194" w:rsidRDefault="00A10199" w:rsidP="00A10199">
      <w:pPr>
        <w:spacing w:before="0" w:after="0" w:line="240" w:lineRule="auto"/>
        <w:ind w:left="2610"/>
        <w:rPr>
          <w:rFonts w:ascii="Nirmala UI" w:hAnsi="Nirmala UI" w:cs="Nirmala UI"/>
          <w:sz w:val="20"/>
          <w:szCs w:val="20"/>
        </w:rPr>
      </w:pPr>
      <w:r w:rsidRPr="00072194">
        <w:rPr>
          <w:rFonts w:ascii="Nirmala UI" w:hAnsi="Nirmala UI" w:cs="Nirmala UI"/>
          <w:sz w:val="20"/>
          <w:szCs w:val="20"/>
        </w:rPr>
        <w:t>संकेत में बड़े, बोल्ड और चमकीले अक्षर थे।</w:t>
      </w:r>
    </w:p>
    <w:p w:rsidR="00A10199" w:rsidRPr="00072194" w:rsidRDefault="00A10199" w:rsidP="00A10199">
      <w:pPr>
        <w:spacing w:before="0" w:after="0" w:line="240" w:lineRule="auto"/>
        <w:rPr>
          <w:rFonts w:ascii="Nirmala UI" w:hAnsi="Nirmala UI" w:cs="Nirmala UI"/>
          <w:sz w:val="20"/>
          <w:szCs w:val="20"/>
        </w:rPr>
      </w:pPr>
    </w:p>
    <w:p w:rsidR="00A10199" w:rsidRPr="00711ABB" w:rsidRDefault="00A10199" w:rsidP="00A10199">
      <w:pPr>
        <w:spacing w:line="240" w:lineRule="auto"/>
        <w:ind w:left="993"/>
        <w:rPr>
          <w:rFonts w:cstheme="minorHAnsi"/>
          <w:color w:val="000000" w:themeColor="text1"/>
        </w:rPr>
      </w:pPr>
      <w:r w:rsidRPr="00711ABB">
        <w:rPr>
          <w:rFonts w:cstheme="minorHAnsi"/>
          <w:color w:val="000000" w:themeColor="text1"/>
        </w:rPr>
        <w:t>Be careful, because some adjectives that appear in a series are not coordinate. In the phrase green delivery truck, the words green and delivery are not separated by a comma because green modifies the phrase delivery truck. To eliminate confusion when determining whether a pair or group of adjectives are coordinate, just insert the word and between them. If and works, then the adjectives are coordinate and need to be separated with a comma.</w:t>
      </w:r>
    </w:p>
    <w:p w:rsidR="00A10199" w:rsidRPr="00711ABB" w:rsidRDefault="00A10199" w:rsidP="00A10199">
      <w:pPr>
        <w:spacing w:line="240" w:lineRule="auto"/>
        <w:ind w:left="993"/>
        <w:rPr>
          <w:rFonts w:cstheme="minorHAnsi"/>
          <w:color w:val="000000" w:themeColor="text1"/>
        </w:rPr>
      </w:pPr>
    </w:p>
    <w:p w:rsidR="00A10199" w:rsidRPr="00711ABB" w:rsidRDefault="00E45C76" w:rsidP="007D0D37">
      <w:pPr>
        <w:spacing w:line="240" w:lineRule="auto"/>
        <w:ind w:left="993"/>
        <w:rPr>
          <w:rFonts w:cstheme="minorHAnsi"/>
          <w:color w:val="000000" w:themeColor="text1"/>
        </w:rPr>
      </w:pPr>
      <w:r w:rsidRPr="00711ABB">
        <w:rPr>
          <w:rFonts w:asciiTheme="majorHAnsi" w:hAnsiTheme="majorHAnsi"/>
          <w:b/>
          <w:color w:val="000000" w:themeColor="text1"/>
          <w:sz w:val="24"/>
          <w:szCs w:val="24"/>
        </w:rPr>
        <w:t>4</w:t>
      </w:r>
      <w:r w:rsidRPr="007845C0">
        <w:rPr>
          <w:rFonts w:asciiTheme="majorHAnsi" w:hAnsiTheme="majorHAnsi"/>
          <w:b/>
          <w:color w:val="000000" w:themeColor="text1"/>
          <w:sz w:val="24"/>
          <w:szCs w:val="24"/>
          <w:u w:val="single"/>
        </w:rPr>
        <w:t>. Numbers</w:t>
      </w:r>
      <w:r w:rsidR="00A10199" w:rsidRPr="007845C0">
        <w:rPr>
          <w:rFonts w:asciiTheme="majorHAnsi" w:hAnsiTheme="majorHAnsi"/>
          <w:b/>
          <w:color w:val="000000" w:themeColor="text1"/>
          <w:sz w:val="24"/>
          <w:szCs w:val="24"/>
          <w:u w:val="single"/>
        </w:rPr>
        <w:t xml:space="preserve"> Adjectives</w:t>
      </w:r>
      <w:r w:rsidR="00A10199" w:rsidRPr="00D2745D">
        <w:rPr>
          <w:rFonts w:asciiTheme="majorHAnsi" w:hAnsiTheme="majorHAnsi"/>
          <w:b/>
          <w:noProof/>
          <w:color w:val="000000" w:themeColor="text1"/>
          <w:sz w:val="24"/>
          <w:szCs w:val="24"/>
          <w:u w:val="single"/>
        </w:rPr>
        <w:t>:</w:t>
      </w:r>
      <w:r w:rsidR="00D2745D">
        <w:rPr>
          <w:rFonts w:asciiTheme="majorHAnsi" w:hAnsiTheme="majorHAnsi"/>
          <w:b/>
          <w:noProof/>
          <w:color w:val="000000" w:themeColor="text1"/>
          <w:sz w:val="24"/>
          <w:szCs w:val="24"/>
          <w:u w:val="single"/>
        </w:rPr>
        <w:t xml:space="preserve"> </w:t>
      </w:r>
      <w:r w:rsidR="00A10199" w:rsidRPr="00D2745D">
        <w:rPr>
          <w:rFonts w:cstheme="minorHAnsi"/>
          <w:noProof/>
          <w:color w:val="000000" w:themeColor="text1"/>
        </w:rPr>
        <w:t>When</w:t>
      </w:r>
      <w:r w:rsidR="00A10199" w:rsidRPr="00711ABB">
        <w:rPr>
          <w:rFonts w:cstheme="minorHAnsi"/>
          <w:color w:val="000000" w:themeColor="text1"/>
        </w:rPr>
        <w:t xml:space="preserve"> they’re used in sentences, numbers are almost always adjectives. You can tell that a number is an adjective when it answers the question “How many?”</w:t>
      </w:r>
      <w:r w:rsidR="007D0D37">
        <w:rPr>
          <w:rFonts w:cstheme="minorHAnsi"/>
          <w:color w:val="000000" w:themeColor="text1"/>
        </w:rPr>
        <w:t xml:space="preserve"> </w:t>
      </w:r>
      <w:r w:rsidR="007D0D37" w:rsidRPr="007845C0">
        <w:rPr>
          <w:rFonts w:cstheme="minorHAnsi"/>
          <w:b/>
          <w:bCs/>
          <w:color w:val="000000" w:themeColor="text1"/>
        </w:rPr>
        <w:t>for Example</w:t>
      </w:r>
      <w:r w:rsidR="007D0D37" w:rsidRPr="00711ABB">
        <w:rPr>
          <w:rFonts w:cstheme="minorHAnsi"/>
          <w:color w:val="000000" w:themeColor="text1"/>
        </w:rPr>
        <w:t>:</w:t>
      </w:r>
    </w:p>
    <w:p w:rsidR="00A10199" w:rsidRDefault="00A10199" w:rsidP="00A10199">
      <w:pPr>
        <w:pStyle w:val="dot"/>
      </w:pPr>
      <w:r w:rsidRPr="00711ABB">
        <w:t>The stagecoach was pulled by a team of six</w:t>
      </w:r>
      <w:r>
        <w:t>.</w:t>
      </w:r>
    </w:p>
    <w:p w:rsidR="00A10199" w:rsidRPr="00DE387B" w:rsidRDefault="00A10199" w:rsidP="00A10199">
      <w:pPr>
        <w:ind w:left="2700"/>
        <w:rPr>
          <w:rFonts w:ascii="Nirmala UI" w:hAnsi="Nirmala UI" w:cs="Nirmala UI"/>
          <w:sz w:val="20"/>
          <w:szCs w:val="20"/>
        </w:rPr>
      </w:pPr>
      <w:r w:rsidRPr="00DE387B">
        <w:rPr>
          <w:rFonts w:ascii="Nirmala UI" w:hAnsi="Nirmala UI" w:cs="Nirmala UI"/>
          <w:sz w:val="20"/>
          <w:szCs w:val="20"/>
          <w:cs/>
        </w:rPr>
        <w:t>छह की टीम</w:t>
      </w:r>
      <w:r w:rsidR="003E4084">
        <w:rPr>
          <w:rFonts w:ascii="Nirmala UI" w:hAnsi="Nirmala UI" w:cs="Nirmala UI"/>
          <w:sz w:val="20"/>
          <w:szCs w:val="20"/>
          <w:cs/>
        </w:rPr>
        <w:t xml:space="preserve"> </w:t>
      </w:r>
      <w:r w:rsidR="003E4084" w:rsidRPr="003E4084">
        <w:rPr>
          <w:rFonts w:ascii="Nirmala UI" w:hAnsi="Nirmala UI" w:cs="Nirmala UI" w:hint="cs"/>
          <w:sz w:val="20"/>
          <w:szCs w:val="20"/>
        </w:rPr>
        <w:t>के</w:t>
      </w:r>
      <w:r w:rsidRPr="00DE387B">
        <w:rPr>
          <w:rFonts w:ascii="Nirmala UI" w:hAnsi="Nirmala UI" w:cs="Nirmala UI"/>
          <w:sz w:val="20"/>
          <w:szCs w:val="20"/>
          <w:cs/>
        </w:rPr>
        <w:t xml:space="preserve"> द्वारा स्टेजकोच को खींचा गया था।</w:t>
      </w:r>
    </w:p>
    <w:p w:rsidR="00A10199" w:rsidRDefault="00A10199" w:rsidP="00A10199">
      <w:pPr>
        <w:pStyle w:val="dot"/>
      </w:pPr>
      <w:r w:rsidRPr="00711ABB">
        <w:t xml:space="preserve">He ate 23 hotdogs during the contest and was sick </w:t>
      </w:r>
      <w:r w:rsidRPr="00D9127D">
        <w:rPr>
          <w:noProof/>
        </w:rPr>
        <w:t>afterward</w:t>
      </w:r>
      <w:r w:rsidR="00D9127D">
        <w:rPr>
          <w:noProof/>
        </w:rPr>
        <w:t>s</w:t>
      </w:r>
      <w:r w:rsidRPr="00711ABB">
        <w:t>.</w:t>
      </w:r>
    </w:p>
    <w:p w:rsidR="00A10199" w:rsidRPr="007D0D37" w:rsidRDefault="00A10199" w:rsidP="007D0D37">
      <w:pPr>
        <w:ind w:left="2700"/>
        <w:rPr>
          <w:rFonts w:ascii="Nirmala UI" w:hAnsi="Nirmala UI" w:cs="Nirmala UI"/>
          <w:sz w:val="20"/>
          <w:szCs w:val="20"/>
        </w:rPr>
      </w:pPr>
      <w:r w:rsidRPr="00DE387B">
        <w:rPr>
          <w:rFonts w:ascii="Nirmala UI" w:hAnsi="Nirmala UI" w:cs="Nirmala UI"/>
          <w:sz w:val="20"/>
          <w:szCs w:val="20"/>
          <w:cs/>
        </w:rPr>
        <w:t>उन्होंने प्रतियोगिता के दौरान 23 हॉटडॉग खाए और बाद में बीमार हो गए।</w:t>
      </w:r>
    </w:p>
    <w:p w:rsidR="00A10199" w:rsidRPr="00DE387B" w:rsidRDefault="00E45C76" w:rsidP="00A10199">
      <w:pPr>
        <w:ind w:left="720"/>
        <w:rPr>
          <w:rFonts w:cstheme="minorHAnsi"/>
          <w:color w:val="000000" w:themeColor="text1"/>
        </w:rPr>
      </w:pPr>
      <w:r>
        <w:rPr>
          <w:rFonts w:asciiTheme="majorHAnsi" w:hAnsiTheme="majorHAnsi"/>
          <w:b/>
          <w:color w:val="000000" w:themeColor="text1"/>
          <w:sz w:val="24"/>
          <w:szCs w:val="24"/>
          <w:u w:val="single"/>
        </w:rPr>
        <w:t>5.</w:t>
      </w:r>
      <w:r w:rsidRPr="00DE387B">
        <w:rPr>
          <w:rFonts w:asciiTheme="majorHAnsi" w:hAnsiTheme="majorHAnsi"/>
          <w:b/>
          <w:color w:val="000000" w:themeColor="text1"/>
          <w:sz w:val="24"/>
          <w:szCs w:val="24"/>
          <w:u w:val="single"/>
        </w:rPr>
        <w:t xml:space="preserve"> Interrogative</w:t>
      </w:r>
      <w:r w:rsidR="00A10199" w:rsidRPr="00DE387B">
        <w:rPr>
          <w:rFonts w:asciiTheme="majorHAnsi" w:hAnsiTheme="majorHAnsi"/>
          <w:b/>
          <w:color w:val="000000" w:themeColor="text1"/>
          <w:sz w:val="24"/>
          <w:szCs w:val="24"/>
          <w:u w:val="single"/>
        </w:rPr>
        <w:t xml:space="preserve"> Adjectives</w:t>
      </w:r>
      <w:r w:rsidR="00A10199" w:rsidRPr="00DE387B">
        <w:rPr>
          <w:rFonts w:asciiTheme="majorHAnsi" w:hAnsiTheme="majorHAnsi" w:cstheme="minorHAnsi"/>
          <w:b/>
          <w:color w:val="000000" w:themeColor="text1"/>
          <w:sz w:val="24"/>
          <w:szCs w:val="24"/>
          <w:u w:val="single"/>
        </w:rPr>
        <w:t>:</w:t>
      </w:r>
      <w:r w:rsidR="00A10199" w:rsidRPr="00DE387B">
        <w:rPr>
          <w:rFonts w:cstheme="minorHAnsi"/>
          <w:color w:val="000000" w:themeColor="text1"/>
        </w:rPr>
        <w:t xml:space="preserve"> There are three interrogative adjectives: which, what, and whose. Like all other types of adjectives, interrogative adjectives modify nouns. As you probably know, all three of these words are used to ask questions.</w:t>
      </w:r>
    </w:p>
    <w:p w:rsidR="00A10199" w:rsidRPr="00072194" w:rsidRDefault="005343B0" w:rsidP="00A10199">
      <w:pPr>
        <w:pStyle w:val="ListParagraph"/>
        <w:ind w:left="1080"/>
        <w:rPr>
          <w:rFonts w:cstheme="minorHAnsi"/>
          <w:color w:val="000000" w:themeColor="text1"/>
        </w:rPr>
      </w:pPr>
      <w:r>
        <w:rPr>
          <w:rFonts w:cstheme="minorHAnsi"/>
          <w:b/>
          <w:bCs/>
          <w:color w:val="000000" w:themeColor="text1"/>
        </w:rPr>
        <w:t>F</w:t>
      </w:r>
      <w:r w:rsidR="00A10199" w:rsidRPr="007845C0">
        <w:rPr>
          <w:rFonts w:cstheme="minorHAnsi"/>
          <w:b/>
          <w:bCs/>
          <w:color w:val="000000" w:themeColor="text1"/>
        </w:rPr>
        <w:t>or Example</w:t>
      </w:r>
      <w:r w:rsidR="00A10199" w:rsidRPr="00711ABB">
        <w:rPr>
          <w:rFonts w:cstheme="minorHAnsi"/>
          <w:color w:val="000000" w:themeColor="text1"/>
        </w:rPr>
        <w:t>:</w:t>
      </w:r>
    </w:p>
    <w:p w:rsidR="00A10199" w:rsidRDefault="00A10199" w:rsidP="00A10199">
      <w:pPr>
        <w:pStyle w:val="dot"/>
      </w:pPr>
      <w:r w:rsidRPr="00711ABB">
        <w:t>Which option sounds best to you?</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कौन सा विकल्प आपको सबसे अच्छा लगता है</w:t>
      </w:r>
      <w:r w:rsidRPr="00DE387B">
        <w:rPr>
          <w:rFonts w:ascii="Nirmala UI" w:hAnsi="Nirmala UI" w:cs="Nirmala UI"/>
          <w:sz w:val="20"/>
          <w:szCs w:val="20"/>
        </w:rPr>
        <w:t>?</w:t>
      </w:r>
    </w:p>
    <w:p w:rsidR="00A10199" w:rsidRDefault="00A10199" w:rsidP="00A10199">
      <w:pPr>
        <w:pStyle w:val="dot"/>
      </w:pPr>
      <w:r w:rsidRPr="00711ABB">
        <w:t>What time should we go?</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हमें किस समय जाना चाहिए</w:t>
      </w:r>
      <w:r w:rsidRPr="00DE387B">
        <w:rPr>
          <w:rFonts w:ascii="Nirmala UI" w:hAnsi="Nirmala UI" w:cs="Nirmala UI"/>
          <w:sz w:val="20"/>
          <w:szCs w:val="20"/>
        </w:rPr>
        <w:t>?</w:t>
      </w:r>
    </w:p>
    <w:p w:rsidR="00A10199" w:rsidRDefault="00A10199" w:rsidP="00A10199">
      <w:pPr>
        <w:pStyle w:val="dot"/>
      </w:pPr>
      <w:r w:rsidRPr="00711ABB">
        <w:t>Whose socks are those?</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किसके मोजे हैं</w:t>
      </w:r>
      <w:r w:rsidRPr="00DE387B">
        <w:rPr>
          <w:rFonts w:ascii="Nirmala UI" w:hAnsi="Nirmala UI" w:cs="Nirmala UI"/>
          <w:sz w:val="20"/>
          <w:szCs w:val="20"/>
        </w:rPr>
        <w:t>?</w:t>
      </w:r>
    </w:p>
    <w:p w:rsidR="00A10199" w:rsidRPr="00711ABB" w:rsidRDefault="00A10199" w:rsidP="007D0D37">
      <w:pPr>
        <w:rPr>
          <w:color w:val="000000" w:themeColor="text1"/>
        </w:rPr>
      </w:pPr>
    </w:p>
    <w:p w:rsidR="00A10199" w:rsidRDefault="007D0D37" w:rsidP="00A10199">
      <w:pPr>
        <w:spacing w:line="240" w:lineRule="auto"/>
        <w:ind w:left="993"/>
        <w:rPr>
          <w:rFonts w:cstheme="minorHAnsi"/>
          <w:color w:val="000000" w:themeColor="text1"/>
        </w:rPr>
      </w:pPr>
      <w:r w:rsidRPr="00711ABB">
        <w:rPr>
          <w:rFonts w:asciiTheme="majorHAnsi" w:hAnsiTheme="majorHAnsi"/>
          <w:b/>
          <w:color w:val="000000" w:themeColor="text1"/>
          <w:sz w:val="24"/>
          <w:szCs w:val="24"/>
        </w:rPr>
        <w:lastRenderedPageBreak/>
        <w:t>6.</w:t>
      </w:r>
      <w:r w:rsidRPr="007845C0">
        <w:rPr>
          <w:rFonts w:asciiTheme="majorHAnsi" w:hAnsiTheme="majorHAnsi"/>
          <w:b/>
          <w:color w:val="000000" w:themeColor="text1"/>
          <w:sz w:val="24"/>
          <w:szCs w:val="24"/>
          <w:u w:val="single"/>
        </w:rPr>
        <w:t xml:space="preserve"> Indefinite</w:t>
      </w:r>
      <w:r w:rsidR="00A10199" w:rsidRPr="007845C0">
        <w:rPr>
          <w:rFonts w:asciiTheme="majorHAnsi" w:hAnsiTheme="majorHAnsi"/>
          <w:b/>
          <w:color w:val="000000" w:themeColor="text1"/>
          <w:sz w:val="24"/>
          <w:szCs w:val="24"/>
          <w:u w:val="single"/>
        </w:rPr>
        <w:t xml:space="preserve"> Adjectives:</w:t>
      </w:r>
      <w:r w:rsidR="00A10199">
        <w:rPr>
          <w:rFonts w:asciiTheme="majorHAnsi" w:hAnsiTheme="majorHAnsi"/>
          <w:b/>
          <w:color w:val="000000" w:themeColor="text1"/>
          <w:sz w:val="24"/>
          <w:szCs w:val="24"/>
          <w:u w:val="single"/>
        </w:rPr>
        <w:t xml:space="preserve"> </w:t>
      </w:r>
      <w:r w:rsidR="00A10199" w:rsidRPr="00711ABB">
        <w:rPr>
          <w:rFonts w:cstheme="minorHAnsi"/>
          <w:color w:val="000000" w:themeColor="text1"/>
        </w:rPr>
        <w:t xml:space="preserve">Like the articles a and an, indefinite adjectives are used to discuss non-specific things. You might recognize them since they’re formed from indefinite pronouns. The most common indefinite adjectives are </w:t>
      </w:r>
      <w:r w:rsidR="00A10199" w:rsidRPr="00D9127D">
        <w:rPr>
          <w:rFonts w:cstheme="minorHAnsi"/>
          <w:noProof/>
          <w:color w:val="000000" w:themeColor="text1"/>
        </w:rPr>
        <w:t>any</w:t>
      </w:r>
      <w:r w:rsidR="00A10199" w:rsidRPr="00711ABB">
        <w:rPr>
          <w:rFonts w:cstheme="minorHAnsi"/>
          <w:color w:val="000000" w:themeColor="text1"/>
        </w:rPr>
        <w:t>, many, no, several, and few.</w:t>
      </w:r>
    </w:p>
    <w:p w:rsidR="00A10199" w:rsidRPr="00711ABB" w:rsidRDefault="007D0D37" w:rsidP="00A10199">
      <w:pPr>
        <w:spacing w:line="240" w:lineRule="auto"/>
        <w:ind w:left="1170"/>
        <w:rPr>
          <w:rFonts w:cstheme="minorHAnsi"/>
          <w:color w:val="000000" w:themeColor="text1"/>
        </w:rPr>
      </w:pPr>
      <w:r w:rsidRPr="007845C0">
        <w:rPr>
          <w:rFonts w:cstheme="minorHAnsi"/>
          <w:b/>
          <w:bCs/>
          <w:color w:val="000000" w:themeColor="text1"/>
        </w:rPr>
        <w:t>For</w:t>
      </w:r>
      <w:r w:rsidR="00A10199" w:rsidRPr="007845C0">
        <w:rPr>
          <w:rFonts w:cstheme="minorHAnsi"/>
          <w:b/>
          <w:bCs/>
          <w:color w:val="000000" w:themeColor="text1"/>
        </w:rPr>
        <w:t xml:space="preserve"> Example</w:t>
      </w:r>
      <w:r w:rsidR="00A10199" w:rsidRPr="00711ABB">
        <w:rPr>
          <w:rFonts w:cstheme="minorHAnsi"/>
          <w:color w:val="000000" w:themeColor="text1"/>
        </w:rPr>
        <w:t>:</w:t>
      </w:r>
    </w:p>
    <w:p w:rsidR="00A10199" w:rsidRDefault="00A10199" w:rsidP="00A10199">
      <w:pPr>
        <w:pStyle w:val="dot"/>
      </w:pPr>
      <w:r w:rsidRPr="00711ABB">
        <w:t>Do we have any peanut butter?</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क्या हमारे पास कोई मूंगफली का मक्खन है</w:t>
      </w:r>
      <w:r w:rsidRPr="00720537">
        <w:rPr>
          <w:rFonts w:ascii="Nirmala UI" w:hAnsi="Nirmala UI" w:cs="Nirmala UI"/>
          <w:sz w:val="20"/>
          <w:szCs w:val="20"/>
        </w:rPr>
        <w:t>?</w:t>
      </w:r>
    </w:p>
    <w:p w:rsidR="00A10199" w:rsidRDefault="00A10199" w:rsidP="00A10199">
      <w:pPr>
        <w:pStyle w:val="dot"/>
      </w:pPr>
      <w:r w:rsidRPr="00711ABB">
        <w:t>There are no bananas in the fruit bowl.</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फलों के कटोरे में केले नहीं हैं।</w:t>
      </w:r>
    </w:p>
    <w:p w:rsidR="00A10199" w:rsidRDefault="00A10199" w:rsidP="00A10199">
      <w:pPr>
        <w:pStyle w:val="dot"/>
      </w:pPr>
      <w:r w:rsidRPr="00711ABB">
        <w:t>I usually read the first few pages of a book before I buy it.</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आमतौर पर मैं किताब खरीदने से पहले उसके पहले कुछ पन्ने पढ़ता हूं।</w:t>
      </w:r>
    </w:p>
    <w:p w:rsidR="00A10199" w:rsidRPr="00711ABB" w:rsidRDefault="00A10199" w:rsidP="00A10199">
      <w:pPr>
        <w:ind w:left="993"/>
        <w:rPr>
          <w:color w:val="000000" w:themeColor="text1"/>
        </w:rPr>
      </w:pPr>
    </w:p>
    <w:p w:rsidR="00A10199" w:rsidRPr="00711ABB" w:rsidRDefault="007D0D37" w:rsidP="007D0D37">
      <w:pPr>
        <w:spacing w:line="240" w:lineRule="auto"/>
        <w:ind w:left="993"/>
        <w:rPr>
          <w:rFonts w:cstheme="minorHAnsi"/>
          <w:color w:val="000000" w:themeColor="text1"/>
        </w:rPr>
      </w:pPr>
      <w:r w:rsidRPr="00711ABB">
        <w:rPr>
          <w:rFonts w:asciiTheme="majorHAnsi" w:hAnsiTheme="majorHAnsi"/>
          <w:b/>
          <w:color w:val="000000" w:themeColor="text1"/>
          <w:sz w:val="24"/>
          <w:szCs w:val="24"/>
        </w:rPr>
        <w:t>7.</w:t>
      </w:r>
      <w:r w:rsidRPr="007845C0">
        <w:rPr>
          <w:rFonts w:asciiTheme="majorHAnsi" w:hAnsiTheme="majorHAnsi"/>
          <w:b/>
          <w:color w:val="000000" w:themeColor="text1"/>
          <w:sz w:val="24"/>
          <w:szCs w:val="24"/>
          <w:u w:val="single"/>
        </w:rPr>
        <w:t xml:space="preserve"> Attributive</w:t>
      </w:r>
      <w:r w:rsidR="00A10199" w:rsidRPr="007845C0">
        <w:rPr>
          <w:rFonts w:asciiTheme="majorHAnsi" w:hAnsiTheme="majorHAnsi"/>
          <w:b/>
          <w:color w:val="000000" w:themeColor="text1"/>
          <w:sz w:val="24"/>
          <w:szCs w:val="24"/>
          <w:u w:val="single"/>
        </w:rPr>
        <w:t xml:space="preserve"> Adjectives</w:t>
      </w:r>
      <w:r w:rsidR="00A10199" w:rsidRPr="00711ABB">
        <w:rPr>
          <w:rFonts w:asciiTheme="majorHAnsi" w:hAnsiTheme="majorHAnsi"/>
          <w:b/>
          <w:color w:val="000000" w:themeColor="text1"/>
          <w:sz w:val="24"/>
          <w:szCs w:val="24"/>
        </w:rPr>
        <w:t>:</w:t>
      </w:r>
      <w:r w:rsidR="00A10199">
        <w:rPr>
          <w:rFonts w:asciiTheme="majorHAnsi" w:hAnsiTheme="majorHAnsi"/>
          <w:b/>
          <w:color w:val="000000" w:themeColor="text1"/>
          <w:sz w:val="24"/>
          <w:szCs w:val="24"/>
        </w:rPr>
        <w:t xml:space="preserve">  </w:t>
      </w:r>
      <w:r w:rsidR="00A10199" w:rsidRPr="00711ABB">
        <w:rPr>
          <w:rFonts w:cstheme="minorHAnsi"/>
          <w:color w:val="000000" w:themeColor="text1"/>
        </w:rPr>
        <w:t>Attributive adjectives talk about specific traits, qualities, or features – in other words, they are used to discuss attributes. There are different k</w:t>
      </w:r>
      <w:r>
        <w:rPr>
          <w:rFonts w:cstheme="minorHAnsi"/>
          <w:color w:val="000000" w:themeColor="text1"/>
        </w:rPr>
        <w:t>inds of attributive adjectives:</w:t>
      </w:r>
    </w:p>
    <w:p w:rsidR="00A10199"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Observation adjectives such as real, perfect, best, interesting, beautiful or cheapest can </w:t>
      </w:r>
      <w:r w:rsidRPr="00BD30A3">
        <w:rPr>
          <w:rFonts w:cstheme="minorHAnsi"/>
          <w:noProof/>
          <w:color w:val="000000" w:themeColor="text1"/>
        </w:rPr>
        <w:t xml:space="preserve">indicate </w:t>
      </w:r>
      <w:r w:rsidR="00D9127D" w:rsidRPr="00BD30A3">
        <w:rPr>
          <w:rFonts w:cstheme="minorHAnsi"/>
          <w:noProof/>
          <w:color w:val="000000" w:themeColor="text1"/>
        </w:rPr>
        <w:t xml:space="preserve">the </w:t>
      </w:r>
      <w:r w:rsidRPr="00BD30A3">
        <w:rPr>
          <w:rFonts w:cstheme="minorHAnsi"/>
          <w:noProof/>
          <w:color w:val="000000" w:themeColor="text1"/>
        </w:rPr>
        <w:t>value</w:t>
      </w:r>
      <w:r w:rsidRPr="00BD30A3">
        <w:rPr>
          <w:rFonts w:cstheme="minorHAnsi"/>
          <w:color w:val="000000" w:themeColor="text1"/>
        </w:rPr>
        <w:t xml:space="preserve"> or talk about subjective measures.</w:t>
      </w:r>
    </w:p>
    <w:p w:rsidR="00BD30A3" w:rsidRPr="00BD30A3" w:rsidRDefault="00BD30A3" w:rsidP="00BD30A3">
      <w:pPr>
        <w:pStyle w:val="ListParagraph"/>
        <w:ind w:left="2160"/>
        <w:rPr>
          <w:rFonts w:cstheme="minorHAnsi"/>
          <w:color w:val="000000" w:themeColor="text1"/>
        </w:rPr>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Size and shape adjectives talk about measurable, objective qualities</w:t>
      </w:r>
      <w:r w:rsidR="007D0D37" w:rsidRPr="00BD30A3">
        <w:rPr>
          <w:rFonts w:cstheme="minorHAnsi"/>
          <w:color w:val="000000" w:themeColor="text1"/>
        </w:rPr>
        <w:t>.</w:t>
      </w:r>
      <w:r w:rsidRPr="00BD30A3">
        <w:rPr>
          <w:rFonts w:cstheme="minorHAnsi"/>
          <w:color w:val="000000" w:themeColor="text1"/>
        </w:rPr>
        <w:t xml:space="preserve"> </w:t>
      </w:r>
    </w:p>
    <w:p w:rsidR="00A10199" w:rsidRPr="001C358B" w:rsidRDefault="007D0D37" w:rsidP="00BD30A3">
      <w:pPr>
        <w:pStyle w:val="ListParagraph"/>
        <w:ind w:left="2250"/>
        <w:rPr>
          <w:rFonts w:cstheme="minorHAnsi"/>
          <w:color w:val="000000" w:themeColor="text1"/>
        </w:rPr>
      </w:pPr>
      <w:r w:rsidRPr="00711ABB">
        <w:rPr>
          <w:rFonts w:cstheme="minorHAnsi"/>
          <w:color w:val="000000" w:themeColor="text1"/>
        </w:rPr>
        <w:t>Including</w:t>
      </w:r>
      <w:r w:rsidR="00A10199" w:rsidRPr="00711ABB">
        <w:rPr>
          <w:rFonts w:cstheme="minorHAnsi"/>
          <w:color w:val="000000" w:themeColor="text1"/>
        </w:rPr>
        <w:t xml:space="preserve"> specific physical </w:t>
      </w:r>
      <w:r w:rsidR="00A10199" w:rsidRPr="001C358B">
        <w:rPr>
          <w:rFonts w:cstheme="minorHAnsi"/>
          <w:color w:val="000000" w:themeColor="text1"/>
        </w:rPr>
        <w:t xml:space="preserve">properties.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A10199" w:rsidP="00A10199">
      <w:pPr>
        <w:pStyle w:val="dot"/>
      </w:pPr>
      <w:r w:rsidRPr="00711ABB">
        <w:t xml:space="preserve">include small, large, square, round, poor, </w:t>
      </w:r>
      <w:r w:rsidRPr="001E76A8">
        <w:t>wealthy and slow</w:t>
      </w:r>
    </w:p>
    <w:p w:rsidR="00BD30A3" w:rsidRPr="001E76A8"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Age adjectives denote specific ages in numbers, as well as general ages.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A10199" w:rsidP="00A10199">
      <w:pPr>
        <w:pStyle w:val="dot"/>
      </w:pPr>
      <w:r>
        <w:t xml:space="preserve">old, young, </w:t>
      </w:r>
      <w:r w:rsidRPr="00711ABB">
        <w:t>new, five-year-old</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ind w:left="2250"/>
        <w:rPr>
          <w:rFonts w:cstheme="minorHAnsi"/>
          <w:color w:val="000000" w:themeColor="text1"/>
        </w:rPr>
      </w:pPr>
      <w:r w:rsidRPr="00BD30A3">
        <w:rPr>
          <w:rFonts w:cstheme="minorHAnsi"/>
          <w:noProof/>
          <w:color w:val="000000" w:themeColor="text1"/>
        </w:rPr>
        <w:t>Colo</w:t>
      </w:r>
      <w:r w:rsidR="00D9127D" w:rsidRPr="00BD30A3">
        <w:rPr>
          <w:rFonts w:cstheme="minorHAnsi"/>
          <w:noProof/>
          <w:color w:val="000000" w:themeColor="text1"/>
        </w:rPr>
        <w:t>u</w:t>
      </w:r>
      <w:r w:rsidRPr="00BD30A3">
        <w:rPr>
          <w:rFonts w:cstheme="minorHAnsi"/>
          <w:noProof/>
          <w:color w:val="000000" w:themeColor="text1"/>
        </w:rPr>
        <w:t>r</w:t>
      </w:r>
      <w:r w:rsidRPr="00BD30A3">
        <w:rPr>
          <w:rFonts w:cstheme="minorHAnsi"/>
          <w:color w:val="000000" w:themeColor="text1"/>
        </w:rPr>
        <w:t xml:space="preserve"> adjectives are exactly what they sound like – they’re adjectives that indicate </w:t>
      </w:r>
      <w:r w:rsidRPr="00BD30A3">
        <w:rPr>
          <w:rFonts w:cstheme="minorHAnsi"/>
          <w:noProof/>
          <w:color w:val="000000" w:themeColor="text1"/>
        </w:rPr>
        <w:t>colo</w:t>
      </w:r>
      <w:r w:rsidR="00D9127D" w:rsidRPr="00BD30A3">
        <w:rPr>
          <w:rFonts w:cstheme="minorHAnsi"/>
          <w:noProof/>
          <w:color w:val="000000" w:themeColor="text1"/>
        </w:rPr>
        <w:t>u</w:t>
      </w:r>
      <w:r w:rsidRPr="00BD30A3">
        <w:rPr>
          <w:rFonts w:cstheme="minorHAnsi"/>
          <w:noProof/>
          <w:color w:val="000000" w:themeColor="text1"/>
        </w:rPr>
        <w:t>r</w:t>
      </w:r>
      <w:r w:rsidRPr="00BD30A3">
        <w:rPr>
          <w:rFonts w:cstheme="minorHAnsi"/>
          <w:color w:val="000000" w:themeColor="text1"/>
        </w:rPr>
        <w:t xml:space="preserve">. </w:t>
      </w:r>
    </w:p>
    <w:p w:rsidR="00A10199" w:rsidRPr="00711ABB" w:rsidRDefault="00A10199" w:rsidP="00BD30A3">
      <w:pPr>
        <w:pStyle w:val="ListParagraph"/>
        <w:ind w:left="2250"/>
        <w:rPr>
          <w:rFonts w:cstheme="minorHAnsi"/>
          <w:color w:val="000000" w:themeColor="text1"/>
        </w:rPr>
      </w:pPr>
      <w:r w:rsidRPr="00711ABB">
        <w:rPr>
          <w:rFonts w:cstheme="minorHAnsi"/>
          <w:b/>
          <w:color w:val="000000" w:themeColor="text1"/>
        </w:rPr>
        <w:t>Example</w:t>
      </w:r>
    </w:p>
    <w:p w:rsidR="00A10199" w:rsidRDefault="00A10199" w:rsidP="00A10199">
      <w:pPr>
        <w:pStyle w:val="dot"/>
      </w:pPr>
      <w:r w:rsidRPr="00711ABB">
        <w:t>include pink, yellow</w:t>
      </w:r>
      <w:r w:rsidRPr="001E76A8">
        <w:t xml:space="preserve"> </w:t>
      </w:r>
      <w:r w:rsidRPr="00711ABB">
        <w:t>and</w:t>
      </w:r>
      <w:r>
        <w:t xml:space="preserve"> blue</w:t>
      </w:r>
      <w:r w:rsidRPr="00711ABB">
        <w:t xml:space="preserve"> </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Origin adjectives indicate the source of the noun, whether it’s a person, </w:t>
      </w:r>
      <w:r w:rsidR="007D0D37" w:rsidRPr="00BD30A3">
        <w:rPr>
          <w:rFonts w:cstheme="minorHAnsi"/>
          <w:color w:val="000000" w:themeColor="text1"/>
        </w:rPr>
        <w:t>Place</w:t>
      </w:r>
      <w:r w:rsidRPr="00BD30A3">
        <w:rPr>
          <w:rFonts w:cstheme="minorHAnsi"/>
          <w:color w:val="000000" w:themeColor="text1"/>
        </w:rPr>
        <w:t xml:space="preserve">, animal or thing.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7D0D37" w:rsidP="00A10199">
      <w:pPr>
        <w:pStyle w:val="dot"/>
      </w:pPr>
      <w:r w:rsidRPr="00711ABB">
        <w:t>Include</w:t>
      </w:r>
      <w:r w:rsidR="00A10199" w:rsidRPr="00711ABB">
        <w:t xml:space="preserve"> American, Canadian, Mexican, French.</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Material adjectives indicate what something is made of.</w:t>
      </w:r>
    </w:p>
    <w:p w:rsidR="00A10199" w:rsidRDefault="00A10199" w:rsidP="00BD30A3">
      <w:pPr>
        <w:pStyle w:val="ListParagraph"/>
        <w:ind w:left="2250"/>
        <w:rPr>
          <w:rFonts w:cstheme="minorHAnsi"/>
          <w:color w:val="000000" w:themeColor="text1"/>
        </w:rPr>
      </w:pPr>
      <w:r w:rsidRPr="00711ABB">
        <w:rPr>
          <w:rFonts w:cstheme="minorHAnsi"/>
          <w:color w:val="000000" w:themeColor="text1"/>
        </w:rPr>
        <w:t xml:space="preserve"> </w:t>
      </w:r>
      <w:r w:rsidRPr="00711ABB">
        <w:rPr>
          <w:rFonts w:cstheme="minorHAnsi"/>
          <w:b/>
          <w:color w:val="000000" w:themeColor="text1"/>
        </w:rPr>
        <w:t>Example</w:t>
      </w:r>
    </w:p>
    <w:p w:rsidR="00A10199" w:rsidRDefault="00A10199" w:rsidP="00A10199">
      <w:pPr>
        <w:pStyle w:val="dot"/>
      </w:pPr>
      <w:r w:rsidRPr="00711ABB">
        <w:t>include cotton, gold</w:t>
      </w:r>
      <w:r w:rsidRPr="001C358B">
        <w:t xml:space="preserve"> </w:t>
      </w:r>
      <w:r w:rsidRPr="00D2745D">
        <w:rPr>
          <w:noProof/>
        </w:rPr>
        <w:t>and</w:t>
      </w:r>
      <w:r w:rsidRPr="00711ABB">
        <w:t xml:space="preserve"> </w:t>
      </w:r>
      <w:r>
        <w:t>wool</w:t>
      </w:r>
    </w:p>
    <w:p w:rsidR="00BD30A3" w:rsidRPr="007845C0"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Qualifier adjectives are often regarded as part of a noun. They make nouns more specific.</w:t>
      </w:r>
    </w:p>
    <w:p w:rsidR="00A10199" w:rsidRPr="00711ABB" w:rsidRDefault="00A10199" w:rsidP="00BD30A3">
      <w:pPr>
        <w:pStyle w:val="ListParagraph"/>
        <w:ind w:left="2250"/>
        <w:rPr>
          <w:rFonts w:cstheme="minorHAnsi"/>
          <w:color w:val="000000" w:themeColor="text1"/>
        </w:rPr>
      </w:pPr>
      <w:r w:rsidRPr="00711ABB">
        <w:rPr>
          <w:rFonts w:cstheme="minorHAnsi"/>
          <w:b/>
          <w:color w:val="000000" w:themeColor="text1"/>
        </w:rPr>
        <w:t>Example</w:t>
      </w:r>
    </w:p>
    <w:p w:rsidR="00A10199" w:rsidRDefault="00A10199" w:rsidP="00A10199">
      <w:pPr>
        <w:pStyle w:val="dot"/>
      </w:pPr>
      <w:r w:rsidRPr="00D2745D">
        <w:rPr>
          <w:noProof/>
        </w:rPr>
        <w:t>include</w:t>
      </w:r>
      <w:r w:rsidR="00D2745D">
        <w:rPr>
          <w:noProof/>
        </w:rPr>
        <w:t xml:space="preserve"> </w:t>
      </w:r>
      <w:r w:rsidR="00D9127D">
        <w:rPr>
          <w:noProof/>
        </w:rPr>
        <w:t xml:space="preserve">a </w:t>
      </w:r>
      <w:r w:rsidRPr="00D9127D">
        <w:rPr>
          <w:noProof/>
        </w:rPr>
        <w:t>log</w:t>
      </w:r>
      <w:r w:rsidRPr="00711ABB">
        <w:t xml:space="preserve"> cabin, luxury car, and pillow cover.</w:t>
      </w:r>
    </w:p>
    <w:p w:rsidR="007D0D37" w:rsidRPr="007D0D37" w:rsidRDefault="007D0D37" w:rsidP="007D0D37">
      <w:pPr>
        <w:pStyle w:val="ListParagraph"/>
        <w:ind w:left="1276"/>
        <w:rPr>
          <w:rFonts w:asciiTheme="majorHAnsi" w:hAnsiTheme="majorHAnsi" w:cs="Arial"/>
          <w:b/>
          <w:color w:val="000000" w:themeColor="text1"/>
          <w:sz w:val="28"/>
          <w:szCs w:val="28"/>
          <w:u w:val="single"/>
        </w:rPr>
      </w:pPr>
    </w:p>
    <w:p w:rsidR="00A10199" w:rsidRPr="00711ABB" w:rsidRDefault="00A10199" w:rsidP="00D8470B">
      <w:pPr>
        <w:pStyle w:val="star"/>
        <w:rPr>
          <w:u w:val="single"/>
        </w:rPr>
      </w:pPr>
      <w:r w:rsidRPr="00711ABB">
        <w:t>Comparative and Superlative degree of Adjective</w:t>
      </w:r>
      <w:r w:rsidRPr="00711ABB">
        <w:rPr>
          <w:u w:val="single"/>
        </w:rPr>
        <w:t>:</w:t>
      </w:r>
    </w:p>
    <w:p w:rsidR="00A10199" w:rsidRPr="00711ABB" w:rsidRDefault="00A10199" w:rsidP="00682B25">
      <w:pPr>
        <w:pStyle w:val="ListParagraph"/>
        <w:numPr>
          <w:ilvl w:val="0"/>
          <w:numId w:val="29"/>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 xml:space="preserve">Comparative </w:t>
      </w:r>
      <w:r w:rsidRPr="00D2745D">
        <w:rPr>
          <w:rFonts w:asciiTheme="majorHAnsi" w:hAnsiTheme="majorHAnsi" w:cstheme="minorHAnsi"/>
          <w:b/>
          <w:noProof/>
          <w:color w:val="000000" w:themeColor="text1"/>
          <w:sz w:val="24"/>
          <w:szCs w:val="24"/>
          <w:u w:val="single"/>
        </w:rPr>
        <w:t>adjectives</w:t>
      </w:r>
      <w:r w:rsidR="00D2745D">
        <w:rPr>
          <w:rFonts w:asciiTheme="majorHAnsi" w:hAnsiTheme="majorHAnsi" w:cstheme="minorHAnsi"/>
          <w:b/>
          <w:noProof/>
          <w:color w:val="000000" w:themeColor="text1"/>
          <w:sz w:val="24"/>
          <w:szCs w:val="24"/>
          <w:u w:val="single"/>
        </w:rPr>
        <w:t xml:space="preserve"> </w:t>
      </w:r>
      <w:r w:rsidRPr="00D2745D">
        <w:rPr>
          <w:rFonts w:cstheme="minorHAnsi"/>
          <w:noProof/>
          <w:color w:val="000000" w:themeColor="text1"/>
          <w:sz w:val="24"/>
          <w:szCs w:val="24"/>
        </w:rPr>
        <w:t>are</w:t>
      </w:r>
      <w:r w:rsidRPr="00711ABB">
        <w:rPr>
          <w:rFonts w:cstheme="minorHAnsi"/>
          <w:color w:val="000000" w:themeColor="text1"/>
          <w:sz w:val="24"/>
          <w:szCs w:val="24"/>
        </w:rPr>
        <w:t xml:space="preserve"> used to compare one noun to another noun. In these instances, only two items are being compared. </w:t>
      </w:r>
      <w:r w:rsidRPr="007845C0">
        <w:rPr>
          <w:rFonts w:cstheme="minorHAnsi"/>
          <w:b/>
          <w:bCs/>
          <w:color w:val="000000" w:themeColor="text1"/>
          <w:sz w:val="24"/>
          <w:szCs w:val="24"/>
        </w:rPr>
        <w:t>For Example</w:t>
      </w:r>
      <w:r w:rsidRPr="00711ABB">
        <w:rPr>
          <w:rFonts w:cstheme="minorHAnsi"/>
          <w:color w:val="000000" w:themeColor="text1"/>
          <w:sz w:val="24"/>
          <w:szCs w:val="24"/>
        </w:rPr>
        <w:t xml:space="preserve">, </w:t>
      </w:r>
    </w:p>
    <w:p w:rsidR="00A10199" w:rsidRPr="00684ACA" w:rsidRDefault="00A10199" w:rsidP="00A10199">
      <w:pPr>
        <w:pStyle w:val="dot"/>
        <w:rPr>
          <w:b w:val="0"/>
        </w:rPr>
      </w:pPr>
      <w:r w:rsidRPr="00684ACA">
        <w:rPr>
          <w:rStyle w:val="dotChar"/>
          <w:b/>
        </w:rPr>
        <w:t>You are more attractive than Subhash</w:t>
      </w:r>
      <w:r w:rsidRPr="00684ACA">
        <w:rPr>
          <w:b w:val="0"/>
        </w:rPr>
        <w:t>.</w:t>
      </w:r>
    </w:p>
    <w:p w:rsidR="00A10199" w:rsidRPr="00711ABB" w:rsidRDefault="00A10199" w:rsidP="00A10199">
      <w:pPr>
        <w:pStyle w:val="boolformate"/>
        <w:ind w:left="2610"/>
        <w:rPr>
          <w:rFonts w:eastAsia="Times New Roman"/>
          <w:lang w:eastAsia="en-IN"/>
        </w:rPr>
      </w:pPr>
      <w:r w:rsidRPr="00684ACA">
        <w:rPr>
          <w:rFonts w:ascii="Nirmala UI" w:hAnsi="Nirmala UI" w:cs="Nirmala UI"/>
          <w:sz w:val="20"/>
          <w:szCs w:val="20"/>
        </w:rPr>
        <w:t>आप सुभाष से ज्यादा आकर्षक हैं।</w:t>
      </w:r>
    </w:p>
    <w:p w:rsidR="00A10199" w:rsidRDefault="00A10199" w:rsidP="00A10199">
      <w:pPr>
        <w:pStyle w:val="dot"/>
        <w:rPr>
          <w:lang w:eastAsia="en-IN"/>
        </w:rPr>
      </w:pPr>
      <w:r w:rsidRPr="00711ABB">
        <w:rPr>
          <w:lang w:eastAsia="en-IN"/>
        </w:rPr>
        <w:t>Rohit is better opener batsman than Rahul.</w:t>
      </w:r>
    </w:p>
    <w:p w:rsidR="00A10199" w:rsidRDefault="00A10199" w:rsidP="00A10199">
      <w:pPr>
        <w:pStyle w:val="boolformate"/>
        <w:ind w:left="2610"/>
        <w:rPr>
          <w:rFonts w:eastAsia="Times New Roman"/>
          <w:lang w:eastAsia="en-IN"/>
        </w:rPr>
      </w:pPr>
      <w:r w:rsidRPr="00684ACA">
        <w:rPr>
          <w:rFonts w:ascii="Nirmala UI" w:hAnsi="Nirmala UI" w:cs="Nirmala UI"/>
          <w:sz w:val="20"/>
          <w:szCs w:val="20"/>
        </w:rPr>
        <w:t>रोहित राहुल की तुलना में बेहतर सलामी बल्लेबाज हैं।</w:t>
      </w:r>
    </w:p>
    <w:p w:rsidR="00A10199" w:rsidRPr="00711ABB" w:rsidRDefault="00A10199" w:rsidP="00A10199">
      <w:pPr>
        <w:rPr>
          <w:rFonts w:cstheme="minorHAnsi"/>
          <w:color w:val="000000" w:themeColor="text1"/>
          <w:sz w:val="24"/>
          <w:szCs w:val="24"/>
        </w:rPr>
      </w:pPr>
    </w:p>
    <w:p w:rsidR="00A10199" w:rsidRPr="00711ABB" w:rsidRDefault="00A10199" w:rsidP="00682B25">
      <w:pPr>
        <w:pStyle w:val="ListParagraph"/>
        <w:numPr>
          <w:ilvl w:val="0"/>
          <w:numId w:val="29"/>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 xml:space="preserve">Superlative </w:t>
      </w:r>
      <w:r w:rsidRPr="00D2745D">
        <w:rPr>
          <w:rFonts w:asciiTheme="majorHAnsi" w:hAnsiTheme="majorHAnsi" w:cstheme="minorHAnsi"/>
          <w:b/>
          <w:noProof/>
          <w:color w:val="000000" w:themeColor="text1"/>
          <w:sz w:val="24"/>
          <w:szCs w:val="24"/>
          <w:u w:val="single"/>
        </w:rPr>
        <w:t>adjectives</w:t>
      </w:r>
      <w:r w:rsidR="00D2745D">
        <w:rPr>
          <w:rFonts w:asciiTheme="majorHAnsi" w:hAnsiTheme="majorHAnsi" w:cstheme="minorHAnsi"/>
          <w:b/>
          <w:noProof/>
          <w:color w:val="000000" w:themeColor="text1"/>
          <w:sz w:val="24"/>
          <w:szCs w:val="24"/>
          <w:u w:val="single"/>
        </w:rPr>
        <w:t xml:space="preserve"> </w:t>
      </w:r>
      <w:r w:rsidRPr="00D2745D">
        <w:rPr>
          <w:rFonts w:cstheme="minorHAnsi"/>
          <w:noProof/>
          <w:color w:val="000000" w:themeColor="text1"/>
          <w:sz w:val="24"/>
          <w:szCs w:val="24"/>
        </w:rPr>
        <w:t>are</w:t>
      </w:r>
      <w:r w:rsidRPr="00711ABB">
        <w:rPr>
          <w:rFonts w:cstheme="minorHAnsi"/>
          <w:color w:val="000000" w:themeColor="text1"/>
          <w:sz w:val="24"/>
          <w:szCs w:val="24"/>
        </w:rPr>
        <w:t xml:space="preserve"> used to compare three or more nouns. They're also used to compare one thing against the rest of a group. </w:t>
      </w:r>
      <w:r w:rsidRPr="007845C0">
        <w:rPr>
          <w:rFonts w:cstheme="minorHAnsi"/>
          <w:b/>
          <w:bCs/>
          <w:color w:val="000000" w:themeColor="text1"/>
          <w:sz w:val="24"/>
          <w:szCs w:val="24"/>
        </w:rPr>
        <w:t>For Example</w:t>
      </w:r>
      <w:r w:rsidRPr="00711ABB">
        <w:rPr>
          <w:rFonts w:cstheme="minorHAnsi"/>
          <w:color w:val="000000" w:themeColor="text1"/>
          <w:sz w:val="24"/>
          <w:szCs w:val="24"/>
        </w:rPr>
        <w:t xml:space="preserve">, </w:t>
      </w:r>
    </w:p>
    <w:p w:rsidR="00A10199" w:rsidRDefault="00A10199" w:rsidP="00A10199">
      <w:pPr>
        <w:pStyle w:val="dot"/>
      </w:pPr>
      <w:r w:rsidRPr="00711ABB">
        <w:t>Rakesh is the smartest among us.</w:t>
      </w:r>
    </w:p>
    <w:p w:rsidR="00A10199" w:rsidRDefault="00A10199" w:rsidP="00A10199">
      <w:pPr>
        <w:pStyle w:val="boolformate"/>
        <w:tabs>
          <w:tab w:val="left" w:pos="2790"/>
        </w:tabs>
        <w:ind w:left="2610"/>
        <w:rPr>
          <w:rFonts w:ascii="Nirmala UI" w:hAnsi="Nirmala UI" w:cs="Nirmala UI"/>
          <w:sz w:val="20"/>
          <w:szCs w:val="20"/>
        </w:rPr>
      </w:pPr>
      <w:r w:rsidRPr="00684ACA">
        <w:rPr>
          <w:rFonts w:ascii="Nirmala UI" w:hAnsi="Nirmala UI" w:cs="Nirmala UI"/>
          <w:sz w:val="20"/>
          <w:szCs w:val="20"/>
        </w:rPr>
        <w:t>राकेश हमारे बीच सबसे होशियार है।</w:t>
      </w:r>
    </w:p>
    <w:p w:rsidR="00A10199" w:rsidRDefault="00A10199" w:rsidP="00A10199">
      <w:pPr>
        <w:pStyle w:val="dot"/>
        <w:rPr>
          <w:lang w:eastAsia="en-IN"/>
        </w:rPr>
      </w:pPr>
      <w:r w:rsidRPr="00711ABB">
        <w:rPr>
          <w:lang w:eastAsia="en-IN"/>
        </w:rPr>
        <w:t>Bhuvneshwar Kumar is the best bowler in the INDIAN team.</w:t>
      </w:r>
    </w:p>
    <w:p w:rsidR="00A10199" w:rsidRPr="00711ABB" w:rsidRDefault="00A10199" w:rsidP="00A10199">
      <w:pPr>
        <w:pStyle w:val="boolformate"/>
        <w:tabs>
          <w:tab w:val="left" w:pos="2790"/>
        </w:tabs>
        <w:ind w:left="2610"/>
        <w:rPr>
          <w:rFonts w:eastAsia="Times New Roman"/>
          <w:lang w:eastAsia="en-IN"/>
        </w:rPr>
      </w:pPr>
      <w:r w:rsidRPr="00684ACA">
        <w:rPr>
          <w:rFonts w:ascii="Nirmala UI" w:hAnsi="Nirmala UI" w:cs="Nirmala UI"/>
          <w:sz w:val="20"/>
          <w:szCs w:val="20"/>
        </w:rPr>
        <w:t>भुवनेश्वर कुमार भारतीय टीम के सर्वश्रेष्ठ गेंदबाज हैं।</w:t>
      </w:r>
    </w:p>
    <w:p w:rsidR="00A10199" w:rsidRDefault="00A10199" w:rsidP="00A10199">
      <w:pPr>
        <w:pStyle w:val="dot"/>
        <w:rPr>
          <w:lang w:eastAsia="en-IN"/>
        </w:rPr>
      </w:pPr>
      <w:r w:rsidRPr="00D2745D">
        <w:rPr>
          <w:noProof/>
          <w:lang w:eastAsia="en-IN"/>
        </w:rPr>
        <w:t>Spokeies</w:t>
      </w:r>
      <w:r w:rsidRPr="00711ABB">
        <w:rPr>
          <w:lang w:eastAsia="en-IN"/>
        </w:rPr>
        <w:t xml:space="preserve"> is the best place to learn English Speaking.</w:t>
      </w:r>
    </w:p>
    <w:p w:rsidR="00A10199" w:rsidRDefault="00A10199" w:rsidP="00A10199">
      <w:pPr>
        <w:pStyle w:val="boolformate"/>
        <w:tabs>
          <w:tab w:val="left" w:pos="2790"/>
        </w:tabs>
        <w:ind w:left="2610"/>
        <w:rPr>
          <w:rFonts w:eastAsia="Times New Roman"/>
          <w:lang w:eastAsia="en-IN"/>
        </w:rPr>
      </w:pPr>
      <w:r w:rsidRPr="00684ACA">
        <w:rPr>
          <w:rFonts w:ascii="Nirmala UI" w:hAnsi="Nirmala UI" w:cs="Nirmala UI"/>
          <w:sz w:val="20"/>
          <w:szCs w:val="20"/>
        </w:rPr>
        <w:t>इंग्लिश स्पीकिंग सीखने के लिए Spokeies सबसे अच्छी जगह है।</w:t>
      </w:r>
    </w:p>
    <w:p w:rsidR="00A10199" w:rsidRPr="00684ACA" w:rsidRDefault="00A10199" w:rsidP="00A10199">
      <w:pPr>
        <w:rPr>
          <w:rFonts w:ascii="Nirmala UI" w:hAnsi="Nirmala UI" w:cs="Nirmala UI"/>
          <w:sz w:val="20"/>
          <w:szCs w:val="20"/>
        </w:rPr>
      </w:pPr>
    </w:p>
    <w:p w:rsidR="00A10199" w:rsidRPr="00711ABB" w:rsidRDefault="00A10199" w:rsidP="00A10199">
      <w:pPr>
        <w:spacing w:line="240" w:lineRule="auto"/>
        <w:ind w:left="1440"/>
        <w:rPr>
          <w:rFonts w:asciiTheme="majorHAnsi" w:hAnsiTheme="majorHAnsi"/>
          <w:color w:val="000000" w:themeColor="text1"/>
          <w:sz w:val="24"/>
          <w:szCs w:val="24"/>
        </w:rPr>
      </w:pPr>
      <w:r w:rsidRPr="00711ABB">
        <w:rPr>
          <w:rFonts w:asciiTheme="majorHAnsi" w:hAnsiTheme="majorHAnsi"/>
          <w:color w:val="000000" w:themeColor="text1"/>
          <w:sz w:val="24"/>
          <w:szCs w:val="24"/>
        </w:rPr>
        <w:t>In most of the cases:</w:t>
      </w:r>
    </w:p>
    <w:p w:rsidR="00A10199" w:rsidRPr="00D2745D" w:rsidRDefault="00A10199" w:rsidP="00544069">
      <w:pPr>
        <w:pStyle w:val="dot"/>
        <w:rPr>
          <w:b w:val="0"/>
        </w:rPr>
      </w:pPr>
      <w:r w:rsidRPr="00684ACA">
        <w:rPr>
          <w:b w:val="0"/>
        </w:rPr>
        <w:t>If we add ‘er’ it becomes comparative. Always remember ‘</w:t>
      </w:r>
      <w:r w:rsidRPr="00D2745D">
        <w:rPr>
          <w:b w:val="0"/>
          <w:noProof/>
        </w:rPr>
        <w:t>th</w:t>
      </w:r>
      <w:r w:rsidR="00D2745D">
        <w:rPr>
          <w:b w:val="0"/>
          <w:noProof/>
        </w:rPr>
        <w:t>e</w:t>
      </w:r>
      <w:r w:rsidRPr="00D2745D">
        <w:rPr>
          <w:b w:val="0"/>
          <w:noProof/>
        </w:rPr>
        <w:t>n</w:t>
      </w:r>
      <w:r w:rsidR="00D2745D">
        <w:rPr>
          <w:b w:val="0"/>
        </w:rPr>
        <w:t xml:space="preserve">’ is </w:t>
      </w:r>
      <w:r w:rsidRPr="00D2745D">
        <w:rPr>
          <w:b w:val="0"/>
        </w:rPr>
        <w:t>used after a comparative degree.</w:t>
      </w:r>
    </w:p>
    <w:p w:rsidR="00A10199" w:rsidRPr="00D2745D" w:rsidRDefault="00A10199" w:rsidP="00544069">
      <w:pPr>
        <w:pStyle w:val="dot"/>
        <w:rPr>
          <w:b w:val="0"/>
        </w:rPr>
      </w:pPr>
      <w:r w:rsidRPr="00684ACA">
        <w:rPr>
          <w:b w:val="0"/>
        </w:rPr>
        <w:t>And if we add ‘est’ it becomes Supe</w:t>
      </w:r>
      <w:r w:rsidR="00D2745D">
        <w:rPr>
          <w:b w:val="0"/>
        </w:rPr>
        <w:t xml:space="preserve">rlative. Always remember ‘the’ </w:t>
      </w:r>
      <w:r w:rsidRPr="00D2745D">
        <w:rPr>
          <w:b w:val="0"/>
        </w:rPr>
        <w:t xml:space="preserve">is used before </w:t>
      </w:r>
      <w:r w:rsidR="00D2745D">
        <w:rPr>
          <w:b w:val="0"/>
        </w:rPr>
        <w:t xml:space="preserve">the </w:t>
      </w:r>
      <w:r w:rsidRPr="00D2745D">
        <w:rPr>
          <w:b w:val="0"/>
          <w:noProof/>
        </w:rPr>
        <w:t>superlative</w:t>
      </w:r>
      <w:r w:rsidRPr="00D2745D">
        <w:rPr>
          <w:b w:val="0"/>
        </w:rPr>
        <w:t xml:space="preserve"> degree.</w:t>
      </w:r>
    </w:p>
    <w:p w:rsidR="00A10199" w:rsidRPr="00684ACA" w:rsidRDefault="00A10199" w:rsidP="00A10199">
      <w:pPr>
        <w:pStyle w:val="dot"/>
        <w:numPr>
          <w:ilvl w:val="0"/>
          <w:numId w:val="0"/>
        </w:numPr>
        <w:ind w:left="2625"/>
        <w:rPr>
          <w:b w:val="0"/>
        </w:rPr>
      </w:pPr>
    </w:p>
    <w:p w:rsidR="00A10199" w:rsidRPr="00183B99" w:rsidRDefault="00A10199" w:rsidP="00682B25">
      <w:pPr>
        <w:pStyle w:val="Heading4"/>
        <w:ind w:left="1080"/>
        <w:rPr>
          <w:rFonts w:asciiTheme="majorHAnsi" w:hAnsiTheme="majorHAnsi"/>
          <w:i w:val="0"/>
          <w:sz w:val="28"/>
          <w:szCs w:val="28"/>
        </w:rPr>
      </w:pPr>
      <w:r>
        <w:rPr>
          <w:rFonts w:asciiTheme="majorHAnsi" w:hAnsiTheme="majorHAnsi"/>
          <w:i w:val="0"/>
          <w:sz w:val="28"/>
          <w:szCs w:val="28"/>
        </w:rPr>
        <w:t xml:space="preserve"> </w:t>
      </w:r>
      <w:r w:rsidRPr="00183B99">
        <w:rPr>
          <w:rFonts w:asciiTheme="majorHAnsi" w:hAnsiTheme="majorHAnsi"/>
          <w:i w:val="0"/>
          <w:sz w:val="28"/>
          <w:szCs w:val="28"/>
        </w:rPr>
        <w:t>Degree of comparison</w:t>
      </w:r>
    </w:p>
    <w:p w:rsidR="00A10199" w:rsidRDefault="00A10199" w:rsidP="00A10199">
      <w:pPr>
        <w:pStyle w:val="boolformate"/>
      </w:pPr>
      <w:r>
        <w:t xml:space="preserve">As the name </w:t>
      </w:r>
      <w:r w:rsidRPr="00D9127D">
        <w:rPr>
          <w:noProof/>
        </w:rPr>
        <w:t>explain</w:t>
      </w:r>
      <w:r w:rsidR="00D9127D">
        <w:rPr>
          <w:noProof/>
        </w:rPr>
        <w:t>s</w:t>
      </w:r>
      <w:r>
        <w:t xml:space="preserve"> </w:t>
      </w:r>
      <w:r w:rsidR="00D9127D">
        <w:t xml:space="preserve">the </w:t>
      </w:r>
      <w:r w:rsidRPr="00D9127D">
        <w:rPr>
          <w:noProof/>
        </w:rPr>
        <w:t>degree</w:t>
      </w:r>
      <w:r>
        <w:t xml:space="preserve"> of </w:t>
      </w:r>
      <w:r w:rsidRPr="00D9127D">
        <w:rPr>
          <w:noProof/>
        </w:rPr>
        <w:t>comparison</w:t>
      </w:r>
      <w:r>
        <w:t xml:space="preserve"> is used to compare </w:t>
      </w:r>
      <w:r w:rsidRPr="00D9127D">
        <w:rPr>
          <w:noProof/>
        </w:rPr>
        <w:t>the</w:t>
      </w:r>
      <w:r w:rsidRPr="00DB1A09">
        <w:rPr>
          <w:noProof/>
        </w:rPr>
        <w:t xml:space="preserve"> person</w:t>
      </w:r>
      <w:r>
        <w:t xml:space="preserve"> or thing to</w:t>
      </w:r>
      <w:r w:rsidR="00D9127D">
        <w:t xml:space="preserve"> one</w:t>
      </w:r>
      <w:r>
        <w:t xml:space="preserve"> another.</w:t>
      </w:r>
    </w:p>
    <w:p w:rsidR="00A10199" w:rsidRDefault="00A10199" w:rsidP="00A10199">
      <w:pPr>
        <w:tabs>
          <w:tab w:val="left" w:pos="1440"/>
        </w:tabs>
        <w:ind w:left="1440"/>
        <w:rPr>
          <w:rFonts w:ascii="Nirmala UI" w:hAnsi="Nirmala UI" w:cs="Nirmala UI"/>
          <w:sz w:val="20"/>
          <w:szCs w:val="20"/>
        </w:rPr>
      </w:pPr>
      <w:r>
        <w:br/>
      </w:r>
      <w:r w:rsidRPr="000F19D0">
        <w:t xml:space="preserve">“Degree Of Comparision” </w:t>
      </w:r>
      <w:r w:rsidRPr="000F19D0">
        <w:rPr>
          <w:rFonts w:ascii="Nirmala UI" w:hAnsi="Nirmala UI" w:cs="Nirmala UI"/>
          <w:sz w:val="20"/>
          <w:szCs w:val="20"/>
        </w:rPr>
        <w:t>का उपयोग तब किया जाता है जब हम एक व्यक्ति या एक चीज की दूसरे से तुलना करते हैं।</w:t>
      </w:r>
    </w:p>
    <w:p w:rsidR="00A10199" w:rsidRDefault="00A10199" w:rsidP="00A10199">
      <w:pPr>
        <w:tabs>
          <w:tab w:val="left" w:pos="1440"/>
        </w:tabs>
        <w:ind w:left="1440"/>
        <w:rPr>
          <w:rFonts w:ascii="Nirmala UI" w:hAnsi="Nirmala UI" w:cs="Nirmala UI"/>
          <w:sz w:val="20"/>
          <w:szCs w:val="20"/>
        </w:rPr>
      </w:pPr>
    </w:p>
    <w:p w:rsidR="00A10199" w:rsidRDefault="00A10199" w:rsidP="00D8470B">
      <w:pPr>
        <w:pStyle w:val="star"/>
      </w:pPr>
      <w:r>
        <w:t xml:space="preserve">There are three </w:t>
      </w:r>
      <w:r w:rsidRPr="00D9127D">
        <w:rPr>
          <w:noProof/>
        </w:rPr>
        <w:t>degree</w:t>
      </w:r>
      <w:r w:rsidR="00D9127D">
        <w:rPr>
          <w:noProof/>
        </w:rPr>
        <w:t>s</w:t>
      </w:r>
      <w:r>
        <w:t xml:space="preserve"> of comparison</w:t>
      </w:r>
    </w:p>
    <w:p w:rsidR="00A10199" w:rsidRPr="00A52568" w:rsidRDefault="00A10199" w:rsidP="00A10199">
      <w:pPr>
        <w:tabs>
          <w:tab w:val="left" w:pos="1260"/>
        </w:tabs>
        <w:spacing w:before="0" w:after="0" w:line="240" w:lineRule="auto"/>
        <w:ind w:left="1260"/>
        <w:rPr>
          <w:rFonts w:cstheme="minorHAnsi"/>
          <w:b/>
          <w:color w:val="000000"/>
          <w:shd w:val="clear" w:color="auto" w:fill="FFFFFF"/>
        </w:rPr>
      </w:pPr>
      <w:r w:rsidRPr="00A52568">
        <w:rPr>
          <w:rFonts w:cstheme="minorHAnsi"/>
          <w:b/>
          <w:color w:val="000000"/>
          <w:shd w:val="clear" w:color="auto" w:fill="FFFFFF"/>
        </w:rPr>
        <w:t>1. Positive degree. </w:t>
      </w:r>
      <w:r w:rsidRPr="00A52568">
        <w:rPr>
          <w:rFonts w:cstheme="minorHAnsi"/>
          <w:b/>
          <w:color w:val="000000"/>
        </w:rPr>
        <w:br/>
      </w:r>
      <w:r w:rsidRPr="00A52568">
        <w:rPr>
          <w:rFonts w:cstheme="minorHAnsi"/>
          <w:b/>
          <w:color w:val="000000"/>
          <w:shd w:val="clear" w:color="auto" w:fill="FFFFFF"/>
        </w:rPr>
        <w:t>2. Comparative degree. </w:t>
      </w:r>
      <w:r w:rsidRPr="00A52568">
        <w:rPr>
          <w:rFonts w:cstheme="minorHAnsi"/>
          <w:b/>
          <w:color w:val="000000"/>
        </w:rPr>
        <w:br/>
      </w:r>
      <w:r w:rsidRPr="00A52568">
        <w:rPr>
          <w:rFonts w:cstheme="minorHAnsi"/>
          <w:b/>
          <w:color w:val="000000"/>
          <w:shd w:val="clear" w:color="auto" w:fill="FFFFFF"/>
        </w:rPr>
        <w:t>3. Superlative degree. </w:t>
      </w:r>
    </w:p>
    <w:p w:rsidR="007D0D37" w:rsidRDefault="007D0D37">
      <w:pPr>
        <w:spacing w:before="0" w:after="200"/>
        <w:rPr>
          <w:rFonts w:cstheme="minorHAnsi"/>
        </w:rPr>
      </w:pPr>
      <w:r>
        <w:rPr>
          <w:rFonts w:cstheme="minorHAnsi"/>
        </w:rPr>
        <w:br w:type="page"/>
      </w:r>
    </w:p>
    <w:p w:rsidR="00A10199" w:rsidRDefault="00A10199" w:rsidP="00A10199">
      <w:pPr>
        <w:tabs>
          <w:tab w:val="left" w:pos="1440"/>
        </w:tabs>
        <w:spacing w:before="0" w:after="0" w:line="240" w:lineRule="auto"/>
        <w:ind w:left="1440"/>
        <w:rPr>
          <w:rFonts w:cstheme="minorHAnsi"/>
        </w:rPr>
      </w:pPr>
    </w:p>
    <w:p w:rsidR="00A10199" w:rsidRPr="00A52568"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themeColor="text1"/>
          <w:sz w:val="24"/>
          <w:szCs w:val="24"/>
          <w:shd w:val="clear" w:color="auto" w:fill="FFFFFF"/>
        </w:rPr>
        <w:t>Positive degree</w:t>
      </w:r>
      <w:r w:rsidRPr="00A52568">
        <w:rPr>
          <w:rFonts w:asciiTheme="majorHAnsi" w:hAnsiTheme="majorHAnsi" w:cstheme="minorHAnsi"/>
          <w:b/>
          <w:color w:val="000000"/>
          <w:sz w:val="24"/>
          <w:szCs w:val="24"/>
          <w:shd w:val="clear" w:color="auto" w:fill="FFFFFF"/>
        </w:rPr>
        <w:t xml:space="preserve"> </w:t>
      </w:r>
    </w:p>
    <w:p w:rsidR="00A10199" w:rsidRDefault="00A10199" w:rsidP="00A10199">
      <w:pPr>
        <w:pStyle w:val="boolformate"/>
        <w:rPr>
          <w:shd w:val="clear" w:color="auto" w:fill="FFFFFF"/>
        </w:rPr>
      </w:pPr>
      <w:r>
        <w:rPr>
          <w:shd w:val="clear" w:color="auto" w:fill="FFFFFF"/>
        </w:rPr>
        <w:t>Positive degree is used when we compare one person or thing to another.</w:t>
      </w:r>
    </w:p>
    <w:p w:rsidR="00A10199" w:rsidRDefault="00A10199" w:rsidP="00A10199">
      <w:pPr>
        <w:pStyle w:val="boolformate"/>
        <w:rPr>
          <w:b/>
          <w:shd w:val="clear" w:color="auto" w:fill="FFFFFF"/>
        </w:rPr>
      </w:pPr>
      <w:r w:rsidRPr="00A52568">
        <w:rPr>
          <w:b/>
          <w:shd w:val="clear" w:color="auto" w:fill="FFFFFF"/>
        </w:rPr>
        <w:t xml:space="preserve">For </w:t>
      </w:r>
      <w:r w:rsidR="007D0D37" w:rsidRPr="00A52568">
        <w:rPr>
          <w:b/>
          <w:shd w:val="clear" w:color="auto" w:fill="FFFFFF"/>
        </w:rPr>
        <w:t>example:</w:t>
      </w:r>
    </w:p>
    <w:p w:rsidR="007D0D37" w:rsidRDefault="007D0D37" w:rsidP="00A10199">
      <w:pPr>
        <w:pStyle w:val="dot"/>
        <w:rPr>
          <w:shd w:val="clear" w:color="auto" w:fill="FFFFFF"/>
        </w:rPr>
        <w:sectPr w:rsidR="007D0D37" w:rsidSect="00716E86">
          <w:type w:val="continuous"/>
          <w:pgSz w:w="12240" w:h="15840"/>
          <w:pgMar w:top="1440" w:right="1440" w:bottom="1440" w:left="1440" w:header="720" w:footer="720" w:gutter="0"/>
          <w:cols w:space="720"/>
          <w:docGrid w:linePitch="360"/>
        </w:sectPr>
      </w:pPr>
    </w:p>
    <w:p w:rsidR="00A10199" w:rsidRDefault="00A10199" w:rsidP="007D0D37">
      <w:pPr>
        <w:pStyle w:val="dot"/>
        <w:ind w:left="1797"/>
        <w:rPr>
          <w:shd w:val="clear" w:color="auto" w:fill="FFFFFF"/>
        </w:rPr>
      </w:pPr>
      <w:r>
        <w:rPr>
          <w:shd w:val="clear" w:color="auto" w:fill="FFFFFF"/>
        </w:rPr>
        <w:lastRenderedPageBreak/>
        <w:t>He is short.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 xml:space="preserve">वह </w:t>
      </w:r>
      <w:r w:rsidR="003E4084" w:rsidRPr="003E4084">
        <w:rPr>
          <w:rFonts w:ascii="Nirmala UI" w:hAnsi="Nirmala UI" w:cs="Nirmala UI" w:hint="cs"/>
          <w:sz w:val="20"/>
          <w:szCs w:val="20"/>
        </w:rPr>
        <w:t>छोटा</w:t>
      </w:r>
      <w:r w:rsidRPr="00955156">
        <w:rPr>
          <w:rFonts w:ascii="Nirmala UI" w:hAnsi="Nirmala UI" w:cs="Nirmala UI"/>
          <w:sz w:val="20"/>
          <w:szCs w:val="20"/>
          <w:cs/>
        </w:rPr>
        <w:t xml:space="preserve"> है।</w:t>
      </w:r>
    </w:p>
    <w:p w:rsidR="00A10199" w:rsidRDefault="00A10199" w:rsidP="007D0D37">
      <w:pPr>
        <w:pStyle w:val="dot"/>
        <w:ind w:left="1797"/>
        <w:rPr>
          <w:shd w:val="clear" w:color="auto" w:fill="FFFFFF"/>
        </w:rPr>
      </w:pPr>
      <w:r>
        <w:rPr>
          <w:shd w:val="clear" w:color="auto" w:fill="FFFFFF"/>
        </w:rPr>
        <w:t>He is smart.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चतुर है।</w:t>
      </w:r>
    </w:p>
    <w:p w:rsidR="00A10199" w:rsidRDefault="00A10199" w:rsidP="007D0D37">
      <w:pPr>
        <w:pStyle w:val="dot"/>
        <w:ind w:left="1797"/>
        <w:rPr>
          <w:shd w:val="clear" w:color="auto" w:fill="FFFFFF"/>
        </w:rPr>
      </w:pPr>
      <w:r>
        <w:rPr>
          <w:shd w:val="clear" w:color="auto" w:fill="FFFFFF"/>
        </w:rPr>
        <w:t>He is tall.</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लम्बा है।</w:t>
      </w:r>
    </w:p>
    <w:p w:rsidR="00A10199" w:rsidRDefault="00A10199" w:rsidP="007D0D37">
      <w:pPr>
        <w:pStyle w:val="dot"/>
        <w:ind w:left="1797"/>
        <w:rPr>
          <w:shd w:val="clear" w:color="auto" w:fill="FFFFFF"/>
        </w:rPr>
      </w:pPr>
      <w:r>
        <w:rPr>
          <w:shd w:val="clear" w:color="auto" w:fill="FFFFFF"/>
        </w:rPr>
        <w:t xml:space="preserve">She is </w:t>
      </w:r>
      <w:r w:rsidRPr="00D9127D">
        <w:rPr>
          <w:noProof/>
          <w:shd w:val="clear" w:color="auto" w:fill="FFFFFF"/>
        </w:rPr>
        <w:t>beautiful</w:t>
      </w:r>
      <w:r>
        <w:rPr>
          <w:shd w:val="clear" w:color="auto" w:fill="FFFFFF"/>
        </w:rPr>
        <w: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खूबसूरत है।</w:t>
      </w:r>
    </w:p>
    <w:p w:rsidR="00A10199" w:rsidRDefault="00A10199" w:rsidP="007D0D37">
      <w:pPr>
        <w:pStyle w:val="dot"/>
        <w:ind w:left="1797"/>
        <w:rPr>
          <w:shd w:val="clear" w:color="auto" w:fill="FFFFFF"/>
        </w:rPr>
      </w:pPr>
      <w:r>
        <w:rPr>
          <w:shd w:val="clear" w:color="auto" w:fill="FFFFFF"/>
        </w:rPr>
        <w:t xml:space="preserve">This flower is </w:t>
      </w:r>
      <w:r w:rsidRPr="00D9127D">
        <w:rPr>
          <w:noProof/>
          <w:shd w:val="clear" w:color="auto" w:fill="FFFFFF"/>
        </w:rPr>
        <w:t>beautiful</w:t>
      </w:r>
      <w:r>
        <w:rPr>
          <w:shd w:val="clear" w:color="auto" w:fill="FFFFFF"/>
        </w:rPr>
        <w: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यह फूल सुशोभित है।</w:t>
      </w:r>
    </w:p>
    <w:p w:rsidR="00A10199" w:rsidRDefault="00A10199" w:rsidP="007D0D37">
      <w:pPr>
        <w:pStyle w:val="dot"/>
        <w:ind w:left="1797"/>
        <w:rPr>
          <w:shd w:val="clear" w:color="auto" w:fill="FFFFFF"/>
        </w:rPr>
      </w:pPr>
      <w:r>
        <w:rPr>
          <w:shd w:val="clear" w:color="auto" w:fill="FFFFFF"/>
        </w:rPr>
        <w:t>That house is so big.</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घर इतना बड़ा है।</w:t>
      </w:r>
    </w:p>
    <w:p w:rsidR="00A10199" w:rsidRDefault="00A10199" w:rsidP="007D0D37">
      <w:pPr>
        <w:pStyle w:val="dot"/>
        <w:ind w:left="1797"/>
        <w:rPr>
          <w:shd w:val="clear" w:color="auto" w:fill="FFFFFF"/>
        </w:rPr>
      </w:pPr>
      <w:r>
        <w:rPr>
          <w:shd w:val="clear" w:color="auto" w:fill="FFFFFF"/>
        </w:rPr>
        <w:t>Rahul is an intelligent boy.</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राहुल एक बुद्धिमान लड़का है।</w:t>
      </w:r>
    </w:p>
    <w:p w:rsidR="007D0D37" w:rsidRDefault="007D0D37" w:rsidP="007D0D37">
      <w:pPr>
        <w:pStyle w:val="dot"/>
        <w:numPr>
          <w:ilvl w:val="0"/>
          <w:numId w:val="0"/>
        </w:numPr>
        <w:rPr>
          <w:shd w:val="clear" w:color="auto" w:fill="FFFFFF"/>
        </w:rPr>
      </w:pPr>
    </w:p>
    <w:p w:rsidR="00A10199" w:rsidRDefault="00A10199" w:rsidP="007D0D37">
      <w:pPr>
        <w:pStyle w:val="dot"/>
        <w:ind w:left="357"/>
        <w:rPr>
          <w:shd w:val="clear" w:color="auto" w:fill="FFFFFF"/>
        </w:rPr>
      </w:pPr>
      <w:r>
        <w:rPr>
          <w:shd w:val="clear" w:color="auto" w:fill="FFFFFF"/>
        </w:rPr>
        <w:lastRenderedPageBreak/>
        <w:t>He is a strong boy.</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एक मजबूत लड़का है।</w:t>
      </w:r>
    </w:p>
    <w:p w:rsidR="00A10199" w:rsidRDefault="00A10199" w:rsidP="007D0D37">
      <w:pPr>
        <w:pStyle w:val="dot"/>
        <w:ind w:left="357"/>
        <w:rPr>
          <w:shd w:val="clear" w:color="auto" w:fill="FFFFFF"/>
        </w:rPr>
      </w:pPr>
      <w:r>
        <w:rPr>
          <w:shd w:val="clear" w:color="auto" w:fill="FFFFFF"/>
        </w:rPr>
        <w:t>That is a huge tree.</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एक विशाल वृक्ष है।</w:t>
      </w:r>
    </w:p>
    <w:p w:rsidR="00A10199" w:rsidRDefault="00A10199" w:rsidP="007D0D37">
      <w:pPr>
        <w:pStyle w:val="dot"/>
        <w:ind w:left="357"/>
        <w:rPr>
          <w:shd w:val="clear" w:color="auto" w:fill="FFFFFF"/>
        </w:rPr>
      </w:pPr>
      <w:r>
        <w:rPr>
          <w:shd w:val="clear" w:color="auto" w:fill="FFFFFF"/>
        </w:rPr>
        <w:t>That dog is too fast.</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कुत्ता बहुत तेज है।</w:t>
      </w:r>
    </w:p>
    <w:p w:rsidR="00A10199" w:rsidRDefault="00A10199" w:rsidP="007D0D37">
      <w:pPr>
        <w:pStyle w:val="dot"/>
        <w:ind w:left="357"/>
        <w:rPr>
          <w:shd w:val="clear" w:color="auto" w:fill="FFFFFF"/>
        </w:rPr>
      </w:pPr>
      <w:r w:rsidRPr="000B1AA2">
        <w:rPr>
          <w:shd w:val="clear" w:color="auto" w:fill="FFFFFF"/>
        </w:rPr>
        <w:t>This house is not as big as that one.</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यह घर उतना बड़ा नहीं है।</w:t>
      </w:r>
    </w:p>
    <w:p w:rsidR="00A10199" w:rsidRDefault="00A10199" w:rsidP="007D0D37">
      <w:pPr>
        <w:pStyle w:val="dot"/>
        <w:ind w:left="357"/>
        <w:rPr>
          <w:shd w:val="clear" w:color="auto" w:fill="FFFFFF"/>
        </w:rPr>
      </w:pPr>
      <w:r w:rsidRPr="000B1AA2">
        <w:rPr>
          <w:shd w:val="clear" w:color="auto" w:fill="FFFFFF"/>
        </w:rPr>
        <w:t>This flower is not as beautiful as that.</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यह फूल उतना सुंदर नहीं है।</w:t>
      </w:r>
    </w:p>
    <w:p w:rsidR="00A10199" w:rsidRDefault="00A10199" w:rsidP="007D0D37">
      <w:pPr>
        <w:pStyle w:val="dot"/>
        <w:ind w:left="357"/>
        <w:rPr>
          <w:shd w:val="clear" w:color="auto" w:fill="FFFFFF"/>
        </w:rPr>
      </w:pPr>
      <w:r w:rsidRPr="000B1AA2">
        <w:rPr>
          <w:shd w:val="clear" w:color="auto" w:fill="FFFFFF"/>
        </w:rPr>
        <w:t>He is not as intelligent as this boy.</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इस लड़के की तरह बुद्धिमान नहीं है।</w:t>
      </w:r>
    </w:p>
    <w:p w:rsidR="00A10199" w:rsidRDefault="00A10199" w:rsidP="007D0D37">
      <w:pPr>
        <w:pStyle w:val="dot"/>
        <w:ind w:left="357"/>
        <w:rPr>
          <w:shd w:val="clear" w:color="auto" w:fill="FFFFFF"/>
        </w:rPr>
      </w:pPr>
      <w:r w:rsidRPr="000B1AA2">
        <w:rPr>
          <w:shd w:val="clear" w:color="auto" w:fill="FFFFFF"/>
        </w:rPr>
        <w:t xml:space="preserve">He is not as tall as </w:t>
      </w:r>
      <w:r w:rsidR="00D9127D">
        <w:rPr>
          <w:noProof/>
          <w:shd w:val="clear" w:color="auto" w:fill="FFFFFF"/>
        </w:rPr>
        <w:t>R</w:t>
      </w:r>
      <w:r w:rsidRPr="00D9127D">
        <w:rPr>
          <w:noProof/>
          <w:shd w:val="clear" w:color="auto" w:fill="FFFFFF"/>
        </w:rPr>
        <w:t>aju</w:t>
      </w:r>
      <w:r w:rsidRPr="000B1AA2">
        <w:rPr>
          <w:shd w:val="clear" w:color="auto" w:fill="FFFFFF"/>
        </w:rPr>
        <w:t>.</w:t>
      </w:r>
    </w:p>
    <w:p w:rsidR="007D0D37" w:rsidRDefault="007D0D37" w:rsidP="007D0D37">
      <w:pPr>
        <w:spacing w:after="0" w:line="240" w:lineRule="auto"/>
        <w:ind w:left="360"/>
        <w:rPr>
          <w:rFonts w:ascii="Nirmala UI" w:hAnsi="Nirmala UI" w:cs="Nirmala UI"/>
          <w:sz w:val="20"/>
          <w:szCs w:val="20"/>
        </w:rPr>
        <w:sectPr w:rsidR="007D0D37" w:rsidSect="00716E86">
          <w:type w:val="continuous"/>
          <w:pgSz w:w="12240" w:h="15840"/>
          <w:pgMar w:top="1440" w:right="1440" w:bottom="1440" w:left="1440" w:header="720" w:footer="720" w:gutter="0"/>
          <w:cols w:num="2" w:space="180"/>
          <w:docGrid w:linePitch="360"/>
        </w:sectPr>
      </w:pPr>
      <w:r>
        <w:rPr>
          <w:rFonts w:ascii="Nirmala UI" w:hAnsi="Nirmala UI" w:cs="Nirmala UI"/>
          <w:sz w:val="20"/>
          <w:szCs w:val="20"/>
          <w:cs/>
        </w:rPr>
        <w:t>वह राजू जितना लंबा नहीं है</w:t>
      </w:r>
      <w:r w:rsidR="005B56BE" w:rsidRPr="00955156">
        <w:rPr>
          <w:rFonts w:ascii="Nirmala UI" w:hAnsi="Nirmala UI" w:cs="Nirmala UI"/>
          <w:sz w:val="20"/>
          <w:szCs w:val="20"/>
          <w:cs/>
        </w:rPr>
        <w:t>।</w:t>
      </w:r>
    </w:p>
    <w:p w:rsidR="00A10199" w:rsidRPr="00955156" w:rsidRDefault="00A10199" w:rsidP="007D0D37">
      <w:pPr>
        <w:spacing w:after="0" w:line="240" w:lineRule="auto"/>
        <w:rPr>
          <w:rFonts w:ascii="Nirmala UI" w:hAnsi="Nirmala UI" w:cs="Nirmala UI"/>
          <w:sz w:val="20"/>
          <w:szCs w:val="20"/>
        </w:rPr>
      </w:pPr>
    </w:p>
    <w:p w:rsidR="00A10199"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Comparative degree. </w:t>
      </w:r>
    </w:p>
    <w:p w:rsidR="00A10199" w:rsidRPr="007D0D37" w:rsidRDefault="00D9127D" w:rsidP="007D0D37">
      <w:pPr>
        <w:pStyle w:val="ListParagraph"/>
        <w:tabs>
          <w:tab w:val="left" w:pos="1350"/>
        </w:tabs>
        <w:spacing w:before="0" w:after="0"/>
        <w:ind w:left="1440"/>
        <w:rPr>
          <w:shd w:val="clear" w:color="auto" w:fill="FFFFFF"/>
        </w:rPr>
      </w:pPr>
      <w:r>
        <w:rPr>
          <w:noProof/>
          <w:shd w:val="clear" w:color="auto" w:fill="FFFFFF"/>
        </w:rPr>
        <w:t xml:space="preserve">The </w:t>
      </w:r>
      <w:r w:rsidR="00A10199" w:rsidRPr="00D9127D">
        <w:rPr>
          <w:noProof/>
          <w:shd w:val="clear" w:color="auto" w:fill="FFFFFF"/>
        </w:rPr>
        <w:t>comparative</w:t>
      </w:r>
      <w:r w:rsidR="00A10199">
        <w:rPr>
          <w:shd w:val="clear" w:color="auto" w:fill="FFFFFF"/>
        </w:rPr>
        <w:t xml:space="preserve"> degree is used when we compare </w:t>
      </w:r>
      <w:r w:rsidR="00A10199" w:rsidRPr="00D9127D">
        <w:rPr>
          <w:noProof/>
          <w:shd w:val="clear" w:color="auto" w:fill="FFFFFF"/>
        </w:rPr>
        <w:t>two</w:t>
      </w:r>
      <w:r w:rsidRPr="00D9127D">
        <w:rPr>
          <w:noProof/>
          <w:shd w:val="clear" w:color="auto" w:fill="FFFFFF"/>
        </w:rPr>
        <w:t>-</w:t>
      </w:r>
      <w:r w:rsidR="00A10199" w:rsidRPr="00D9127D">
        <w:rPr>
          <w:noProof/>
          <w:shd w:val="clear" w:color="auto" w:fill="FFFFFF"/>
        </w:rPr>
        <w:t>person</w:t>
      </w:r>
      <w:r w:rsidR="00A10199">
        <w:rPr>
          <w:shd w:val="clear" w:color="auto" w:fill="FFFFFF"/>
        </w:rPr>
        <w:t xml:space="preserve"> or thing with each another.</w:t>
      </w:r>
      <w:r w:rsidR="007D0D37">
        <w:rPr>
          <w:shd w:val="clear" w:color="auto" w:fill="FFFFFF"/>
        </w:rPr>
        <w:t xml:space="preserve"> </w:t>
      </w:r>
      <w:r w:rsidR="007D0D37" w:rsidRPr="00A52568">
        <w:rPr>
          <w:b/>
          <w:shd w:val="clear" w:color="auto" w:fill="FFFFFF"/>
        </w:rPr>
        <w:t>For example:</w:t>
      </w:r>
    </w:p>
    <w:p w:rsidR="00A10199" w:rsidRPr="00BD30A3" w:rsidRDefault="00A10199" w:rsidP="00A10199">
      <w:pPr>
        <w:pStyle w:val="dot"/>
      </w:pPr>
      <w:r w:rsidRPr="00BD30A3">
        <w:t>This flower pot is more beautiful than that.</w:t>
      </w:r>
    </w:p>
    <w:p w:rsidR="00A10199" w:rsidRPr="00BD30A3" w:rsidRDefault="00A10199" w:rsidP="00BD30A3">
      <w:pPr>
        <w:pStyle w:val="exercise"/>
        <w:rPr>
          <w:b w:val="0"/>
        </w:rPr>
      </w:pPr>
      <w:r w:rsidRPr="00BD30A3">
        <w:rPr>
          <w:rFonts w:hint="cs"/>
          <w:b w:val="0"/>
          <w:cs/>
        </w:rPr>
        <w:t>यह फ्लावर पॉट उससे कहीं ज्यादा खूबसूरत है।</w:t>
      </w:r>
    </w:p>
    <w:p w:rsidR="00A10199" w:rsidRPr="00BD30A3" w:rsidRDefault="00A10199" w:rsidP="00A10199">
      <w:pPr>
        <w:pStyle w:val="dot"/>
      </w:pPr>
      <w:r w:rsidRPr="00BD30A3">
        <w:t>He is more intelligent than this man. </w:t>
      </w:r>
    </w:p>
    <w:p w:rsidR="00A10199" w:rsidRPr="00BD30A3" w:rsidRDefault="00A10199" w:rsidP="00BD30A3">
      <w:pPr>
        <w:pStyle w:val="exercise"/>
        <w:rPr>
          <w:b w:val="0"/>
        </w:rPr>
      </w:pPr>
      <w:r w:rsidRPr="00BD30A3">
        <w:rPr>
          <w:rFonts w:hint="cs"/>
          <w:b w:val="0"/>
          <w:cs/>
        </w:rPr>
        <w:t>वह इस आदमी से ज्यादा बुद्धिमान है।</w:t>
      </w:r>
    </w:p>
    <w:p w:rsidR="00A10199" w:rsidRPr="00BD30A3" w:rsidRDefault="00A10199" w:rsidP="00A10199">
      <w:pPr>
        <w:pStyle w:val="dot"/>
      </w:pPr>
      <w:r w:rsidRPr="00BD30A3">
        <w:t>This tree is bigger than that one.</w:t>
      </w:r>
    </w:p>
    <w:p w:rsidR="00A10199" w:rsidRPr="00BD30A3" w:rsidRDefault="00A10199" w:rsidP="00BD30A3">
      <w:pPr>
        <w:pStyle w:val="exercise"/>
        <w:rPr>
          <w:b w:val="0"/>
        </w:rPr>
      </w:pPr>
      <w:r w:rsidRPr="00BD30A3">
        <w:rPr>
          <w:rFonts w:hint="cs"/>
          <w:b w:val="0"/>
          <w:cs/>
        </w:rPr>
        <w:t>यह पेड़ उससे काफी बड़ा है।</w:t>
      </w:r>
    </w:p>
    <w:p w:rsidR="00A10199" w:rsidRPr="00BD30A3" w:rsidRDefault="00A10199" w:rsidP="00A10199">
      <w:pPr>
        <w:pStyle w:val="dot"/>
      </w:pPr>
      <w:r w:rsidRPr="00BD30A3">
        <w:t xml:space="preserve">He is taller than </w:t>
      </w:r>
      <w:r w:rsidR="00D9127D" w:rsidRPr="00BD30A3">
        <w:rPr>
          <w:noProof/>
        </w:rPr>
        <w:t>R</w:t>
      </w:r>
      <w:r w:rsidRPr="00BD30A3">
        <w:rPr>
          <w:noProof/>
        </w:rPr>
        <w:t>aju</w:t>
      </w:r>
      <w:r w:rsidRPr="00BD30A3">
        <w:t>.</w:t>
      </w:r>
    </w:p>
    <w:p w:rsidR="00A10199" w:rsidRPr="00BD30A3" w:rsidRDefault="00A10199" w:rsidP="00BD30A3">
      <w:pPr>
        <w:pStyle w:val="exercise"/>
        <w:rPr>
          <w:b w:val="0"/>
        </w:rPr>
      </w:pPr>
      <w:r w:rsidRPr="00BD30A3">
        <w:rPr>
          <w:rFonts w:hint="cs"/>
          <w:b w:val="0"/>
          <w:cs/>
        </w:rPr>
        <w:t>वह राजू से लंबा है।</w:t>
      </w:r>
    </w:p>
    <w:p w:rsidR="00A10199" w:rsidRPr="00BD30A3" w:rsidRDefault="00A10199" w:rsidP="00A10199">
      <w:pPr>
        <w:pStyle w:val="dot"/>
      </w:pPr>
      <w:r w:rsidRPr="00BD30A3">
        <w:t>You are more polite than Shobhit.</w:t>
      </w:r>
    </w:p>
    <w:p w:rsidR="00A10199" w:rsidRPr="00BD30A3" w:rsidRDefault="00A10199" w:rsidP="00BD30A3">
      <w:pPr>
        <w:pStyle w:val="exercise"/>
        <w:rPr>
          <w:b w:val="0"/>
        </w:rPr>
      </w:pPr>
      <w:r w:rsidRPr="00BD30A3">
        <w:rPr>
          <w:rFonts w:hint="cs"/>
          <w:b w:val="0"/>
          <w:cs/>
        </w:rPr>
        <w:t>आप शोभित से ज्यादा विनम्र हैं।</w:t>
      </w:r>
    </w:p>
    <w:p w:rsidR="00A10199" w:rsidRPr="00BD30A3" w:rsidRDefault="00A10199" w:rsidP="00A10199">
      <w:pPr>
        <w:pStyle w:val="dot"/>
      </w:pPr>
      <w:r w:rsidRPr="00BD30A3">
        <w:t>My sister is taller than I am, but he is older too.</w:t>
      </w:r>
    </w:p>
    <w:p w:rsidR="00A10199" w:rsidRPr="00BD30A3" w:rsidRDefault="00A10199" w:rsidP="00BD30A3">
      <w:pPr>
        <w:pStyle w:val="exercise"/>
        <w:rPr>
          <w:b w:val="0"/>
        </w:rPr>
      </w:pPr>
      <w:r w:rsidRPr="00BD30A3">
        <w:rPr>
          <w:rFonts w:hint="cs"/>
          <w:b w:val="0"/>
          <w:cs/>
        </w:rPr>
        <w:t>मेरी बहन मुझसे लंबी है</w:t>
      </w:r>
      <w:r w:rsidRPr="00BD30A3">
        <w:rPr>
          <w:rFonts w:hint="cs"/>
          <w:b w:val="0"/>
        </w:rPr>
        <w:t xml:space="preserve">, </w:t>
      </w:r>
      <w:r w:rsidRPr="00BD30A3">
        <w:rPr>
          <w:rFonts w:hint="cs"/>
          <w:b w:val="0"/>
          <w:cs/>
        </w:rPr>
        <w:t>लेकिन वह बड़ी है।</w:t>
      </w:r>
    </w:p>
    <w:p w:rsidR="00A10199" w:rsidRPr="00BD30A3" w:rsidRDefault="00A10199" w:rsidP="00A10199">
      <w:pPr>
        <w:pStyle w:val="dot"/>
      </w:pPr>
      <w:r w:rsidRPr="00BD30A3">
        <w:t>A rose is more beautiful than a lily.</w:t>
      </w:r>
    </w:p>
    <w:p w:rsidR="00A10199" w:rsidRPr="00BD30A3" w:rsidRDefault="00A10199" w:rsidP="00BD30A3">
      <w:pPr>
        <w:pStyle w:val="exercise"/>
        <w:rPr>
          <w:b w:val="0"/>
        </w:rPr>
      </w:pPr>
      <w:r w:rsidRPr="00BD30A3">
        <w:rPr>
          <w:rFonts w:hint="cs"/>
          <w:b w:val="0"/>
          <w:cs/>
        </w:rPr>
        <w:t>एक गुलाब एक लिली से अधिक सुंदर है।</w:t>
      </w:r>
    </w:p>
    <w:p w:rsidR="00A10199" w:rsidRPr="00BD30A3" w:rsidRDefault="00A10199" w:rsidP="00A10199">
      <w:pPr>
        <w:pStyle w:val="dot"/>
      </w:pPr>
      <w:r w:rsidRPr="00BD30A3">
        <w:t>The Earth is larger than the mars.</w:t>
      </w:r>
    </w:p>
    <w:p w:rsidR="00A10199" w:rsidRPr="00BD30A3" w:rsidRDefault="00A10199" w:rsidP="00BD30A3">
      <w:pPr>
        <w:pStyle w:val="exercise"/>
        <w:rPr>
          <w:b w:val="0"/>
        </w:rPr>
      </w:pPr>
      <w:r w:rsidRPr="00BD30A3">
        <w:rPr>
          <w:rFonts w:hint="cs"/>
          <w:b w:val="0"/>
          <w:cs/>
        </w:rPr>
        <w:t>पृथ्वी मंगल से बड़ी है।</w:t>
      </w:r>
    </w:p>
    <w:p w:rsidR="00A10199" w:rsidRDefault="00A10199" w:rsidP="00A10199">
      <w:pPr>
        <w:spacing w:before="0" w:after="0" w:line="240" w:lineRule="auto"/>
        <w:ind w:left="2700"/>
        <w:rPr>
          <w:rFonts w:ascii="Mangal" w:hAnsi="Mangal" w:cs="Mangal"/>
          <w:cs/>
        </w:rPr>
      </w:pPr>
    </w:p>
    <w:p w:rsidR="00D9127D" w:rsidRDefault="00D9127D" w:rsidP="00A10199">
      <w:pPr>
        <w:pStyle w:val="dot"/>
        <w:numPr>
          <w:ilvl w:val="0"/>
          <w:numId w:val="0"/>
        </w:numPr>
        <w:ind w:left="1440"/>
        <w:rPr>
          <w:rFonts w:asciiTheme="majorHAnsi" w:hAnsiTheme="majorHAnsi"/>
          <w:sz w:val="24"/>
          <w:szCs w:val="24"/>
        </w:rPr>
      </w:pPr>
    </w:p>
    <w:p w:rsidR="00D8470B" w:rsidRDefault="00D8470B" w:rsidP="00A10199">
      <w:pPr>
        <w:pStyle w:val="dot"/>
        <w:numPr>
          <w:ilvl w:val="0"/>
          <w:numId w:val="0"/>
        </w:numPr>
        <w:ind w:left="1440"/>
        <w:rPr>
          <w:rFonts w:asciiTheme="majorHAnsi" w:hAnsiTheme="majorHAnsi"/>
          <w:sz w:val="24"/>
          <w:szCs w:val="24"/>
        </w:rPr>
      </w:pPr>
    </w:p>
    <w:p w:rsidR="00D8470B" w:rsidRDefault="00D8470B"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A10199" w:rsidRDefault="00A10199" w:rsidP="00A10199">
      <w:pPr>
        <w:pStyle w:val="dot"/>
        <w:numPr>
          <w:ilvl w:val="0"/>
          <w:numId w:val="0"/>
        </w:numPr>
        <w:ind w:left="1440"/>
        <w:rPr>
          <w:rFonts w:asciiTheme="majorHAnsi" w:hAnsiTheme="majorHAnsi"/>
          <w:sz w:val="24"/>
          <w:szCs w:val="24"/>
        </w:rPr>
      </w:pPr>
      <w:r w:rsidRPr="00A74721">
        <w:rPr>
          <w:rFonts w:asciiTheme="majorHAnsi" w:hAnsiTheme="majorHAnsi"/>
          <w:sz w:val="24"/>
          <w:szCs w:val="24"/>
        </w:rPr>
        <w:lastRenderedPageBreak/>
        <w:t>Exception</w:t>
      </w:r>
    </w:p>
    <w:p w:rsidR="00A10199" w:rsidRDefault="00A10199" w:rsidP="00A10199">
      <w:pPr>
        <w:pStyle w:val="ListParagraph"/>
        <w:tabs>
          <w:tab w:val="left" w:pos="1350"/>
        </w:tabs>
        <w:spacing w:before="0" w:after="0"/>
        <w:ind w:left="1620"/>
        <w:rPr>
          <w:shd w:val="clear" w:color="auto" w:fill="FFFFFF"/>
        </w:rPr>
      </w:pPr>
      <w:r>
        <w:rPr>
          <w:shd w:val="clear" w:color="auto" w:fill="FFFFFF"/>
        </w:rPr>
        <w:t xml:space="preserve">When we compare </w:t>
      </w:r>
      <w:r w:rsidRPr="00D9127D">
        <w:rPr>
          <w:noProof/>
          <w:shd w:val="clear" w:color="auto" w:fill="FFFFFF"/>
        </w:rPr>
        <w:t>two</w:t>
      </w:r>
      <w:r w:rsidR="00D9127D" w:rsidRPr="00D9127D">
        <w:rPr>
          <w:noProof/>
          <w:shd w:val="clear" w:color="auto" w:fill="FFFFFF"/>
        </w:rPr>
        <w:t>-</w:t>
      </w:r>
      <w:r w:rsidRPr="00D9127D">
        <w:rPr>
          <w:noProof/>
          <w:shd w:val="clear" w:color="auto" w:fill="FFFFFF"/>
        </w:rPr>
        <w:t>person</w:t>
      </w:r>
      <w:r>
        <w:rPr>
          <w:shd w:val="clear" w:color="auto" w:fill="FFFFFF"/>
        </w:rPr>
        <w:t xml:space="preserve"> or thing with each </w:t>
      </w:r>
      <w:r w:rsidRPr="00D9127D">
        <w:rPr>
          <w:noProof/>
          <w:shd w:val="clear" w:color="auto" w:fill="FFFFFF"/>
        </w:rPr>
        <w:t>other</w:t>
      </w:r>
      <w:r>
        <w:rPr>
          <w:shd w:val="clear" w:color="auto" w:fill="FFFFFF"/>
        </w:rPr>
        <w:t>.</w:t>
      </w:r>
    </w:p>
    <w:p w:rsidR="00A10199" w:rsidRDefault="00A10199" w:rsidP="00A10199">
      <w:pPr>
        <w:pStyle w:val="ListParagraph"/>
        <w:tabs>
          <w:tab w:val="left" w:pos="1350"/>
        </w:tabs>
        <w:spacing w:before="0" w:after="0"/>
        <w:ind w:left="1620"/>
        <w:rPr>
          <w:shd w:val="clear" w:color="auto" w:fill="FFFFFF"/>
        </w:rPr>
      </w:pPr>
      <w:r>
        <w:rPr>
          <w:shd w:val="clear" w:color="auto" w:fill="FFFFFF"/>
        </w:rPr>
        <w:t>We use all three degrees positive, comparative and superlative degree.</w:t>
      </w:r>
    </w:p>
    <w:p w:rsidR="00A10199" w:rsidRDefault="00A10199" w:rsidP="00A10199">
      <w:pPr>
        <w:pStyle w:val="boolformate"/>
        <w:rPr>
          <w:b/>
          <w:shd w:val="clear" w:color="auto" w:fill="FFFFFF"/>
        </w:rPr>
      </w:pPr>
      <w:r w:rsidRPr="00A52568">
        <w:rPr>
          <w:b/>
          <w:shd w:val="clear" w:color="auto" w:fill="FFFFFF"/>
        </w:rPr>
        <w:t xml:space="preserve">For </w:t>
      </w:r>
      <w:r w:rsidR="00F90080" w:rsidRPr="00A52568">
        <w:rPr>
          <w:b/>
          <w:shd w:val="clear" w:color="auto" w:fill="FFFFFF"/>
        </w:rPr>
        <w:t>example:</w:t>
      </w:r>
    </w:p>
    <w:p w:rsidR="00A10199" w:rsidRDefault="00A10199" w:rsidP="00A10199">
      <w:pPr>
        <w:pStyle w:val="dot"/>
        <w:ind w:left="1800"/>
        <w:rPr>
          <w:shd w:val="clear" w:color="auto" w:fill="FFFFFF"/>
        </w:rPr>
      </w:pPr>
      <w:r>
        <w:rPr>
          <w:shd w:val="clear" w:color="auto" w:fill="FFFFFF"/>
        </w:rPr>
        <w:t>This is the biggest tree in this street. (Superlative) </w:t>
      </w:r>
      <w:r>
        <w:br/>
      </w:r>
      <w:r>
        <w:rPr>
          <w:shd w:val="clear" w:color="auto" w:fill="FFFFFF"/>
        </w:rPr>
        <w:t>This tree is bigger than any other house in this street. (Comparative) </w:t>
      </w:r>
      <w:r>
        <w:br/>
      </w:r>
      <w:r>
        <w:rPr>
          <w:shd w:val="clear" w:color="auto" w:fill="FFFFFF"/>
        </w:rPr>
        <w:t>No other house in this street is as big as this one. (Positive) </w:t>
      </w:r>
    </w:p>
    <w:p w:rsidR="00A10199" w:rsidRDefault="00A10199" w:rsidP="00A10199">
      <w:pPr>
        <w:pStyle w:val="dot"/>
        <w:numPr>
          <w:ilvl w:val="0"/>
          <w:numId w:val="0"/>
        </w:numPr>
        <w:ind w:left="1800"/>
        <w:rPr>
          <w:shd w:val="clear" w:color="auto" w:fill="FFFFFF"/>
        </w:rPr>
      </w:pPr>
    </w:p>
    <w:p w:rsidR="00A10199" w:rsidRPr="00793217" w:rsidRDefault="00A10199" w:rsidP="00A10199">
      <w:pPr>
        <w:pStyle w:val="dot"/>
        <w:ind w:left="1800"/>
        <w:rPr>
          <w:rFonts w:eastAsia="Times New Roman" w:cs="Times New Roman"/>
        </w:rPr>
      </w:pPr>
      <w:r w:rsidRPr="00793217">
        <w:t>This flower</w:t>
      </w:r>
      <w:r>
        <w:t xml:space="preserve"> pot</w:t>
      </w:r>
      <w:r w:rsidRPr="00793217">
        <w:t xml:space="preserve"> is the most beautiful one</w:t>
      </w:r>
      <w:r>
        <w:t xml:space="preserve"> in this garden. (Superlative) </w:t>
      </w:r>
      <w:r w:rsidRPr="00793217">
        <w:br/>
        <w:t xml:space="preserve">This flower </w:t>
      </w:r>
      <w:r>
        <w:t xml:space="preserve">pot </w:t>
      </w:r>
      <w:r w:rsidRPr="00793217">
        <w:t>is more beautiful than any other flower</w:t>
      </w:r>
      <w:r>
        <w:t xml:space="preserve"> in this garden. (Comparative) </w:t>
      </w:r>
      <w:r w:rsidRPr="00793217">
        <w:br/>
        <w:t>No other flower</w:t>
      </w:r>
      <w:r>
        <w:t xml:space="preserve"> pot</w:t>
      </w:r>
      <w:r w:rsidRPr="00793217">
        <w:t xml:space="preserve"> in this garden is as beautiful as this one. (Comparative) </w:t>
      </w:r>
      <w:r w:rsidRPr="00793217">
        <w:br/>
      </w:r>
    </w:p>
    <w:p w:rsidR="00A10199" w:rsidRPr="00793217" w:rsidRDefault="00A10199" w:rsidP="00A10199">
      <w:pPr>
        <w:pStyle w:val="dot"/>
        <w:ind w:left="1800"/>
        <w:rPr>
          <w:rFonts w:eastAsia="Times New Roman" w:cs="Times New Roman"/>
        </w:rPr>
      </w:pPr>
      <w:r w:rsidRPr="00793217">
        <w:t>He is the most intelligent</w:t>
      </w:r>
      <w:r>
        <w:t xml:space="preserve"> student in this institute</w:t>
      </w:r>
      <w:r w:rsidRPr="00793217">
        <w:t>. (Superlative)</w:t>
      </w:r>
      <w:r>
        <w:rPr>
          <w:rFonts w:eastAsia="Times New Roman" w:cs="Times New Roman"/>
        </w:rPr>
        <w:t> </w:t>
      </w:r>
      <w:r w:rsidRPr="00793217">
        <w:rPr>
          <w:rFonts w:eastAsia="Times New Roman" w:cs="Times New Roman"/>
        </w:rPr>
        <w:br/>
        <w:t>He i</w:t>
      </w:r>
      <w:r>
        <w:rPr>
          <w:rFonts w:eastAsia="Times New Roman" w:cs="Times New Roman"/>
        </w:rPr>
        <w:t xml:space="preserve">s more intelligent than </w:t>
      </w:r>
      <w:r w:rsidR="00D9127D">
        <w:rPr>
          <w:rFonts w:eastAsia="Times New Roman" w:cs="Times New Roman"/>
        </w:rPr>
        <w:t xml:space="preserve">the </w:t>
      </w:r>
      <w:r w:rsidRPr="00D9127D">
        <w:rPr>
          <w:rFonts w:eastAsia="Times New Roman" w:cs="Times New Roman"/>
          <w:noProof/>
        </w:rPr>
        <w:t>other student</w:t>
      </w:r>
      <w:r w:rsidR="00D9127D">
        <w:rPr>
          <w:rFonts w:eastAsia="Times New Roman" w:cs="Times New Roman"/>
          <w:noProof/>
        </w:rPr>
        <w:t>s</w:t>
      </w:r>
      <w:r>
        <w:rPr>
          <w:rFonts w:eastAsia="Times New Roman" w:cs="Times New Roman"/>
        </w:rPr>
        <w:t xml:space="preserve"> in the class. (Comparative) </w:t>
      </w:r>
      <w:r w:rsidRPr="00793217">
        <w:rPr>
          <w:rFonts w:eastAsia="Times New Roman" w:cs="Times New Roman"/>
        </w:rPr>
        <w:br/>
        <w:t>No other boy is as intelligent as this boy. (Positive) </w:t>
      </w:r>
      <w:r w:rsidRPr="00793217">
        <w:rPr>
          <w:rFonts w:eastAsia="Times New Roman" w:cs="Times New Roman"/>
        </w:rPr>
        <w:br/>
      </w:r>
      <w:r w:rsidRPr="00793217">
        <w:rPr>
          <w:rFonts w:eastAsia="Times New Roman" w:cs="Times New Roman"/>
        </w:rPr>
        <w:br/>
      </w:r>
    </w:p>
    <w:p w:rsidR="00A10199" w:rsidRPr="00793217" w:rsidRDefault="00A10199" w:rsidP="00A10199">
      <w:pPr>
        <w:pStyle w:val="dot"/>
        <w:ind w:left="1800"/>
        <w:rPr>
          <w:rFonts w:eastAsia="Times New Roman" w:cs="Times New Roman"/>
        </w:rPr>
      </w:pPr>
      <w:r>
        <w:rPr>
          <w:rFonts w:eastAsia="Times New Roman" w:cs="Times New Roman"/>
        </w:rPr>
        <w:t>He is the tallest boy in this gym. (Superlative) </w:t>
      </w:r>
      <w:r w:rsidRPr="00793217">
        <w:rPr>
          <w:rFonts w:eastAsia="Times New Roman" w:cs="Times New Roman"/>
        </w:rPr>
        <w:br/>
        <w:t xml:space="preserve">He is taller than </w:t>
      </w:r>
      <w:r w:rsidRPr="00D9127D">
        <w:rPr>
          <w:rFonts w:eastAsia="Times New Roman" w:cs="Times New Roman"/>
          <w:noProof/>
        </w:rPr>
        <w:t>other boy</w:t>
      </w:r>
      <w:r w:rsidR="00D9127D" w:rsidRPr="00D9127D">
        <w:rPr>
          <w:rFonts w:eastAsia="Times New Roman" w:cs="Times New Roman"/>
          <w:noProof/>
        </w:rPr>
        <w:t>s</w:t>
      </w:r>
      <w:r>
        <w:rPr>
          <w:rFonts w:eastAsia="Times New Roman" w:cs="Times New Roman"/>
        </w:rPr>
        <w:t xml:space="preserve"> in this gym. (Comparative) </w:t>
      </w:r>
      <w:r w:rsidRPr="00793217">
        <w:rPr>
          <w:rFonts w:eastAsia="Times New Roman" w:cs="Times New Roman"/>
        </w:rPr>
        <w:br/>
        <w:t xml:space="preserve">No other </w:t>
      </w:r>
      <w:r>
        <w:rPr>
          <w:rFonts w:eastAsia="Times New Roman" w:cs="Times New Roman"/>
        </w:rPr>
        <w:t>boy</w:t>
      </w:r>
      <w:r w:rsidRPr="00793217">
        <w:rPr>
          <w:rFonts w:eastAsia="Times New Roman" w:cs="Times New Roman"/>
        </w:rPr>
        <w:t xml:space="preserve"> is as tall as this </w:t>
      </w:r>
      <w:r>
        <w:rPr>
          <w:rFonts w:eastAsia="Times New Roman" w:cs="Times New Roman"/>
        </w:rPr>
        <w:t>boy</w:t>
      </w:r>
      <w:r w:rsidRPr="00793217">
        <w:rPr>
          <w:rFonts w:eastAsia="Times New Roman" w:cs="Times New Roman"/>
        </w:rPr>
        <w:t>. (Positive) </w:t>
      </w:r>
      <w:r w:rsidRPr="00793217">
        <w:rPr>
          <w:rFonts w:eastAsia="Times New Roman" w:cs="Times New Roman"/>
        </w:rPr>
        <w:br/>
      </w:r>
    </w:p>
    <w:p w:rsidR="00A10199"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Superlative degree. </w:t>
      </w:r>
    </w:p>
    <w:p w:rsidR="00A10199" w:rsidRDefault="00D9127D" w:rsidP="00A10199">
      <w:pPr>
        <w:pStyle w:val="boolformate"/>
        <w:rPr>
          <w:shd w:val="clear" w:color="auto" w:fill="FFFFFF"/>
        </w:rPr>
      </w:pPr>
      <w:r>
        <w:rPr>
          <w:noProof/>
          <w:shd w:val="clear" w:color="auto" w:fill="FFFFFF"/>
        </w:rPr>
        <w:t>The s</w:t>
      </w:r>
      <w:r w:rsidR="00A10199" w:rsidRPr="00D9127D">
        <w:rPr>
          <w:noProof/>
          <w:shd w:val="clear" w:color="auto" w:fill="FFFFFF"/>
        </w:rPr>
        <w:t>uperlative</w:t>
      </w:r>
      <w:r w:rsidR="00A10199">
        <w:rPr>
          <w:shd w:val="clear" w:color="auto" w:fill="FFFFFF"/>
        </w:rPr>
        <w:t xml:space="preserve"> degree is used when we compare one thing with the group.</w:t>
      </w:r>
    </w:p>
    <w:p w:rsidR="00A10199" w:rsidRPr="00727E31" w:rsidRDefault="00A10199" w:rsidP="00A10199">
      <w:pPr>
        <w:pStyle w:val="boolformate"/>
        <w:rPr>
          <w:b/>
          <w:shd w:val="clear" w:color="auto" w:fill="FFFFFF"/>
        </w:rPr>
      </w:pPr>
      <w:r w:rsidRPr="00A52568">
        <w:rPr>
          <w:b/>
          <w:shd w:val="clear" w:color="auto" w:fill="FFFFFF"/>
        </w:rPr>
        <w:t xml:space="preserve">For </w:t>
      </w:r>
      <w:r w:rsidR="00F90080" w:rsidRPr="00A52568">
        <w:rPr>
          <w:b/>
          <w:shd w:val="clear" w:color="auto" w:fill="FFFFFF"/>
        </w:rPr>
        <w:t>example:</w:t>
      </w:r>
    </w:p>
    <w:p w:rsidR="00A10199" w:rsidRDefault="00A10199" w:rsidP="00A10199">
      <w:pPr>
        <w:pStyle w:val="dot"/>
      </w:pPr>
      <w:r w:rsidRPr="00D9127D">
        <w:rPr>
          <w:noProof/>
        </w:rPr>
        <w:t>Russia</w:t>
      </w:r>
      <w:r w:rsidRPr="00917E27">
        <w:t xml:space="preserve"> is the largest country </w:t>
      </w:r>
      <w:r w:rsidRPr="00D9127D">
        <w:rPr>
          <w:noProof/>
        </w:rPr>
        <w:t xml:space="preserve">in </w:t>
      </w:r>
      <w:r w:rsidRPr="00917E27">
        <w:t>the world.</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रसिया दुनिया का सबसे बड़ा देश है।</w:t>
      </w:r>
    </w:p>
    <w:p w:rsidR="00A10199" w:rsidRDefault="00A10199" w:rsidP="00A10199">
      <w:pPr>
        <w:pStyle w:val="dot"/>
      </w:pPr>
      <w:r w:rsidRPr="00917E27">
        <w:t>She is the smartest girl in our college.</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वह हमारे कॉलेज की सबसे स्मार्ट लड़की है।</w:t>
      </w:r>
    </w:p>
    <w:p w:rsidR="00A10199" w:rsidRDefault="00A10199" w:rsidP="00A10199">
      <w:pPr>
        <w:pStyle w:val="dot"/>
      </w:pPr>
      <w:r w:rsidRPr="00917E27">
        <w:t>This is the most interesting </w:t>
      </w:r>
      <w:r w:rsidRPr="00D9127D">
        <w:rPr>
          <w:noProof/>
        </w:rPr>
        <w:t>nov</w:t>
      </w:r>
      <w:r w:rsidR="00D9127D">
        <w:rPr>
          <w:noProof/>
        </w:rPr>
        <w:t>e</w:t>
      </w:r>
      <w:r w:rsidRPr="00D9127D">
        <w:rPr>
          <w:noProof/>
        </w:rPr>
        <w:t>l</w:t>
      </w:r>
      <w:r w:rsidRPr="00917E27">
        <w:t xml:space="preserve"> I have ever read.</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यह अब तक का सबसे दिलचस्प नॉवेल है जिसे मैंने पढ़ा है।</w:t>
      </w:r>
    </w:p>
    <w:p w:rsidR="00A10199" w:rsidRDefault="00A10199" w:rsidP="00A10199">
      <w:pPr>
        <w:pStyle w:val="dot"/>
      </w:pPr>
      <w:r w:rsidRPr="00917E27">
        <w:t>I am the shortest student in my class.</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मैं अपनी कक्षा में सबसे छोटा छात्र हूं।</w:t>
      </w:r>
    </w:p>
    <w:p w:rsidR="00A10199" w:rsidRDefault="00A10199" w:rsidP="00A10199">
      <w:pPr>
        <w:pStyle w:val="dot"/>
      </w:pPr>
      <w:r w:rsidRPr="00917E27">
        <w:t>Palak is the least worried about the Exams.</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एक्ज़ाम को लेकर पलक सबसे कम चिंतित हैं।</w:t>
      </w:r>
    </w:p>
    <w:p w:rsidR="00A10199" w:rsidRDefault="00A10199" w:rsidP="00A10199">
      <w:pPr>
        <w:pStyle w:val="dot"/>
      </w:pPr>
      <w:r w:rsidRPr="00917E27">
        <w:t>That was the best show ever.</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यह अब तक का सबसे अच्छा शो था।</w:t>
      </w:r>
    </w:p>
    <w:p w:rsidR="00A10199" w:rsidRDefault="00A10199" w:rsidP="00A10199">
      <w:pPr>
        <w:pStyle w:val="dot"/>
      </w:pPr>
      <w:r w:rsidRPr="00917E27">
        <w:t>Abhinav is the most handsome boy in the whole college.</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अभिनव पूरे कॉलेज में सबसे सुंदर लड़का है।</w:t>
      </w:r>
    </w:p>
    <w:p w:rsidR="00A10199" w:rsidRDefault="00A10199" w:rsidP="00A10199">
      <w:pPr>
        <w:pStyle w:val="dot"/>
      </w:pPr>
      <w:r w:rsidRPr="00917E27">
        <w:t xml:space="preserve">Burj </w:t>
      </w:r>
      <w:r w:rsidR="00D9127D">
        <w:rPr>
          <w:noProof/>
        </w:rPr>
        <w:t>Kha</w:t>
      </w:r>
      <w:r w:rsidRPr="00D9127D">
        <w:rPr>
          <w:noProof/>
        </w:rPr>
        <w:t>lifa</w:t>
      </w:r>
      <w:r w:rsidRPr="00917E27">
        <w:t xml:space="preserve"> is the tallest building in the world.</w:t>
      </w:r>
    </w:p>
    <w:p w:rsidR="00A10199" w:rsidRDefault="00A10199" w:rsidP="00732A2E">
      <w:pPr>
        <w:spacing w:before="0" w:after="0" w:line="240" w:lineRule="auto"/>
        <w:ind w:left="2610"/>
        <w:rPr>
          <w:rFonts w:ascii="Nirmala UI" w:hAnsi="Nirmala UI" w:cs="Nirmala UI"/>
          <w:sz w:val="20"/>
          <w:szCs w:val="20"/>
          <w:cs/>
        </w:rPr>
      </w:pPr>
      <w:r w:rsidRPr="00917E27">
        <w:rPr>
          <w:rFonts w:ascii="Nirmala UI" w:hAnsi="Nirmala UI" w:cs="Nirmala UI"/>
          <w:sz w:val="20"/>
          <w:szCs w:val="20"/>
          <w:cs/>
        </w:rPr>
        <w:t>बुर्ज खलीफा दुनिया की सबसे ऊंची इमारत है।</w:t>
      </w:r>
    </w:p>
    <w:p w:rsidR="00BD30A3" w:rsidRDefault="00BD30A3" w:rsidP="00732A2E">
      <w:pPr>
        <w:spacing w:before="0" w:after="0" w:line="240" w:lineRule="auto"/>
        <w:ind w:left="2610"/>
        <w:rPr>
          <w:rFonts w:ascii="Nirmala UI" w:hAnsi="Nirmala UI" w:cs="Nirmala UI"/>
          <w:sz w:val="20"/>
          <w:szCs w:val="20"/>
          <w:cs/>
        </w:rPr>
      </w:pPr>
    </w:p>
    <w:p w:rsidR="00BD30A3" w:rsidRDefault="00BD30A3" w:rsidP="00732A2E">
      <w:pPr>
        <w:spacing w:before="0" w:after="0" w:line="240" w:lineRule="auto"/>
        <w:ind w:left="2610"/>
        <w:rPr>
          <w:rFonts w:ascii="Nirmala UI" w:hAnsi="Nirmala UI" w:cs="Nirmala UI"/>
          <w:sz w:val="20"/>
          <w:szCs w:val="20"/>
        </w:rPr>
      </w:pPr>
    </w:p>
    <w:p w:rsidR="00D8470B" w:rsidRDefault="00D8470B" w:rsidP="00732A2E">
      <w:pPr>
        <w:spacing w:before="0" w:after="0" w:line="240" w:lineRule="auto"/>
        <w:ind w:left="2610"/>
        <w:rPr>
          <w:rFonts w:ascii="Nirmala UI" w:hAnsi="Nirmala UI" w:cs="Nirmala UI"/>
          <w:sz w:val="20"/>
          <w:szCs w:val="20"/>
        </w:rPr>
      </w:pPr>
    </w:p>
    <w:p w:rsidR="00D8470B" w:rsidRDefault="00D8470B" w:rsidP="00732A2E">
      <w:pPr>
        <w:spacing w:before="0" w:after="0" w:line="240" w:lineRule="auto"/>
        <w:ind w:left="2610"/>
        <w:rPr>
          <w:rFonts w:ascii="Nirmala UI" w:hAnsi="Nirmala UI" w:cs="Nirmala UI"/>
          <w:sz w:val="20"/>
          <w:szCs w:val="20"/>
          <w:cs/>
        </w:rPr>
      </w:pPr>
    </w:p>
    <w:p w:rsidR="00BD30A3" w:rsidRPr="00917E27" w:rsidRDefault="00BD30A3" w:rsidP="00732A2E">
      <w:pPr>
        <w:spacing w:before="0" w:after="0" w:line="240" w:lineRule="auto"/>
        <w:ind w:left="2610"/>
        <w:rPr>
          <w:rFonts w:ascii="Nirmala UI" w:hAnsi="Nirmala UI" w:cs="Nirmala UI"/>
          <w:sz w:val="20"/>
          <w:szCs w:val="20"/>
        </w:rPr>
      </w:pPr>
    </w:p>
    <w:p w:rsidR="00A10199" w:rsidRPr="007845C0" w:rsidRDefault="00A10199" w:rsidP="00682B25">
      <w:pPr>
        <w:pStyle w:val="ListParagraph"/>
        <w:numPr>
          <w:ilvl w:val="0"/>
          <w:numId w:val="18"/>
        </w:numPr>
        <w:ind w:left="1276"/>
        <w:rPr>
          <w:rFonts w:asciiTheme="majorHAnsi" w:hAnsiTheme="majorHAnsi" w:cstheme="minorHAnsi"/>
          <w:b/>
          <w:color w:val="000000" w:themeColor="text1"/>
          <w:sz w:val="28"/>
          <w:szCs w:val="28"/>
        </w:rPr>
      </w:pPr>
      <w:r w:rsidRPr="007845C0">
        <w:rPr>
          <w:rFonts w:asciiTheme="majorHAnsi" w:hAnsiTheme="majorHAnsi" w:cstheme="minorHAnsi"/>
          <w:b/>
          <w:color w:val="000000" w:themeColor="text1"/>
          <w:sz w:val="28"/>
          <w:szCs w:val="28"/>
        </w:rPr>
        <w:lastRenderedPageBreak/>
        <w:t xml:space="preserve">List of 200 </w:t>
      </w:r>
      <w:r w:rsidRPr="00D9127D">
        <w:rPr>
          <w:rFonts w:asciiTheme="majorHAnsi" w:hAnsiTheme="majorHAnsi" w:cstheme="minorHAnsi"/>
          <w:b/>
          <w:noProof/>
          <w:color w:val="000000" w:themeColor="text1"/>
          <w:sz w:val="28"/>
          <w:szCs w:val="28"/>
        </w:rPr>
        <w:t>Positive,</w:t>
      </w:r>
      <w:r>
        <w:rPr>
          <w:rFonts w:asciiTheme="majorHAnsi" w:hAnsiTheme="majorHAnsi" w:cstheme="minorHAnsi"/>
          <w:b/>
          <w:color w:val="000000" w:themeColor="text1"/>
          <w:sz w:val="28"/>
          <w:szCs w:val="28"/>
        </w:rPr>
        <w:t xml:space="preserve"> </w:t>
      </w:r>
      <w:r w:rsidRPr="007845C0">
        <w:rPr>
          <w:rFonts w:asciiTheme="majorHAnsi" w:hAnsiTheme="majorHAnsi" w:cstheme="minorHAnsi"/>
          <w:b/>
          <w:color w:val="000000" w:themeColor="text1"/>
          <w:sz w:val="28"/>
          <w:szCs w:val="28"/>
        </w:rPr>
        <w:t>comparative and superlative degree</w:t>
      </w:r>
    </w:p>
    <w:p w:rsidR="00A10199" w:rsidRPr="00711ABB" w:rsidRDefault="00A10199" w:rsidP="00A10199">
      <w:pPr>
        <w:ind w:left="720"/>
        <w:rPr>
          <w:rFonts w:asciiTheme="majorHAnsi" w:hAnsiTheme="majorHAnsi" w:cstheme="minorHAnsi"/>
          <w:b/>
          <w:color w:val="000000" w:themeColor="text1"/>
          <w:sz w:val="28"/>
          <w:szCs w:val="28"/>
          <w:u w:val="single"/>
        </w:rPr>
      </w:pPr>
    </w:p>
    <w:tbl>
      <w:tblPr>
        <w:tblW w:w="75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523"/>
        <w:gridCol w:w="2425"/>
        <w:gridCol w:w="2309"/>
      </w:tblGrid>
      <w:tr w:rsidR="00A10199" w:rsidRPr="00711ABB" w:rsidTr="00BD30A3">
        <w:trPr>
          <w:trHeight w:val="88"/>
        </w:trPr>
        <w:tc>
          <w:tcPr>
            <w:tcW w:w="1336" w:type="dxa"/>
            <w:shd w:val="clear" w:color="auto" w:fill="FDE9D9" w:themeFill="accent6" w:themeFillTint="33"/>
            <w:noWrap/>
            <w:vAlign w:val="bottom"/>
            <w:hideMark/>
          </w:tcPr>
          <w:p w:rsidR="00A10199" w:rsidRPr="00C13397" w:rsidRDefault="00A10199" w:rsidP="00A10199">
            <w:pPr>
              <w:spacing w:after="0" w:line="36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Adjective</w:t>
            </w:r>
          </w:p>
        </w:tc>
        <w:tc>
          <w:tcPr>
            <w:tcW w:w="1523" w:type="dxa"/>
            <w:shd w:val="clear" w:color="auto" w:fill="FDE9D9" w:themeFill="accent6" w:themeFillTint="33"/>
            <w:noWrap/>
            <w:vAlign w:val="bottom"/>
            <w:hideMark/>
          </w:tcPr>
          <w:p w:rsidR="00A10199" w:rsidRPr="00BD30A3" w:rsidRDefault="00A10199" w:rsidP="00BD30A3">
            <w:pPr>
              <w:spacing w:after="0" w:line="360" w:lineRule="auto"/>
              <w:rPr>
                <w:rFonts w:asciiTheme="majorHAnsi" w:eastAsia="Times New Roman" w:hAnsiTheme="majorHAnsi" w:cs="Nirmala UI"/>
                <w:b/>
                <w:bCs/>
                <w:color w:val="000000" w:themeColor="text1"/>
                <w:sz w:val="24"/>
                <w:szCs w:val="24"/>
                <w:lang w:eastAsia="en-IN"/>
              </w:rPr>
            </w:pPr>
            <w:r w:rsidRPr="00BD30A3">
              <w:rPr>
                <w:rFonts w:asciiTheme="majorHAnsi" w:eastAsia="Times New Roman" w:hAnsiTheme="majorHAnsi" w:cs="Nirmala UI"/>
                <w:b/>
                <w:bCs/>
                <w:color w:val="000000" w:themeColor="text1"/>
                <w:sz w:val="24"/>
                <w:szCs w:val="24"/>
                <w:lang w:eastAsia="en-IN"/>
              </w:rPr>
              <w:t>Meaning</w:t>
            </w:r>
          </w:p>
        </w:tc>
        <w:tc>
          <w:tcPr>
            <w:tcW w:w="2425" w:type="dxa"/>
            <w:shd w:val="clear" w:color="auto" w:fill="FDE9D9" w:themeFill="accent6" w:themeFillTint="33"/>
            <w:noWrap/>
            <w:vAlign w:val="bottom"/>
            <w:hideMark/>
          </w:tcPr>
          <w:p w:rsidR="00A10199" w:rsidRPr="00C13397" w:rsidRDefault="00A10199" w:rsidP="00A10199">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Comparative degree</w:t>
            </w:r>
          </w:p>
        </w:tc>
        <w:tc>
          <w:tcPr>
            <w:tcW w:w="2309" w:type="dxa"/>
            <w:shd w:val="clear" w:color="auto" w:fill="FDE9D9" w:themeFill="accent6" w:themeFillTint="33"/>
            <w:noWrap/>
            <w:vAlign w:val="bottom"/>
            <w:hideMark/>
          </w:tcPr>
          <w:p w:rsidR="00A10199" w:rsidRPr="00C13397" w:rsidRDefault="00A10199" w:rsidP="00A10199">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Superlative Degree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गुस्सा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Ancient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प्राचीन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Ancient</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Ancient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Attractive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मोह लेने वाला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Attractive</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Attractive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बड़ा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कड़वा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रक्तरंजित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साहसिक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बहादुर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संक्षिप्त 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उज्ज्वल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व्यापक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व्यस्त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Chewy</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गलफुल्ला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उत्तम दर्जे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स्पष्ट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चतुर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 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धुंधला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अनाड़ी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ठंडा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मलाईदार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डरावने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निर्दयी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t>
            </w:r>
            <w:r w:rsidRPr="00D9127D">
              <w:rPr>
                <w:rFonts w:eastAsia="Times New Roman" w:cstheme="minorHAnsi"/>
                <w:noProof/>
                <w:color w:val="000000" w:themeColor="text1"/>
                <w:lang w:eastAsia="en-IN"/>
              </w:rPr>
              <w:t>Crue</w:t>
            </w:r>
            <w:r w:rsidR="00D9127D">
              <w:rPr>
                <w:rFonts w:eastAsia="Times New Roman" w:cstheme="minorHAnsi"/>
                <w:noProof/>
                <w:color w:val="000000" w:themeColor="text1"/>
                <w:lang w:eastAsia="en-IN"/>
              </w:rPr>
              <w:t>l</w:t>
            </w:r>
            <w:r w:rsidRPr="00D9127D">
              <w:rPr>
                <w:rFonts w:eastAsia="Times New Roman" w:cstheme="minorHAnsi"/>
                <w:noProof/>
                <w:color w:val="000000" w:themeColor="text1"/>
                <w:lang w:eastAsia="en-IN"/>
              </w:rPr>
              <w: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कुरकुरे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घुंघराले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सुडौल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प्यारा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Damp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अंधेरा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घातक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गहरा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सघन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Difficult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Difficult</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Difficult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सूखा</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गूंगा</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मटमैला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जल्दी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आसान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Expensive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महंगा</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Expensive</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Expensive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बेहोश</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निष्पक्ष</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कल्पना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उपवास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भयंकर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ठीक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दृढ़</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फिट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परतदार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ताज़ा</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अनुकूल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मजेदार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सज्जन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उदास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Good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लालची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Guilty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दोषी</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बालदार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सुविधाजनक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खुश</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स्वस्थ</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उच्च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विनीत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भूखे पेट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Interesting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दिलचस्प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Interesting</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Interesting</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खुजली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रसीला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मेहरबान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विशाल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 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आलसी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रोशनी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उपयुक्त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थोड़ा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जीवंत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मतलब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Modern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आधुनिक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Modern</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Modern</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संकीर्ण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नटखट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पास 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Needy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तेल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मैदान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सभ्य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Popular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लोकप्रिय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Popular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Popular</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शुद्ध</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शीघ्र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दुर्लभ</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कच्चा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परिपक्व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जोखिम 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विशाल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असभ्य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अशिष्ट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ज़ंग खाया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उदास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सुरक्षित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समझदार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डरावना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उथला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तेज़</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चमकदार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शर्मीला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मूर्खतापूर्ण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ईमानदार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निद्रालु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Slim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घिनौना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छोटा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होशियार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बदबूदार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धुएँ के रंग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मुलायम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शीघ्र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पीड़ादायक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माफ़ कीजिये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खट्टा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मसालेदार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बलवान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पसीने से तर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मिठाई</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स्वादिष्ट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प्यासा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छोटे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Tired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थका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Tired</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Tired</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कुरूप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कमज़ोर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भीगा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तूफानी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Wise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बुद्धिमान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सांसारिक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योग्य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युवा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Youngest</w:t>
            </w:r>
          </w:p>
        </w:tc>
      </w:tr>
    </w:tbl>
    <w:p w:rsidR="00A10199" w:rsidRPr="00711ABB" w:rsidRDefault="00A10199" w:rsidP="00A10199">
      <w:pPr>
        <w:ind w:left="720"/>
        <w:rPr>
          <w:color w:val="000000" w:themeColor="text1"/>
        </w:rPr>
      </w:pPr>
    </w:p>
    <w:p w:rsidR="00A10199" w:rsidRPr="00711ABB" w:rsidRDefault="00A10199" w:rsidP="00A10199">
      <w:pPr>
        <w:spacing w:before="0" w:after="200"/>
        <w:rPr>
          <w:color w:val="000000" w:themeColor="text1"/>
        </w:rPr>
      </w:pPr>
      <w:r w:rsidRPr="00711ABB">
        <w:rPr>
          <w:color w:val="000000" w:themeColor="text1"/>
        </w:rPr>
        <w:br w:type="page"/>
      </w:r>
    </w:p>
    <w:p w:rsidR="00A10199" w:rsidRPr="00711ABB" w:rsidRDefault="00A10199" w:rsidP="00853BBE">
      <w:pPr>
        <w:pStyle w:val="Heading3"/>
      </w:pPr>
      <w:bookmarkStart w:id="36" w:name="_Toc18392257"/>
      <w:r w:rsidRPr="00711ABB">
        <w:lastRenderedPageBreak/>
        <w:t>Adverb</w:t>
      </w:r>
      <w:bookmarkEnd w:id="36"/>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Adverbs are describing words </w:t>
      </w:r>
      <w:r w:rsidRPr="00D9127D">
        <w:rPr>
          <w:rFonts w:cstheme="minorHAnsi"/>
          <w:noProof/>
          <w:color w:val="000000" w:themeColor="text1"/>
        </w:rPr>
        <w:t>which</w:t>
      </w:r>
      <w:r w:rsidR="00D9127D">
        <w:rPr>
          <w:rFonts w:cstheme="minorHAnsi"/>
          <w:noProof/>
          <w:color w:val="000000" w:themeColor="text1"/>
        </w:rPr>
        <w:t xml:space="preserve"> </w:t>
      </w:r>
      <w:r w:rsidRPr="00D9127D">
        <w:rPr>
          <w:rFonts w:cstheme="minorHAnsi"/>
          <w:noProof/>
          <w:color w:val="000000" w:themeColor="text1"/>
        </w:rPr>
        <w:t>are</w:t>
      </w:r>
      <w:r w:rsidRPr="00711ABB">
        <w:rPr>
          <w:rFonts w:cstheme="minorHAnsi"/>
          <w:color w:val="000000" w:themeColor="text1"/>
        </w:rPr>
        <w:t xml:space="preserve"> used to describe or to add more information about Verbs</w:t>
      </w:r>
      <w:r w:rsidRPr="00D9127D">
        <w:rPr>
          <w:rFonts w:cstheme="minorHAnsi"/>
          <w:noProof/>
          <w:color w:val="000000" w:themeColor="text1"/>
        </w:rPr>
        <w:t>,</w:t>
      </w:r>
      <w:r w:rsidR="00D9127D">
        <w:rPr>
          <w:rFonts w:cstheme="minorHAnsi"/>
          <w:noProof/>
          <w:color w:val="000000" w:themeColor="text1"/>
        </w:rPr>
        <w:t xml:space="preserve"> </w:t>
      </w:r>
      <w:r w:rsidRPr="00D9127D">
        <w:rPr>
          <w:rFonts w:cstheme="minorHAnsi"/>
          <w:noProof/>
          <w:color w:val="000000" w:themeColor="text1"/>
        </w:rPr>
        <w:t>Adjectives</w:t>
      </w:r>
      <w:r w:rsidRPr="00711ABB">
        <w:rPr>
          <w:rFonts w:cstheme="minorHAnsi"/>
          <w:color w:val="000000" w:themeColor="text1"/>
        </w:rPr>
        <w:t xml:space="preserve"> and other Adverbs. Adverbs usually end with ‘ly’ e.g. quickly, slowly, carefully, loudly, extremely, finally.</w:t>
      </w:r>
    </w:p>
    <w:p w:rsidR="00A10199" w:rsidRPr="00711ABB" w:rsidRDefault="00A10199" w:rsidP="00A10199">
      <w:pPr>
        <w:spacing w:line="240" w:lineRule="auto"/>
        <w:ind w:left="1134"/>
        <w:rPr>
          <w:rFonts w:asciiTheme="majorHAnsi" w:hAnsiTheme="majorHAnsi"/>
          <w:color w:val="000000" w:themeColor="text1"/>
        </w:rPr>
      </w:pPr>
      <w:r w:rsidRPr="00711ABB">
        <w:rPr>
          <w:rFonts w:cstheme="minorHAnsi"/>
          <w:color w:val="000000" w:themeColor="text1"/>
        </w:rPr>
        <w:t>Adverbs are important to indicate the time, manner, place, degree and frequency of something</w:t>
      </w:r>
      <w:r w:rsidRPr="00711ABB">
        <w:rPr>
          <w:rFonts w:asciiTheme="majorHAnsi" w:hAnsiTheme="majorHAnsi"/>
          <w:color w:val="000000" w:themeColor="text1"/>
        </w:rPr>
        <w:t>.</w:t>
      </w:r>
    </w:p>
    <w:p w:rsidR="00A10199" w:rsidRPr="00711ABB" w:rsidRDefault="00A10199" w:rsidP="00A10199">
      <w:pPr>
        <w:spacing w:line="240" w:lineRule="auto"/>
        <w:ind w:left="1134"/>
        <w:rPr>
          <w:rFonts w:asciiTheme="majorHAnsi" w:hAnsiTheme="majorHAnsi"/>
          <w:color w:val="000000" w:themeColor="text1"/>
        </w:rPr>
      </w:pPr>
    </w:p>
    <w:p w:rsidR="00A10199" w:rsidRPr="00711ABB" w:rsidRDefault="00A10199" w:rsidP="00A10199">
      <w:pPr>
        <w:spacing w:line="240" w:lineRule="auto"/>
        <w:ind w:left="1440"/>
        <w:rPr>
          <w:rFonts w:asciiTheme="majorHAnsi" w:hAnsiTheme="majorHAnsi"/>
          <w:color w:val="000000" w:themeColor="text1"/>
        </w:rPr>
      </w:pPr>
      <w:r w:rsidRPr="00711ABB">
        <w:rPr>
          <w:rFonts w:asciiTheme="majorHAnsi" w:hAnsiTheme="majorHAnsi"/>
          <w:b/>
          <w:color w:val="000000" w:themeColor="text1"/>
          <w:u w:val="single"/>
        </w:rPr>
        <w:t xml:space="preserve"> Sentence using Adverbs</w:t>
      </w:r>
      <w:r w:rsidRPr="00711ABB">
        <w:rPr>
          <w:rFonts w:asciiTheme="majorHAnsi" w:hAnsiTheme="majorHAnsi"/>
          <w:color w:val="000000" w:themeColor="text1"/>
        </w:rPr>
        <w:t xml:space="preserve">: </w:t>
      </w:r>
    </w:p>
    <w:p w:rsidR="007D0D37" w:rsidRDefault="007D0D37" w:rsidP="00A10199">
      <w:pPr>
        <w:pStyle w:val="dot"/>
        <w:sectPr w:rsidR="007D0D37" w:rsidSect="00716E86">
          <w:type w:val="continuous"/>
          <w:pgSz w:w="12240" w:h="15840"/>
          <w:pgMar w:top="1440" w:right="1440" w:bottom="1440" w:left="1440" w:header="720" w:footer="720" w:gutter="0"/>
          <w:cols w:space="720"/>
          <w:docGrid w:linePitch="360"/>
        </w:sectPr>
      </w:pPr>
    </w:p>
    <w:p w:rsidR="00A10199" w:rsidRDefault="00A10199" w:rsidP="00EF34F1">
      <w:pPr>
        <w:pStyle w:val="dot"/>
        <w:ind w:left="2229"/>
      </w:pPr>
      <w:r w:rsidRPr="00711ABB">
        <w:lastRenderedPageBreak/>
        <w:t>He eats slowly.</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वह धीरे-धीरे खाता है।</w:t>
      </w:r>
    </w:p>
    <w:p w:rsidR="00A10199" w:rsidRDefault="00A10199" w:rsidP="00EF34F1">
      <w:pPr>
        <w:pStyle w:val="dot"/>
        <w:ind w:left="2229"/>
      </w:pPr>
      <w:r w:rsidRPr="00711ABB">
        <w:t>The baby crawled very slowly</w:t>
      </w:r>
      <w:r>
        <w:t>.</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बच्चा बहुत धीरे-धीरे रेंगता है।</w:t>
      </w:r>
    </w:p>
    <w:p w:rsidR="00A10199" w:rsidRDefault="00A10199" w:rsidP="00EF34F1">
      <w:pPr>
        <w:pStyle w:val="dot"/>
        <w:ind w:left="2229"/>
      </w:pPr>
      <w:r w:rsidRPr="00711ABB">
        <w:t>He runs quickly.</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 xml:space="preserve">वह </w:t>
      </w:r>
      <w:r w:rsidR="000D276E" w:rsidRPr="000D276E">
        <w:rPr>
          <w:rFonts w:ascii="Nirmala UI" w:hAnsi="Nirmala UI" w:cs="Nirmala UI"/>
          <w:sz w:val="20"/>
          <w:szCs w:val="20"/>
        </w:rPr>
        <w:t xml:space="preserve">तीव्रता </w:t>
      </w:r>
      <w:r w:rsidRPr="00167AE6">
        <w:rPr>
          <w:rFonts w:ascii="Nirmala UI" w:hAnsi="Nirmala UI" w:cs="Nirmala UI"/>
          <w:sz w:val="20"/>
          <w:szCs w:val="20"/>
          <w:cs/>
        </w:rPr>
        <w:t>से दौड़ता है।</w:t>
      </w:r>
    </w:p>
    <w:p w:rsidR="00A10199" w:rsidRDefault="00A10199" w:rsidP="00EF34F1">
      <w:pPr>
        <w:pStyle w:val="dot"/>
        <w:ind w:left="2229"/>
      </w:pPr>
      <w:r w:rsidRPr="00711ABB">
        <w:t>She walks slowly.</w:t>
      </w:r>
    </w:p>
    <w:p w:rsidR="00A10199" w:rsidRDefault="00A10199" w:rsidP="00EF34F1">
      <w:pPr>
        <w:spacing w:before="0" w:after="0" w:line="240" w:lineRule="auto"/>
        <w:ind w:left="2250"/>
        <w:rPr>
          <w:rFonts w:ascii="Nirmala UI" w:hAnsi="Nirmala UI" w:cs="Nirmala UI"/>
          <w:sz w:val="20"/>
          <w:szCs w:val="20"/>
          <w:cs/>
        </w:rPr>
      </w:pPr>
      <w:r w:rsidRPr="00167AE6">
        <w:rPr>
          <w:rFonts w:ascii="Nirmala UI" w:hAnsi="Nirmala UI" w:cs="Nirmala UI"/>
          <w:sz w:val="20"/>
          <w:szCs w:val="20"/>
          <w:cs/>
        </w:rPr>
        <w:t>वह धीरे-धीरे चलता है।</w:t>
      </w:r>
    </w:p>
    <w:p w:rsidR="00EF34F1" w:rsidRDefault="00EF34F1" w:rsidP="00EF34F1">
      <w:pPr>
        <w:pStyle w:val="dot"/>
        <w:numPr>
          <w:ilvl w:val="0"/>
          <w:numId w:val="0"/>
        </w:numPr>
        <w:tabs>
          <w:tab w:val="left" w:pos="0"/>
        </w:tabs>
      </w:pPr>
    </w:p>
    <w:p w:rsidR="00A10199" w:rsidRDefault="00A10199" w:rsidP="00EF34F1">
      <w:pPr>
        <w:pStyle w:val="dot"/>
        <w:tabs>
          <w:tab w:val="left" w:pos="0"/>
        </w:tabs>
        <w:ind w:left="630" w:hanging="270"/>
      </w:pPr>
      <w:r w:rsidRPr="00711ABB">
        <w:t>She sings loudly </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वह जोर से गाती है।</w:t>
      </w:r>
    </w:p>
    <w:p w:rsidR="00A10199" w:rsidRDefault="00A10199" w:rsidP="00EF34F1">
      <w:pPr>
        <w:pStyle w:val="dot"/>
        <w:tabs>
          <w:tab w:val="left" w:pos="0"/>
        </w:tabs>
        <w:ind w:left="630" w:hanging="270"/>
      </w:pPr>
      <w:r w:rsidRPr="00711ABB">
        <w:t>I will seriously consider your suggestion</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मैं आपके सुझाव पर गंभीरता से विचार करूंगा।</w:t>
      </w:r>
    </w:p>
    <w:p w:rsidR="00A10199" w:rsidRDefault="00A10199" w:rsidP="00EF34F1">
      <w:pPr>
        <w:pStyle w:val="dot"/>
        <w:tabs>
          <w:tab w:val="left" w:pos="0"/>
        </w:tabs>
        <w:ind w:left="630" w:hanging="270"/>
      </w:pPr>
      <w:r w:rsidRPr="00711ABB">
        <w:t xml:space="preserve">Please hold it carefully. </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कृपया इसे ध्यान से पकड़ें।</w:t>
      </w:r>
    </w:p>
    <w:p w:rsidR="00A10199" w:rsidRDefault="00A10199" w:rsidP="00EF34F1">
      <w:pPr>
        <w:pStyle w:val="dot"/>
        <w:tabs>
          <w:tab w:val="left" w:pos="0"/>
        </w:tabs>
        <w:ind w:left="630" w:hanging="270"/>
        <w:rPr>
          <w:rFonts w:asciiTheme="majorHAnsi" w:hAnsiTheme="majorHAnsi"/>
        </w:rPr>
      </w:pPr>
      <w:r w:rsidRPr="00711ABB">
        <w:t>Walks quickly else we will miss the train</w:t>
      </w:r>
      <w:r w:rsidRPr="00711ABB">
        <w:rPr>
          <w:rFonts w:asciiTheme="majorHAnsi" w:hAnsiTheme="majorHAnsi"/>
        </w:rPr>
        <w:t>.</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जल्दी चलें वरना हम ट्रेन को मिस कर देंगे।</w:t>
      </w:r>
    </w:p>
    <w:p w:rsidR="007D0D37" w:rsidRDefault="007D0D37" w:rsidP="00A10199">
      <w:pPr>
        <w:spacing w:line="240" w:lineRule="auto"/>
        <w:ind w:left="1134"/>
        <w:rPr>
          <w:rFonts w:asciiTheme="majorHAnsi" w:hAnsiTheme="majorHAnsi"/>
          <w:color w:val="000000" w:themeColor="text1"/>
        </w:rPr>
        <w:sectPr w:rsidR="007D0D37" w:rsidSect="00716E86">
          <w:type w:val="continuous"/>
          <w:pgSz w:w="12240" w:h="15840"/>
          <w:pgMar w:top="1440" w:right="1440" w:bottom="1440" w:left="1440" w:header="720" w:footer="720" w:gutter="0"/>
          <w:cols w:num="2" w:space="180"/>
          <w:docGrid w:linePitch="360"/>
        </w:sectPr>
      </w:pPr>
    </w:p>
    <w:p w:rsidR="00A10199" w:rsidRPr="00711ABB" w:rsidRDefault="00A10199" w:rsidP="00A10199">
      <w:pPr>
        <w:spacing w:line="240" w:lineRule="auto"/>
        <w:ind w:left="1134"/>
        <w:rPr>
          <w:rFonts w:asciiTheme="majorHAnsi" w:hAnsiTheme="majorHAnsi"/>
          <w:color w:val="000000" w:themeColor="text1"/>
        </w:rPr>
      </w:pPr>
    </w:p>
    <w:p w:rsidR="00A10199" w:rsidRPr="00711ABB" w:rsidRDefault="00A10199" w:rsidP="00A1019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modifying/define verbs:</w:t>
      </w:r>
    </w:p>
    <w:p w:rsidR="00A10199" w:rsidRDefault="00A10199" w:rsidP="00A10199">
      <w:pPr>
        <w:pStyle w:val="dot"/>
      </w:pPr>
      <w:r w:rsidRPr="00711ABB">
        <w:t>The horse ran slowly.</w:t>
      </w:r>
    </w:p>
    <w:p w:rsidR="00A10199" w:rsidRPr="00DC0FE5" w:rsidRDefault="00A10199" w:rsidP="00732A2E">
      <w:pPr>
        <w:spacing w:before="0" w:after="0" w:line="240" w:lineRule="auto"/>
        <w:ind w:left="2610"/>
        <w:rPr>
          <w:rFonts w:ascii="Nirmala UI" w:hAnsi="Nirmala UI" w:cs="Nirmala UI"/>
          <w:sz w:val="20"/>
          <w:szCs w:val="20"/>
        </w:rPr>
      </w:pPr>
      <w:r w:rsidRPr="00DC0FE5">
        <w:rPr>
          <w:rFonts w:ascii="Nirmala UI" w:hAnsi="Nirmala UI" w:cs="Nirmala UI"/>
          <w:sz w:val="20"/>
          <w:szCs w:val="20"/>
          <w:cs/>
        </w:rPr>
        <w:t>घोड़ा धीरे से भागा।</w:t>
      </w:r>
    </w:p>
    <w:p w:rsidR="00A10199" w:rsidRDefault="00A10199" w:rsidP="00A10199">
      <w:pPr>
        <w:pStyle w:val="dot"/>
      </w:pPr>
      <w:r w:rsidRPr="00711ABB">
        <w:t>He swims gracefully.</w:t>
      </w:r>
    </w:p>
    <w:p w:rsidR="00A10199" w:rsidRDefault="00A10199" w:rsidP="00732A2E">
      <w:pPr>
        <w:spacing w:before="0" w:after="0" w:line="240" w:lineRule="auto"/>
        <w:ind w:left="2610"/>
        <w:rPr>
          <w:rFonts w:ascii="Nirmala UI" w:hAnsi="Nirmala UI" w:cs="Nirmala UI"/>
          <w:sz w:val="20"/>
          <w:szCs w:val="20"/>
          <w:cs/>
        </w:rPr>
      </w:pPr>
      <w:r w:rsidRPr="00DC0FE5">
        <w:rPr>
          <w:rFonts w:ascii="Nirmala UI" w:hAnsi="Nirmala UI" w:cs="Nirmala UI"/>
          <w:sz w:val="20"/>
          <w:szCs w:val="20"/>
          <w:cs/>
        </w:rPr>
        <w:t>वह इनायत से तैरता है।</w:t>
      </w:r>
    </w:p>
    <w:p w:rsidR="00A10199" w:rsidRPr="00DC0FE5" w:rsidRDefault="00A10199" w:rsidP="00A10199">
      <w:pPr>
        <w:spacing w:before="0" w:after="0" w:line="240" w:lineRule="auto"/>
        <w:ind w:left="2790"/>
        <w:rPr>
          <w:rFonts w:ascii="Nirmala UI" w:hAnsi="Nirmala UI" w:cs="Nirmala UI"/>
          <w:sz w:val="20"/>
          <w:szCs w:val="20"/>
        </w:rPr>
      </w:pPr>
    </w:p>
    <w:p w:rsidR="00A10199" w:rsidRPr="00711ABB" w:rsidRDefault="00A10199" w:rsidP="00A1019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modifying/define adjectives:</w:t>
      </w:r>
    </w:p>
    <w:p w:rsidR="00A10199" w:rsidRDefault="00A10199" w:rsidP="00A10199">
      <w:pPr>
        <w:pStyle w:val="dot"/>
      </w:pPr>
      <w:r w:rsidRPr="00711ABB">
        <w:t>She is very beautiful.</w:t>
      </w:r>
    </w:p>
    <w:p w:rsidR="00A10199" w:rsidRPr="00711ABB" w:rsidRDefault="00A10199" w:rsidP="00A10199">
      <w:pPr>
        <w:pStyle w:val="boolformate"/>
        <w:ind w:left="2610"/>
      </w:pPr>
      <w:r w:rsidRPr="00DC0FE5">
        <w:rPr>
          <w:rFonts w:ascii="Nirmala UI" w:hAnsi="Nirmala UI" w:cs="Nirmala UI"/>
          <w:sz w:val="20"/>
          <w:szCs w:val="20"/>
        </w:rPr>
        <w:t>वह बहुत सुंदर है।</w:t>
      </w:r>
    </w:p>
    <w:p w:rsidR="00A10199" w:rsidRDefault="00A10199" w:rsidP="00A10199">
      <w:pPr>
        <w:pStyle w:val="dot"/>
      </w:pPr>
      <w:r w:rsidRPr="00711ABB">
        <w:t>He is an extremely talented actor.</w:t>
      </w:r>
    </w:p>
    <w:p w:rsidR="00A10199" w:rsidRPr="00711ABB" w:rsidRDefault="00A10199" w:rsidP="00A10199">
      <w:pPr>
        <w:pStyle w:val="boolformate"/>
        <w:ind w:left="2610"/>
      </w:pPr>
      <w:r w:rsidRPr="00DC0FE5">
        <w:rPr>
          <w:rFonts w:ascii="Nirmala UI" w:hAnsi="Nirmala UI" w:cs="Nirmala UI"/>
          <w:sz w:val="20"/>
          <w:szCs w:val="20"/>
        </w:rPr>
        <w:t>वह एक बेहद प्रतिभाशाली अभिनेता हैं।</w:t>
      </w:r>
    </w:p>
    <w:p w:rsidR="00A10199" w:rsidRDefault="00A10199" w:rsidP="00A10199">
      <w:pPr>
        <w:pStyle w:val="dot"/>
      </w:pPr>
      <w:r w:rsidRPr="00711ABB">
        <w:t>The patient is quite ill.</w:t>
      </w:r>
    </w:p>
    <w:p w:rsidR="00A10199" w:rsidRDefault="00A10199" w:rsidP="00A10199">
      <w:pPr>
        <w:pStyle w:val="boolformate"/>
        <w:ind w:left="2610"/>
        <w:rPr>
          <w:rFonts w:ascii="Nirmala UI" w:hAnsi="Nirmala UI" w:cs="Nirmala UI"/>
          <w:sz w:val="20"/>
          <w:szCs w:val="20"/>
        </w:rPr>
      </w:pPr>
      <w:r w:rsidRPr="00DC0FE5">
        <w:rPr>
          <w:rFonts w:ascii="Nirmala UI" w:hAnsi="Nirmala UI" w:cs="Nirmala UI"/>
          <w:sz w:val="20"/>
          <w:szCs w:val="20"/>
        </w:rPr>
        <w:t>रोगी काफी बीमार है।</w:t>
      </w:r>
    </w:p>
    <w:p w:rsidR="00A10199" w:rsidRPr="00DC0FE5" w:rsidRDefault="00A10199" w:rsidP="00A10199">
      <w:pPr>
        <w:pStyle w:val="boolformate"/>
        <w:ind w:left="2610"/>
      </w:pPr>
    </w:p>
    <w:p w:rsidR="00A10199" w:rsidRPr="00711ABB" w:rsidRDefault="00A10199" w:rsidP="00A10199">
      <w:pPr>
        <w:spacing w:line="240" w:lineRule="auto"/>
        <w:ind w:left="1440"/>
        <w:rPr>
          <w:rFonts w:asciiTheme="majorHAnsi" w:hAnsiTheme="majorHAnsi"/>
          <w:b/>
          <w:color w:val="000000" w:themeColor="text1"/>
        </w:rPr>
      </w:pPr>
      <w:r w:rsidRPr="00711ABB">
        <w:rPr>
          <w:rFonts w:asciiTheme="majorHAnsi" w:hAnsiTheme="majorHAnsi"/>
          <w:b/>
          <w:color w:val="000000" w:themeColor="text1"/>
          <w:u w:val="single"/>
        </w:rPr>
        <w:t>Adverbs modifying/define other adverbs</w:t>
      </w:r>
      <w:r w:rsidRPr="00711ABB">
        <w:rPr>
          <w:rFonts w:asciiTheme="majorHAnsi" w:hAnsiTheme="majorHAnsi"/>
          <w:b/>
          <w:color w:val="000000" w:themeColor="text1"/>
        </w:rPr>
        <w:t>:</w:t>
      </w:r>
    </w:p>
    <w:p w:rsidR="00A10199" w:rsidRDefault="00A10199" w:rsidP="00A10199">
      <w:pPr>
        <w:pStyle w:val="dot"/>
      </w:pPr>
      <w:r w:rsidRPr="00DC0FE5">
        <w:t>He runs quite slowly</w:t>
      </w:r>
      <w:r>
        <w:t>.</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वह काफी धीमी गति से चलता है</w:t>
      </w:r>
      <w:r w:rsidR="00593743" w:rsidRPr="00BD30A3">
        <w:rPr>
          <w:rFonts w:ascii="Nirmala UI" w:hAnsi="Nirmala UI" w:cs="Nirmala UI"/>
          <w:sz w:val="20"/>
          <w:szCs w:val="20"/>
          <w:cs/>
        </w:rPr>
        <w:t>।</w:t>
      </w:r>
    </w:p>
    <w:p w:rsidR="00A10199" w:rsidRPr="00BD30A3" w:rsidRDefault="00A10199" w:rsidP="00A10199">
      <w:pPr>
        <w:pStyle w:val="dot"/>
      </w:pPr>
      <w:r w:rsidRPr="00BD30A3">
        <w:t>The professor spoke very quietly.</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प्रोफेसर बहुत संयम से बोले।</w:t>
      </w:r>
    </w:p>
    <w:p w:rsidR="00A10199" w:rsidRPr="00BD30A3" w:rsidRDefault="00A10199" w:rsidP="00A10199">
      <w:pPr>
        <w:pStyle w:val="dot"/>
      </w:pPr>
      <w:r w:rsidRPr="00BD30A3">
        <w:t>He walks extremely slowly.</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वह बहुत धीरे-धीरे चलता है।</w:t>
      </w:r>
    </w:p>
    <w:p w:rsidR="00C12305" w:rsidRDefault="00C12305" w:rsidP="00A10199">
      <w:pPr>
        <w:pStyle w:val="1hed"/>
      </w:pPr>
    </w:p>
    <w:p w:rsidR="00BD30A3" w:rsidRDefault="00BD30A3" w:rsidP="00A10199">
      <w:pPr>
        <w:pStyle w:val="1hed"/>
      </w:pPr>
    </w:p>
    <w:p w:rsidR="00DB3119" w:rsidRDefault="00DB3119" w:rsidP="00A10199">
      <w:pPr>
        <w:pStyle w:val="1hed"/>
      </w:pPr>
    </w:p>
    <w:p w:rsidR="00A10199" w:rsidRPr="00DC0FE5" w:rsidRDefault="00A10199" w:rsidP="00A10199">
      <w:pPr>
        <w:pStyle w:val="1hed"/>
      </w:pPr>
      <w:r w:rsidRPr="00DC0FE5">
        <w:lastRenderedPageBreak/>
        <w:t xml:space="preserve">Types of Adverbs: </w:t>
      </w:r>
    </w:p>
    <w:p w:rsidR="00A10199" w:rsidRPr="00711ABB" w:rsidRDefault="00A10199" w:rsidP="00A10199">
      <w:pPr>
        <w:pStyle w:val="ListParagraph"/>
        <w:ind w:left="1276"/>
        <w:rPr>
          <w:rFonts w:asciiTheme="majorHAnsi" w:hAnsiTheme="majorHAnsi"/>
          <w:b/>
          <w:color w:val="000000" w:themeColor="text1"/>
          <w:sz w:val="28"/>
          <w:szCs w:val="28"/>
        </w:rPr>
      </w:pPr>
      <w:r w:rsidRPr="00711ABB">
        <w:rPr>
          <w:rFonts w:eastAsia="Times New Roman" w:cstheme="minorHAnsi"/>
          <w:color w:val="000000" w:themeColor="text1"/>
          <w:lang w:eastAsia="en-IN"/>
        </w:rPr>
        <w:t>Five different types of adverbs are</w:t>
      </w:r>
    </w:p>
    <w:p w:rsidR="00A10199" w:rsidRPr="00711ABB" w:rsidRDefault="00A10199" w:rsidP="00A10199">
      <w:pPr>
        <w:shd w:val="clear" w:color="auto" w:fill="FFFFFF"/>
        <w:spacing w:beforeAutospacing="1" w:after="0" w:afterAutospacing="1" w:line="240" w:lineRule="auto"/>
        <w:ind w:left="1134"/>
        <w:textAlignment w:val="baseline"/>
        <w:rPr>
          <w:rFonts w:eastAsia="Times New Roman" w:cstheme="minorHAnsi"/>
          <w:color w:val="000000" w:themeColor="text1"/>
          <w:lang w:eastAsia="en-IN"/>
        </w:rPr>
      </w:pPr>
      <w:r w:rsidRPr="00711ABB">
        <w:rPr>
          <w:rFonts w:eastAsia="Times New Roman" w:cstheme="minorHAnsi"/>
          <w:b/>
          <w:bCs/>
          <w:color w:val="000000" w:themeColor="text1"/>
          <w:lang w:eastAsia="en-IN"/>
        </w:rPr>
        <w:t xml:space="preserve"> 1. Adverbs of degree 2. Frequency 3. Manner 4. Place   5. Time</w:t>
      </w: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1.  </w:t>
      </w:r>
      <w:r w:rsidRPr="007845C0">
        <w:rPr>
          <w:rFonts w:asciiTheme="majorHAnsi" w:hAnsiTheme="majorHAnsi"/>
          <w:b/>
          <w:bCs/>
          <w:color w:val="000000" w:themeColor="text1"/>
          <w:sz w:val="24"/>
          <w:szCs w:val="24"/>
          <w:u w:val="single"/>
          <w:lang w:eastAsia="en-IN"/>
        </w:rPr>
        <w:t>Degree Adverbs</w:t>
      </w:r>
    </w:p>
    <w:p w:rsidR="00A10199" w:rsidRPr="00711ABB" w:rsidRDefault="00A10199" w:rsidP="00A10199">
      <w:pPr>
        <w:spacing w:line="240" w:lineRule="auto"/>
        <w:ind w:left="1134"/>
        <w:rPr>
          <w:rFonts w:eastAsia="Times New Roman" w:cstheme="minorHAnsi"/>
          <w:color w:val="000000" w:themeColor="text1"/>
          <w:lang w:eastAsia="en-IN"/>
        </w:rPr>
      </w:pPr>
      <w:r w:rsidRPr="00711ABB">
        <w:rPr>
          <w:rFonts w:cstheme="minorHAnsi"/>
          <w:color w:val="000000" w:themeColor="text1"/>
          <w:shd w:val="clear" w:color="auto" w:fill="FFFFFF"/>
        </w:rPr>
        <w:t xml:space="preserve">Degree Adverbs define the intensity of something i.e. ‘how much’ or </w:t>
      </w:r>
      <w:r w:rsidRPr="00D9127D">
        <w:rPr>
          <w:rFonts w:cstheme="minorHAnsi"/>
          <w:noProof/>
          <w:color w:val="000000" w:themeColor="text1"/>
          <w:shd w:val="clear" w:color="auto" w:fill="FFFFFF"/>
        </w:rPr>
        <w:t>up</w:t>
      </w:r>
      <w:r w:rsidR="00D9127D">
        <w:rPr>
          <w:rFonts w:cstheme="minorHAnsi"/>
          <w:noProof/>
          <w:color w:val="000000" w:themeColor="text1"/>
          <w:shd w:val="clear" w:color="auto" w:fill="FFFFFF"/>
        </w:rPr>
        <w:t xml:space="preserve"> </w:t>
      </w:r>
      <w:r w:rsidRPr="00D9127D">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‘what extent’. It</w:t>
      </w:r>
      <w:r w:rsidRPr="00711ABB">
        <w:rPr>
          <w:rFonts w:eastAsia="Times New Roman" w:cstheme="minorHAnsi"/>
          <w:color w:val="000000" w:themeColor="text1"/>
          <w:lang w:eastAsia="en-IN"/>
        </w:rPr>
        <w:t xml:space="preserve"> usually modifies other verbs, adjectives or adverbs making them stronger or weaker.</w:t>
      </w:r>
      <w:r w:rsidRPr="00711ABB">
        <w:rPr>
          <w:rFonts w:cstheme="minorHAnsi"/>
          <w:color w:val="000000" w:themeColor="text1"/>
          <w:shd w:val="clear" w:color="auto" w:fill="FFFFFF"/>
        </w:rPr>
        <w:t> </w:t>
      </w:r>
      <w:r w:rsidRPr="00711ABB">
        <w:rPr>
          <w:rFonts w:cstheme="minorHAnsi"/>
          <w:b/>
          <w:bCs/>
          <w:color w:val="000000" w:themeColor="text1"/>
          <w:shd w:val="clear" w:color="auto" w:fill="FFFFFF"/>
        </w:rPr>
        <w:t>Adverbs</w:t>
      </w:r>
      <w:r w:rsidRPr="00711ABB">
        <w:rPr>
          <w:rFonts w:cstheme="minorHAnsi"/>
          <w:color w:val="000000" w:themeColor="text1"/>
          <w:shd w:val="clear" w:color="auto" w:fill="FFFFFF"/>
        </w:rPr>
        <w:t> of </w:t>
      </w:r>
      <w:r w:rsidRPr="00711ABB">
        <w:rPr>
          <w:rFonts w:cstheme="minorHAnsi"/>
          <w:b/>
          <w:bCs/>
          <w:color w:val="000000" w:themeColor="text1"/>
          <w:shd w:val="clear" w:color="auto" w:fill="FFFFFF"/>
        </w:rPr>
        <w:t>degree</w:t>
      </w:r>
      <w:r w:rsidRPr="00711ABB">
        <w:rPr>
          <w:rFonts w:cstheme="minorHAnsi"/>
          <w:color w:val="000000" w:themeColor="text1"/>
          <w:shd w:val="clear" w:color="auto" w:fill="FFFFFF"/>
        </w:rPr>
        <w:t> are usually placed before the adjective, </w:t>
      </w:r>
      <w:r w:rsidRPr="00711ABB">
        <w:rPr>
          <w:rFonts w:cstheme="minorHAnsi"/>
          <w:b/>
          <w:bCs/>
          <w:color w:val="000000" w:themeColor="text1"/>
          <w:shd w:val="clear" w:color="auto" w:fill="FFFFFF"/>
        </w:rPr>
        <w:t>adverb</w:t>
      </w:r>
      <w:r w:rsidRPr="00711ABB">
        <w:rPr>
          <w:rFonts w:cstheme="minorHAnsi"/>
          <w:color w:val="000000" w:themeColor="text1"/>
          <w:shd w:val="clear" w:color="auto" w:fill="FFFFFF"/>
        </w:rPr>
        <w:t>, or verb that Adverbs modify.</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He’s very good at playing the piano.</w:t>
      </w:r>
    </w:p>
    <w:p w:rsidR="00A10199" w:rsidRPr="00711ABB" w:rsidRDefault="00A10199" w:rsidP="00A10199">
      <w:pPr>
        <w:pStyle w:val="boolformate"/>
        <w:ind w:left="2610"/>
        <w:rPr>
          <w:lang w:eastAsia="en-IN"/>
        </w:rPr>
      </w:pPr>
      <w:r w:rsidRPr="004D1239">
        <w:rPr>
          <w:rFonts w:ascii="Nirmala UI" w:hAnsi="Nirmala UI" w:cs="Nirmala UI"/>
          <w:sz w:val="20"/>
          <w:szCs w:val="20"/>
        </w:rPr>
        <w:t>वह पियानो बजाने में बहुत अच्छा है।</w:t>
      </w:r>
    </w:p>
    <w:p w:rsidR="00A10199" w:rsidRDefault="00A10199" w:rsidP="00A10199">
      <w:pPr>
        <w:pStyle w:val="dot"/>
        <w:rPr>
          <w:lang w:eastAsia="en-IN"/>
        </w:rPr>
      </w:pPr>
      <w:r w:rsidRPr="00711ABB">
        <w:rPr>
          <w:lang w:eastAsia="en-IN"/>
        </w:rPr>
        <w:t>The English test was extremely difficult.</w:t>
      </w:r>
    </w:p>
    <w:p w:rsidR="00A10199" w:rsidRPr="00711ABB" w:rsidRDefault="00A10199" w:rsidP="00A10199">
      <w:pPr>
        <w:pStyle w:val="boolformate"/>
        <w:ind w:left="2610"/>
        <w:rPr>
          <w:lang w:eastAsia="en-IN"/>
        </w:rPr>
      </w:pPr>
      <w:r w:rsidRPr="004D1239">
        <w:rPr>
          <w:rFonts w:ascii="Nirmala UI" w:hAnsi="Nirmala UI" w:cs="Nirmala UI"/>
          <w:sz w:val="20"/>
          <w:szCs w:val="20"/>
        </w:rPr>
        <w:t>अंग्रेजी की परीक्षा बेहद कठिन थी।</w:t>
      </w:r>
    </w:p>
    <w:p w:rsidR="00A10199" w:rsidRDefault="00A10199" w:rsidP="00A10199">
      <w:pPr>
        <w:pStyle w:val="dot"/>
        <w:rPr>
          <w:lang w:eastAsia="en-IN"/>
        </w:rPr>
      </w:pPr>
      <w:r w:rsidRPr="00711ABB">
        <w:rPr>
          <w:lang w:eastAsia="en-IN"/>
        </w:rPr>
        <w:t>Water was extremely hot.</w:t>
      </w:r>
    </w:p>
    <w:p w:rsidR="00A10199" w:rsidRPr="00711ABB" w:rsidRDefault="00A10199" w:rsidP="00A10199">
      <w:pPr>
        <w:pStyle w:val="boolformate"/>
        <w:ind w:left="2610"/>
        <w:rPr>
          <w:lang w:eastAsia="en-IN"/>
        </w:rPr>
      </w:pPr>
      <w:r w:rsidRPr="004D1239">
        <w:rPr>
          <w:rFonts w:ascii="Nirmala UI" w:hAnsi="Nirmala UI" w:cs="Nirmala UI"/>
          <w:sz w:val="20"/>
          <w:szCs w:val="20"/>
        </w:rPr>
        <w:t>पानी बेहद गर्म था।</w:t>
      </w:r>
    </w:p>
    <w:p w:rsidR="00A10199" w:rsidRDefault="00A10199" w:rsidP="00A10199">
      <w:pPr>
        <w:pStyle w:val="dot"/>
        <w:rPr>
          <w:lang w:eastAsia="en-IN"/>
        </w:rPr>
      </w:pPr>
      <w:r w:rsidRPr="00711ABB">
        <w:rPr>
          <w:lang w:eastAsia="en-IN"/>
        </w:rPr>
        <w:t>The movie is quite interesting.</w:t>
      </w:r>
    </w:p>
    <w:p w:rsidR="00A10199" w:rsidRDefault="00A10199" w:rsidP="00A10199">
      <w:pPr>
        <w:pStyle w:val="boolformate"/>
        <w:ind w:left="2610"/>
        <w:rPr>
          <w:rFonts w:ascii="Nirmala UI" w:hAnsi="Nirmala UI" w:cs="Nirmala UI"/>
          <w:sz w:val="20"/>
          <w:szCs w:val="20"/>
        </w:rPr>
      </w:pPr>
      <w:r w:rsidRPr="004D1239">
        <w:rPr>
          <w:rFonts w:ascii="Nirmala UI" w:hAnsi="Nirmala UI" w:cs="Nirmala UI"/>
          <w:sz w:val="20"/>
          <w:szCs w:val="20"/>
        </w:rPr>
        <w:t>फिल्म काफी दिलचस्प है।</w:t>
      </w:r>
    </w:p>
    <w:p w:rsidR="00A10199" w:rsidRDefault="00A10199" w:rsidP="00A10199">
      <w:pPr>
        <w:pStyle w:val="boolformate"/>
        <w:ind w:left="2610"/>
        <w:rPr>
          <w:lang w:eastAsia="en-IN"/>
        </w:rPr>
      </w:pP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We also use too (Very much/excessively) and enough to show a degree of Adverbs.</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ForExample:</w:t>
      </w:r>
    </w:p>
    <w:p w:rsidR="00A10199" w:rsidRPr="00BD30A3" w:rsidRDefault="00A10199" w:rsidP="00A10199">
      <w:pPr>
        <w:pStyle w:val="dot"/>
      </w:pPr>
      <w:r w:rsidRPr="00BD30A3">
        <w:t>Water is too hot.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पानी बहुत गर्म है।</w:t>
      </w:r>
    </w:p>
    <w:p w:rsidR="00A10199" w:rsidRPr="00BD30A3" w:rsidRDefault="00A10199" w:rsidP="00A10199">
      <w:pPr>
        <w:pStyle w:val="dot"/>
      </w:pPr>
      <w:r w:rsidRPr="00BD30A3">
        <w:t>Weather is too hot outside.</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मौसम बहुत गर्म है।</w:t>
      </w:r>
    </w:p>
    <w:p w:rsidR="00A10199" w:rsidRPr="00BD30A3" w:rsidRDefault="00A10199" w:rsidP="00A10199">
      <w:pPr>
        <w:pStyle w:val="dot"/>
      </w:pPr>
      <w:r w:rsidRPr="00BD30A3">
        <w:t>The music is too loud.</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संगीत बहुत अधिक तेज़ है।</w:t>
      </w:r>
    </w:p>
    <w:p w:rsidR="00A10199" w:rsidRPr="00BD30A3" w:rsidRDefault="00A10199" w:rsidP="00A10199">
      <w:pPr>
        <w:pStyle w:val="dot"/>
      </w:pPr>
      <w:r w:rsidRPr="00BD30A3">
        <w:t>He walks too fast.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वह बहुत तेज चलता है।</w:t>
      </w:r>
    </w:p>
    <w:p w:rsidR="00A10199" w:rsidRPr="00BD30A3" w:rsidRDefault="00A10199" w:rsidP="00A10199">
      <w:pPr>
        <w:pStyle w:val="dot"/>
      </w:pPr>
      <w:r w:rsidRPr="00BD30A3">
        <w:t>We have enough food to survive.</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हमारे पास जीवित रहने के लिए पर्याप्त भोजन है।</w:t>
      </w:r>
    </w:p>
    <w:p w:rsidR="00A10199" w:rsidRPr="00BD30A3" w:rsidRDefault="00A10199" w:rsidP="00A10199">
      <w:pPr>
        <w:pStyle w:val="dot"/>
      </w:pPr>
      <w:r w:rsidRPr="00BD30A3">
        <w:t xml:space="preserve">Twenty years of Government service is enough to get </w:t>
      </w:r>
      <w:r w:rsidR="00D9127D" w:rsidRPr="00BD30A3">
        <w:t xml:space="preserve">a </w:t>
      </w:r>
      <w:r w:rsidRPr="00BD30A3">
        <w:rPr>
          <w:noProof/>
        </w:rPr>
        <w:t>Pension</w:t>
      </w:r>
      <w:r w:rsidRPr="00BD30A3">
        <w: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पेंशन पाने के लिए बीस साल की सरकारी सेवा काफी है।</w:t>
      </w:r>
    </w:p>
    <w:p w:rsidR="00A10199" w:rsidRPr="00BD30A3" w:rsidRDefault="00A10199" w:rsidP="00A10199">
      <w:pPr>
        <w:pStyle w:val="dot"/>
      </w:pPr>
      <w:r w:rsidRPr="00BD30A3">
        <w:t>We don’t have enough water for the next 20 years.</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हमारे पास अगले 20 वर्षों तक पर्याप्त पानी नहीं है।</w:t>
      </w:r>
    </w:p>
    <w:p w:rsidR="00A10199" w:rsidRPr="004D1239" w:rsidRDefault="00A10199" w:rsidP="00A10199"/>
    <w:p w:rsidR="00A10199" w:rsidRDefault="00A10199" w:rsidP="00A10199">
      <w:pPr>
        <w:spacing w:before="0" w:after="200"/>
        <w:rPr>
          <w:rFonts w:asciiTheme="majorHAnsi" w:hAnsiTheme="majorHAnsi"/>
          <w:b/>
          <w:bCs/>
          <w:color w:val="000000" w:themeColor="text1"/>
          <w:sz w:val="28"/>
          <w:szCs w:val="28"/>
          <w:lang w:eastAsia="en-IN"/>
        </w:rPr>
      </w:pPr>
      <w:r>
        <w:rPr>
          <w:rFonts w:asciiTheme="majorHAnsi" w:hAnsiTheme="majorHAnsi"/>
          <w:b/>
          <w:bCs/>
          <w:color w:val="000000" w:themeColor="text1"/>
          <w:sz w:val="28"/>
          <w:szCs w:val="28"/>
          <w:lang w:eastAsia="en-IN"/>
        </w:rPr>
        <w:br w:type="page"/>
      </w: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2. </w:t>
      </w:r>
      <w:r w:rsidRPr="007845C0">
        <w:rPr>
          <w:rFonts w:asciiTheme="majorHAnsi" w:hAnsiTheme="majorHAnsi"/>
          <w:b/>
          <w:bCs/>
          <w:color w:val="000000" w:themeColor="text1"/>
          <w:sz w:val="24"/>
          <w:szCs w:val="24"/>
          <w:u w:val="single"/>
          <w:lang w:eastAsia="en-IN"/>
        </w:rPr>
        <w:t>Frequency Adverb</w:t>
      </w:r>
    </w:p>
    <w:p w:rsidR="00A10199" w:rsidRPr="00711ABB" w:rsidRDefault="00A10199" w:rsidP="00C12305">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frequency describe ‘how often’ something may take place or happen. i.e. it explains the intensity of occurrence that an event happens. </w:t>
      </w:r>
    </w:p>
    <w:tbl>
      <w:tblPr>
        <w:tblStyle w:val="TableGrid"/>
        <w:tblpPr w:leftFromText="180" w:rightFromText="180" w:vertAnchor="text" w:horzAnchor="page" w:tblpX="2844" w:tblpY="216"/>
        <w:tblW w:w="7270" w:type="dxa"/>
        <w:tblLook w:val="04A0" w:firstRow="1" w:lastRow="0" w:firstColumn="1" w:lastColumn="0" w:noHBand="0" w:noVBand="1"/>
      </w:tblPr>
      <w:tblGrid>
        <w:gridCol w:w="3113"/>
        <w:gridCol w:w="4157"/>
      </w:tblGrid>
      <w:tr w:rsidR="00A10199" w:rsidRPr="00711ABB" w:rsidTr="00BD30A3">
        <w:trPr>
          <w:trHeight w:val="298"/>
        </w:trPr>
        <w:tc>
          <w:tcPr>
            <w:tcW w:w="0" w:type="auto"/>
            <w:shd w:val="clear" w:color="auto" w:fill="DAEEF3" w:themeFill="accent5" w:themeFillTint="33"/>
            <w:hideMark/>
          </w:tcPr>
          <w:p w:rsidR="00A10199" w:rsidRPr="00711ABB" w:rsidRDefault="00A10199" w:rsidP="00A10199">
            <w:pPr>
              <w:spacing w:after="0"/>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Frequency Adverb</w:t>
            </w:r>
          </w:p>
        </w:tc>
        <w:tc>
          <w:tcPr>
            <w:tcW w:w="4157" w:type="dxa"/>
            <w:shd w:val="clear" w:color="auto" w:fill="DAEEF3" w:themeFill="accent5" w:themeFillTint="33"/>
            <w:hideMark/>
          </w:tcPr>
          <w:p w:rsidR="00A10199" w:rsidRPr="00711ABB" w:rsidRDefault="00A10199" w:rsidP="00A10199">
            <w:pPr>
              <w:spacing w:after="0"/>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How Often(Frequency Percentage)</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Never</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Hardly Ever</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10%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Rarely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20%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Seldom</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30%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Occasionally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40%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Sometimes</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50%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Often</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60%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Frequently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70%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Usually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90%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Always</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100%</w:t>
            </w:r>
          </w:p>
        </w:tc>
      </w:tr>
    </w:tbl>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A10199" w:rsidRPr="00711ABB" w:rsidRDefault="00BD30A3" w:rsidP="00C12305">
      <w:pPr>
        <w:spacing w:line="240" w:lineRule="auto"/>
        <w:ind w:left="1134"/>
        <w:rPr>
          <w:rFonts w:cstheme="minorHAnsi"/>
          <w:color w:val="000000" w:themeColor="text1"/>
          <w:lang w:eastAsia="en-IN"/>
        </w:rPr>
      </w:pPr>
      <w:r>
        <w:rPr>
          <w:rFonts w:cstheme="minorHAnsi"/>
          <w:color w:val="000000" w:themeColor="text1"/>
          <w:lang w:eastAsia="en-IN"/>
        </w:rPr>
        <w:t xml:space="preserve">In </w:t>
      </w:r>
      <w:r w:rsidR="00A10199" w:rsidRPr="00711ABB">
        <w:rPr>
          <w:rFonts w:cstheme="minorHAnsi"/>
          <w:color w:val="000000" w:themeColor="text1"/>
          <w:lang w:eastAsia="en-IN"/>
        </w:rPr>
        <w:t>addition, adverbs like “daily”, “weekly”, “monthly” and “yearly” describe frequency. But these adverbs of frequency answer “how often” in a more specific way.</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I usually go to the gym on weekends.</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आमतौर पर वीकेंड पर जिम जाता हूं।</w:t>
      </w:r>
    </w:p>
    <w:p w:rsidR="00A10199" w:rsidRDefault="00A10199" w:rsidP="00A10199">
      <w:pPr>
        <w:pStyle w:val="dot"/>
        <w:rPr>
          <w:lang w:eastAsia="en-IN"/>
        </w:rPr>
      </w:pPr>
      <w:r w:rsidRPr="00711ABB">
        <w:rPr>
          <w:lang w:eastAsia="en-IN"/>
        </w:rPr>
        <w:t xml:space="preserve">She always </w:t>
      </w:r>
      <w:r w:rsidRPr="00D9127D">
        <w:rPr>
          <w:noProof/>
          <w:lang w:eastAsia="en-IN"/>
        </w:rPr>
        <w:t>wake</w:t>
      </w:r>
      <w:r w:rsidR="00D9127D">
        <w:rPr>
          <w:noProof/>
          <w:lang w:eastAsia="en-IN"/>
        </w:rPr>
        <w:t>s</w:t>
      </w:r>
      <w:r w:rsidRPr="00711ABB">
        <w:rPr>
          <w:lang w:eastAsia="en-IN"/>
        </w:rPr>
        <w:t xml:space="preserve"> up at 7:00 am.</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वह हमेशा सुबह 7:00 बजे उठती है।</w:t>
      </w:r>
    </w:p>
    <w:p w:rsidR="00A10199" w:rsidRDefault="00A10199" w:rsidP="00A10199">
      <w:pPr>
        <w:pStyle w:val="dot"/>
        <w:rPr>
          <w:lang w:eastAsia="en-IN"/>
        </w:rPr>
      </w:pPr>
      <w:r w:rsidRPr="00711ABB">
        <w:rPr>
          <w:lang w:eastAsia="en-IN"/>
        </w:rPr>
        <w:t>The family rarely eat brown rice for dinner.</w:t>
      </w:r>
    </w:p>
    <w:p w:rsidR="00A10199" w:rsidRPr="003C23AE" w:rsidRDefault="00A10199" w:rsidP="00593743">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परिवार शायद ही कभी रात के खाने के लिए भूरे चावल खाते हैं।</w:t>
      </w:r>
    </w:p>
    <w:p w:rsidR="00A10199" w:rsidRDefault="00A10199" w:rsidP="00A10199">
      <w:pPr>
        <w:pStyle w:val="dot"/>
        <w:rPr>
          <w:lang w:eastAsia="en-IN"/>
        </w:rPr>
      </w:pPr>
      <w:r w:rsidRPr="00711ABB">
        <w:rPr>
          <w:lang w:eastAsia="en-IN"/>
        </w:rPr>
        <w:t>I often read in bed.</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अक्सर बिस्तर में पढ़ता हूं।</w:t>
      </w:r>
    </w:p>
    <w:p w:rsidR="00A10199" w:rsidRDefault="00A10199" w:rsidP="00A10199">
      <w:pPr>
        <w:pStyle w:val="dot"/>
        <w:rPr>
          <w:lang w:eastAsia="en-IN"/>
        </w:rPr>
      </w:pPr>
      <w:r w:rsidRPr="00711ABB">
        <w:rPr>
          <w:lang w:eastAsia="en-IN"/>
        </w:rPr>
        <w:t>I always finish my work on time.</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हमेशा अपना काम समय पर पूरा करता हूं।</w:t>
      </w:r>
    </w:p>
    <w:p w:rsidR="00A10199" w:rsidRDefault="00A10199" w:rsidP="00A10199">
      <w:pPr>
        <w:pStyle w:val="dot"/>
        <w:rPr>
          <w:lang w:eastAsia="en-IN"/>
        </w:rPr>
      </w:pPr>
      <w:r w:rsidRPr="00711ABB">
        <w:rPr>
          <w:lang w:eastAsia="en-IN"/>
        </w:rPr>
        <w:t>Kanishk always performs well in the exams.</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कनिष्क हमेशा परीक्षा में अच्छा प्रदर्शन करता है।</w:t>
      </w:r>
    </w:p>
    <w:p w:rsidR="00A10199" w:rsidRDefault="00A10199" w:rsidP="00A10199">
      <w:pPr>
        <w:pStyle w:val="dot"/>
        <w:rPr>
          <w:lang w:eastAsia="en-IN"/>
        </w:rPr>
      </w:pPr>
      <w:r w:rsidRPr="00711ABB">
        <w:rPr>
          <w:lang w:eastAsia="en-IN"/>
        </w:rPr>
        <w:t xml:space="preserve">My boss usually comes </w:t>
      </w:r>
      <w:r w:rsidR="00D9127D">
        <w:rPr>
          <w:noProof/>
          <w:lang w:eastAsia="en-IN"/>
        </w:rPr>
        <w:t>to</w:t>
      </w:r>
      <w:r w:rsidRPr="00711ABB">
        <w:rPr>
          <w:lang w:eastAsia="en-IN"/>
        </w:rPr>
        <w:t xml:space="preserve"> </w:t>
      </w:r>
      <w:r w:rsidR="00D9127D">
        <w:rPr>
          <w:lang w:eastAsia="en-IN"/>
        </w:rPr>
        <w:t xml:space="preserve">the </w:t>
      </w:r>
      <w:r w:rsidRPr="00D9127D">
        <w:rPr>
          <w:noProof/>
          <w:lang w:eastAsia="en-IN"/>
        </w:rPr>
        <w:t>office</w:t>
      </w:r>
      <w:r w:rsidRPr="00711ABB">
        <w:rPr>
          <w:lang w:eastAsia="en-IN"/>
        </w:rPr>
        <w:t xml:space="preserve"> around 9.30 am.</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मेरा बॉस आमतौर पर सुबह 9.30 बजे के आसपास ऑफिस आता है।</w:t>
      </w:r>
    </w:p>
    <w:p w:rsidR="00A10199" w:rsidRDefault="00A10199" w:rsidP="00A10199">
      <w:pPr>
        <w:pStyle w:val="dot"/>
        <w:rPr>
          <w:lang w:eastAsia="en-IN"/>
        </w:rPr>
      </w:pPr>
      <w:r w:rsidRPr="00711ABB">
        <w:rPr>
          <w:lang w:eastAsia="en-IN"/>
        </w:rPr>
        <w:t>Sometimes it is better to tell a lie.</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कभी-कभी झूठ बोलना बेहतर होता है।</w:t>
      </w:r>
    </w:p>
    <w:p w:rsidR="00A10199" w:rsidRDefault="00A10199" w:rsidP="00A10199">
      <w:pPr>
        <w:pStyle w:val="dot"/>
        <w:rPr>
          <w:lang w:eastAsia="en-IN"/>
        </w:rPr>
      </w:pPr>
      <w:r w:rsidRPr="00711ABB">
        <w:rPr>
          <w:lang w:eastAsia="en-IN"/>
        </w:rPr>
        <w:t>I hardly miss my Spokeies classes.</w:t>
      </w:r>
    </w:p>
    <w:p w:rsidR="00A10199" w:rsidRDefault="00A10199" w:rsidP="00A10199">
      <w:pPr>
        <w:spacing w:before="0" w:after="0" w:line="240" w:lineRule="auto"/>
        <w:ind w:left="2610"/>
        <w:rPr>
          <w:rFonts w:ascii="Nirmala UI" w:hAnsi="Nirmala UI" w:cs="Nirmala UI"/>
          <w:sz w:val="20"/>
          <w:szCs w:val="20"/>
          <w:cs/>
        </w:rPr>
      </w:pPr>
      <w:r w:rsidRPr="003C23AE">
        <w:rPr>
          <w:rFonts w:ascii="Nirmala UI" w:hAnsi="Nirmala UI" w:cs="Nirmala UI"/>
          <w:sz w:val="20"/>
          <w:szCs w:val="20"/>
          <w:cs/>
        </w:rPr>
        <w:t xml:space="preserve">मुझे अपनी </w:t>
      </w:r>
      <w:r w:rsidRPr="003C23AE">
        <w:rPr>
          <w:rFonts w:ascii="Nirmala UI" w:hAnsi="Nirmala UI" w:cs="Nirmala UI"/>
          <w:sz w:val="20"/>
          <w:szCs w:val="20"/>
        </w:rPr>
        <w:t xml:space="preserve">Spokeies </w:t>
      </w:r>
      <w:r w:rsidRPr="003C23AE">
        <w:rPr>
          <w:rFonts w:ascii="Nirmala UI" w:hAnsi="Nirmala UI" w:cs="Nirmala UI"/>
          <w:sz w:val="20"/>
          <w:szCs w:val="20"/>
          <w:cs/>
        </w:rPr>
        <w:t>कक्षाएं शायद ही याद आती हैं।</w:t>
      </w:r>
    </w:p>
    <w:p w:rsidR="00BD30A3" w:rsidRDefault="00BD30A3" w:rsidP="00A10199">
      <w:pPr>
        <w:spacing w:before="0" w:after="0" w:line="240" w:lineRule="auto"/>
        <w:ind w:left="2610"/>
        <w:rPr>
          <w:rFonts w:ascii="Nirmala UI" w:hAnsi="Nirmala UI" w:cs="Nirmala UI"/>
          <w:sz w:val="20"/>
          <w:szCs w:val="20"/>
        </w:rPr>
      </w:pPr>
    </w:p>
    <w:p w:rsidR="00D8470B" w:rsidRDefault="00D8470B" w:rsidP="00A10199">
      <w:pPr>
        <w:spacing w:before="0" w:after="0" w:line="240" w:lineRule="auto"/>
        <w:ind w:left="2610"/>
        <w:rPr>
          <w:rFonts w:ascii="Nirmala UI" w:hAnsi="Nirmala UI" w:cs="Nirmala UI"/>
          <w:sz w:val="20"/>
          <w:szCs w:val="20"/>
        </w:rPr>
      </w:pPr>
    </w:p>
    <w:p w:rsidR="00D8470B" w:rsidRDefault="00D8470B" w:rsidP="00A10199">
      <w:pPr>
        <w:spacing w:before="0" w:after="0" w:line="240" w:lineRule="auto"/>
        <w:ind w:left="2610"/>
        <w:rPr>
          <w:rFonts w:ascii="Nirmala UI" w:hAnsi="Nirmala UI" w:cs="Nirmala UI"/>
          <w:sz w:val="20"/>
          <w:szCs w:val="20"/>
        </w:rPr>
      </w:pPr>
    </w:p>
    <w:p w:rsidR="00593743" w:rsidRDefault="00593743" w:rsidP="00A10199">
      <w:pPr>
        <w:spacing w:before="0" w:after="0" w:line="240" w:lineRule="auto"/>
        <w:ind w:left="2610"/>
        <w:rPr>
          <w:rFonts w:ascii="Nirmala UI" w:hAnsi="Nirmala UI" w:cs="Nirmala UI"/>
          <w:sz w:val="20"/>
          <w:szCs w:val="20"/>
        </w:rPr>
      </w:pPr>
    </w:p>
    <w:p w:rsidR="00593743" w:rsidRPr="003C23AE" w:rsidRDefault="00593743" w:rsidP="00A10199">
      <w:pPr>
        <w:spacing w:before="0" w:after="0" w:line="240" w:lineRule="auto"/>
        <w:ind w:left="2610"/>
        <w:rPr>
          <w:rFonts w:ascii="Nirmala UI" w:hAnsi="Nirmala UI" w:cs="Nirmala UI"/>
          <w:sz w:val="20"/>
          <w:szCs w:val="20"/>
        </w:rPr>
      </w:pP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3. </w:t>
      </w:r>
      <w:r w:rsidRPr="007845C0">
        <w:rPr>
          <w:rFonts w:asciiTheme="majorHAnsi" w:hAnsiTheme="majorHAnsi"/>
          <w:b/>
          <w:bCs/>
          <w:color w:val="000000" w:themeColor="text1"/>
          <w:sz w:val="24"/>
          <w:szCs w:val="24"/>
          <w:u w:val="single"/>
          <w:lang w:eastAsia="en-IN"/>
        </w:rPr>
        <w:t>Manner Adverb</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Manner Adverb expresses how or in what way something happens or occurs. It usually ends with ‘ly’. e.g. Slowly, Quickly, Forcefully, Softly, etc.</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The dog runs quickly.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 xml:space="preserve">कुत्ता </w:t>
      </w:r>
      <w:r w:rsidRPr="00C8448F">
        <w:rPr>
          <w:rFonts w:ascii="Nirmala UI" w:hAnsi="Nirmala UI" w:cs="Nirmala UI"/>
          <w:sz w:val="20"/>
          <w:szCs w:val="20"/>
        </w:rPr>
        <w:t xml:space="preserve">तेज़ </w:t>
      </w:r>
      <w:r w:rsidRPr="00C8448F">
        <w:rPr>
          <w:rFonts w:ascii="Nirmala UI" w:hAnsi="Nirmala UI" w:cs="Nirmala UI"/>
          <w:sz w:val="20"/>
          <w:szCs w:val="20"/>
          <w:cs/>
        </w:rPr>
        <w:t xml:space="preserve"> भागता है।</w:t>
      </w:r>
    </w:p>
    <w:p w:rsidR="00A10199" w:rsidRDefault="00A10199" w:rsidP="00A10199">
      <w:pPr>
        <w:pStyle w:val="dot"/>
        <w:rPr>
          <w:lang w:eastAsia="en-IN"/>
        </w:rPr>
      </w:pPr>
      <w:r w:rsidRPr="00711ABB">
        <w:rPr>
          <w:lang w:eastAsia="en-IN"/>
        </w:rPr>
        <w:t>She plays the music terribly.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संगीत बहुत अच्छी तरह से बजाती है।</w:t>
      </w:r>
    </w:p>
    <w:p w:rsidR="00A10199" w:rsidRDefault="00A10199" w:rsidP="00A10199">
      <w:pPr>
        <w:pStyle w:val="dot"/>
        <w:rPr>
          <w:lang w:eastAsia="en-IN"/>
        </w:rPr>
      </w:pPr>
      <w:r w:rsidRPr="00711ABB">
        <w:rPr>
          <w:lang w:eastAsia="en-IN"/>
        </w:rPr>
        <w:t>She spoke softly.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धीरे से बोली।</w:t>
      </w:r>
    </w:p>
    <w:p w:rsidR="00A10199" w:rsidRDefault="00A10199" w:rsidP="00A10199">
      <w:pPr>
        <w:pStyle w:val="dot"/>
        <w:rPr>
          <w:lang w:eastAsia="en-IN"/>
        </w:rPr>
      </w:pPr>
      <w:r w:rsidRPr="00711ABB">
        <w:rPr>
          <w:lang w:eastAsia="en-IN"/>
        </w:rPr>
        <w:t>He plays the violin beautifully.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वायलिन को खूबसूरती से बजाता है।</w:t>
      </w:r>
    </w:p>
    <w:p w:rsidR="00A10199" w:rsidRDefault="00A10199" w:rsidP="00A10199">
      <w:pPr>
        <w:pStyle w:val="dot"/>
        <w:rPr>
          <w:lang w:eastAsia="en-IN"/>
        </w:rPr>
      </w:pPr>
      <w:r w:rsidRPr="00711ABB">
        <w:rPr>
          <w:lang w:eastAsia="en-IN"/>
        </w:rPr>
        <w:t xml:space="preserve"> She went there forcefully.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वह जबरदस्ती वहां गई।</w:t>
      </w:r>
    </w:p>
    <w:p w:rsidR="00A10199" w:rsidRDefault="00A10199" w:rsidP="00A10199">
      <w:pPr>
        <w:pStyle w:val="dot"/>
        <w:rPr>
          <w:lang w:eastAsia="en-IN"/>
        </w:rPr>
      </w:pPr>
      <w:r w:rsidRPr="00711ABB">
        <w:rPr>
          <w:lang w:eastAsia="en-IN"/>
        </w:rPr>
        <w:t xml:space="preserve"> You will learn English gradually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आप धीरे-धीरे अंग्रेजी सीखेंगे</w:t>
      </w:r>
      <w:r w:rsidR="00593743" w:rsidRPr="00C8448F">
        <w:rPr>
          <w:rFonts w:ascii="Nirmala UI" w:hAnsi="Nirmala UI" w:cs="Nirmala UI"/>
          <w:sz w:val="20"/>
          <w:szCs w:val="20"/>
          <w:cs/>
        </w:rPr>
        <w:t>।</w:t>
      </w:r>
    </w:p>
    <w:p w:rsidR="00A10199" w:rsidRDefault="00A10199" w:rsidP="00A10199">
      <w:pPr>
        <w:pStyle w:val="dot"/>
        <w:rPr>
          <w:lang w:eastAsia="en-IN"/>
        </w:rPr>
      </w:pPr>
      <w:r w:rsidRPr="00711ABB">
        <w:rPr>
          <w:lang w:eastAsia="en-IN"/>
        </w:rPr>
        <w:t xml:space="preserve"> Monkeys were eating bananas happily.</w:t>
      </w:r>
    </w:p>
    <w:p w:rsidR="00A10199" w:rsidRPr="00711ABB" w:rsidRDefault="00A10199" w:rsidP="00A10199">
      <w:pPr>
        <w:pStyle w:val="boolformate"/>
        <w:ind w:left="2700"/>
        <w:rPr>
          <w:lang w:eastAsia="en-IN"/>
        </w:rPr>
      </w:pPr>
      <w:r w:rsidRPr="00C8448F">
        <w:rPr>
          <w:rFonts w:ascii="Nirmala UI" w:hAnsi="Nirmala UI" w:cs="Nirmala UI"/>
          <w:sz w:val="20"/>
          <w:szCs w:val="20"/>
          <w:cs/>
        </w:rPr>
        <w:t>बंदर खुशी से केले खा रहे थे।</w:t>
      </w:r>
    </w:p>
    <w:p w:rsidR="00A10199" w:rsidRDefault="00A10199" w:rsidP="00A10199">
      <w:pPr>
        <w:pStyle w:val="dot"/>
        <w:rPr>
          <w:lang w:eastAsia="en-IN"/>
        </w:rPr>
      </w:pPr>
      <w:r w:rsidRPr="00711ABB">
        <w:rPr>
          <w:lang w:eastAsia="en-IN"/>
        </w:rPr>
        <w:t>You should brush your teeth regularly.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आपको अपने दांतों को नियमित रूप से ब्रश करना चाहिए।</w:t>
      </w:r>
    </w:p>
    <w:p w:rsidR="00A10199" w:rsidRDefault="00A10199" w:rsidP="00A10199">
      <w:pPr>
        <w:pStyle w:val="dot"/>
        <w:rPr>
          <w:lang w:eastAsia="en-IN"/>
        </w:rPr>
      </w:pPr>
      <w:r w:rsidRPr="00711ABB">
        <w:rPr>
          <w:lang w:eastAsia="en-IN"/>
        </w:rPr>
        <w:t>Move this chair slightly to the right side.</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इस कुर्सी को दाईं ओर थोड़ा घुमाएं।</w:t>
      </w:r>
    </w:p>
    <w:p w:rsidR="00A10199" w:rsidRPr="00711ABB" w:rsidRDefault="00A10199" w:rsidP="00A10199">
      <w:pPr>
        <w:pStyle w:val="boolformate"/>
        <w:ind w:left="0"/>
        <w:rPr>
          <w:lang w:eastAsia="en-IN"/>
        </w:rPr>
      </w:pPr>
    </w:p>
    <w:p w:rsidR="00A10199"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Adverbs of manner tell us the way or how to do something. However, not all adverbs end with -ly.</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 </w:t>
      </w:r>
      <w:r w:rsidRPr="007845C0">
        <w:rPr>
          <w:rFonts w:cstheme="minorHAnsi"/>
          <w:b/>
          <w:bCs/>
          <w:color w:val="000000" w:themeColor="text1"/>
          <w:lang w:eastAsia="en-IN"/>
        </w:rPr>
        <w:t>For Example</w:t>
      </w:r>
      <w:r w:rsidRPr="00711ABB">
        <w:rPr>
          <w:rFonts w:cstheme="minorHAnsi"/>
          <w:color w:val="000000" w:themeColor="text1"/>
          <w:lang w:eastAsia="en-IN"/>
        </w:rPr>
        <w:t>, the words ‘fast’ and ‘well’ describe verbs but do not end in -ly.</w:t>
      </w:r>
    </w:p>
    <w:p w:rsidR="00A10199" w:rsidRPr="00AA7633" w:rsidRDefault="00A10199" w:rsidP="00A10199">
      <w:pPr>
        <w:pStyle w:val="dot"/>
        <w:rPr>
          <w:lang w:eastAsia="en-IN"/>
        </w:rPr>
      </w:pPr>
      <w:r w:rsidRPr="00AA7633">
        <w:rPr>
          <w:lang w:eastAsia="en-IN"/>
        </w:rPr>
        <w:t>The horse moved fast.</w:t>
      </w:r>
    </w:p>
    <w:p w:rsidR="00A10199" w:rsidRPr="00AA7633" w:rsidRDefault="00A10199" w:rsidP="00A10199">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घोड़ा तेजी से आगे बढ़ा।</w:t>
      </w:r>
    </w:p>
    <w:p w:rsidR="00A10199" w:rsidRPr="00AA7633" w:rsidRDefault="00A10199" w:rsidP="00A10199">
      <w:pPr>
        <w:pStyle w:val="dot"/>
        <w:rPr>
          <w:lang w:eastAsia="en-IN"/>
        </w:rPr>
      </w:pPr>
      <w:r w:rsidRPr="00AA7633">
        <w:rPr>
          <w:lang w:eastAsia="en-IN"/>
        </w:rPr>
        <w:t>Ramesh plays the piano well.</w:t>
      </w:r>
    </w:p>
    <w:p w:rsidR="00A10199" w:rsidRPr="00AA7633" w:rsidRDefault="00A10199" w:rsidP="00A10199">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रमेश पियानो बजाता है।</w:t>
      </w:r>
    </w:p>
    <w:p w:rsidR="00A10199" w:rsidRPr="00711ABB" w:rsidRDefault="00A10199" w:rsidP="00A10199">
      <w:pPr>
        <w:pStyle w:val="boolformate"/>
        <w:rPr>
          <w:lang w:eastAsia="en-IN"/>
        </w:rPr>
      </w:pPr>
    </w:p>
    <w:p w:rsidR="00A10199" w:rsidRPr="00711ABB" w:rsidRDefault="00A10199" w:rsidP="00A1019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4</w:t>
      </w:r>
      <w:r w:rsidRPr="007845C0">
        <w:rPr>
          <w:rFonts w:asciiTheme="majorHAnsi" w:hAnsiTheme="majorHAnsi"/>
          <w:b/>
          <w:bCs/>
          <w:color w:val="000000" w:themeColor="text1"/>
          <w:sz w:val="24"/>
          <w:szCs w:val="24"/>
          <w:u w:val="single"/>
          <w:lang w:eastAsia="en-IN"/>
        </w:rPr>
        <w:t>. Place Adverb</w:t>
      </w:r>
    </w:p>
    <w:p w:rsidR="00A10199" w:rsidRPr="00711ABB" w:rsidRDefault="00B15CD0" w:rsidP="00A10199">
      <w:pPr>
        <w:spacing w:line="240" w:lineRule="auto"/>
        <w:ind w:left="1134"/>
        <w:rPr>
          <w:rFonts w:cstheme="minorHAnsi"/>
          <w:color w:val="000000" w:themeColor="text1"/>
          <w:lang w:eastAsia="en-IN"/>
        </w:rPr>
      </w:pPr>
      <w:r w:rsidRPr="00711ABB">
        <w:rPr>
          <w:rFonts w:cstheme="minorHAnsi"/>
          <w:color w:val="000000" w:themeColor="text1"/>
          <w:lang w:eastAsia="en-IN"/>
        </w:rPr>
        <w:t>Adverbs of Place describe</w:t>
      </w:r>
      <w:r w:rsidR="00A10199" w:rsidRPr="00711ABB">
        <w:rPr>
          <w:rFonts w:cstheme="minorHAnsi"/>
          <w:color w:val="000000" w:themeColor="text1"/>
          <w:lang w:eastAsia="en-IN"/>
        </w:rPr>
        <w:t xml:space="preserve"> ‘where’ an action took place. We usually find adverbs of place after the main verb. </w:t>
      </w:r>
      <w:r w:rsidR="00A10199" w:rsidRPr="00711ABB">
        <w:rPr>
          <w:rFonts w:cstheme="minorHAnsi"/>
          <w:b/>
          <w:bCs/>
          <w:color w:val="000000" w:themeColor="text1"/>
          <w:lang w:eastAsia="en-IN"/>
        </w:rPr>
        <w:t>E.g. outside, inside.</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Place </w:t>
      </w:r>
      <w:r w:rsidR="00B15CD0" w:rsidRPr="00711ABB">
        <w:rPr>
          <w:rFonts w:cstheme="minorHAnsi"/>
          <w:color w:val="000000" w:themeColor="text1"/>
          <w:lang w:eastAsia="en-IN"/>
        </w:rPr>
        <w:t>Adverbs can</w:t>
      </w:r>
      <w:r w:rsidRPr="00711ABB">
        <w:rPr>
          <w:rFonts w:cstheme="minorHAnsi"/>
          <w:color w:val="000000" w:themeColor="text1"/>
          <w:lang w:eastAsia="en-IN"/>
        </w:rPr>
        <w:t>:</w:t>
      </w:r>
    </w:p>
    <w:p w:rsidR="00A10199" w:rsidRPr="00711ABB"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distances e.g. </w:t>
      </w:r>
      <w:r w:rsidR="00B15CD0" w:rsidRPr="00711ABB">
        <w:rPr>
          <w:rFonts w:cstheme="minorHAnsi"/>
          <w:b/>
          <w:bCs/>
          <w:color w:val="000000" w:themeColor="text1"/>
          <w:shd w:val="clear" w:color="auto" w:fill="FFFFFF"/>
        </w:rPr>
        <w:t>nearby</w:t>
      </w:r>
      <w:r w:rsidRPr="00711ABB">
        <w:rPr>
          <w:rFonts w:cstheme="minorHAnsi"/>
          <w:b/>
          <w:bCs/>
          <w:color w:val="000000" w:themeColor="text1"/>
          <w:shd w:val="clear" w:color="auto" w:fill="FFFFFF"/>
        </w:rPr>
        <w:t>, far away, miles apart.</w:t>
      </w:r>
    </w:p>
    <w:p w:rsidR="00A10199"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the direction e.g. </w:t>
      </w:r>
    </w:p>
    <w:p w:rsidR="00A10199"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North, south, east, west, right, left, up,</w:t>
      </w:r>
      <w:r w:rsidRPr="00291093">
        <w:rPr>
          <w:rFonts w:cstheme="minorHAnsi"/>
          <w:b/>
          <w:bCs/>
          <w:color w:val="000000" w:themeColor="text1"/>
          <w:shd w:val="clear" w:color="auto" w:fill="FFFFFF"/>
        </w:rPr>
        <w:t xml:space="preserve"> down, etc</w:t>
      </w:r>
      <w:r w:rsidRPr="00711ABB">
        <w:rPr>
          <w:rFonts w:cstheme="minorHAnsi"/>
          <w:b/>
          <w:bCs/>
          <w:color w:val="000000" w:themeColor="text1"/>
          <w:shd w:val="clear" w:color="auto" w:fill="FFFFFF"/>
        </w:rPr>
        <w:t xml:space="preserve"> </w:t>
      </w:r>
    </w:p>
    <w:p w:rsidR="00A10199" w:rsidRPr="00491BF8" w:rsidRDefault="00A10199" w:rsidP="00544069">
      <w:pPr>
        <w:pStyle w:val="ListParagraph"/>
        <w:numPr>
          <w:ilvl w:val="0"/>
          <w:numId w:val="6"/>
        </w:numPr>
        <w:shd w:val="clear" w:color="auto" w:fill="FFFFFF"/>
        <w:spacing w:before="0" w:after="0"/>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Indicate an object's position in r</w:t>
      </w:r>
      <w:r>
        <w:rPr>
          <w:rFonts w:cstheme="minorHAnsi"/>
          <w:b/>
          <w:bCs/>
          <w:color w:val="000000" w:themeColor="text1"/>
          <w:shd w:val="clear" w:color="auto" w:fill="FFFFFF"/>
        </w:rPr>
        <w:t xml:space="preserve">elation to another object.  </w:t>
      </w:r>
    </w:p>
    <w:p w:rsidR="00A10199" w:rsidRDefault="00A10199" w:rsidP="00A10199">
      <w:pPr>
        <w:pStyle w:val="ListParagraph"/>
        <w:shd w:val="clear" w:color="auto" w:fill="FFFFFF"/>
        <w:spacing w:before="0" w:after="0"/>
        <w:ind w:left="1701"/>
        <w:textAlignment w:val="baseline"/>
        <w:rPr>
          <w:rFonts w:cstheme="minorHAnsi"/>
          <w:b/>
          <w:bCs/>
          <w:color w:val="000000" w:themeColor="text1"/>
          <w:shd w:val="clear" w:color="auto" w:fill="FFFFFF"/>
        </w:rPr>
      </w:pPr>
      <w:r>
        <w:rPr>
          <w:rFonts w:cstheme="minorHAnsi"/>
          <w:b/>
          <w:bCs/>
          <w:color w:val="000000" w:themeColor="text1"/>
          <w:shd w:val="clear" w:color="auto" w:fill="FFFFFF"/>
        </w:rPr>
        <w:t xml:space="preserve">          E.g.</w:t>
      </w:r>
      <w:r w:rsidRPr="00711ABB">
        <w:rPr>
          <w:rFonts w:cstheme="minorHAnsi"/>
          <w:b/>
          <w:bCs/>
          <w:color w:val="000000" w:themeColor="text1"/>
          <w:shd w:val="clear" w:color="auto" w:fill="FFFFFF"/>
        </w:rPr>
        <w:t>Below, between, above, behind, through, around and so forth</w:t>
      </w:r>
      <w:r w:rsidRPr="00291093">
        <w:rPr>
          <w:rFonts w:cstheme="minorHAnsi"/>
          <w:b/>
          <w:bCs/>
          <w:color w:val="000000" w:themeColor="text1"/>
          <w:shd w:val="clear" w:color="auto" w:fill="FFFFFF"/>
        </w:rPr>
        <w:t>.</w:t>
      </w:r>
    </w:p>
    <w:p w:rsidR="00A10199" w:rsidRPr="00291093" w:rsidRDefault="00A10199" w:rsidP="00A10199">
      <w:pPr>
        <w:pStyle w:val="ListParagraph"/>
        <w:shd w:val="clear" w:color="auto" w:fill="FFFFFF"/>
        <w:spacing w:before="0" w:after="0"/>
        <w:ind w:left="1701"/>
        <w:textAlignment w:val="baseline"/>
        <w:rPr>
          <w:rFonts w:cstheme="minorHAnsi"/>
          <w:b/>
          <w:bCs/>
          <w:color w:val="000000" w:themeColor="text1"/>
          <w:shd w:val="clear" w:color="auto" w:fill="FFFFFF"/>
        </w:rPr>
      </w:pPr>
    </w:p>
    <w:p w:rsidR="00B15CD0" w:rsidRDefault="00B15CD0" w:rsidP="00A10199">
      <w:pPr>
        <w:spacing w:line="240" w:lineRule="auto"/>
        <w:ind w:left="1134"/>
        <w:rPr>
          <w:rFonts w:cstheme="minorHAnsi"/>
          <w:b/>
          <w:bCs/>
          <w:color w:val="000000" w:themeColor="text1"/>
          <w:lang w:eastAsia="en-IN"/>
        </w:rPr>
      </w:pPr>
    </w:p>
    <w:p w:rsidR="00BD30A3" w:rsidRDefault="00BD30A3" w:rsidP="00A10199">
      <w:pPr>
        <w:spacing w:line="240" w:lineRule="auto"/>
        <w:ind w:left="1134"/>
        <w:rPr>
          <w:rFonts w:cstheme="minorHAnsi"/>
          <w:b/>
          <w:bCs/>
          <w:color w:val="000000" w:themeColor="text1"/>
          <w:lang w:eastAsia="en-IN"/>
        </w:rPr>
      </w:pPr>
    </w:p>
    <w:p w:rsidR="00D8470B" w:rsidRDefault="00D8470B" w:rsidP="00A10199">
      <w:pPr>
        <w:spacing w:line="240" w:lineRule="auto"/>
        <w:ind w:left="1134"/>
        <w:rPr>
          <w:rFonts w:cstheme="minorHAnsi"/>
          <w:b/>
          <w:bCs/>
          <w:color w:val="000000" w:themeColor="text1"/>
          <w:lang w:eastAsia="en-IN"/>
        </w:rPr>
      </w:pPr>
    </w:p>
    <w:p w:rsidR="00A10199"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lastRenderedPageBreak/>
        <w:t>For Example:</w:t>
      </w:r>
    </w:p>
    <w:p w:rsidR="00732A2E" w:rsidRDefault="00732A2E" w:rsidP="00732A2E">
      <w:pPr>
        <w:pStyle w:val="dot"/>
        <w:rPr>
          <w:shd w:val="clear" w:color="auto" w:fill="FFFFFF"/>
        </w:rPr>
      </w:pPr>
      <w:r w:rsidRPr="00711ABB">
        <w:rPr>
          <w:shd w:val="clear" w:color="auto" w:fill="FFFFFF"/>
        </w:rPr>
        <w:t>Come forward.</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आगे आओ।</w:t>
      </w:r>
    </w:p>
    <w:p w:rsidR="00732A2E" w:rsidRDefault="00732A2E" w:rsidP="00732A2E">
      <w:pPr>
        <w:pStyle w:val="dot"/>
        <w:rPr>
          <w:shd w:val="clear" w:color="auto" w:fill="FFFFFF"/>
        </w:rPr>
      </w:pPr>
      <w:r w:rsidRPr="00711ABB">
        <w:rPr>
          <w:shd w:val="clear" w:color="auto" w:fill="FFFFFF"/>
        </w:rPr>
        <w:t>Hospital is nearby from here.</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अस्पताल यहाँ से पास में है।</w:t>
      </w:r>
    </w:p>
    <w:p w:rsidR="00732A2E" w:rsidRDefault="00732A2E" w:rsidP="00732A2E">
      <w:pPr>
        <w:pStyle w:val="dot"/>
        <w:rPr>
          <w:shd w:val="clear" w:color="auto" w:fill="FFFFFF"/>
        </w:rPr>
      </w:pPr>
      <w:r w:rsidRPr="00711ABB">
        <w:rPr>
          <w:shd w:val="clear" w:color="auto" w:fill="FFFFFF"/>
        </w:rPr>
        <w:t>My native is 50 Km far from Delhi.</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मेरा मूल दिल्ली से 50 किलोमीटर दूर है।</w:t>
      </w:r>
    </w:p>
    <w:p w:rsidR="00732A2E" w:rsidRDefault="00732A2E" w:rsidP="00732A2E">
      <w:pPr>
        <w:pStyle w:val="dot"/>
        <w:rPr>
          <w:shd w:val="clear" w:color="auto" w:fill="FFFFFF"/>
        </w:rPr>
      </w:pPr>
      <w:r w:rsidRPr="00711ABB">
        <w:rPr>
          <w:shd w:val="clear" w:color="auto" w:fill="FFFFFF"/>
        </w:rPr>
        <w:t>I looked around but could not find you.</w:t>
      </w:r>
    </w:p>
    <w:p w:rsidR="00732A2E" w:rsidRP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मैंने इधर-उधर देखा लेकिन आपको नहीं मिला।</w:t>
      </w:r>
    </w:p>
    <w:p w:rsidR="00732A2E" w:rsidRDefault="00732A2E" w:rsidP="00732A2E">
      <w:pPr>
        <w:pStyle w:val="dot"/>
        <w:rPr>
          <w:lang w:eastAsia="en-IN"/>
        </w:rPr>
      </w:pPr>
      <w:r w:rsidRPr="00711ABB">
        <w:rPr>
          <w:lang w:eastAsia="en-IN"/>
        </w:rPr>
        <w:t>I searched everywhere but I couldn’t find him.</w:t>
      </w:r>
    </w:p>
    <w:p w:rsidR="00732A2E" w:rsidRPr="00732A2E" w:rsidRDefault="00732A2E" w:rsidP="00732A2E">
      <w:pPr>
        <w:pStyle w:val="boolformate"/>
        <w:ind w:left="2700"/>
        <w:rPr>
          <w:lang w:eastAsia="en-IN"/>
        </w:rPr>
      </w:pPr>
      <w:r w:rsidRPr="001126D3">
        <w:rPr>
          <w:rFonts w:ascii="Nirmala UI" w:hAnsi="Nirmala UI" w:cs="Nirmala UI"/>
          <w:sz w:val="20"/>
          <w:szCs w:val="20"/>
        </w:rPr>
        <w:t>मैंने हर जगह खोज की लेकिन मैं उसे नहीं खोज पाया।</w:t>
      </w:r>
    </w:p>
    <w:p w:rsidR="00A10199" w:rsidRDefault="00A10199" w:rsidP="00A10199">
      <w:pPr>
        <w:pStyle w:val="dot"/>
        <w:rPr>
          <w:lang w:eastAsia="en-IN"/>
        </w:rPr>
      </w:pPr>
      <w:r w:rsidRPr="00711ABB">
        <w:rPr>
          <w:lang w:eastAsia="en-IN"/>
        </w:rPr>
        <w:t>When she entered the classroom, she sat down.</w:t>
      </w:r>
    </w:p>
    <w:p w:rsidR="00A10199" w:rsidRPr="00711ABB" w:rsidRDefault="00A10199" w:rsidP="00A10199">
      <w:pPr>
        <w:pStyle w:val="boolformate"/>
        <w:ind w:left="2700"/>
        <w:rPr>
          <w:lang w:eastAsia="en-IN"/>
        </w:rPr>
      </w:pPr>
      <w:r w:rsidRPr="001126D3">
        <w:rPr>
          <w:rFonts w:ascii="Nirmala UI" w:hAnsi="Nirmala UI" w:cs="Nirmala UI"/>
          <w:sz w:val="20"/>
          <w:szCs w:val="20"/>
        </w:rPr>
        <w:t>जब उसने कक्षा में प्रवेश किया, तो वह बैठ गई।</w:t>
      </w:r>
    </w:p>
    <w:p w:rsidR="00A10199" w:rsidRDefault="00A10199" w:rsidP="00A10199">
      <w:pPr>
        <w:pStyle w:val="dot"/>
        <w:rPr>
          <w:lang w:eastAsia="en-IN"/>
        </w:rPr>
      </w:pPr>
      <w:r w:rsidRPr="00711ABB">
        <w:rPr>
          <w:lang w:eastAsia="en-IN"/>
        </w:rPr>
        <w:t>He walks downstairs to meet his father.</w:t>
      </w:r>
    </w:p>
    <w:p w:rsidR="00A10199" w:rsidRPr="00711ABB" w:rsidRDefault="00A10199" w:rsidP="00A10199">
      <w:pPr>
        <w:pStyle w:val="boolformate"/>
        <w:ind w:left="2700"/>
        <w:rPr>
          <w:lang w:eastAsia="en-IN"/>
        </w:rPr>
      </w:pPr>
      <w:r w:rsidRPr="001126D3">
        <w:rPr>
          <w:rFonts w:ascii="Nirmala UI" w:hAnsi="Nirmala UI" w:cs="Nirmala UI"/>
          <w:sz w:val="20"/>
          <w:szCs w:val="20"/>
        </w:rPr>
        <w:t>वह अपने पिता से मिलने के लिए नीचे की ओर चलता है।</w:t>
      </w:r>
    </w:p>
    <w:p w:rsidR="00732A2E" w:rsidRDefault="00732A2E" w:rsidP="00732A2E">
      <w:pPr>
        <w:pStyle w:val="dot"/>
        <w:rPr>
          <w:lang w:eastAsia="en-IN"/>
        </w:rPr>
      </w:pPr>
      <w:r w:rsidRPr="00711ABB">
        <w:rPr>
          <w:lang w:eastAsia="en-IN"/>
        </w:rPr>
        <w:t>If you want to see the hot air balloon, you will have to go outside.</w:t>
      </w:r>
    </w:p>
    <w:p w:rsidR="00732A2E" w:rsidRPr="00711ABB" w:rsidRDefault="00732A2E" w:rsidP="00732A2E">
      <w:pPr>
        <w:pStyle w:val="boolformate"/>
        <w:ind w:left="2700"/>
        <w:rPr>
          <w:lang w:eastAsia="en-IN"/>
        </w:rPr>
      </w:pPr>
      <w:r w:rsidRPr="001126D3">
        <w:rPr>
          <w:rFonts w:ascii="Nirmala UI" w:hAnsi="Nirmala UI" w:cs="Nirmala UI"/>
          <w:sz w:val="20"/>
          <w:szCs w:val="20"/>
        </w:rPr>
        <w:t>यदि आप हॉट एयर बैलून देखना चाहते हैं, तो आपको बाहर जाना होगा।</w:t>
      </w:r>
    </w:p>
    <w:p w:rsidR="00A10199" w:rsidRPr="001126D3" w:rsidRDefault="00A10199" w:rsidP="00A10199">
      <w:pPr>
        <w:spacing w:before="0" w:after="0" w:line="240" w:lineRule="auto"/>
        <w:rPr>
          <w:rFonts w:ascii="Nirmala UI" w:hAnsi="Nirmala UI" w:cs="Nirmala UI"/>
          <w:sz w:val="20"/>
          <w:szCs w:val="20"/>
        </w:rPr>
      </w:pPr>
    </w:p>
    <w:p w:rsidR="00A10199" w:rsidRPr="00711ABB" w:rsidRDefault="00A10199" w:rsidP="00A1019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5</w:t>
      </w:r>
      <w:r w:rsidRPr="007845C0">
        <w:rPr>
          <w:rFonts w:asciiTheme="majorHAnsi" w:hAnsiTheme="majorHAnsi"/>
          <w:b/>
          <w:bCs/>
          <w:color w:val="000000" w:themeColor="text1"/>
          <w:sz w:val="24"/>
          <w:szCs w:val="24"/>
          <w:u w:val="single"/>
          <w:lang w:eastAsia="en-IN"/>
        </w:rPr>
        <w:t>. Time Adverbs</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Time Adverbs describes the duration of an event occurs. Also, it can show when an action is complete. E.g. today, tomorrow, yesterday, </w:t>
      </w:r>
      <w:r w:rsidRPr="00D9127D">
        <w:rPr>
          <w:rFonts w:cstheme="minorHAnsi"/>
          <w:noProof/>
          <w:color w:val="000000" w:themeColor="text1"/>
          <w:lang w:eastAsia="en-IN"/>
        </w:rPr>
        <w:t>every</w:t>
      </w:r>
      <w:r w:rsidR="00D9127D">
        <w:rPr>
          <w:rFonts w:cstheme="minorHAnsi"/>
          <w:noProof/>
          <w:color w:val="000000" w:themeColor="text1"/>
          <w:lang w:eastAsia="en-IN"/>
        </w:rPr>
        <w:t xml:space="preserve"> </w:t>
      </w:r>
      <w:r w:rsidRPr="00D9127D">
        <w:rPr>
          <w:rFonts w:cstheme="minorHAnsi"/>
          <w:noProof/>
          <w:color w:val="000000" w:themeColor="text1"/>
          <w:lang w:eastAsia="en-IN"/>
        </w:rPr>
        <w:t>day</w:t>
      </w:r>
      <w:r w:rsidRPr="00711ABB">
        <w:rPr>
          <w:rFonts w:cstheme="minorHAnsi"/>
          <w:color w:val="000000" w:themeColor="text1"/>
          <w:lang w:eastAsia="en-IN"/>
        </w:rPr>
        <w:t xml:space="preserve">, </w:t>
      </w:r>
      <w:r w:rsidRPr="00D9127D">
        <w:rPr>
          <w:rFonts w:cstheme="minorHAnsi"/>
          <w:noProof/>
          <w:color w:val="000000" w:themeColor="text1"/>
          <w:lang w:eastAsia="en-IN"/>
        </w:rPr>
        <w:t>afterward</w:t>
      </w:r>
      <w:r w:rsidR="00D9127D">
        <w:rPr>
          <w:rFonts w:cstheme="minorHAnsi"/>
          <w:noProof/>
          <w:color w:val="000000" w:themeColor="text1"/>
          <w:lang w:eastAsia="en-IN"/>
        </w:rPr>
        <w:t>s</w:t>
      </w:r>
      <w:r w:rsidRPr="00711ABB">
        <w:rPr>
          <w:rFonts w:cstheme="minorHAnsi"/>
          <w:color w:val="000000" w:themeColor="text1"/>
          <w:lang w:eastAsia="en-IN"/>
        </w:rPr>
        <w:t>, recently, never, annually, daily, weekly, etc.</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p w:rsidR="00A10199" w:rsidRPr="00604A45" w:rsidRDefault="00A10199" w:rsidP="00A10199">
      <w:pPr>
        <w:pStyle w:val="dot"/>
        <w:rPr>
          <w:b w:val="0"/>
        </w:rPr>
      </w:pPr>
      <w:r w:rsidRPr="00604A45">
        <w:rPr>
          <w:rStyle w:val="dotChar"/>
          <w:b/>
        </w:rPr>
        <w:t>We will go to college tomorrow</w:t>
      </w:r>
      <w:r w:rsidRPr="00604A45">
        <w:rPr>
          <w:b w:val="0"/>
        </w:rPr>
        <w:t>.</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कल कॉलेज जायेंगे।</w:t>
      </w:r>
    </w:p>
    <w:p w:rsidR="00A10199" w:rsidRDefault="00A10199" w:rsidP="00A10199">
      <w:pPr>
        <w:pStyle w:val="dot"/>
      </w:pPr>
      <w:r w:rsidRPr="00711ABB">
        <w:t>Yesterday, we played in the basketball tournament.</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कल</w:t>
      </w:r>
      <w:r w:rsidRPr="00604A45">
        <w:rPr>
          <w:rFonts w:ascii="Nirmala UI" w:hAnsi="Nirmala UI" w:cs="Nirmala UI"/>
          <w:sz w:val="20"/>
          <w:szCs w:val="20"/>
        </w:rPr>
        <w:t xml:space="preserve">, </w:t>
      </w:r>
      <w:r w:rsidRPr="00604A45">
        <w:rPr>
          <w:rFonts w:ascii="Nirmala UI" w:hAnsi="Nirmala UI" w:cs="Nirmala UI"/>
          <w:sz w:val="20"/>
          <w:szCs w:val="20"/>
          <w:cs/>
        </w:rPr>
        <w:t>हम बास्केटबॉल टूर्नामेंट में खेले।</w:t>
      </w:r>
    </w:p>
    <w:p w:rsidR="00A10199" w:rsidRDefault="00A10199" w:rsidP="00A10199">
      <w:pPr>
        <w:pStyle w:val="dot"/>
      </w:pPr>
      <w:r w:rsidRPr="00711ABB">
        <w:t>They watched movies all day.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वे पूरे दिन फिल्में देखते थे।</w:t>
      </w:r>
    </w:p>
    <w:p w:rsidR="00A10199" w:rsidRDefault="00A10199" w:rsidP="00A10199">
      <w:pPr>
        <w:pStyle w:val="dot"/>
      </w:pPr>
      <w:r w:rsidRPr="00711ABB">
        <w:t>We have moved to Delhi recently.</w:t>
      </w:r>
    </w:p>
    <w:p w:rsidR="00A10199" w:rsidRPr="00604A45" w:rsidRDefault="00593743" w:rsidP="00A10199">
      <w:pPr>
        <w:pStyle w:val="boolformate"/>
        <w:ind w:left="2700"/>
        <w:rPr>
          <w:rFonts w:ascii="Nirmala UI" w:hAnsi="Nirmala UI" w:cs="Nirmala UI"/>
          <w:sz w:val="20"/>
          <w:szCs w:val="20"/>
        </w:rPr>
      </w:pPr>
      <w:r>
        <w:rPr>
          <w:rFonts w:ascii="Nirmala UI" w:hAnsi="Nirmala UI" w:cs="Nirmala UI"/>
          <w:sz w:val="20"/>
          <w:szCs w:val="20"/>
          <w:cs/>
        </w:rPr>
        <w:t>हम हाल ही</w:t>
      </w:r>
      <w:r w:rsidR="00A10199" w:rsidRPr="00604A45">
        <w:rPr>
          <w:rFonts w:ascii="Nirmala UI" w:hAnsi="Nirmala UI" w:cs="Nirmala UI"/>
          <w:sz w:val="20"/>
          <w:szCs w:val="20"/>
          <w:cs/>
        </w:rPr>
        <w:t xml:space="preserve"> दिल्ली गए हैं।</w:t>
      </w:r>
    </w:p>
    <w:p w:rsidR="00A10199" w:rsidRDefault="00A10199" w:rsidP="00A10199">
      <w:pPr>
        <w:pStyle w:val="dot"/>
      </w:pPr>
      <w:r w:rsidRPr="00D9127D">
        <w:rPr>
          <w:noProof/>
        </w:rPr>
        <w:t>Every</w:t>
      </w:r>
      <w:r w:rsidR="00D9127D">
        <w:rPr>
          <w:noProof/>
        </w:rPr>
        <w:t xml:space="preserve"> </w:t>
      </w:r>
      <w:r w:rsidRPr="00D9127D">
        <w:rPr>
          <w:noProof/>
        </w:rPr>
        <w:t>day</w:t>
      </w:r>
      <w:r w:rsidRPr="00711ABB">
        <w:t xml:space="preserve"> you should learn </w:t>
      </w:r>
      <w:r w:rsidRPr="00D9127D">
        <w:rPr>
          <w:noProof/>
        </w:rPr>
        <w:t>at</w:t>
      </w:r>
      <w:r w:rsidR="00D9127D">
        <w:rPr>
          <w:noProof/>
        </w:rPr>
        <w:t xml:space="preserve"> </w:t>
      </w:r>
      <w:r w:rsidRPr="00D9127D">
        <w:rPr>
          <w:noProof/>
        </w:rPr>
        <w:t>least</w:t>
      </w:r>
      <w:r w:rsidRPr="00711ABB">
        <w:t xml:space="preserve"> 20 new words.</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हर दिन आपको कम से कम 20 नए शब्दों को सीखना चाहिए।</w:t>
      </w:r>
    </w:p>
    <w:p w:rsidR="00A10199" w:rsidRDefault="00A10199" w:rsidP="00A10199">
      <w:pPr>
        <w:pStyle w:val="dot"/>
      </w:pPr>
      <w:r w:rsidRPr="00711ABB">
        <w:t>The newspaper arrives daily.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अखबार रोज आता है।</w:t>
      </w:r>
    </w:p>
    <w:p w:rsidR="00A10199" w:rsidRDefault="00A10199" w:rsidP="00A10199">
      <w:pPr>
        <w:pStyle w:val="dot"/>
      </w:pPr>
      <w:r w:rsidRPr="00711ABB">
        <w:t>They go out to dinner weekly.</w:t>
      </w:r>
    </w:p>
    <w:p w:rsidR="00A10199" w:rsidRPr="00711ABB" w:rsidRDefault="00A10199" w:rsidP="00A10199">
      <w:pPr>
        <w:pStyle w:val="boolformate"/>
        <w:ind w:left="2700"/>
      </w:pPr>
      <w:r w:rsidRPr="00604A45">
        <w:rPr>
          <w:rFonts w:ascii="Nirmala UI" w:hAnsi="Nirmala UI" w:cs="Nirmala UI"/>
          <w:sz w:val="20"/>
          <w:szCs w:val="20"/>
          <w:cs/>
        </w:rPr>
        <w:t>वे साप्ताहिक रूप से रात के खाने के लिए बाहर जाते हैं।</w:t>
      </w:r>
    </w:p>
    <w:p w:rsidR="00A10199" w:rsidRDefault="00A10199" w:rsidP="00A10199">
      <w:pPr>
        <w:pStyle w:val="dot"/>
      </w:pPr>
      <w:r w:rsidRPr="00711ABB">
        <w:t>We should drink milk daily.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रोजाना दूध पीना चाहिए।</w:t>
      </w:r>
    </w:p>
    <w:p w:rsidR="00A10199" w:rsidRPr="00604A45" w:rsidRDefault="00A10199" w:rsidP="00A10199">
      <w:pPr>
        <w:pStyle w:val="dot"/>
        <w:rPr>
          <w:cs/>
        </w:rPr>
      </w:pPr>
      <w:r w:rsidRPr="00711ABB">
        <w:t>Sunday is the weekly holiday for us.</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रविवार हमारे लिए साप्ताहिक अवकाश है।</w:t>
      </w:r>
    </w:p>
    <w:p w:rsidR="00B15CD0" w:rsidRDefault="00B15CD0" w:rsidP="00B15CD0">
      <w:pPr>
        <w:pStyle w:val="ListParagraph"/>
        <w:ind w:left="1418"/>
        <w:rPr>
          <w:rFonts w:asciiTheme="majorHAnsi" w:hAnsiTheme="majorHAnsi" w:cs="Arial"/>
          <w:b/>
          <w:color w:val="000000" w:themeColor="text1"/>
          <w:sz w:val="28"/>
          <w:szCs w:val="28"/>
        </w:rPr>
      </w:pPr>
    </w:p>
    <w:p w:rsidR="00D8470B" w:rsidRDefault="00D8470B" w:rsidP="00B15CD0">
      <w:pPr>
        <w:pStyle w:val="ListParagraph"/>
        <w:ind w:left="1418"/>
        <w:rPr>
          <w:rFonts w:asciiTheme="majorHAnsi" w:hAnsiTheme="majorHAnsi" w:cs="Arial"/>
          <w:b/>
          <w:color w:val="000000" w:themeColor="text1"/>
          <w:sz w:val="28"/>
          <w:szCs w:val="28"/>
        </w:rPr>
      </w:pPr>
    </w:p>
    <w:p w:rsidR="00D8470B" w:rsidRDefault="00D8470B" w:rsidP="00B15CD0">
      <w:pPr>
        <w:pStyle w:val="ListParagraph"/>
        <w:ind w:left="1418"/>
        <w:rPr>
          <w:rFonts w:asciiTheme="majorHAnsi" w:hAnsiTheme="majorHAnsi" w:cs="Arial"/>
          <w:b/>
          <w:color w:val="000000" w:themeColor="text1"/>
          <w:sz w:val="28"/>
          <w:szCs w:val="28"/>
        </w:rPr>
      </w:pPr>
    </w:p>
    <w:p w:rsidR="00D8470B" w:rsidRDefault="00D8470B" w:rsidP="00B15CD0">
      <w:pPr>
        <w:pStyle w:val="ListParagraph"/>
        <w:ind w:left="1418"/>
        <w:rPr>
          <w:rFonts w:asciiTheme="majorHAnsi" w:hAnsiTheme="majorHAnsi" w:cs="Arial"/>
          <w:b/>
          <w:color w:val="000000" w:themeColor="text1"/>
          <w:sz w:val="28"/>
          <w:szCs w:val="28"/>
        </w:rPr>
      </w:pPr>
    </w:p>
    <w:p w:rsidR="00D8470B" w:rsidRDefault="00D8470B" w:rsidP="00B15CD0">
      <w:pPr>
        <w:pStyle w:val="ListParagraph"/>
        <w:ind w:left="1418"/>
        <w:rPr>
          <w:rFonts w:asciiTheme="majorHAnsi" w:hAnsiTheme="majorHAnsi" w:cs="Arial"/>
          <w:b/>
          <w:color w:val="000000" w:themeColor="text1"/>
          <w:sz w:val="28"/>
          <w:szCs w:val="28"/>
        </w:rPr>
      </w:pPr>
    </w:p>
    <w:p w:rsidR="00A10199" w:rsidRPr="007845C0" w:rsidRDefault="00A10199" w:rsidP="00D8470B">
      <w:pPr>
        <w:pStyle w:val="star"/>
      </w:pPr>
      <w:r w:rsidRPr="007845C0">
        <w:t xml:space="preserve">Difference between Adjective and Adverbs </w:t>
      </w:r>
    </w:p>
    <w:p w:rsidR="00A10199" w:rsidRPr="00D8470B" w:rsidRDefault="00A10199" w:rsidP="00D8470B">
      <w:pPr>
        <w:pStyle w:val="star"/>
        <w:numPr>
          <w:ilvl w:val="0"/>
          <w:numId w:val="0"/>
        </w:numPr>
        <w:ind w:left="993"/>
        <w:rPr>
          <w:bCs/>
          <w:sz w:val="24"/>
          <w:szCs w:val="24"/>
        </w:rPr>
      </w:pPr>
      <w:r w:rsidRPr="00D8470B">
        <w:rPr>
          <w:bCs/>
          <w:sz w:val="24"/>
          <w:szCs w:val="24"/>
        </w:rPr>
        <w:t>Adverbs and adjectives both are part of eight types of Parts of Speech</w:t>
      </w:r>
      <w:r w:rsidRPr="00D8470B">
        <w:rPr>
          <w:sz w:val="24"/>
          <w:szCs w:val="24"/>
        </w:rPr>
        <w:t xml:space="preserve">. </w:t>
      </w:r>
    </w:p>
    <w:tbl>
      <w:tblPr>
        <w:tblStyle w:val="TableGrid"/>
        <w:tblW w:w="6699" w:type="dxa"/>
        <w:tblInd w:w="1219" w:type="dxa"/>
        <w:tblLook w:val="04A0" w:firstRow="1" w:lastRow="0" w:firstColumn="1" w:lastColumn="0" w:noHBand="0" w:noVBand="1"/>
      </w:tblPr>
      <w:tblGrid>
        <w:gridCol w:w="3494"/>
        <w:gridCol w:w="3205"/>
      </w:tblGrid>
      <w:tr w:rsidR="00A10199" w:rsidTr="00BD30A3">
        <w:trPr>
          <w:trHeight w:val="655"/>
        </w:trPr>
        <w:tc>
          <w:tcPr>
            <w:tcW w:w="3494"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A10199" w:rsidRPr="00BD30A3" w:rsidRDefault="00A10199" w:rsidP="00A10199">
            <w:pPr>
              <w:spacing w:after="0" w:line="480" w:lineRule="auto"/>
              <w:jc w:val="center"/>
              <w:rPr>
                <w:rFonts w:asciiTheme="majorHAnsi" w:eastAsia="Times New Roman" w:hAnsiTheme="majorHAnsi" w:cs="Calibri"/>
                <w:b/>
                <w:bCs/>
                <w:color w:val="000000" w:themeColor="text1"/>
                <w:lang w:val="en-IN" w:eastAsia="en-IN"/>
              </w:rPr>
            </w:pPr>
            <w:r w:rsidRPr="00BD30A3">
              <w:rPr>
                <w:rFonts w:asciiTheme="majorHAnsi" w:eastAsia="Times New Roman" w:hAnsiTheme="majorHAnsi" w:cs="Calibri"/>
                <w:b/>
                <w:bCs/>
                <w:color w:val="000000" w:themeColor="text1"/>
                <w:lang w:eastAsia="en-IN"/>
              </w:rPr>
              <w:t>Adjectives</w:t>
            </w:r>
          </w:p>
        </w:tc>
        <w:tc>
          <w:tcPr>
            <w:tcW w:w="32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A10199" w:rsidRPr="00BD30A3" w:rsidRDefault="00A10199" w:rsidP="00A10199">
            <w:pPr>
              <w:spacing w:after="0" w:line="480" w:lineRule="auto"/>
              <w:jc w:val="center"/>
              <w:rPr>
                <w:rFonts w:asciiTheme="majorHAnsi" w:eastAsia="Times New Roman" w:hAnsiTheme="majorHAnsi" w:cs="Calibri"/>
                <w:b/>
                <w:bCs/>
                <w:color w:val="000000" w:themeColor="text1"/>
                <w:lang w:val="en-IN" w:eastAsia="en-IN"/>
              </w:rPr>
            </w:pPr>
            <w:r w:rsidRPr="00BD30A3">
              <w:rPr>
                <w:rFonts w:asciiTheme="majorHAnsi" w:eastAsia="Times New Roman" w:hAnsiTheme="majorHAnsi" w:cs="Calibri"/>
                <w:b/>
                <w:bCs/>
                <w:color w:val="000000" w:themeColor="text1"/>
                <w:lang w:eastAsia="en-IN"/>
              </w:rPr>
              <w:t>Adverbs</w:t>
            </w:r>
          </w:p>
        </w:tc>
      </w:tr>
      <w:tr w:rsidR="00A10199" w:rsidTr="00A10199">
        <w:trPr>
          <w:trHeight w:val="761"/>
        </w:trPr>
        <w:tc>
          <w:tcPr>
            <w:tcW w:w="3494"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Adjectives </w:t>
            </w:r>
            <w:r w:rsidRPr="00D9127D">
              <w:rPr>
                <w:rFonts w:cstheme="minorHAnsi"/>
                <w:bCs/>
                <w:noProof/>
              </w:rPr>
              <w:t>modif</w:t>
            </w:r>
            <w:r w:rsidR="00D9127D">
              <w:rPr>
                <w:rFonts w:cstheme="minorHAnsi"/>
                <w:bCs/>
                <w:noProof/>
              </w:rPr>
              <w:t>y</w:t>
            </w:r>
            <w:r w:rsidRPr="001372FF">
              <w:rPr>
                <w:rFonts w:cstheme="minorHAnsi"/>
                <w:bCs/>
              </w:rPr>
              <w:t xml:space="preserve"> or </w:t>
            </w:r>
            <w:r w:rsidRPr="00D9127D">
              <w:rPr>
                <w:rFonts w:cstheme="minorHAnsi"/>
                <w:bCs/>
                <w:noProof/>
              </w:rPr>
              <w:t>explains</w:t>
            </w:r>
            <w:r w:rsidRPr="001372FF">
              <w:rPr>
                <w:rFonts w:cstheme="minorHAnsi"/>
                <w:bCs/>
              </w:rPr>
              <w:t xml:space="preserve"> about noun and pronoun</w:t>
            </w:r>
          </w:p>
        </w:tc>
        <w:tc>
          <w:tcPr>
            <w:tcW w:w="3205"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Adverbs </w:t>
            </w:r>
            <w:r w:rsidRPr="00D9127D">
              <w:rPr>
                <w:rFonts w:cstheme="minorHAnsi"/>
                <w:bCs/>
                <w:noProof/>
              </w:rPr>
              <w:t>modif</w:t>
            </w:r>
            <w:r w:rsidR="00D9127D">
              <w:rPr>
                <w:rFonts w:cstheme="minorHAnsi"/>
                <w:bCs/>
                <w:noProof/>
              </w:rPr>
              <w:t>y</w:t>
            </w:r>
            <w:r w:rsidRPr="001372FF">
              <w:rPr>
                <w:rFonts w:cstheme="minorHAnsi"/>
                <w:bCs/>
              </w:rPr>
              <w:t xml:space="preserve"> or </w:t>
            </w:r>
            <w:r w:rsidRPr="00D9127D">
              <w:rPr>
                <w:rFonts w:cstheme="minorHAnsi"/>
                <w:bCs/>
                <w:noProof/>
              </w:rPr>
              <w:t>explains</w:t>
            </w:r>
            <w:r w:rsidRPr="001372FF">
              <w:rPr>
                <w:rFonts w:cstheme="minorHAnsi"/>
                <w:bCs/>
              </w:rPr>
              <w:t xml:space="preserve"> about verbs, adjectives and other adverbs</w:t>
            </w:r>
          </w:p>
        </w:tc>
      </w:tr>
      <w:tr w:rsidR="00A10199" w:rsidTr="00A10199">
        <w:trPr>
          <w:trHeight w:val="627"/>
        </w:trPr>
        <w:tc>
          <w:tcPr>
            <w:tcW w:w="3494"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Adjectives </w:t>
            </w:r>
            <w:r w:rsidRPr="00D9127D">
              <w:rPr>
                <w:rFonts w:cstheme="minorHAnsi"/>
                <w:bCs/>
                <w:noProof/>
              </w:rPr>
              <w:t>come</w:t>
            </w:r>
            <w:r w:rsidRPr="001372FF">
              <w:rPr>
                <w:rFonts w:cstheme="minorHAnsi"/>
                <w:bCs/>
              </w:rPr>
              <w:t xml:space="preserve"> before </w:t>
            </w:r>
            <w:r w:rsidR="00D9127D">
              <w:rPr>
                <w:rFonts w:cstheme="minorHAnsi"/>
                <w:bCs/>
              </w:rPr>
              <w:t xml:space="preserve">the </w:t>
            </w:r>
            <w:r w:rsidRPr="00D9127D">
              <w:rPr>
                <w:rFonts w:cstheme="minorHAnsi"/>
                <w:bCs/>
                <w:noProof/>
              </w:rPr>
              <w:t>noun</w:t>
            </w:r>
          </w:p>
        </w:tc>
        <w:tc>
          <w:tcPr>
            <w:tcW w:w="3205"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Adverbs usually </w:t>
            </w:r>
            <w:r w:rsidRPr="00D9127D">
              <w:rPr>
                <w:rFonts w:cstheme="minorHAnsi"/>
                <w:bCs/>
                <w:noProof/>
              </w:rPr>
              <w:t>come</w:t>
            </w:r>
            <w:r w:rsidRPr="001372FF">
              <w:rPr>
                <w:rFonts w:cstheme="minorHAnsi"/>
                <w:bCs/>
              </w:rPr>
              <w:t xml:space="preserve"> after </w:t>
            </w:r>
            <w:r w:rsidR="00D9127D">
              <w:rPr>
                <w:rFonts w:cstheme="minorHAnsi"/>
                <w:bCs/>
              </w:rPr>
              <w:t xml:space="preserve">the </w:t>
            </w:r>
            <w:r w:rsidRPr="00D9127D">
              <w:rPr>
                <w:rFonts w:cstheme="minorHAnsi"/>
                <w:bCs/>
                <w:noProof/>
              </w:rPr>
              <w:t>noun</w:t>
            </w:r>
          </w:p>
        </w:tc>
      </w:tr>
    </w:tbl>
    <w:p w:rsidR="00A10199" w:rsidRPr="00711ABB" w:rsidRDefault="00A10199" w:rsidP="00A10199">
      <w:pPr>
        <w:ind w:left="720"/>
        <w:rPr>
          <w:rFonts w:asciiTheme="majorHAnsi" w:hAnsiTheme="majorHAnsi"/>
          <w:color w:val="000000" w:themeColor="text1"/>
          <w:sz w:val="24"/>
          <w:szCs w:val="24"/>
        </w:rPr>
      </w:pPr>
    </w:p>
    <w:p w:rsidR="00A10199" w:rsidRPr="00711ABB" w:rsidRDefault="00A10199" w:rsidP="00A10199">
      <w:pPr>
        <w:rPr>
          <w:b/>
          <w:bCs/>
          <w:color w:val="000000" w:themeColor="text1"/>
        </w:rPr>
      </w:pPr>
    </w:p>
    <w:p w:rsidR="00A10199" w:rsidRPr="00711ABB" w:rsidRDefault="00A10199" w:rsidP="00D8470B">
      <w:pPr>
        <w:pStyle w:val="star"/>
      </w:pPr>
      <w:r w:rsidRPr="00711ABB">
        <w:t>Example: Read th</w:t>
      </w:r>
      <w:r>
        <w:t xml:space="preserve">e below sentences  carefully to </w:t>
      </w:r>
      <w:r w:rsidRPr="00711ABB">
        <w:t>understand the difference between Adjectives and Adverbs</w:t>
      </w:r>
    </w:p>
    <w:p w:rsidR="00A10199" w:rsidRPr="00711ABB" w:rsidRDefault="00A10199" w:rsidP="00A10199">
      <w:pPr>
        <w:ind w:left="720"/>
        <w:rPr>
          <w:color w:val="000000" w:themeColor="text1"/>
        </w:rPr>
      </w:pPr>
    </w:p>
    <w:p w:rsidR="00A10199" w:rsidRPr="007845C0" w:rsidRDefault="00A10199" w:rsidP="00A10199">
      <w:pPr>
        <w:ind w:left="1276" w:hanging="141"/>
        <w:rPr>
          <w:rFonts w:asciiTheme="majorHAnsi" w:hAnsiTheme="majorHAnsi" w:cstheme="minorHAnsi"/>
          <w:b/>
          <w:bCs/>
          <w:color w:val="000000" w:themeColor="text1"/>
          <w:sz w:val="24"/>
          <w:szCs w:val="24"/>
          <w:u w:val="single"/>
        </w:rPr>
      </w:pPr>
      <w:r w:rsidRPr="00711ABB">
        <w:rPr>
          <w:rFonts w:cstheme="minorHAnsi"/>
          <w:b/>
          <w:color w:val="000000" w:themeColor="text1"/>
          <w:sz w:val="24"/>
          <w:szCs w:val="24"/>
        </w:rPr>
        <w:t>1</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She</w:t>
      </w:r>
      <w:r w:rsidRPr="007845C0">
        <w:rPr>
          <w:rFonts w:asciiTheme="majorHAnsi" w:hAnsiTheme="majorHAnsi" w:cstheme="minorHAnsi"/>
          <w:b/>
          <w:bCs/>
          <w:color w:val="000000" w:themeColor="text1"/>
          <w:sz w:val="24"/>
          <w:szCs w:val="24"/>
          <w:u w:val="single"/>
        </w:rPr>
        <w:t xml:space="preserve"> is a pretty girl. She talks politely to me.</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'pretty’ is an 'Adjective' as it describes 'Noun' i.e. 'girl'. While</w:t>
      </w:r>
    </w:p>
    <w:p w:rsidR="00A10199" w:rsidRPr="00604A45" w:rsidRDefault="00A10199" w:rsidP="00A10199">
      <w:pPr>
        <w:pStyle w:val="dot"/>
        <w:ind w:left="2070"/>
        <w:rPr>
          <w:b w:val="0"/>
        </w:rPr>
      </w:pPr>
      <w:r w:rsidRPr="00604A45">
        <w:rPr>
          <w:b w:val="0"/>
        </w:rPr>
        <w:t>'politely' is an 'Adverb' as it describes 'Verb' i.e. 'talk'.</w:t>
      </w:r>
    </w:p>
    <w:p w:rsidR="00A10199" w:rsidRPr="00711ABB" w:rsidRDefault="00A10199" w:rsidP="00A10199">
      <w:pPr>
        <w:spacing w:line="240" w:lineRule="auto"/>
        <w:ind w:left="1134"/>
        <w:rPr>
          <w:rFonts w:cstheme="minorHAnsi"/>
          <w:color w:val="000000" w:themeColor="text1"/>
        </w:rPr>
      </w:pPr>
    </w:p>
    <w:p w:rsidR="00A10199" w:rsidRPr="007845C0" w:rsidRDefault="00A10199" w:rsidP="00A10199">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2</w:t>
      </w:r>
      <w:r w:rsidRPr="00D9127D">
        <w:rPr>
          <w:rFonts w:asciiTheme="majorHAnsi" w:hAnsiTheme="majorHAnsi" w:cstheme="minorHAnsi"/>
          <w:b/>
          <w:noProof/>
          <w:color w:val="000000" w:themeColor="text1"/>
          <w:sz w:val="24"/>
          <w:szCs w:val="24"/>
          <w:u w:val="single"/>
        </w:rPr>
        <w:t>.</w:t>
      </w:r>
      <w:r w:rsidR="00D9127D">
        <w:rPr>
          <w:rFonts w:asciiTheme="majorHAnsi" w:hAnsiTheme="majorHAnsi" w:cstheme="minorHAnsi"/>
          <w:b/>
          <w:noProof/>
          <w:color w:val="000000" w:themeColor="text1"/>
          <w:sz w:val="24"/>
          <w:szCs w:val="24"/>
          <w:u w:val="single"/>
        </w:rPr>
        <w:t xml:space="preserve"> </w:t>
      </w:r>
      <w:r w:rsidRPr="00D9127D">
        <w:rPr>
          <w:rFonts w:asciiTheme="majorHAnsi" w:hAnsiTheme="majorHAnsi" w:cstheme="minorHAnsi"/>
          <w:b/>
          <w:bCs/>
          <w:noProof/>
          <w:color w:val="000000" w:themeColor="text1"/>
          <w:sz w:val="24"/>
          <w:szCs w:val="24"/>
          <w:u w:val="single"/>
        </w:rPr>
        <w:t>Lata</w:t>
      </w:r>
      <w:r w:rsidRPr="007845C0">
        <w:rPr>
          <w:rFonts w:asciiTheme="majorHAnsi" w:hAnsiTheme="majorHAnsi" w:cstheme="minorHAnsi"/>
          <w:b/>
          <w:bCs/>
          <w:color w:val="000000" w:themeColor="text1"/>
          <w:sz w:val="24"/>
          <w:szCs w:val="24"/>
          <w:u w:val="single"/>
        </w:rPr>
        <w:t xml:space="preserve"> </w:t>
      </w:r>
      <w:r w:rsidR="00D9127D">
        <w:rPr>
          <w:rFonts w:asciiTheme="majorHAnsi" w:hAnsiTheme="majorHAnsi" w:cstheme="minorHAnsi"/>
          <w:b/>
          <w:bCs/>
          <w:noProof/>
          <w:color w:val="000000" w:themeColor="text1"/>
          <w:sz w:val="24"/>
          <w:szCs w:val="24"/>
          <w:u w:val="single"/>
        </w:rPr>
        <w:t>J</w:t>
      </w:r>
      <w:r w:rsidRPr="00D9127D">
        <w:rPr>
          <w:rFonts w:asciiTheme="majorHAnsi" w:hAnsiTheme="majorHAnsi" w:cstheme="minorHAnsi"/>
          <w:b/>
          <w:bCs/>
          <w:noProof/>
          <w:color w:val="000000" w:themeColor="text1"/>
          <w:sz w:val="24"/>
          <w:szCs w:val="24"/>
          <w:u w:val="single"/>
        </w:rPr>
        <w:t>i</w:t>
      </w:r>
      <w:r w:rsidRPr="007845C0">
        <w:rPr>
          <w:rFonts w:asciiTheme="majorHAnsi" w:hAnsiTheme="majorHAnsi" w:cstheme="minorHAnsi"/>
          <w:b/>
          <w:bCs/>
          <w:color w:val="000000" w:themeColor="text1"/>
          <w:sz w:val="24"/>
          <w:szCs w:val="24"/>
          <w:u w:val="single"/>
        </w:rPr>
        <w:t xml:space="preserve"> is a nice singer. She sings sweetly.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'nice’ is an 'Adjective' as it describes 'Noun' i.e. 'Lata Ji'. While</w:t>
      </w:r>
    </w:p>
    <w:p w:rsidR="00A10199" w:rsidRPr="00604A45" w:rsidRDefault="00A10199" w:rsidP="00A10199">
      <w:pPr>
        <w:pStyle w:val="dot"/>
        <w:ind w:left="2070"/>
        <w:rPr>
          <w:b w:val="0"/>
        </w:rPr>
      </w:pPr>
      <w:r w:rsidRPr="00604A45">
        <w:rPr>
          <w:b w:val="0"/>
        </w:rPr>
        <w:t>'sweetly' is an 'Adverb' as it describes 'Verb' i.e. 'sings'.</w:t>
      </w:r>
    </w:p>
    <w:p w:rsidR="00A10199" w:rsidRPr="00711ABB" w:rsidRDefault="00A10199" w:rsidP="00A10199">
      <w:pPr>
        <w:pStyle w:val="ListParagraph"/>
        <w:ind w:left="1701"/>
        <w:rPr>
          <w:rFonts w:cstheme="minorHAnsi"/>
          <w:color w:val="000000" w:themeColor="text1"/>
        </w:rPr>
      </w:pPr>
    </w:p>
    <w:p w:rsidR="00A10199" w:rsidRPr="007845C0" w:rsidRDefault="00A10199" w:rsidP="00A10199">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3</w:t>
      </w:r>
      <w:r w:rsidRPr="00D9127D">
        <w:rPr>
          <w:rFonts w:asciiTheme="majorHAnsi" w:hAnsiTheme="majorHAnsi" w:cstheme="minorHAnsi"/>
          <w:b/>
          <w:noProof/>
          <w:color w:val="000000" w:themeColor="text1"/>
          <w:sz w:val="24"/>
          <w:szCs w:val="24"/>
          <w:u w:val="single"/>
        </w:rPr>
        <w:t>.</w:t>
      </w:r>
      <w:r w:rsidR="00D9127D">
        <w:rPr>
          <w:rFonts w:asciiTheme="majorHAnsi" w:hAnsiTheme="majorHAnsi" w:cstheme="minorHAnsi"/>
          <w:b/>
          <w:noProof/>
          <w:color w:val="000000" w:themeColor="text1"/>
          <w:sz w:val="24"/>
          <w:szCs w:val="24"/>
          <w:u w:val="single"/>
        </w:rPr>
        <w:t xml:space="preserve"> </w:t>
      </w:r>
      <w:r w:rsidRPr="00D9127D">
        <w:rPr>
          <w:rFonts w:asciiTheme="majorHAnsi" w:hAnsiTheme="majorHAnsi" w:cstheme="minorHAnsi"/>
          <w:b/>
          <w:bCs/>
          <w:noProof/>
          <w:color w:val="000000" w:themeColor="text1"/>
          <w:sz w:val="24"/>
          <w:szCs w:val="24"/>
          <w:u w:val="single"/>
        </w:rPr>
        <w:t>Richa</w:t>
      </w:r>
      <w:r w:rsidRPr="007845C0">
        <w:rPr>
          <w:rFonts w:asciiTheme="majorHAnsi" w:hAnsiTheme="majorHAnsi" w:cstheme="minorHAnsi"/>
          <w:b/>
          <w:bCs/>
          <w:color w:val="000000" w:themeColor="text1"/>
          <w:sz w:val="24"/>
          <w:szCs w:val="24"/>
          <w:u w:val="single"/>
        </w:rPr>
        <w:t xml:space="preserve"> is a great dancer. She dances beautifully.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'great’ is an 'Adjective' as it describes 'Noun' i.e. 'Richa'.While</w:t>
      </w:r>
    </w:p>
    <w:p w:rsidR="00A10199" w:rsidRPr="00604A45" w:rsidRDefault="00A10199" w:rsidP="00A10199">
      <w:pPr>
        <w:pStyle w:val="dot"/>
        <w:ind w:left="2070"/>
        <w:rPr>
          <w:b w:val="0"/>
        </w:rPr>
      </w:pPr>
      <w:r w:rsidRPr="00604A45">
        <w:rPr>
          <w:b w:val="0"/>
        </w:rPr>
        <w:t>'beautifully' is an 'Adverb' as it describes 'Verb' i.e. 'dances'.</w:t>
      </w:r>
    </w:p>
    <w:p w:rsidR="00A10199" w:rsidRPr="00711ABB" w:rsidRDefault="00A10199" w:rsidP="00A10199">
      <w:pPr>
        <w:pStyle w:val="ListParagraph"/>
        <w:ind w:left="1701"/>
        <w:rPr>
          <w:rFonts w:cstheme="minorHAnsi"/>
          <w:color w:val="000000" w:themeColor="text1"/>
        </w:rPr>
      </w:pPr>
    </w:p>
    <w:p w:rsidR="00A10199" w:rsidRPr="00711ABB" w:rsidRDefault="00A10199" w:rsidP="00A10199">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4</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Vishal</w:t>
      </w:r>
      <w:r w:rsidRPr="007845C0">
        <w:rPr>
          <w:rFonts w:asciiTheme="majorHAnsi" w:hAnsiTheme="majorHAnsi" w:cstheme="minorHAnsi"/>
          <w:b/>
          <w:bCs/>
          <w:color w:val="000000" w:themeColor="text1"/>
          <w:sz w:val="24"/>
          <w:szCs w:val="24"/>
          <w:u w:val="single"/>
        </w:rPr>
        <w:t xml:space="preserve"> is a good driver. He drives carefully.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'good’ is an 'Adjective' as it describes 'Noun' i.e. 'Vishal'.While</w:t>
      </w:r>
    </w:p>
    <w:p w:rsidR="00A10199" w:rsidRPr="00604A45" w:rsidRDefault="00A10199" w:rsidP="00A10199">
      <w:pPr>
        <w:pStyle w:val="dot"/>
        <w:ind w:left="2070"/>
        <w:rPr>
          <w:b w:val="0"/>
        </w:rPr>
      </w:pPr>
      <w:r w:rsidRPr="00604A45">
        <w:rPr>
          <w:b w:val="0"/>
        </w:rPr>
        <w:t>'carefully' is an 'Adverb' as it describes 'Verb' i.e. 'drives'.</w:t>
      </w:r>
    </w:p>
    <w:p w:rsidR="00A10199" w:rsidRPr="00711ABB" w:rsidRDefault="00A10199" w:rsidP="00A10199">
      <w:pPr>
        <w:spacing w:line="240" w:lineRule="auto"/>
        <w:ind w:left="1134"/>
        <w:rPr>
          <w:rFonts w:cstheme="minorHAnsi"/>
          <w:color w:val="000000" w:themeColor="text1"/>
        </w:rPr>
      </w:pPr>
    </w:p>
    <w:p w:rsidR="00A10199" w:rsidRPr="00711ABB" w:rsidRDefault="00A10199" w:rsidP="00A10199">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5</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Usain</w:t>
      </w:r>
      <w:r w:rsidRPr="007845C0">
        <w:rPr>
          <w:rFonts w:asciiTheme="majorHAnsi" w:hAnsiTheme="majorHAnsi" w:cstheme="minorHAnsi"/>
          <w:b/>
          <w:bCs/>
          <w:color w:val="000000" w:themeColor="text1"/>
          <w:sz w:val="24"/>
          <w:szCs w:val="24"/>
          <w:u w:val="single"/>
        </w:rPr>
        <w:t xml:space="preserve"> Bolt is the fastest runner in the world. He runs very fast.</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lastRenderedPageBreak/>
        <w:t xml:space="preserve">'fastest’ is an 'Adjective' as it describes 'Noun' i.e. 'Usain Bolt'. </w:t>
      </w:r>
    </w:p>
    <w:p w:rsidR="00B15CD0" w:rsidRDefault="00B15CD0" w:rsidP="00A10199">
      <w:pPr>
        <w:spacing w:before="0" w:after="200"/>
        <w:rPr>
          <w:rFonts w:cstheme="minorHAnsi"/>
          <w:color w:val="000000" w:themeColor="text1"/>
        </w:rPr>
      </w:pPr>
    </w:p>
    <w:p w:rsidR="00A10199" w:rsidRPr="00383F48" w:rsidRDefault="00A10199" w:rsidP="00853BBE">
      <w:pPr>
        <w:pStyle w:val="Heading3"/>
      </w:pPr>
      <w:bookmarkStart w:id="37" w:name="_Toc18392258"/>
      <w:r w:rsidRPr="00711ABB">
        <w:t>Preposition</w:t>
      </w:r>
      <w:bookmarkEnd w:id="37"/>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t xml:space="preserve">A preposition is a ‘word’ or a ‘group of words’ which used to show a connection between other words in a sentence. </w:t>
      </w:r>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t>Prepositions are used to link nouns, pronouns, or phrases to other words within a sentence.</w:t>
      </w:r>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t>Always remember:</w:t>
      </w:r>
    </w:p>
    <w:p w:rsidR="00A10199" w:rsidRDefault="00A10199" w:rsidP="00A10199">
      <w:pPr>
        <w:spacing w:line="240" w:lineRule="auto"/>
        <w:ind w:left="1134"/>
        <w:rPr>
          <w:rFonts w:cstheme="minorHAnsi"/>
          <w:color w:val="000000" w:themeColor="text1"/>
        </w:rPr>
      </w:pPr>
      <w:r w:rsidRPr="00383F48">
        <w:rPr>
          <w:rFonts w:cstheme="minorHAnsi"/>
          <w:color w:val="000000" w:themeColor="text1"/>
        </w:rPr>
        <w:t>A preposition is followed by a ‘Noun’. It is never followed by a ‘Verb’.</w:t>
      </w:r>
    </w:p>
    <w:p w:rsidR="00A10199" w:rsidRDefault="00A10199" w:rsidP="00A10199">
      <w:pPr>
        <w:spacing w:line="240" w:lineRule="auto"/>
        <w:ind w:left="1134"/>
        <w:rPr>
          <w:rFonts w:cstheme="minorHAnsi"/>
          <w:color w:val="000000" w:themeColor="text1"/>
        </w:rPr>
      </w:pPr>
    </w:p>
    <w:p w:rsidR="00A10199" w:rsidRPr="00725D6A" w:rsidRDefault="00A10199" w:rsidP="00A10199">
      <w:pPr>
        <w:spacing w:before="0" w:after="0" w:line="240" w:lineRule="auto"/>
        <w:ind w:left="1170"/>
        <w:rPr>
          <w:rFonts w:ascii="Nirmala UI" w:hAnsi="Nirmala UI" w:cs="Nirmala UI"/>
          <w:sz w:val="20"/>
          <w:szCs w:val="20"/>
        </w:rPr>
      </w:pPr>
      <w:r w:rsidRPr="00725D6A">
        <w:rPr>
          <w:rFonts w:cstheme="minorHAnsi"/>
          <w:cs/>
        </w:rPr>
        <w:t>"Preposition</w:t>
      </w:r>
      <w:r>
        <w:rPr>
          <w:rFonts w:ascii="Nirmala UI" w:hAnsi="Nirmala UI" w:cs="Nirmala UI"/>
          <w:sz w:val="20"/>
          <w:szCs w:val="20"/>
          <w:cs/>
        </w:rPr>
        <w:t>"</w:t>
      </w:r>
      <w:r w:rsidRPr="00725D6A">
        <w:rPr>
          <w:rFonts w:ascii="Nirmala UI" w:hAnsi="Nirmala UI" w:cs="Nirmala UI"/>
          <w:sz w:val="20"/>
          <w:szCs w:val="20"/>
          <w:cs/>
        </w:rPr>
        <w:t xml:space="preserve"> एक संज्ञा या सर्वनाम का संबंध दूसरे शब्द से दर्शाता है। वे समय</w:t>
      </w:r>
      <w:r w:rsidRPr="00725D6A">
        <w:rPr>
          <w:rFonts w:ascii="Nirmala UI" w:hAnsi="Nirmala UI" w:cs="Nirmala UI"/>
          <w:sz w:val="20"/>
          <w:szCs w:val="20"/>
        </w:rPr>
        <w:t xml:space="preserve">, </w:t>
      </w:r>
      <w:r w:rsidRPr="00725D6A">
        <w:rPr>
          <w:rFonts w:ascii="Nirmala UI" w:hAnsi="Nirmala UI" w:cs="Nirmala UI"/>
          <w:sz w:val="20"/>
          <w:szCs w:val="20"/>
          <w:cs/>
        </w:rPr>
        <w:t>स्थान या संबंध का संकेत दे सकते हैं।</w:t>
      </w:r>
    </w:p>
    <w:p w:rsidR="00A10199" w:rsidRDefault="00A10199" w:rsidP="00A10199">
      <w:pPr>
        <w:spacing w:line="240" w:lineRule="auto"/>
        <w:rPr>
          <w:rFonts w:cstheme="minorHAnsi"/>
          <w:color w:val="000000" w:themeColor="text1"/>
        </w:rPr>
      </w:pPr>
    </w:p>
    <w:p w:rsidR="00A10199" w:rsidRPr="007C7AB2" w:rsidRDefault="00A10199" w:rsidP="00D8470B">
      <w:pPr>
        <w:pStyle w:val="star"/>
      </w:pPr>
      <w:r w:rsidRPr="007C7AB2">
        <w:t xml:space="preserve">Correct use of Preposition </w:t>
      </w:r>
    </w:p>
    <w:p w:rsidR="00A10199" w:rsidRPr="00AB6956" w:rsidRDefault="00A10199" w:rsidP="00A10199">
      <w:pPr>
        <w:spacing w:line="240" w:lineRule="auto"/>
        <w:ind w:left="1134"/>
        <w:rPr>
          <w:rFonts w:ascii="Nirmala UI" w:hAnsi="Nirmala UI" w:cs="Nirmala UI"/>
          <w:color w:val="222222"/>
          <w:sz w:val="20"/>
          <w:szCs w:val="20"/>
          <w:shd w:val="clear" w:color="auto" w:fill="FFFFFF"/>
        </w:rPr>
      </w:pPr>
      <w:r w:rsidRPr="00725D6A">
        <w:rPr>
          <w:rFonts w:ascii="Nirmala UI" w:hAnsi="Nirmala UI" w:cs="Nirmala UI"/>
          <w:color w:val="222222"/>
          <w:sz w:val="20"/>
          <w:szCs w:val="20"/>
          <w:shd w:val="clear" w:color="auto" w:fill="FFFFFF"/>
          <w:cs/>
          <w:lang w:bidi="hi-IN"/>
        </w:rPr>
        <w:t>कुछ</w:t>
      </w:r>
      <w:r w:rsidRPr="00725D6A">
        <w:rPr>
          <w:rFonts w:ascii="Nirmala UI" w:hAnsi="Nirmala UI" w:cs="Nirmala UI"/>
          <w:color w:val="222222"/>
          <w:sz w:val="20"/>
          <w:szCs w:val="20"/>
          <w:shd w:val="clear" w:color="auto" w:fill="FFFFFF"/>
        </w:rPr>
        <w:t xml:space="preserve"> </w:t>
      </w:r>
      <w:r w:rsidRPr="00725D6A">
        <w:rPr>
          <w:rFonts w:cstheme="minorHAnsi"/>
          <w:color w:val="222222"/>
          <w:shd w:val="clear" w:color="auto" w:fill="FFFFFF"/>
        </w:rPr>
        <w:t>Prepositions</w:t>
      </w:r>
      <w:r w:rsidRPr="00725D6A">
        <w:rPr>
          <w:rFonts w:ascii="Nirmala UI" w:hAnsi="Nirmala UI" w:cs="Nirmala UI"/>
          <w:color w:val="222222"/>
          <w:shd w:val="clear" w:color="auto" w:fill="FFFFFF"/>
        </w:rPr>
        <w:t xml:space="preserve"> </w:t>
      </w:r>
      <w:r w:rsidRPr="00725D6A">
        <w:rPr>
          <w:rFonts w:ascii="Nirmala UI" w:hAnsi="Nirmala UI" w:cs="Nirmala UI"/>
          <w:color w:val="222222"/>
          <w:sz w:val="20"/>
          <w:szCs w:val="20"/>
          <w:shd w:val="clear" w:color="auto" w:fill="FFFFFF"/>
          <w:cs/>
          <w:lang w:bidi="hi-IN"/>
        </w:rPr>
        <w:t>ऐसे हैं जिनका अर्थ प्राय</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एक सा होता है</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किन्तु प्रयोग में अन्तर होता है।</w:t>
      </w:r>
      <w:r w:rsidRPr="008B0132">
        <w:rPr>
          <w:rFonts w:ascii="Nirmala UI" w:hAnsi="Nirmala UI" w:cs="Nirmala UI"/>
        </w:rPr>
        <w:br/>
      </w:r>
      <w:r w:rsidRPr="00916895">
        <w:rPr>
          <w:rFonts w:ascii="Nirmala UI" w:hAnsi="Nirmala UI" w:cs="Nirmala UI"/>
          <w:sz w:val="20"/>
          <w:szCs w:val="20"/>
          <w:cs/>
          <w:lang w:bidi="hi-IN"/>
        </w:rPr>
        <w:t>कृपया नीचे दिए गए</w:t>
      </w:r>
      <w:r w:rsidRPr="00315C4F">
        <w:rPr>
          <w:rFonts w:asciiTheme="minorBidi" w:hAnsiTheme="minorBidi"/>
          <w:sz w:val="24"/>
          <w:szCs w:val="24"/>
          <w:cs/>
          <w:lang w:bidi="hi-IN"/>
        </w:rPr>
        <w:t xml:space="preserve"> </w:t>
      </w:r>
      <w:r w:rsidRPr="00725D6A">
        <w:rPr>
          <w:rFonts w:asciiTheme="majorHAnsi" w:hAnsiTheme="majorHAnsi"/>
        </w:rPr>
        <w:t>Prepositions</w:t>
      </w:r>
      <w:r w:rsidRPr="00315C4F">
        <w:rPr>
          <w:rFonts w:asciiTheme="minorBidi" w:hAnsiTheme="minorBidi"/>
          <w:sz w:val="24"/>
          <w:szCs w:val="24"/>
        </w:rPr>
        <w:t xml:space="preserve"> </w:t>
      </w:r>
      <w:r w:rsidRPr="00916895">
        <w:rPr>
          <w:rFonts w:ascii="Nirmala UI" w:hAnsi="Nirmala UI" w:cs="Nirmala UI"/>
          <w:sz w:val="20"/>
          <w:szCs w:val="20"/>
          <w:cs/>
          <w:lang w:bidi="hi-IN"/>
        </w:rPr>
        <w:t>को ध्यान से समझो</w:t>
      </w:r>
      <w:r w:rsidRPr="00916895">
        <w:rPr>
          <w:rFonts w:ascii="Nirmala UI" w:hAnsi="Nirmala UI" w:cs="Nirmala UI"/>
          <w:sz w:val="20"/>
          <w:szCs w:val="20"/>
        </w:rPr>
        <w:t> :</w:t>
      </w:r>
    </w:p>
    <w:p w:rsidR="00A10199" w:rsidRPr="007C7AB2" w:rsidRDefault="00A10199" w:rsidP="00A10199">
      <w:pPr>
        <w:spacing w:line="240" w:lineRule="auto"/>
        <w:ind w:left="1134"/>
        <w:rPr>
          <w:rFonts w:ascii="Arial" w:hAnsi="Arial" w:cs="Arial"/>
          <w:color w:val="222222"/>
          <w:szCs w:val="20"/>
          <w:shd w:val="clear" w:color="auto" w:fill="FFFFFF"/>
        </w:rPr>
      </w:pPr>
    </w:p>
    <w:p w:rsidR="00A10199" w:rsidRPr="00725D6A" w:rsidRDefault="00A10199" w:rsidP="00A10199">
      <w:pPr>
        <w:spacing w:line="240" w:lineRule="auto"/>
        <w:ind w:left="1260"/>
        <w:rPr>
          <w:rFonts w:asciiTheme="minorBidi" w:eastAsia="Times New Roman" w:hAnsiTheme="minorBidi"/>
          <w:sz w:val="20"/>
          <w:szCs w:val="20"/>
          <w:lang w:eastAsia="en-IN" w:bidi="hi-IN"/>
        </w:rPr>
      </w:pPr>
      <w:r w:rsidRPr="00725D6A">
        <w:rPr>
          <w:rFonts w:eastAsia="Times New Roman" w:cstheme="minorHAnsi"/>
          <w:b/>
          <w:u w:val="single"/>
          <w:lang w:eastAsia="en-IN"/>
        </w:rPr>
        <w:t xml:space="preserve">1. At and </w:t>
      </w:r>
      <w:r w:rsidR="00E0279D" w:rsidRPr="00725D6A">
        <w:rPr>
          <w:rFonts w:eastAsia="Times New Roman" w:cstheme="minorHAnsi"/>
          <w:b/>
          <w:u w:val="single"/>
          <w:lang w:eastAsia="en-IN"/>
        </w:rPr>
        <w:t>In</w:t>
      </w:r>
      <w:r w:rsidR="00E0279D" w:rsidRPr="00725D6A">
        <w:rPr>
          <w:rFonts w:eastAsia="Times New Roman" w:cstheme="minorHAnsi"/>
          <w:b/>
          <w:lang w:eastAsia="en-IN"/>
        </w:rPr>
        <w:t>: At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cs/>
          <w:lang w:eastAsia="en-IN" w:bidi="hi-IN"/>
        </w:rPr>
        <w:t>छोटे स्थानों या बड़े स्थानों</w:t>
      </w:r>
      <w:r w:rsidRPr="008B0132">
        <w:rPr>
          <w:rFonts w:ascii="Nirmala UI" w:eastAsia="Times New Roman" w:hAnsi="Nirmala UI" w:cs="Nirmala UI"/>
          <w:cs/>
          <w:lang w:eastAsia="en-IN" w:bidi="hi-IN"/>
        </w:rPr>
        <w:t xml:space="preserve"> </w:t>
      </w:r>
      <w:r w:rsidRPr="00725D6A">
        <w:rPr>
          <w:rFonts w:ascii="Nirmala UI" w:eastAsia="Times New Roman" w:hAnsi="Nirmala UI" w:cs="Nirmala UI"/>
          <w:sz w:val="20"/>
          <w:szCs w:val="20"/>
          <w:cs/>
          <w:lang w:eastAsia="en-IN" w:bidi="hi-IN"/>
        </w:rPr>
        <w:t xml:space="preserve">के एक भाग के लिए प्रयुक्त </w:t>
      </w:r>
      <w:r w:rsidRPr="00725D6A">
        <w:rPr>
          <w:rFonts w:ascii="Nirmala UI" w:hAnsi="Nirmala UI" w:cs="Nirmala UI"/>
          <w:color w:val="222222"/>
          <w:sz w:val="20"/>
          <w:szCs w:val="20"/>
          <w:shd w:val="clear" w:color="auto" w:fill="FFFFFF"/>
          <w:cs/>
          <w:lang w:bidi="hi-IN"/>
        </w:rPr>
        <w:t>होता है।</w:t>
      </w:r>
      <w:r w:rsidRPr="008B0132">
        <w:rPr>
          <w:rFonts w:ascii="Nirmala UI" w:hAnsi="Nirmala UI" w:cs="Nirmala UI"/>
          <w:color w:val="222222"/>
          <w:shd w:val="clear" w:color="auto" w:fill="FFFFFF"/>
        </w:rPr>
        <w:t xml:space="preserve"> </w:t>
      </w:r>
      <w:r w:rsidRPr="00725D6A">
        <w:rPr>
          <w:rFonts w:cstheme="minorHAnsi"/>
          <w:color w:val="222222"/>
          <w:shd w:val="clear" w:color="auto" w:fill="FFFFFF"/>
        </w:rPr>
        <w:t>I</w:t>
      </w:r>
      <w:r w:rsidRPr="00725D6A">
        <w:rPr>
          <w:rFonts w:eastAsia="Times New Roman" w:cstheme="minorHAnsi"/>
          <w:lang w:eastAsia="en-IN"/>
        </w:rPr>
        <w:t>n</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बड़े</w:t>
      </w:r>
      <w:r w:rsidRPr="00725D6A">
        <w:rPr>
          <w:rFonts w:ascii="Nirmala UI" w:eastAsia="Times New Roman" w:hAnsi="Nirmala UI" w:cs="Nirmala UI"/>
          <w:sz w:val="20"/>
          <w:szCs w:val="20"/>
          <w:lang w:eastAsia="en-IN"/>
        </w:rPr>
        <w:br/>
      </w:r>
      <w:r w:rsidRPr="00725D6A">
        <w:rPr>
          <w:rFonts w:ascii="Nirmala UI" w:eastAsia="Times New Roman" w:hAnsi="Nirmala UI" w:cs="Nirmala UI"/>
          <w:sz w:val="20"/>
          <w:szCs w:val="20"/>
          <w:cs/>
          <w:lang w:eastAsia="en-IN" w:bidi="hi-IN"/>
        </w:rPr>
        <w:t>स्थानों और देशों के लिए प्रयुक्त होता है।</w:t>
      </w:r>
    </w:p>
    <w:p w:rsidR="00A10199" w:rsidRDefault="00A10199" w:rsidP="00A10199">
      <w:pPr>
        <w:tabs>
          <w:tab w:val="left" w:pos="1843"/>
        </w:tabs>
        <w:spacing w:line="240" w:lineRule="auto"/>
        <w:ind w:left="1350"/>
        <w:rPr>
          <w:rStyle w:val="dotChar"/>
        </w:rPr>
      </w:pPr>
      <w:r w:rsidRPr="00725D6A">
        <w:rPr>
          <w:rFonts w:eastAsia="Times New Roman" w:cstheme="minorHAnsi"/>
          <w:b/>
          <w:bCs/>
          <w:lang w:eastAsia="en-IN"/>
        </w:rPr>
        <w:t>For Example</w:t>
      </w:r>
      <w:r>
        <w:rPr>
          <w:rFonts w:eastAsia="Times New Roman" w:cstheme="minorHAnsi"/>
          <w:b/>
          <w:bCs/>
          <w:lang w:eastAsia="en-IN"/>
        </w:rPr>
        <w:t>:</w:t>
      </w:r>
    </w:p>
    <w:p w:rsidR="00A10199" w:rsidRPr="00725D6A" w:rsidRDefault="00A10199" w:rsidP="00A10199">
      <w:pPr>
        <w:pStyle w:val="dot"/>
        <w:rPr>
          <w:b w:val="0"/>
        </w:rPr>
      </w:pPr>
      <w:r w:rsidRPr="00725D6A">
        <w:rPr>
          <w:rStyle w:val="dotChar"/>
          <w:b/>
        </w:rPr>
        <w:t>I stayed at Subhanpura.</w:t>
      </w:r>
    </w:p>
    <w:p w:rsidR="00A10199" w:rsidRDefault="00A10199" w:rsidP="00A10199">
      <w:pPr>
        <w:tabs>
          <w:tab w:val="left" w:pos="1843"/>
        </w:tabs>
        <w:spacing w:line="240" w:lineRule="auto"/>
        <w:ind w:left="2700"/>
        <w:rPr>
          <w:rStyle w:val="dotChar"/>
        </w:rPr>
      </w:pPr>
      <w:r w:rsidRPr="00725D6A">
        <w:rPr>
          <w:rFonts w:ascii="Nirmala UI" w:hAnsi="Nirmala UI" w:cs="Nirmala UI"/>
          <w:sz w:val="20"/>
          <w:szCs w:val="20"/>
        </w:rPr>
        <w:t>मैं सुभानपुरा में रहा।</w:t>
      </w:r>
    </w:p>
    <w:p w:rsidR="00A10199" w:rsidRPr="00725D6A" w:rsidRDefault="00A10199" w:rsidP="00A10199">
      <w:pPr>
        <w:pStyle w:val="dot"/>
        <w:rPr>
          <w:rStyle w:val="dotChar"/>
          <w:b/>
        </w:rPr>
      </w:pPr>
      <w:r w:rsidRPr="00725D6A">
        <w:rPr>
          <w:rStyle w:val="dotChar"/>
          <w:b/>
        </w:rPr>
        <w:t>Nikunj lives in Vadodara.</w:t>
      </w:r>
    </w:p>
    <w:p w:rsidR="00A10199" w:rsidRPr="00725D6A" w:rsidRDefault="00A10199" w:rsidP="00A10199">
      <w:pPr>
        <w:tabs>
          <w:tab w:val="left" w:pos="1843"/>
        </w:tabs>
        <w:spacing w:line="240" w:lineRule="auto"/>
        <w:ind w:left="2700"/>
      </w:pPr>
      <w:r w:rsidRPr="00725D6A">
        <w:rPr>
          <w:rFonts w:ascii="Nirmala UI" w:hAnsi="Nirmala UI" w:cs="Nirmala UI"/>
          <w:sz w:val="20"/>
          <w:szCs w:val="20"/>
        </w:rPr>
        <w:t>निकुंज वडोदरा में रहते हैं।</w:t>
      </w:r>
    </w:p>
    <w:p w:rsidR="00A10199" w:rsidRPr="00725D6A"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2. In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After</w:t>
      </w:r>
      <w:r w:rsidRPr="008B0132">
        <w:rPr>
          <w:rFonts w:ascii="Nirmala UI" w:eastAsia="Times New Roman" w:hAnsi="Nirmala UI" w:cs="Nirmala UI"/>
          <w:b/>
          <w:lang w:eastAsia="en-IN"/>
        </w:rPr>
        <w: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lang w:eastAsia="en-IN"/>
        </w:rPr>
        <w:t xml:space="preserve">In </w:t>
      </w:r>
      <w:r w:rsidRPr="00725D6A">
        <w:rPr>
          <w:rFonts w:ascii="Nirmala UI" w:eastAsia="Times New Roman" w:hAnsi="Nirmala UI" w:cs="Nirmala UI"/>
          <w:sz w:val="20"/>
          <w:szCs w:val="20"/>
          <w:cs/>
          <w:lang w:eastAsia="en-IN" w:bidi="hi-IN"/>
        </w:rPr>
        <w:t>भविष्य काल की अवधि बताता है अर्थात इससे पता लगता है कि कार्य</w:t>
      </w:r>
      <w:r>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 xml:space="preserve">कुछ समय में होगा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द्वारा यह मालूम होता है कि कार्य कितने</w:t>
      </w:r>
      <w:r>
        <w:rPr>
          <w:rFonts w:ascii="Nirmala UI" w:eastAsia="Times New Roman" w:hAnsi="Nirmala UI" w:cs="Nirmala UI"/>
          <w:sz w:val="20"/>
          <w:szCs w:val="20"/>
          <w:lang w:eastAsia="en-IN" w:bidi="hi-IN"/>
        </w:rPr>
        <w:t xml:space="preserve"> </w:t>
      </w:r>
      <w:r w:rsidRPr="00725D6A">
        <w:rPr>
          <w:rFonts w:ascii="Nirmala UI" w:eastAsia="Times New Roman" w:hAnsi="Nirmala UI" w:cs="Nirmala UI"/>
          <w:sz w:val="20"/>
          <w:szCs w:val="20"/>
          <w:cs/>
          <w:lang w:eastAsia="en-IN" w:bidi="hi-IN"/>
        </w:rPr>
        <w:t xml:space="preserve">समय बाद होगा। </w:t>
      </w:r>
    </w:p>
    <w:p w:rsidR="00A10199" w:rsidRDefault="00A10199" w:rsidP="00A10199">
      <w:pPr>
        <w:spacing w:line="240" w:lineRule="auto"/>
        <w:ind w:left="1350"/>
        <w:rPr>
          <w:rFonts w:eastAsia="Times New Roman" w:cstheme="minorHAnsi"/>
          <w:b/>
          <w:bCs/>
          <w:lang w:eastAsia="en-IN"/>
        </w:rPr>
      </w:pPr>
      <w:r w:rsidRPr="00725D6A">
        <w:rPr>
          <w:rFonts w:eastAsia="Times New Roman" w:cstheme="minorHAnsi"/>
          <w:b/>
          <w:bCs/>
          <w:lang w:eastAsia="en-IN"/>
        </w:rPr>
        <w:t>For Example</w:t>
      </w:r>
      <w:r>
        <w:rPr>
          <w:rFonts w:eastAsia="Times New Roman" w:cstheme="minorHAnsi"/>
          <w:b/>
          <w:bCs/>
          <w:lang w:eastAsia="en-IN"/>
        </w:rPr>
        <w:t>:</w:t>
      </w:r>
    </w:p>
    <w:p w:rsidR="00A10199" w:rsidRPr="00725D6A" w:rsidRDefault="00A10199" w:rsidP="00A10199">
      <w:pPr>
        <w:pStyle w:val="dot"/>
        <w:rPr>
          <w:rStyle w:val="dotChar"/>
          <w:b/>
        </w:rPr>
      </w:pPr>
      <w:r w:rsidRPr="00725D6A">
        <w:rPr>
          <w:rStyle w:val="dotChar"/>
          <w:b/>
        </w:rPr>
        <w:t>You will become well in two days.</w:t>
      </w:r>
    </w:p>
    <w:p w:rsidR="00A10199" w:rsidRDefault="00A10199" w:rsidP="00A10199">
      <w:pPr>
        <w:spacing w:line="240" w:lineRule="auto"/>
        <w:ind w:left="2700"/>
      </w:pPr>
      <w:r w:rsidRPr="00725D6A">
        <w:rPr>
          <w:rFonts w:ascii="Nirmala UI" w:hAnsi="Nirmala UI" w:cs="Nirmala UI"/>
          <w:sz w:val="20"/>
          <w:szCs w:val="20"/>
        </w:rPr>
        <w:t>तुम दो दिन में ठीक हो जाओगे।</w:t>
      </w:r>
    </w:p>
    <w:p w:rsidR="00A10199" w:rsidRPr="00725D6A" w:rsidRDefault="00A10199" w:rsidP="00A10199">
      <w:pPr>
        <w:pStyle w:val="dot"/>
      </w:pPr>
      <w:r w:rsidRPr="00725D6A">
        <w:t>I shall come after two hours.</w:t>
      </w:r>
    </w:p>
    <w:p w:rsidR="00A10199" w:rsidRPr="00725D6A" w:rsidRDefault="00A10199" w:rsidP="00A10199">
      <w:pPr>
        <w:spacing w:line="240" w:lineRule="auto"/>
        <w:ind w:left="2700"/>
        <w:rPr>
          <w:rFonts w:cstheme="minorHAnsi"/>
          <w:b/>
          <w:bCs/>
          <w:sz w:val="20"/>
        </w:rPr>
      </w:pPr>
      <w:r w:rsidRPr="00725D6A">
        <w:rPr>
          <w:rFonts w:ascii="Nirmala UI" w:hAnsi="Nirmala UI" w:cs="Nirmala UI"/>
          <w:sz w:val="20"/>
          <w:szCs w:val="20"/>
        </w:rPr>
        <w:t>मैं दो घंटे के बाद आऊंगा।</w:t>
      </w:r>
    </w:p>
    <w:p w:rsidR="00A10199" w:rsidRPr="00725D6A" w:rsidRDefault="00A10199" w:rsidP="00A10199">
      <w:pPr>
        <w:spacing w:line="240" w:lineRule="auto"/>
        <w:ind w:left="1260"/>
        <w:rPr>
          <w:rFonts w:ascii="Nirmala UI" w:eastAsia="Times New Roman" w:hAnsi="Nirmala UI" w:cs="Nirmala UI"/>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3. Behind and </w:t>
      </w:r>
      <w:r w:rsidRPr="00D9127D">
        <w:rPr>
          <w:rFonts w:asciiTheme="majorHAnsi" w:eastAsia="Times New Roman" w:hAnsiTheme="majorHAnsi" w:cs="Times New Roman"/>
          <w:b/>
          <w:noProof/>
          <w:sz w:val="24"/>
          <w:szCs w:val="24"/>
          <w:u w:val="single"/>
          <w:lang w:eastAsia="en-IN"/>
        </w:rPr>
        <w:t>After</w:t>
      </w:r>
      <w:r w:rsidRPr="00D9127D">
        <w:rPr>
          <w:rFonts w:asciiTheme="majorHAnsi" w:eastAsia="Times New Roman" w:hAnsiTheme="majorHAnsi" w:cs="Times New Roman"/>
          <w:b/>
          <w:noProof/>
          <w:sz w:val="24"/>
          <w:szCs w:val="24"/>
          <w:lang w:eastAsia="en-IN"/>
        </w:rPr>
        <w:t>:</w:t>
      </w:r>
      <w:r>
        <w:rPr>
          <w:rFonts w:asciiTheme="majorHAnsi" w:eastAsia="Times New Roman" w:hAnsiTheme="majorHAnsi" w:cs="Times New Roman"/>
          <w:b/>
          <w:sz w:val="24"/>
          <w:szCs w:val="24"/>
          <w:u w:val="single"/>
          <w:lang w:eastAsia="en-IN"/>
        </w:rPr>
        <w:t xml:space="preserve"> </w:t>
      </w:r>
      <w:r w:rsidRPr="00725D6A">
        <w:rPr>
          <w:rFonts w:eastAsia="Times New Roman" w:cstheme="minorHAnsi"/>
          <w:lang w:eastAsia="en-IN"/>
        </w:rPr>
        <w:t>Behind</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स्थान</w:t>
      </w:r>
      <w:r w:rsidRPr="00725D6A">
        <w:rPr>
          <w:rFonts w:ascii="Nirmala UI" w:eastAsia="Times New Roman" w:hAnsi="Nirmala UI" w:cs="Nirmala UI"/>
          <w:sz w:val="20"/>
          <w:szCs w:val="20"/>
          <w:lang w:eastAsia="en-IN"/>
        </w:rPr>
        <w:t xml:space="preserve"> </w:t>
      </w:r>
      <w:r w:rsidRPr="00725D6A">
        <w:rPr>
          <w:rFonts w:eastAsia="Times New Roman" w:cstheme="minorHAnsi"/>
          <w:lang w:eastAsia="en-IN"/>
        </w:rPr>
        <w:t>( place)'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के लिए</w:t>
      </w:r>
      <w:r w:rsidR="00593743">
        <w:rPr>
          <w:rFonts w:ascii="Nirmala UI" w:eastAsia="Times New Roman" w:hAnsi="Nirmala UI" w:cs="Nirmala UI"/>
          <w:sz w:val="20"/>
          <w:szCs w:val="20"/>
          <w:cs/>
          <w:lang w:eastAsia="en-IN" w:bidi="hi-IN"/>
        </w:rPr>
        <w:t xml:space="preserve"> </w:t>
      </w:r>
      <w:r w:rsidRPr="00725D6A">
        <w:rPr>
          <w:rFonts w:ascii="Nirmala UI" w:eastAsia="Times New Roman" w:hAnsi="Nirmala UI" w:cs="Nirmala UI"/>
          <w:sz w:val="20"/>
          <w:szCs w:val="20"/>
          <w:cs/>
          <w:lang w:eastAsia="en-IN" w:bidi="hi-IN"/>
        </w:rPr>
        <w:t xml:space="preserve">और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समय</w:t>
      </w:r>
    </w:p>
    <w:p w:rsidR="00A10199" w:rsidRPr="00725D6A" w:rsidRDefault="00A10199" w:rsidP="00A10199">
      <w:pPr>
        <w:spacing w:line="240" w:lineRule="auto"/>
        <w:ind w:left="1260"/>
        <w:rPr>
          <w:rFonts w:ascii="Nirmala UI" w:eastAsia="Times New Roman" w:hAnsi="Nirmala UI" w:cs="Nirmala UI"/>
          <w:sz w:val="20"/>
          <w:szCs w:val="20"/>
          <w:lang w:eastAsia="en-IN"/>
        </w:rPr>
      </w:pPr>
      <w:r w:rsidRPr="00725D6A">
        <w:rPr>
          <w:rFonts w:eastAsia="Times New Roman" w:cstheme="minorHAnsi"/>
          <w:lang w:eastAsia="en-IN"/>
        </w:rPr>
        <w:t>(time)'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के लिए</w:t>
      </w:r>
      <w:r w:rsidR="00593743">
        <w:rPr>
          <w:rFonts w:ascii="Nirmala UI" w:eastAsia="Times New Roman" w:hAnsi="Nirmala UI" w:cs="Nirmala UI"/>
          <w:sz w:val="20"/>
          <w:szCs w:val="20"/>
          <w:cs/>
          <w:lang w:eastAsia="en-IN" w:bidi="hi-IN"/>
        </w:rPr>
        <w:t xml:space="preserve"> </w:t>
      </w:r>
      <w:r w:rsidRPr="00725D6A">
        <w:rPr>
          <w:rFonts w:ascii="Nirmala UI" w:eastAsia="Times New Roman" w:hAnsi="Nirmala UI" w:cs="Nirmala UI"/>
          <w:sz w:val="20"/>
          <w:szCs w:val="20"/>
          <w:cs/>
          <w:lang w:eastAsia="en-IN" w:bidi="hi-IN"/>
        </w:rPr>
        <w:t>प्रयोग</w:t>
      </w:r>
      <w:r w:rsidR="00593743">
        <w:rPr>
          <w:rFonts w:ascii="Nirmala UI" w:eastAsia="Times New Roman" w:hAnsi="Nirmala UI" w:cs="Nirmala UI"/>
          <w:sz w:val="20"/>
          <w:szCs w:val="20"/>
          <w:cs/>
          <w:lang w:eastAsia="en-IN" w:bidi="hi-IN"/>
        </w:rPr>
        <w:t xml:space="preserve"> </w:t>
      </w:r>
      <w:r w:rsidRPr="00725D6A">
        <w:rPr>
          <w:rFonts w:ascii="Nirmala UI" w:eastAsia="Times New Roman" w:hAnsi="Nirmala UI" w:cs="Nirmala UI"/>
          <w:sz w:val="20"/>
          <w:szCs w:val="20"/>
          <w:cs/>
          <w:lang w:eastAsia="en-IN" w:bidi="hi-IN"/>
        </w:rPr>
        <w:t>होता है ।</w:t>
      </w:r>
    </w:p>
    <w:p w:rsidR="00A10199" w:rsidRDefault="00A10199" w:rsidP="00A10199">
      <w:pPr>
        <w:spacing w:line="240" w:lineRule="auto"/>
        <w:ind w:left="1350"/>
        <w:rPr>
          <w:rStyle w:val="boolformateChar"/>
        </w:rPr>
      </w:pPr>
      <w:r w:rsidRPr="00725D6A">
        <w:rPr>
          <w:rFonts w:eastAsia="Times New Roman" w:cstheme="minorHAnsi"/>
          <w:b/>
          <w:bCs/>
          <w:lang w:eastAsia="en-IN"/>
        </w:rPr>
        <w:t>For Example:</w:t>
      </w:r>
    </w:p>
    <w:p w:rsidR="00A10199" w:rsidRDefault="00A10199" w:rsidP="00A10199">
      <w:pPr>
        <w:pStyle w:val="dot"/>
      </w:pPr>
      <w:r w:rsidRPr="00725D6A">
        <w:t>The playground is behind the building.</w:t>
      </w:r>
    </w:p>
    <w:p w:rsidR="00A10199" w:rsidRPr="00725D6A" w:rsidRDefault="00A10199" w:rsidP="00A10199">
      <w:pPr>
        <w:ind w:left="2700"/>
        <w:rPr>
          <w:rFonts w:ascii="Nirmala UI" w:hAnsi="Nirmala UI" w:cs="Nirmala UI"/>
          <w:sz w:val="20"/>
          <w:szCs w:val="20"/>
          <w:cs/>
        </w:rPr>
      </w:pPr>
      <w:r w:rsidRPr="00725D6A">
        <w:rPr>
          <w:rFonts w:ascii="Nirmala UI" w:hAnsi="Nirmala UI" w:cs="Nirmala UI"/>
          <w:sz w:val="20"/>
          <w:szCs w:val="20"/>
          <w:cs/>
        </w:rPr>
        <w:t>भवन के पीछे खेल का मैदान है।</w:t>
      </w:r>
    </w:p>
    <w:p w:rsidR="00A10199" w:rsidRDefault="00A10199" w:rsidP="00A10199">
      <w:pPr>
        <w:pStyle w:val="dot"/>
      </w:pPr>
      <w:r w:rsidRPr="00725D6A">
        <w:t>I shall go home after two hours.</w:t>
      </w:r>
    </w:p>
    <w:p w:rsidR="00B15CD0" w:rsidRPr="00732A2E" w:rsidRDefault="00A10199" w:rsidP="00732A2E">
      <w:pPr>
        <w:ind w:left="2700"/>
        <w:rPr>
          <w:rFonts w:ascii="Nirmala UI" w:hAnsi="Nirmala UI" w:cs="Nirmala UI"/>
          <w:sz w:val="20"/>
          <w:szCs w:val="20"/>
        </w:rPr>
      </w:pPr>
      <w:r w:rsidRPr="00725D6A">
        <w:rPr>
          <w:rFonts w:ascii="Nirmala UI" w:hAnsi="Nirmala UI" w:cs="Nirmala UI"/>
          <w:sz w:val="20"/>
          <w:szCs w:val="20"/>
          <w:cs/>
        </w:rPr>
        <w:t>मैं दो घंटे के बाद घर जाऊँगा।</w:t>
      </w: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BD30A3" w:rsidRDefault="00BD30A3" w:rsidP="00A10199">
      <w:pPr>
        <w:spacing w:line="240" w:lineRule="auto"/>
        <w:ind w:left="1260"/>
        <w:rPr>
          <w:rFonts w:ascii="Times New Roman" w:eastAsia="Times New Roman" w:hAnsi="Times New Roman" w:cs="Times New Roman"/>
          <w:sz w:val="24"/>
          <w:szCs w:val="24"/>
          <w:lang w:eastAsia="en-IN"/>
        </w:rPr>
      </w:pP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4. By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w:t>
      </w:r>
      <w:r w:rsidRPr="00322B1D">
        <w:rPr>
          <w:rFonts w:asciiTheme="majorHAnsi" w:eastAsia="Times New Roman" w:hAnsiTheme="majorHAnsi" w:cs="Times New Roman"/>
          <w:b/>
          <w:sz w:val="24"/>
          <w:szCs w:val="24"/>
          <w:lang w:eastAsia="en-IN"/>
        </w:rPr>
        <w:t xml:space="preserve"> :</w:t>
      </w:r>
      <w:r w:rsidRPr="00AB6956">
        <w:rPr>
          <w:rFonts w:eastAsia="Times New Roman" w:cstheme="minorHAnsi"/>
          <w:lang w:eastAsia="en-IN"/>
        </w:rPr>
        <w:t>By</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कार्य करने वाले अर्थात कर्ता से पूर्व प्रयुक्त होता है और</w:t>
      </w:r>
      <w:r w:rsidRPr="00AB6956">
        <w:rPr>
          <w:rFonts w:ascii="Nirmala UI" w:eastAsia="Times New Roman" w:hAnsi="Nirmala UI" w:cs="Nirmala UI"/>
          <w:sz w:val="20"/>
          <w:szCs w:val="20"/>
          <w:lang w:eastAsia="en-IN"/>
        </w:rPr>
        <w:t xml:space="preserve"> </w:t>
      </w:r>
      <w:r w:rsidRPr="00AB6956">
        <w:rPr>
          <w:rFonts w:eastAsia="Times New Roman" w:cstheme="minorHAnsi"/>
          <w:lang w:eastAsia="en-IN"/>
        </w:rPr>
        <w:t xml:space="preserve">with </w:t>
      </w:r>
      <w:r w:rsidRPr="00AB6956">
        <w:rPr>
          <w:rFonts w:ascii="Nirmala UI" w:eastAsia="Times New Roman" w:hAnsi="Nirmala UI" w:cs="Nirmala UI"/>
          <w:sz w:val="20"/>
          <w:szCs w:val="20"/>
          <w:cs/>
          <w:lang w:eastAsia="en-IN" w:bidi="hi-IN"/>
        </w:rPr>
        <w:t>का</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प्रयोगकिसी यंत्र के लिए होता है ।</w:t>
      </w:r>
    </w:p>
    <w:p w:rsidR="00A10199" w:rsidRDefault="00A10199" w:rsidP="00A10199">
      <w:pPr>
        <w:spacing w:line="240" w:lineRule="auto"/>
        <w:ind w:left="1350"/>
        <w:rPr>
          <w:rFonts w:eastAsia="Times New Roman" w:cstheme="minorHAnsi"/>
          <w:b/>
          <w:bCs/>
          <w:lang w:eastAsia="en-IN"/>
        </w:rPr>
      </w:pPr>
      <w:r w:rsidRPr="00AB6956">
        <w:rPr>
          <w:rFonts w:eastAsia="Times New Roman" w:cstheme="minorHAnsi"/>
          <w:b/>
          <w:bCs/>
          <w:lang w:eastAsia="en-IN"/>
        </w:rPr>
        <w:t xml:space="preserve"> For Example</w:t>
      </w:r>
    </w:p>
    <w:p w:rsidR="00A10199" w:rsidRPr="00AB6956" w:rsidRDefault="00A10199" w:rsidP="00A10199">
      <w:pPr>
        <w:pStyle w:val="dot"/>
        <w:rPr>
          <w:b w:val="0"/>
        </w:rPr>
      </w:pPr>
      <w:r w:rsidRPr="00AB6956">
        <w:rPr>
          <w:rStyle w:val="dotChar"/>
          <w:b/>
        </w:rPr>
        <w:t>A good song was sung by Lata.</w:t>
      </w:r>
    </w:p>
    <w:p w:rsidR="00A10199" w:rsidRPr="00AB6956" w:rsidRDefault="00A10199" w:rsidP="00A10199">
      <w:pPr>
        <w:ind w:left="2700"/>
        <w:rPr>
          <w:rFonts w:ascii="Nirmala UI" w:hAnsi="Nirmala UI" w:cs="Nirmala UI"/>
          <w:sz w:val="20"/>
          <w:szCs w:val="20"/>
          <w:cs/>
        </w:rPr>
      </w:pPr>
      <w:r w:rsidRPr="00AB6956">
        <w:rPr>
          <w:rFonts w:ascii="Nirmala UI" w:hAnsi="Nirmala UI" w:cs="Nirmala UI"/>
          <w:sz w:val="20"/>
          <w:szCs w:val="20"/>
          <w:cs/>
        </w:rPr>
        <w:t>लता द्वारा एक अच्छा गीत गाया गया था।</w:t>
      </w:r>
    </w:p>
    <w:p w:rsidR="00A10199" w:rsidRDefault="00A10199" w:rsidP="00A10199">
      <w:pPr>
        <w:pStyle w:val="dot"/>
      </w:pPr>
      <w:r w:rsidRPr="00AB6956">
        <w:t>Shyam killed a tiger with a sword.</w:t>
      </w:r>
    </w:p>
    <w:p w:rsidR="00A10199" w:rsidRPr="00B15CD0" w:rsidRDefault="00A10199" w:rsidP="00B15CD0">
      <w:pPr>
        <w:ind w:left="2700"/>
        <w:rPr>
          <w:rFonts w:ascii="Nirmala UI" w:hAnsi="Nirmala UI" w:cs="Nirmala UI"/>
          <w:sz w:val="20"/>
          <w:szCs w:val="20"/>
        </w:rPr>
      </w:pPr>
      <w:r w:rsidRPr="00AB6956">
        <w:rPr>
          <w:rFonts w:ascii="Nirmala UI" w:hAnsi="Nirmala UI" w:cs="Nirmala UI"/>
          <w:sz w:val="20"/>
          <w:szCs w:val="20"/>
          <w:cs/>
        </w:rPr>
        <w:t>श्याम ने एक बाघ को तलवार से मार डाला।</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5. Beside and  Besides </w:t>
      </w:r>
      <w:r w:rsidRPr="00AB6956">
        <w:rPr>
          <w:rFonts w:eastAsia="Times New Roman" w:cstheme="minorHAnsi"/>
          <w:b/>
          <w:u w:val="single"/>
          <w:lang w:eastAsia="en-IN"/>
        </w:rPr>
        <w:t>:</w:t>
      </w:r>
      <w:r w:rsidRPr="00AB6956">
        <w:rPr>
          <w:rFonts w:eastAsia="Times New Roman" w:cstheme="minorHAnsi"/>
          <w:lang w:eastAsia="en-IN"/>
        </w:rPr>
        <w:t>Beside</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निकट</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Besides</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अतिरिक्त</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 xml:space="preserve">के </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लिए</w:t>
      </w:r>
      <w:r>
        <w:rPr>
          <w:rFonts w:ascii="Nirmala UI" w:eastAsia="Times New Roman" w:hAnsi="Nirmala UI" w:cs="Nirmala UI"/>
          <w:sz w:val="20"/>
          <w:szCs w:val="20"/>
          <w:cs/>
          <w:lang w:eastAsia="en-IN" w:bidi="hi-IN"/>
        </w:rPr>
        <w:t xml:space="preserve"> </w:t>
      </w:r>
      <w:r w:rsidRPr="00AB6956">
        <w:rPr>
          <w:rFonts w:ascii="Nirmala UI" w:eastAsia="Times New Roman" w:hAnsi="Nirmala UI" w:cs="Nirmala UI"/>
          <w:sz w:val="20"/>
          <w:szCs w:val="20"/>
          <w:cs/>
          <w:lang w:eastAsia="en-IN" w:bidi="hi-IN"/>
        </w:rPr>
        <w:t>प्रयुक्त होता है ।</w:t>
      </w:r>
    </w:p>
    <w:p w:rsidR="00A10199" w:rsidRDefault="00A10199" w:rsidP="00A10199">
      <w:pPr>
        <w:spacing w:line="240" w:lineRule="auto"/>
        <w:ind w:left="2127" w:firstLine="33"/>
        <w:rPr>
          <w:rFonts w:asciiTheme="majorHAnsi" w:eastAsia="Times New Roman" w:hAnsiTheme="majorHAnsi" w:cs="Nirmala UI"/>
          <w:b/>
          <w:bCs/>
          <w:sz w:val="24"/>
          <w:szCs w:val="24"/>
          <w:lang w:eastAsia="en-IN"/>
        </w:rPr>
      </w:pPr>
      <w:r w:rsidRPr="00AB6956">
        <w:rPr>
          <w:rFonts w:asciiTheme="majorHAnsi" w:eastAsia="Times New Roman" w:hAnsiTheme="majorHAnsi" w:cs="Nirmala UI"/>
          <w:b/>
          <w:bCs/>
          <w:lang w:eastAsia="en-IN"/>
        </w:rPr>
        <w:t>For Example:</w:t>
      </w:r>
      <w:r w:rsidRPr="008B0132">
        <w:rPr>
          <w:rFonts w:asciiTheme="majorHAnsi" w:eastAsia="Times New Roman" w:hAnsiTheme="majorHAnsi" w:cs="Nirmala UI"/>
          <w:b/>
          <w:bCs/>
          <w:sz w:val="24"/>
          <w:szCs w:val="24"/>
          <w:lang w:eastAsia="en-IN"/>
        </w:rPr>
        <w:t xml:space="preserve"> </w:t>
      </w:r>
    </w:p>
    <w:p w:rsidR="00A10199" w:rsidRPr="00AB6956" w:rsidRDefault="00A10199" w:rsidP="00A10199">
      <w:pPr>
        <w:pStyle w:val="dot"/>
        <w:rPr>
          <w:b w:val="0"/>
        </w:rPr>
      </w:pPr>
      <w:r w:rsidRPr="00AB6956">
        <w:rPr>
          <w:rStyle w:val="dotChar"/>
          <w:b/>
        </w:rPr>
        <w:t>My room is beside the kitchen.</w:t>
      </w:r>
    </w:p>
    <w:p w:rsidR="00A10199" w:rsidRDefault="00A10199" w:rsidP="00A10199">
      <w:pPr>
        <w:spacing w:line="240" w:lineRule="auto"/>
        <w:ind w:left="2700"/>
        <w:rPr>
          <w:rFonts w:ascii="Nirmala UI" w:hAnsi="Nirmala UI" w:cs="Nirmala UI"/>
          <w:sz w:val="20"/>
          <w:szCs w:val="20"/>
        </w:rPr>
      </w:pPr>
      <w:r w:rsidRPr="00AB6956">
        <w:rPr>
          <w:rFonts w:ascii="Nirmala UI" w:hAnsi="Nirmala UI" w:cs="Nirmala UI"/>
          <w:sz w:val="20"/>
          <w:szCs w:val="20"/>
        </w:rPr>
        <w:t>मेरा कमरा रसोई के पास है।</w:t>
      </w:r>
    </w:p>
    <w:p w:rsidR="00A10199" w:rsidRPr="00AB6956" w:rsidRDefault="00A10199" w:rsidP="00A10199">
      <w:pPr>
        <w:pStyle w:val="dot"/>
        <w:rPr>
          <w:b w:val="0"/>
        </w:rPr>
      </w:pPr>
      <w:r w:rsidRPr="00AB6956">
        <w:rPr>
          <w:rStyle w:val="dotChar"/>
          <w:b/>
        </w:rPr>
        <w:t>Besides a book, he wants a pen.</w:t>
      </w:r>
    </w:p>
    <w:p w:rsidR="00A10199" w:rsidRPr="00B15CD0" w:rsidRDefault="00A10199" w:rsidP="00B15CD0">
      <w:pPr>
        <w:spacing w:line="240" w:lineRule="auto"/>
        <w:ind w:left="2700"/>
      </w:pPr>
      <w:r w:rsidRPr="00AB6956">
        <w:rPr>
          <w:rFonts w:ascii="Nirmala UI" w:hAnsi="Nirmala UI" w:cs="Nirmala UI"/>
          <w:sz w:val="20"/>
          <w:szCs w:val="20"/>
        </w:rPr>
        <w:t>एक किताब के अलावा, वह एक कलम चाहता है।</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6. Between and  Among</w:t>
      </w:r>
      <w:r w:rsidRPr="008B0132">
        <w:rPr>
          <w:rFonts w:ascii="Nirmala UI" w:eastAsia="Times New Roman" w:hAnsi="Nirmala UI" w:cs="Nirmala UI"/>
          <w:b/>
          <w:lang w:eastAsia="en-IN"/>
        </w:rPr>
        <w:t xml:space="preserve">: </w:t>
      </w:r>
      <w:r w:rsidRPr="00AB6956">
        <w:rPr>
          <w:rFonts w:eastAsia="Times New Roman" w:cstheme="minorHAnsi"/>
          <w:lang w:eastAsia="en-IN"/>
        </w:rPr>
        <w:t>Between</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cs/>
          <w:lang w:eastAsia="en-IN" w:bidi="hi-IN"/>
        </w:rPr>
        <w:t>दो 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 xml:space="preserve"> Among </w:t>
      </w:r>
      <w:r w:rsidRPr="00AB6956">
        <w:rPr>
          <w:rFonts w:ascii="Nirmala UI" w:eastAsia="Times New Roman" w:hAnsi="Nirmala UI" w:cs="Nirmala UI"/>
          <w:sz w:val="20"/>
          <w:szCs w:val="20"/>
          <w:cs/>
          <w:lang w:eastAsia="en-IN" w:bidi="hi-IN"/>
        </w:rPr>
        <w:t xml:space="preserve">दो से अधिक के </w:t>
      </w:r>
      <w:r>
        <w:rPr>
          <w:rFonts w:ascii="Nirmala UI" w:eastAsia="Times New Roman" w:hAnsi="Nirmala UI" w:cs="Nirmala UI"/>
          <w:sz w:val="20"/>
          <w:szCs w:val="20"/>
          <w:lang w:eastAsia="en-IN" w:bidi="hi-IN"/>
        </w:rPr>
        <w:t xml:space="preserve"> </w:t>
      </w:r>
      <w:r w:rsidRPr="00AB6956">
        <w:rPr>
          <w:rFonts w:ascii="Nirmala UI" w:eastAsia="Times New Roman" w:hAnsi="Nirmala UI" w:cs="Nirmala UI"/>
          <w:sz w:val="20"/>
          <w:szCs w:val="20"/>
          <w:cs/>
          <w:lang w:eastAsia="en-IN" w:bidi="hi-IN"/>
        </w:rPr>
        <w:t>लिए आताहै।</w:t>
      </w:r>
    </w:p>
    <w:p w:rsidR="00A10199" w:rsidRDefault="00A10199" w:rsidP="00A10199">
      <w:pPr>
        <w:spacing w:line="240" w:lineRule="auto"/>
        <w:ind w:left="1985"/>
        <w:rPr>
          <w:rFonts w:asciiTheme="majorHAnsi" w:eastAsia="Times New Roman" w:hAnsiTheme="majorHAnsi" w:cs="Nirmala UI"/>
          <w:b/>
          <w:bCs/>
          <w:sz w:val="24"/>
          <w:szCs w:val="24"/>
          <w:lang w:eastAsia="en-IN"/>
        </w:rPr>
      </w:pPr>
      <w:r w:rsidRPr="00AB6956">
        <w:rPr>
          <w:rFonts w:eastAsia="Times New Roman" w:cstheme="minorHAnsi"/>
          <w:b/>
          <w:bCs/>
          <w:lang w:eastAsia="en-IN"/>
        </w:rPr>
        <w:t>For Example :</w:t>
      </w:r>
      <w:r w:rsidRPr="008B0132">
        <w:rPr>
          <w:rFonts w:asciiTheme="majorHAnsi" w:eastAsia="Times New Roman" w:hAnsiTheme="majorHAnsi" w:cs="Nirmala UI"/>
          <w:b/>
          <w:bCs/>
          <w:sz w:val="24"/>
          <w:szCs w:val="24"/>
          <w:lang w:eastAsia="en-IN"/>
        </w:rPr>
        <w:t xml:space="preserve"> </w:t>
      </w:r>
    </w:p>
    <w:p w:rsidR="00A10199" w:rsidRDefault="00A10199" w:rsidP="00A10199">
      <w:pPr>
        <w:pStyle w:val="dot"/>
      </w:pPr>
      <w:r w:rsidRPr="009E39C9">
        <w:t xml:space="preserve">The mango was divided </w:t>
      </w:r>
      <w:r>
        <w:t>between the two brothers.</w:t>
      </w:r>
    </w:p>
    <w:p w:rsidR="00A10199" w:rsidRPr="009E39C9" w:rsidRDefault="00A10199" w:rsidP="00A10199">
      <w:pPr>
        <w:spacing w:before="0" w:after="0" w:line="240" w:lineRule="auto"/>
        <w:ind w:left="2700"/>
        <w:rPr>
          <w:rFonts w:ascii="Nirmala UI" w:hAnsi="Nirmala UI" w:cs="Nirmala UI"/>
          <w:sz w:val="20"/>
          <w:szCs w:val="20"/>
          <w:cs/>
        </w:rPr>
      </w:pPr>
      <w:r w:rsidRPr="009E39C9">
        <w:rPr>
          <w:rFonts w:ascii="Nirmala UI" w:hAnsi="Nirmala UI" w:cs="Nirmala UI"/>
          <w:sz w:val="20"/>
          <w:szCs w:val="20"/>
          <w:cs/>
        </w:rPr>
        <w:t>आम को दो भाइयों के बीच बांटा गया था।</w:t>
      </w:r>
    </w:p>
    <w:p w:rsidR="00A10199" w:rsidRDefault="00A10199" w:rsidP="00A10199">
      <w:pPr>
        <w:pStyle w:val="dot"/>
      </w:pPr>
      <w:r w:rsidRPr="009E39C9">
        <w:t xml:space="preserve">The milk was </w:t>
      </w:r>
      <w:r>
        <w:t>distributed among the five boys.</w:t>
      </w:r>
    </w:p>
    <w:p w:rsidR="00A10199" w:rsidRPr="00B15CD0" w:rsidRDefault="00A10199" w:rsidP="00B15CD0">
      <w:pPr>
        <w:spacing w:before="0" w:after="0" w:line="240" w:lineRule="auto"/>
        <w:ind w:left="2700"/>
        <w:rPr>
          <w:rFonts w:ascii="Nirmala UI" w:hAnsi="Nirmala UI" w:cs="Nirmala UI"/>
          <w:sz w:val="20"/>
          <w:szCs w:val="20"/>
        </w:rPr>
      </w:pPr>
      <w:r w:rsidRPr="009E39C9">
        <w:rPr>
          <w:rFonts w:ascii="Nirmala UI" w:hAnsi="Nirmala UI" w:cs="Nirmala UI"/>
          <w:sz w:val="20"/>
          <w:szCs w:val="20"/>
          <w:cs/>
        </w:rPr>
        <w:t>पांच लड़कों के बीच दूध बांटा गया।</w:t>
      </w:r>
    </w:p>
    <w:p w:rsidR="00A10199" w:rsidRPr="009E39C9"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7. Below and </w:t>
      </w:r>
      <w:r w:rsidR="00D9127D" w:rsidRPr="00BD30A3">
        <w:rPr>
          <w:rFonts w:asciiTheme="majorHAnsi" w:eastAsia="Times New Roman" w:hAnsiTheme="majorHAnsi" w:cs="Times New Roman"/>
          <w:b/>
          <w:noProof/>
          <w:sz w:val="24"/>
          <w:szCs w:val="24"/>
          <w:u w:val="single"/>
          <w:lang w:eastAsia="en-IN"/>
        </w:rPr>
        <w:t>Under</w:t>
      </w:r>
      <w:r w:rsidR="00D9127D" w:rsidRPr="00D9127D">
        <w:rPr>
          <w:rFonts w:asciiTheme="majorHAnsi" w:eastAsia="Times New Roman" w:hAnsiTheme="majorHAnsi" w:cs="Times New Roman"/>
          <w:b/>
          <w:noProof/>
          <w:sz w:val="24"/>
          <w:szCs w:val="24"/>
          <w:lang w:eastAsia="en-IN"/>
        </w:rPr>
        <w:t xml:space="preserve">: </w:t>
      </w:r>
      <w:r w:rsidRPr="00D9127D">
        <w:rPr>
          <w:rFonts w:eastAsia="Times New Roman" w:cstheme="minorHAnsi"/>
          <w:noProof/>
          <w:lang w:eastAsia="en-IN"/>
        </w:rPr>
        <w:t>Below</w:t>
      </w:r>
      <w:r w:rsidRPr="009E39C9">
        <w:rPr>
          <w:rFonts w:eastAsia="Times New Roman" w:cstheme="minorHAnsi"/>
          <w:lang w:eastAsia="en-IN"/>
        </w:rPr>
        <w:t xml:space="preserve"> </w:t>
      </w:r>
      <w:r w:rsidRPr="009E39C9">
        <w:rPr>
          <w:rFonts w:ascii="Nirmala UI" w:eastAsia="Times New Roman" w:hAnsi="Nirmala UI" w:cs="Nirmala UI"/>
          <w:sz w:val="20"/>
          <w:szCs w:val="20"/>
          <w:cs/>
          <w:lang w:eastAsia="en-IN" w:bidi="hi-IN"/>
        </w:rPr>
        <w:t>किसी</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स्थिति का ज्ञान</w:t>
      </w:r>
      <w:r w:rsidRPr="009E39C9">
        <w:rPr>
          <w:rFonts w:ascii="Nirmala UI" w:eastAsia="Times New Roman" w:hAnsi="Nirmala UI" w:cs="Nirmala UI"/>
          <w:sz w:val="20"/>
          <w:szCs w:val="20"/>
          <w:lang w:eastAsia="en-IN"/>
        </w:rPr>
        <w:t xml:space="preserve"> ' </w:t>
      </w:r>
      <w:r w:rsidRPr="009E39C9">
        <w:rPr>
          <w:rFonts w:ascii="Nirmala UI" w:eastAsia="Times New Roman" w:hAnsi="Nirmala UI" w:cs="Nirmala UI"/>
          <w:sz w:val="20"/>
          <w:szCs w:val="20"/>
          <w:cs/>
          <w:lang w:eastAsia="en-IN" w:bidi="hi-IN"/>
        </w:rPr>
        <w:t xml:space="preserve">कराता है </w:t>
      </w:r>
      <w:r w:rsidRPr="009E39C9">
        <w:rPr>
          <w:rFonts w:ascii="Mangal" w:eastAsia="Times New Roman" w:hAnsi="Mangal" w:cs="Mangal" w:hint="cs"/>
          <w:cs/>
          <w:lang w:eastAsia="en-IN" w:bidi="hi-IN"/>
        </w:rPr>
        <w:t>।</w:t>
      </w:r>
      <w:r w:rsidRPr="009E39C9">
        <w:rPr>
          <w:rFonts w:eastAsia="Times New Roman" w:cstheme="minorHAnsi"/>
          <w:lang w:eastAsia="en-IN"/>
        </w:rPr>
        <w:t xml:space="preserve"> Under </w:t>
      </w:r>
      <w:r w:rsidRPr="009E39C9">
        <w:rPr>
          <w:rFonts w:ascii="Nirmala UI" w:eastAsia="Times New Roman" w:hAnsi="Nirmala UI" w:cs="Nirmala UI"/>
          <w:sz w:val="20"/>
          <w:szCs w:val="20"/>
          <w:cs/>
          <w:lang w:eastAsia="en-IN" w:bidi="hi-IN"/>
        </w:rPr>
        <w:t xml:space="preserve">किसी नीचे </w:t>
      </w:r>
    </w:p>
    <w:p w:rsidR="00A10199" w:rsidRPr="009E39C9" w:rsidRDefault="00A10199" w:rsidP="00A10199">
      <w:pPr>
        <w:spacing w:line="240" w:lineRule="auto"/>
        <w:ind w:left="1260"/>
        <w:rPr>
          <w:rFonts w:ascii="Nirmala UI" w:eastAsia="Times New Roman" w:hAnsi="Nirmala UI" w:cs="Nirmala UI"/>
          <w:sz w:val="20"/>
          <w:szCs w:val="20"/>
          <w:lang w:eastAsia="en-IN"/>
        </w:rPr>
      </w:pPr>
      <w:r w:rsidRPr="009E39C9">
        <w:rPr>
          <w:rFonts w:ascii="Nirmala UI" w:eastAsia="Times New Roman" w:hAnsi="Nirmala UI" w:cs="Nirmala UI"/>
          <w:sz w:val="20"/>
          <w:szCs w:val="20"/>
          <w:cs/>
          <w:lang w:eastAsia="en-IN" w:bidi="hi-IN"/>
        </w:rPr>
        <w:t>कीवस्तु</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स्थान</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के लिए प्रयोगहोता है ।</w:t>
      </w:r>
    </w:p>
    <w:p w:rsidR="00A10199" w:rsidRDefault="00A10199" w:rsidP="00A10199">
      <w:pPr>
        <w:spacing w:line="240" w:lineRule="auto"/>
        <w:ind w:left="1985"/>
        <w:rPr>
          <w:rFonts w:eastAsia="Times New Roman" w:cstheme="minorHAnsi"/>
          <w:lang w:eastAsia="en-IN"/>
        </w:rPr>
      </w:pPr>
      <w:r w:rsidRPr="009E39C9">
        <w:rPr>
          <w:rFonts w:eastAsia="Times New Roman" w:cstheme="minorHAnsi"/>
          <w:b/>
          <w:bCs/>
          <w:lang w:eastAsia="en-IN"/>
        </w:rPr>
        <w:t>For Example</w:t>
      </w:r>
      <w:r w:rsidRPr="009E39C9">
        <w:rPr>
          <w:rFonts w:eastAsia="Times New Roman" w:cstheme="minorHAnsi"/>
          <w:lang w:eastAsia="en-IN"/>
        </w:rPr>
        <w:t xml:space="preserve"> :</w:t>
      </w:r>
    </w:p>
    <w:p w:rsidR="00A10199" w:rsidRDefault="00A10199" w:rsidP="00A10199">
      <w:pPr>
        <w:pStyle w:val="dot"/>
      </w:pPr>
      <w:r w:rsidRPr="009E39C9">
        <w:t>He was hit below the knees.</w:t>
      </w:r>
    </w:p>
    <w:p w:rsidR="00A10199" w:rsidRPr="009E39C9" w:rsidRDefault="0020490E" w:rsidP="00A10199">
      <w:pPr>
        <w:spacing w:before="0" w:line="240" w:lineRule="auto"/>
        <w:ind w:left="2610"/>
        <w:rPr>
          <w:rFonts w:ascii="Nirmala UI" w:hAnsi="Nirmala UI" w:cs="Nirmala UI"/>
          <w:sz w:val="20"/>
          <w:szCs w:val="20"/>
        </w:rPr>
      </w:pPr>
      <w:r w:rsidRPr="0020490E">
        <w:rPr>
          <w:rFonts w:ascii="Nirmala UI" w:hAnsi="Nirmala UI" w:cs="Nirmala UI" w:hint="cs"/>
          <w:sz w:val="20"/>
          <w:szCs w:val="20"/>
        </w:rPr>
        <w:t>उसको</w:t>
      </w:r>
      <w:r w:rsidRPr="0020490E">
        <w:rPr>
          <w:rFonts w:ascii="Nirmala UI" w:hAnsi="Nirmala UI" w:cs="Nirmala UI"/>
          <w:sz w:val="20"/>
          <w:szCs w:val="20"/>
        </w:rPr>
        <w:t xml:space="preserve"> </w:t>
      </w:r>
      <w:r w:rsidR="00A10199" w:rsidRPr="009E39C9">
        <w:rPr>
          <w:rFonts w:ascii="Nirmala UI" w:hAnsi="Nirmala UI" w:cs="Nirmala UI"/>
          <w:sz w:val="20"/>
          <w:szCs w:val="20"/>
          <w:cs/>
        </w:rPr>
        <w:t xml:space="preserve"> घुटनों के नीचे मारा गया था।</w:t>
      </w:r>
    </w:p>
    <w:p w:rsidR="00A10199" w:rsidRDefault="00A10199" w:rsidP="00A10199">
      <w:pPr>
        <w:pStyle w:val="dot"/>
      </w:pPr>
      <w:r w:rsidRPr="009E39C9">
        <w:t>Don't put your coat under the table.</w:t>
      </w:r>
    </w:p>
    <w:p w:rsidR="00A10199" w:rsidRPr="009E39C9" w:rsidRDefault="00A10199" w:rsidP="00A10199">
      <w:pPr>
        <w:spacing w:before="0" w:line="240" w:lineRule="auto"/>
        <w:ind w:left="2610"/>
        <w:rPr>
          <w:rFonts w:ascii="Nirmala UI" w:hAnsi="Nirmala UI" w:cs="Nirmala UI"/>
          <w:sz w:val="20"/>
          <w:szCs w:val="20"/>
        </w:rPr>
      </w:pPr>
      <w:r w:rsidRPr="009E39C9">
        <w:rPr>
          <w:rFonts w:ascii="Nirmala UI" w:hAnsi="Nirmala UI" w:cs="Nirmala UI"/>
          <w:sz w:val="20"/>
          <w:szCs w:val="20"/>
          <w:cs/>
        </w:rPr>
        <w:t>मेज के नीचे अपना कोट मत डालो।</w:t>
      </w:r>
    </w:p>
    <w:p w:rsidR="00A10199" w:rsidRPr="008B0132" w:rsidRDefault="00A10199" w:rsidP="00A10199">
      <w:pPr>
        <w:spacing w:line="240" w:lineRule="auto"/>
        <w:ind w:left="1260"/>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5D5525">
        <w:rPr>
          <w:rFonts w:ascii="Nirmala UI" w:eastAsia="Times New Roman" w:hAnsi="Nirmala UI" w:cs="Nirmala UI"/>
          <w:b/>
          <w:sz w:val="24"/>
          <w:szCs w:val="24"/>
          <w:u w:val="single"/>
          <w:lang w:eastAsia="en-IN"/>
        </w:rPr>
        <w:t xml:space="preserve">8. </w:t>
      </w:r>
      <w:r w:rsidRPr="00BD30A3">
        <w:rPr>
          <w:rFonts w:asciiTheme="majorHAnsi" w:eastAsia="Times New Roman" w:hAnsiTheme="majorHAnsi" w:cs="Nirmala UI"/>
          <w:b/>
          <w:sz w:val="24"/>
          <w:szCs w:val="24"/>
          <w:u w:val="single"/>
          <w:lang w:eastAsia="en-IN"/>
        </w:rPr>
        <w:t>By</w:t>
      </w:r>
      <w:r w:rsidR="00BD30A3">
        <w:rPr>
          <w:rFonts w:asciiTheme="majorHAnsi" w:eastAsia="Times New Roman" w:hAnsiTheme="majorHAnsi" w:cs="Times New Roman"/>
          <w:b/>
          <w:sz w:val="24"/>
          <w:szCs w:val="24"/>
          <w:u w:val="single"/>
          <w:lang w:eastAsia="en-IN"/>
        </w:rPr>
        <w:t xml:space="preserve"> and </w:t>
      </w:r>
      <w:r w:rsidRPr="00BD30A3">
        <w:rPr>
          <w:rFonts w:asciiTheme="majorHAnsi" w:eastAsia="Times New Roman" w:hAnsiTheme="majorHAnsi" w:cs="Nirmala UI"/>
          <w:b/>
          <w:sz w:val="24"/>
          <w:szCs w:val="24"/>
          <w:u w:val="single"/>
          <w:lang w:eastAsia="en-IN"/>
        </w:rPr>
        <w:t>Till</w:t>
      </w:r>
      <w:r w:rsidRPr="005D5525">
        <w:rPr>
          <w:rFonts w:ascii="Nirmala UI" w:eastAsia="Times New Roman" w:hAnsi="Nirmala UI" w:cs="Nirmala UI"/>
          <w:b/>
          <w:sz w:val="24"/>
          <w:szCs w:val="24"/>
          <w:u w:val="single"/>
          <w:lang w:eastAsia="en-IN"/>
        </w:rPr>
        <w:t xml:space="preserve"> :</w:t>
      </w:r>
      <w:r w:rsidRPr="005D5525">
        <w:rPr>
          <w:rFonts w:eastAsia="Times New Roman" w:cstheme="minorHAnsi"/>
          <w:lang w:eastAsia="en-IN"/>
        </w:rPr>
        <w:t xml:space="preserve"> By</w:t>
      </w:r>
      <w:r w:rsidRPr="00322B1D">
        <w:rPr>
          <w:rFonts w:ascii="Times New Roman" w:eastAsia="Times New Roman" w:hAnsi="Times New Roman" w:cs="Times New Roman"/>
          <w:sz w:val="24"/>
          <w:szCs w:val="24"/>
          <w:lang w:eastAsia="en-IN"/>
        </w:rPr>
        <w:t xml:space="preserve"> </w:t>
      </w:r>
      <w:r w:rsidRPr="005D5525">
        <w:rPr>
          <w:rFonts w:ascii="Nirmala UI" w:eastAsia="Times New Roman" w:hAnsi="Nirmala UI" w:cs="Nirmala UI"/>
          <w:sz w:val="20"/>
          <w:szCs w:val="20"/>
          <w:cs/>
          <w:lang w:eastAsia="en-IN" w:bidi="hi-IN"/>
        </w:rPr>
        <w:t>किसी</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निश्चत समय</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 xml:space="preserve">के लिए लिए आता है। </w:t>
      </w:r>
      <w:r w:rsidRPr="005D5525">
        <w:rPr>
          <w:rFonts w:eastAsia="Times New Roman" w:cstheme="minorHAnsi"/>
          <w:lang w:eastAsia="en-IN"/>
        </w:rPr>
        <w:t>Till</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तक अर्थात्</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अनिश्चित समय</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के लिए आता है।</w:t>
      </w:r>
      <w:r w:rsidRPr="008B0132">
        <w:rPr>
          <w:rFonts w:ascii="Nirmala UI" w:eastAsia="Times New Roman" w:hAnsi="Nirmala UI" w:cs="Nirmala UI"/>
          <w:cs/>
          <w:lang w:eastAsia="en-IN" w:bidi="hi-IN"/>
        </w:rPr>
        <w:t xml:space="preserve"> </w:t>
      </w:r>
    </w:p>
    <w:p w:rsidR="00A10199" w:rsidRDefault="00A10199" w:rsidP="00A10199">
      <w:pPr>
        <w:spacing w:line="240" w:lineRule="auto"/>
        <w:ind w:left="1985"/>
      </w:pPr>
      <w:r w:rsidRPr="005D5525">
        <w:rPr>
          <w:rFonts w:eastAsia="Times New Roman" w:cstheme="minorHAnsi"/>
          <w:b/>
          <w:bCs/>
          <w:lang w:eastAsia="en-IN"/>
        </w:rPr>
        <w:t>For Example</w:t>
      </w:r>
    </w:p>
    <w:p w:rsidR="00A10199" w:rsidRDefault="00A10199" w:rsidP="00A10199">
      <w:pPr>
        <w:pStyle w:val="dot"/>
      </w:pPr>
      <w:r w:rsidRPr="005D5525">
        <w:t xml:space="preserve">I shall reach there </w:t>
      </w:r>
      <w:r w:rsidR="00D9127D">
        <w:rPr>
          <w:noProof/>
        </w:rPr>
        <w:t>at</w:t>
      </w:r>
      <w:r w:rsidRPr="005D5525">
        <w:t xml:space="preserve"> 2 o'clock.</w:t>
      </w:r>
    </w:p>
    <w:p w:rsidR="00A10199" w:rsidRDefault="00A10199" w:rsidP="00A10199">
      <w:pPr>
        <w:spacing w:line="240" w:lineRule="auto"/>
        <w:ind w:left="2700"/>
      </w:pPr>
      <w:r w:rsidRPr="005D5525">
        <w:rPr>
          <w:rFonts w:ascii="Nirmala UI" w:hAnsi="Nirmala UI" w:cs="Nirmala UI"/>
          <w:sz w:val="20"/>
          <w:szCs w:val="20"/>
        </w:rPr>
        <w:t>मैं 2 बजे तक वहाँ पहुँच जाऊँगा।</w:t>
      </w:r>
    </w:p>
    <w:p w:rsidR="00A10199" w:rsidRDefault="00A10199" w:rsidP="00A10199">
      <w:pPr>
        <w:pStyle w:val="dot"/>
      </w:pPr>
      <w:r w:rsidRPr="005D5525">
        <w:t>I shall wait till you return.</w:t>
      </w:r>
    </w:p>
    <w:p w:rsidR="00B15CD0" w:rsidRPr="00732A2E" w:rsidRDefault="00A10199" w:rsidP="00732A2E">
      <w:pPr>
        <w:spacing w:line="240" w:lineRule="auto"/>
        <w:ind w:left="2700"/>
      </w:pPr>
      <w:r w:rsidRPr="005D5525">
        <w:rPr>
          <w:rFonts w:ascii="Nirmala UI" w:hAnsi="Nirmala UI" w:cs="Nirmala UI"/>
          <w:sz w:val="20"/>
          <w:szCs w:val="20"/>
        </w:rPr>
        <w:t>मैं तुम्हारे लौटने तक प्रतीक्षा करूंगा।</w:t>
      </w: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BD30A3" w:rsidRDefault="00BD30A3" w:rsidP="00A10199">
      <w:pPr>
        <w:spacing w:line="240" w:lineRule="auto"/>
        <w:ind w:left="1260"/>
        <w:rPr>
          <w:rFonts w:ascii="Times New Roman" w:eastAsia="Times New Roman" w:hAnsi="Times New Roman" w:cs="Times New Roman"/>
          <w:sz w:val="24"/>
          <w:szCs w:val="24"/>
          <w:lang w:eastAsia="en-IN"/>
        </w:rPr>
      </w:pPr>
    </w:p>
    <w:p w:rsidR="00A10199" w:rsidRPr="005D5525" w:rsidRDefault="00A10199" w:rsidP="00A10199">
      <w:pPr>
        <w:spacing w:line="240" w:lineRule="auto"/>
        <w:ind w:left="1260"/>
        <w:rPr>
          <w:rFonts w:ascii="Times New Roman" w:eastAsia="Times New Roman" w:hAnsi="Times New Roman" w:cs="Times New Roman"/>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9. In and Into</w:t>
      </w:r>
      <w:r w:rsidRPr="00D9127D">
        <w:rPr>
          <w:rFonts w:asciiTheme="majorHAnsi" w:eastAsia="Times New Roman" w:hAnsiTheme="majorHAnsi" w:cs="Times New Roman"/>
          <w:b/>
          <w:noProof/>
          <w:sz w:val="24"/>
          <w:szCs w:val="24"/>
          <w:u w:val="single"/>
          <w:lang w:eastAsia="en-IN"/>
        </w:rPr>
        <w:t>:</w:t>
      </w:r>
      <w:r w:rsidR="00D9127D">
        <w:rPr>
          <w:rFonts w:asciiTheme="majorHAnsi" w:eastAsia="Times New Roman" w:hAnsiTheme="majorHAnsi" w:cs="Times New Roman"/>
          <w:b/>
          <w:noProof/>
          <w:sz w:val="24"/>
          <w:szCs w:val="24"/>
          <w:u w:val="single"/>
          <w:lang w:eastAsia="en-IN"/>
        </w:rPr>
        <w:t xml:space="preserve"> </w:t>
      </w:r>
      <w:r w:rsidRPr="00D9127D">
        <w:rPr>
          <w:rFonts w:ascii="Nirmala UI" w:eastAsia="Times New Roman" w:hAnsi="Nirmala UI" w:cs="Nirmala UI"/>
          <w:noProof/>
          <w:lang w:eastAsia="en-IN"/>
        </w:rPr>
        <w:t>In</w:t>
      </w:r>
      <w:r w:rsidRPr="008B0132">
        <w:rPr>
          <w:rFonts w:ascii="Nirmala UI" w:eastAsia="Times New Roman" w:hAnsi="Nirmala UI" w:cs="Nirmala UI"/>
          <w:lang w:eastAsia="en-IN"/>
        </w:rPr>
        <w:t xml:space="preserve"> '</w:t>
      </w:r>
      <w:r w:rsidRPr="005D5525">
        <w:rPr>
          <w:rFonts w:ascii="Nirmala UI" w:eastAsia="Times New Roman" w:hAnsi="Nirmala UI" w:cs="Nirmala UI"/>
          <w:sz w:val="20"/>
          <w:szCs w:val="20"/>
          <w:cs/>
          <w:lang w:eastAsia="en-IN" w:bidi="hi-IN"/>
        </w:rPr>
        <w:t>विश्राम</w:t>
      </w:r>
      <w:r w:rsidRPr="008B0132">
        <w:rPr>
          <w:rFonts w:ascii="Nirmala UI" w:eastAsia="Times New Roman" w:hAnsi="Nirmala UI" w:cs="Nirmala UI"/>
          <w:lang w:eastAsia="en-IN"/>
        </w:rPr>
        <w:t>(</w:t>
      </w:r>
      <w:r w:rsidRPr="005D5525">
        <w:rPr>
          <w:rFonts w:eastAsia="Times New Roman" w:cstheme="minorHAnsi"/>
          <w:lang w:eastAsia="en-IN"/>
        </w:rPr>
        <w:t>rest)'</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प्रकट करता है</w:t>
      </w:r>
      <w:r w:rsidRPr="008B0132">
        <w:rPr>
          <w:rFonts w:ascii="Nirmala UI" w:eastAsia="Times New Roman" w:hAnsi="Nirmala UI" w:cs="Nirmala UI"/>
          <w:cs/>
          <w:lang w:eastAsia="en-IN" w:bidi="hi-IN"/>
        </w:rPr>
        <w:t xml:space="preserve"> </w:t>
      </w:r>
      <w:r w:rsidRPr="008B0132">
        <w:rPr>
          <w:rFonts w:ascii="Nirmala UI" w:eastAsia="Times New Roman" w:hAnsi="Nirmala UI" w:cs="Nirmala UI"/>
          <w:lang w:eastAsia="en-IN"/>
        </w:rPr>
        <w:t>I</w:t>
      </w:r>
      <w:r w:rsidRPr="005D5525">
        <w:rPr>
          <w:rFonts w:eastAsia="Times New Roman" w:cstheme="minorHAnsi"/>
          <w:lang w:eastAsia="en-IN"/>
        </w:rPr>
        <w:t xml:space="preserve"> Into</w:t>
      </w:r>
      <w:r w:rsidRPr="008B0132">
        <w:rPr>
          <w:rFonts w:ascii="Nirmala UI" w:eastAsia="Times New Roman" w:hAnsi="Nirmala UI" w:cs="Nirmala UI"/>
          <w:lang w:eastAsia="en-IN"/>
        </w:rPr>
        <w:t xml:space="preserve"> </w:t>
      </w:r>
      <w:r w:rsidRPr="005D5525">
        <w:rPr>
          <w:rFonts w:ascii="Nirmala UI" w:eastAsia="Times New Roman" w:hAnsi="Nirmala UI" w:cs="Nirmala UI"/>
          <w:sz w:val="20"/>
          <w:szCs w:val="20"/>
          <w:lang w:eastAsia="en-IN"/>
        </w:rPr>
        <w:t>'</w:t>
      </w:r>
      <w:r w:rsidRPr="005D5525">
        <w:rPr>
          <w:rFonts w:ascii="Nirmala UI" w:eastAsia="Times New Roman" w:hAnsi="Nirmala UI" w:cs="Nirmala UI"/>
          <w:sz w:val="20"/>
          <w:szCs w:val="20"/>
          <w:cs/>
          <w:lang w:eastAsia="en-IN" w:bidi="hi-IN"/>
        </w:rPr>
        <w:t>गति</w:t>
      </w:r>
      <w:r w:rsidRPr="008B0132">
        <w:rPr>
          <w:rFonts w:ascii="Nirmala UI" w:eastAsia="Times New Roman" w:hAnsi="Nirmala UI" w:cs="Nirmala UI"/>
          <w:lang w:eastAsia="en-IN"/>
        </w:rPr>
        <w:t xml:space="preserve"> </w:t>
      </w:r>
      <w:r w:rsidRPr="005D5525">
        <w:rPr>
          <w:rFonts w:eastAsia="Times New Roman" w:cstheme="minorHAnsi"/>
          <w:lang w:eastAsia="en-IN"/>
        </w:rPr>
        <w:t>(motion)'</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बताता है।</w:t>
      </w:r>
    </w:p>
    <w:p w:rsidR="00A10199" w:rsidRDefault="00A10199" w:rsidP="00A10199">
      <w:pPr>
        <w:spacing w:line="240" w:lineRule="auto"/>
        <w:ind w:left="1985"/>
        <w:rPr>
          <w:rFonts w:eastAsia="Times New Roman" w:cstheme="minorHAnsi"/>
          <w:b/>
          <w:bCs/>
          <w:lang w:eastAsia="en-IN"/>
        </w:rPr>
      </w:pPr>
      <w:r w:rsidRPr="005D5525">
        <w:rPr>
          <w:rFonts w:eastAsia="Times New Roman" w:cstheme="minorHAnsi"/>
          <w:b/>
          <w:bCs/>
          <w:lang w:eastAsia="en-IN"/>
        </w:rPr>
        <w:t>For Example:</w:t>
      </w:r>
    </w:p>
    <w:p w:rsidR="00A10199" w:rsidRPr="00CE07FB" w:rsidRDefault="00A10199" w:rsidP="00A10199">
      <w:pPr>
        <w:pStyle w:val="dot"/>
        <w:rPr>
          <w:b w:val="0"/>
        </w:rPr>
      </w:pPr>
      <w:r w:rsidRPr="00CE07FB">
        <w:rPr>
          <w:rStyle w:val="dotChar"/>
          <w:b/>
        </w:rPr>
        <w:t>She jumped into the well.</w:t>
      </w:r>
    </w:p>
    <w:p w:rsidR="00A10199" w:rsidRPr="00CE07FB" w:rsidRDefault="00A10199" w:rsidP="00A10199">
      <w:pPr>
        <w:spacing w:before="0" w:after="0" w:line="240" w:lineRule="auto"/>
        <w:ind w:left="2610"/>
        <w:rPr>
          <w:rFonts w:ascii="Nirmala UI" w:hAnsi="Nirmala UI" w:cs="Nirmala UI"/>
          <w:sz w:val="20"/>
          <w:szCs w:val="20"/>
          <w:cs/>
        </w:rPr>
      </w:pPr>
      <w:r w:rsidRPr="00CE07FB">
        <w:rPr>
          <w:rFonts w:ascii="Nirmala UI" w:hAnsi="Nirmala UI" w:cs="Nirmala UI"/>
          <w:sz w:val="20"/>
          <w:szCs w:val="20"/>
          <w:cs/>
        </w:rPr>
        <w:t>वह कुएं में कूद गई।</w:t>
      </w:r>
    </w:p>
    <w:p w:rsidR="00A10199" w:rsidRDefault="00A10199" w:rsidP="00A10199">
      <w:pPr>
        <w:pStyle w:val="dot"/>
      </w:pPr>
      <w:r w:rsidRPr="005D5525">
        <w:t>We were in the classroom.</w:t>
      </w:r>
    </w:p>
    <w:p w:rsidR="00A10199" w:rsidRDefault="00A10199" w:rsidP="00A10199">
      <w:pPr>
        <w:spacing w:before="0" w:after="0" w:line="240" w:lineRule="auto"/>
        <w:ind w:left="2610"/>
        <w:rPr>
          <w:rFonts w:ascii="Nirmala UI" w:hAnsi="Nirmala UI" w:cs="Nirmala UI"/>
          <w:sz w:val="20"/>
          <w:szCs w:val="20"/>
          <w:cs/>
        </w:rPr>
      </w:pPr>
      <w:r w:rsidRPr="00CE07FB">
        <w:rPr>
          <w:rFonts w:ascii="Nirmala UI" w:hAnsi="Nirmala UI" w:cs="Nirmala UI"/>
          <w:sz w:val="20"/>
          <w:szCs w:val="20"/>
          <w:cs/>
        </w:rPr>
        <w:t>हम कक्षा में थे।</w:t>
      </w:r>
    </w:p>
    <w:p w:rsidR="00B15CD0" w:rsidRPr="00CE07FB" w:rsidRDefault="00B15CD0" w:rsidP="00A10199">
      <w:pPr>
        <w:spacing w:before="0" w:after="0" w:line="240" w:lineRule="auto"/>
        <w:ind w:left="2610"/>
        <w:rPr>
          <w:rFonts w:ascii="Nirmala UI" w:hAnsi="Nirmala UI" w:cs="Nirmala UI"/>
          <w:sz w:val="20"/>
          <w:szCs w:val="20"/>
        </w:rPr>
      </w:pPr>
    </w:p>
    <w:p w:rsidR="00A10199" w:rsidRPr="000D7ED4" w:rsidRDefault="00A10199" w:rsidP="00A10199">
      <w:pPr>
        <w:spacing w:line="240" w:lineRule="auto"/>
        <w:ind w:left="1260"/>
        <w:rPr>
          <w:rFonts w:ascii="Nirmala UI" w:eastAsia="Times New Roman" w:hAnsi="Nirmala UI" w:cs="Nirmala UI"/>
          <w:sz w:val="20"/>
          <w:szCs w:val="20"/>
          <w:lang w:eastAsia="en-IN" w:bidi="hi-IN"/>
        </w:rPr>
      </w:pPr>
      <w:r w:rsidRPr="00156B12">
        <w:rPr>
          <w:rFonts w:asciiTheme="majorHAnsi" w:eastAsia="Times New Roman" w:hAnsiTheme="majorHAnsi" w:cs="Times New Roman"/>
          <w:b/>
          <w:sz w:val="24"/>
          <w:szCs w:val="24"/>
          <w:u w:val="single"/>
          <w:lang w:eastAsia="en-IN"/>
        </w:rPr>
        <w:t xml:space="preserve">10. In, Before </w:t>
      </w:r>
      <w:r w:rsidRPr="00156B12">
        <w:rPr>
          <w:rFonts w:asciiTheme="majorHAnsi" w:eastAsia="Times New Roman" w:hAnsiTheme="majorHAnsi" w:cs="Mangal"/>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Within</w:t>
      </w:r>
      <w:r w:rsidRPr="008B0132">
        <w:rPr>
          <w:rFonts w:ascii="Nirmala UI" w:eastAsia="Times New Roman" w:hAnsi="Nirmala UI" w:cs="Nirmala UI"/>
          <w:b/>
          <w:u w:val="single"/>
          <w:lang w:eastAsia="en-IN"/>
        </w:rPr>
        <w:t>:</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In</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समय की अवधि के अन्त</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और</w:t>
      </w:r>
      <w:r w:rsidRPr="000D7ED4">
        <w:rPr>
          <w:rFonts w:ascii="Nirmala UI" w:eastAsia="Times New Roman" w:hAnsi="Nirmala UI" w:cs="Nirmala UI"/>
          <w:sz w:val="20"/>
          <w:szCs w:val="20"/>
          <w:lang w:eastAsia="en-IN"/>
        </w:rPr>
        <w:t xml:space="preserve"> within '</w:t>
      </w:r>
      <w:r w:rsidRPr="000D7ED4">
        <w:rPr>
          <w:rFonts w:ascii="Nirmala UI" w:eastAsia="Times New Roman" w:hAnsi="Nirmala UI" w:cs="Nirmala UI"/>
          <w:sz w:val="20"/>
          <w:szCs w:val="20"/>
          <w:cs/>
          <w:lang w:eastAsia="en-IN" w:bidi="hi-IN"/>
        </w:rPr>
        <w:t xml:space="preserve">अवधि </w:t>
      </w:r>
      <w:r>
        <w:rPr>
          <w:rFonts w:ascii="Nirmala UI" w:eastAsia="Times New Roman" w:hAnsi="Nirmala UI" w:cs="Nirmala UI"/>
          <w:sz w:val="20"/>
          <w:szCs w:val="20"/>
          <w:lang w:eastAsia="en-IN" w:bidi="hi-IN"/>
        </w:rPr>
        <w:t xml:space="preserve"> </w:t>
      </w:r>
      <w:r w:rsidRPr="000D7ED4">
        <w:rPr>
          <w:rFonts w:ascii="Nirmala UI" w:eastAsia="Times New Roman" w:hAnsi="Nirmala UI" w:cs="Nirmala UI"/>
          <w:sz w:val="20"/>
          <w:szCs w:val="20"/>
          <w:cs/>
          <w:lang w:eastAsia="en-IN" w:bidi="hi-IN"/>
        </w:rPr>
        <w:t>केभीतर</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प्रयोग होता है।</w:t>
      </w:r>
      <w:r w:rsidRPr="000D7ED4">
        <w:rPr>
          <w:rFonts w:eastAsia="Times New Roman" w:cstheme="minorHAnsi"/>
          <w:lang w:eastAsia="en-IN"/>
        </w:rPr>
        <w:t xml:space="preserve"> Before </w:t>
      </w:r>
      <w:r w:rsidRPr="000D7ED4">
        <w:rPr>
          <w:rFonts w:ascii="Nirmala UI" w:eastAsia="Times New Roman" w:hAnsi="Nirmala UI" w:cs="Nirmala UI"/>
          <w:sz w:val="20"/>
          <w:szCs w:val="20"/>
          <w:cs/>
          <w:lang w:eastAsia="en-IN" w:bidi="hi-IN"/>
        </w:rPr>
        <w:t>का प्रयोग समय के पूर्व की ओर संकेत करने</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होता</w:t>
      </w:r>
      <w:r>
        <w:rPr>
          <w:rFonts w:ascii="Nirmala UI" w:eastAsia="Times New Roman" w:hAnsi="Nirmala UI" w:cs="Nirmala UI"/>
          <w:sz w:val="20"/>
          <w:szCs w:val="20"/>
          <w:cs/>
          <w:lang w:eastAsia="en-IN" w:bidi="hi-IN"/>
        </w:rPr>
        <w:t xml:space="preserve"> </w:t>
      </w:r>
      <w:r w:rsidRPr="000D7ED4">
        <w:rPr>
          <w:rFonts w:ascii="Nirmala UI" w:eastAsia="Times New Roman" w:hAnsi="Nirmala UI" w:cs="Nirmala UI"/>
          <w:sz w:val="20"/>
          <w:szCs w:val="20"/>
          <w:cs/>
          <w:lang w:eastAsia="en-IN" w:bidi="hi-IN"/>
        </w:rPr>
        <w:t>है।</w:t>
      </w:r>
    </w:p>
    <w:p w:rsidR="00A10199" w:rsidRDefault="00A10199" w:rsidP="00A10199">
      <w:pPr>
        <w:spacing w:line="240" w:lineRule="auto"/>
        <w:ind w:left="1985"/>
        <w:rPr>
          <w:rFonts w:eastAsia="Times New Roman" w:cstheme="minorHAnsi"/>
          <w:b/>
          <w:bCs/>
          <w:lang w:eastAsia="en-IN"/>
        </w:rPr>
      </w:pPr>
      <w:r w:rsidRPr="000D7ED4">
        <w:rPr>
          <w:rFonts w:eastAsia="Times New Roman" w:cstheme="minorHAnsi"/>
          <w:b/>
          <w:bCs/>
          <w:lang w:eastAsia="en-IN"/>
        </w:rPr>
        <w:t>For Example:</w:t>
      </w:r>
    </w:p>
    <w:p w:rsidR="00A10199" w:rsidRDefault="00A10199" w:rsidP="00A10199">
      <w:pPr>
        <w:pStyle w:val="dot"/>
      </w:pPr>
      <w:r w:rsidRPr="000D7ED4">
        <w:t>I shall go there in a week</w:t>
      </w:r>
      <w:r>
        <w:t>.</w:t>
      </w:r>
    </w:p>
    <w:p w:rsidR="00A10199" w:rsidRPr="000D7ED4" w:rsidRDefault="00A10199" w:rsidP="00A10199">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मैं एक हफ्ते में वहां जाऊंगा।</w:t>
      </w:r>
    </w:p>
    <w:p w:rsidR="00A10199" w:rsidRDefault="00A10199" w:rsidP="00A10199">
      <w:pPr>
        <w:pStyle w:val="dot"/>
      </w:pPr>
      <w:r w:rsidRPr="000D7ED4">
        <w:t>He will go there within a week</w:t>
      </w:r>
      <w:r>
        <w:t>.</w:t>
      </w:r>
    </w:p>
    <w:p w:rsidR="00A10199" w:rsidRPr="000D7ED4" w:rsidRDefault="00A10199" w:rsidP="00A10199">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वह एक सप्ताह के भीतर वहां जाएगा।</w:t>
      </w:r>
    </w:p>
    <w:p w:rsidR="00A10199" w:rsidRDefault="00A10199" w:rsidP="00A10199">
      <w:pPr>
        <w:pStyle w:val="dot"/>
      </w:pPr>
      <w:r w:rsidRPr="000D7ED4">
        <w:t>She will go there before June 30.</w:t>
      </w:r>
    </w:p>
    <w:p w:rsidR="00A10199" w:rsidRPr="000D7ED4" w:rsidRDefault="00A10199" w:rsidP="00A10199">
      <w:pPr>
        <w:spacing w:before="0" w:after="0" w:line="240" w:lineRule="auto"/>
        <w:ind w:left="2700"/>
        <w:rPr>
          <w:rFonts w:ascii="Nirmala UI" w:hAnsi="Nirmala UI" w:cs="Nirmala UI"/>
          <w:sz w:val="20"/>
          <w:szCs w:val="20"/>
        </w:rPr>
      </w:pPr>
      <w:r w:rsidRPr="000D7ED4">
        <w:rPr>
          <w:rFonts w:ascii="Nirmala UI" w:hAnsi="Nirmala UI" w:cs="Nirmala UI"/>
          <w:sz w:val="20"/>
          <w:szCs w:val="20"/>
          <w:cs/>
        </w:rPr>
        <w:t>वह 30 जून से पहले वहां जाएगी।</w:t>
      </w:r>
    </w:p>
    <w:p w:rsidR="00A10199" w:rsidRPr="000D7ED4"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11. Since</w:t>
      </w:r>
      <w:r>
        <w:rPr>
          <w:rFonts w:asciiTheme="majorHAnsi" w:eastAsia="Times New Roman" w:hAnsiTheme="majorHAnsi" w:cs="Times New Roman"/>
          <w:b/>
          <w:sz w:val="24"/>
          <w:szCs w:val="24"/>
          <w:u w:val="single"/>
          <w:lang w:eastAsia="en-IN"/>
        </w:rPr>
        <w:t>,</w:t>
      </w:r>
      <w:r w:rsidRPr="00156B12">
        <w:rPr>
          <w:rFonts w:asciiTheme="majorHAnsi" w:eastAsia="Times New Roman" w:hAnsiTheme="majorHAnsi" w:cs="Times New Roman"/>
          <w:b/>
          <w:sz w:val="24"/>
          <w:szCs w:val="24"/>
          <w:u w:val="single"/>
          <w:lang w:eastAsia="en-IN"/>
        </w:rPr>
        <w:t xml:space="preserve"> For and From </w:t>
      </w:r>
      <w:r w:rsidRPr="008B0132">
        <w:rPr>
          <w:rFonts w:ascii="Nirmala UI" w:eastAsia="Times New Roman" w:hAnsi="Nirmala UI" w:cs="Nirmala UI"/>
          <w:b/>
          <w:u w:val="single"/>
          <w:lang w:eastAsia="en-IN"/>
        </w:rPr>
        <w:t>:</w:t>
      </w:r>
      <w:r w:rsidRPr="008B0132">
        <w:rPr>
          <w:rFonts w:ascii="Nirmala UI" w:eastAsia="Times New Roman" w:hAnsi="Nirmala UI" w:cs="Nirmala UI"/>
          <w:lang w:eastAsia="en-IN"/>
        </w:rPr>
        <w:t xml:space="preserve"> </w:t>
      </w:r>
      <w:r w:rsidRPr="000D7ED4">
        <w:rPr>
          <w:rFonts w:eastAsia="Times New Roman" w:cstheme="minorHAnsi"/>
          <w:lang w:eastAsia="en-IN"/>
        </w:rPr>
        <w:t xml:space="preserve">Since and from for GH f Perfect 3R Perfect ContinuousnTenses </w:t>
      </w:r>
      <w:r w:rsidRPr="000D7ED4">
        <w:rPr>
          <w:rFonts w:ascii="Nirmala UI" w:eastAsia="Times New Roman" w:hAnsi="Nirmala UI" w:cs="Nirmala UI"/>
          <w:sz w:val="20"/>
          <w:szCs w:val="20"/>
          <w:cs/>
          <w:lang w:eastAsia="en-IN" w:bidi="hi-IN"/>
        </w:rPr>
        <w:t>में प्रयोग होते हैं।</w:t>
      </w:r>
      <w:r w:rsidRPr="000D7ED4">
        <w:rPr>
          <w:rFonts w:eastAsia="Times New Roman" w:cstheme="minorHAnsi"/>
          <w:lang w:eastAsia="en-IN"/>
        </w:rPr>
        <w:t xml:space="preserve"> Since </w:t>
      </w:r>
      <w:r w:rsidRPr="000D7ED4">
        <w:rPr>
          <w:rFonts w:ascii="Nirmala UI" w:eastAsia="Times New Roman" w:hAnsi="Nirmala UI" w:cs="Nirmala UI"/>
          <w:sz w:val="20"/>
          <w:szCs w:val="20"/>
          <w:cs/>
          <w:lang w:eastAsia="en-IN" w:bidi="hi-IN"/>
        </w:rPr>
        <w:t>निश्चित समय के लिए तथा</w:t>
      </w:r>
      <w:r w:rsidRPr="000D7ED4">
        <w:rPr>
          <w:rFonts w:ascii="Nirmala UI" w:eastAsia="Times New Roman" w:hAnsi="Nirmala UI" w:cs="Nirmala UI"/>
          <w:sz w:val="20"/>
          <w:szCs w:val="20"/>
          <w:lang w:eastAsia="en-IN"/>
        </w:rPr>
        <w:t xml:space="preserve"> for </w:t>
      </w:r>
      <w:r w:rsidRPr="000D7ED4">
        <w:rPr>
          <w:rFonts w:ascii="Nirmala UI" w:eastAsia="Times New Roman" w:hAnsi="Nirmala UI" w:cs="Nirmala UI"/>
          <w:sz w:val="20"/>
          <w:szCs w:val="20"/>
          <w:cs/>
          <w:lang w:eastAsia="en-IN" w:bidi="hi-IN"/>
        </w:rPr>
        <w:t>अनिश्चित</w:t>
      </w:r>
    </w:p>
    <w:p w:rsidR="00A10199" w:rsidRPr="000D7ED4" w:rsidRDefault="00A10199" w:rsidP="00A10199">
      <w:pPr>
        <w:spacing w:line="240" w:lineRule="auto"/>
        <w:ind w:left="1260"/>
        <w:rPr>
          <w:rFonts w:ascii="Nirmala UI" w:eastAsia="Times New Roman" w:hAnsi="Nirmala UI" w:cs="Nirmala UI"/>
          <w:sz w:val="20"/>
          <w:szCs w:val="20"/>
          <w:lang w:eastAsia="en-IN"/>
        </w:rPr>
      </w:pPr>
      <w:r w:rsidRPr="000D7ED4">
        <w:rPr>
          <w:rFonts w:ascii="Nirmala UI" w:eastAsia="Times New Roman" w:hAnsi="Nirmala UI" w:cs="Nirmala UI"/>
          <w:sz w:val="20"/>
          <w:szCs w:val="20"/>
          <w:cs/>
          <w:lang w:eastAsia="en-IN" w:bidi="hi-IN"/>
        </w:rPr>
        <w:t>समय के लिए आता है।</w:t>
      </w:r>
      <w:r w:rsidRPr="000D7ED4">
        <w:rPr>
          <w:rFonts w:eastAsia="Times New Roman" w:cstheme="minorHAnsi"/>
          <w:lang w:eastAsia="en-IN"/>
        </w:rPr>
        <w:t xml:space="preserve">From </w:t>
      </w:r>
      <w:r w:rsidRPr="000D7ED4">
        <w:rPr>
          <w:rFonts w:ascii="Nirmala UI" w:eastAsia="Times New Roman" w:hAnsi="Nirmala UI" w:cs="Nirmala UI"/>
          <w:sz w:val="20"/>
          <w:szCs w:val="20"/>
          <w:cs/>
          <w:lang w:eastAsia="en-IN" w:bidi="hi-IN"/>
        </w:rPr>
        <w:t>किसी समय के बिन्दु</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(Point of time)</w:t>
      </w:r>
      <w:r w:rsidRPr="000D7ED4">
        <w:rPr>
          <w:rFonts w:ascii="Nirmala UI" w:eastAsia="Times New Roman" w:hAnsi="Nirmala UI" w:cs="Nirmala UI"/>
          <w:sz w:val="20"/>
          <w:szCs w:val="20"/>
          <w:cs/>
          <w:lang w:eastAsia="en-IN" w:bidi="hi-IN"/>
        </w:rPr>
        <w:t>को बताता है तथा किसी भी</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tense</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में प्रयोग हो सकताहै। जैसे</w:t>
      </w:r>
      <w:r w:rsidRPr="000D7ED4">
        <w:rPr>
          <w:rFonts w:ascii="Nirmala UI" w:eastAsia="Times New Roman" w:hAnsi="Nirmala UI" w:cs="Nirmala UI"/>
          <w:sz w:val="20"/>
          <w:szCs w:val="20"/>
          <w:lang w:eastAsia="en-IN"/>
        </w:rPr>
        <w:t>,</w:t>
      </w:r>
    </w:p>
    <w:p w:rsidR="00A10199" w:rsidRPr="000D7ED4" w:rsidRDefault="00A10199" w:rsidP="00A10199">
      <w:pPr>
        <w:spacing w:line="240" w:lineRule="auto"/>
        <w:ind w:left="2127"/>
        <w:rPr>
          <w:rFonts w:eastAsia="Times New Roman" w:cstheme="minorHAnsi"/>
          <w:lang w:eastAsia="en-IN" w:bidi="hi-IN"/>
        </w:rPr>
      </w:pPr>
      <w:r w:rsidRPr="000D7ED4">
        <w:rPr>
          <w:rFonts w:eastAsia="Times New Roman" w:cstheme="minorHAnsi"/>
          <w:b/>
          <w:bCs/>
          <w:lang w:eastAsia="en-IN"/>
        </w:rPr>
        <w:t>For Example:</w:t>
      </w:r>
    </w:p>
    <w:p w:rsidR="00A10199" w:rsidRDefault="00A10199" w:rsidP="00A10199">
      <w:pPr>
        <w:pStyle w:val="dot"/>
      </w:pPr>
      <w:r w:rsidRPr="000D7ED4">
        <w:t xml:space="preserve">I have been reading this book since morning.    </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सुबह से यह किताब पढ़ रहा हूं।</w:t>
      </w:r>
    </w:p>
    <w:p w:rsidR="00A10199" w:rsidRPr="00E51147" w:rsidRDefault="00A10199" w:rsidP="00A10199">
      <w:pPr>
        <w:pStyle w:val="dot"/>
        <w:rPr>
          <w:b w:val="0"/>
        </w:rPr>
      </w:pPr>
      <w:r w:rsidRPr="00E51147">
        <w:rPr>
          <w:rStyle w:val="dotChar"/>
          <w:b/>
        </w:rPr>
        <w:t>I have been reading this book for four hours</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चार घंटे से इस किताब को पढ़ रहा हूं।</w:t>
      </w:r>
    </w:p>
    <w:p w:rsidR="00A10199" w:rsidRPr="00E51147" w:rsidRDefault="00A10199" w:rsidP="00A10199">
      <w:pPr>
        <w:pStyle w:val="dot"/>
        <w:rPr>
          <w:b w:val="0"/>
        </w:rPr>
      </w:pPr>
      <w:r w:rsidRPr="00E51147">
        <w:rPr>
          <w:rStyle w:val="dotChar"/>
          <w:b/>
        </w:rPr>
        <w:t>I shall begin my work from March 24</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24 मार्च से अपना काम शुरू करूंगा।</w:t>
      </w:r>
    </w:p>
    <w:p w:rsidR="00A10199" w:rsidRPr="00E51147" w:rsidRDefault="00A10199" w:rsidP="00A10199">
      <w:pPr>
        <w:pStyle w:val="dot"/>
        <w:rPr>
          <w:b w:val="0"/>
        </w:rPr>
      </w:pPr>
      <w:r w:rsidRPr="00E51147">
        <w:rPr>
          <w:rStyle w:val="dotChar"/>
          <w:b/>
        </w:rPr>
        <w:t xml:space="preserve"> I stayed there from June to October.</w:t>
      </w:r>
    </w:p>
    <w:p w:rsidR="00A10199" w:rsidRPr="00E51147" w:rsidRDefault="00A10199" w:rsidP="00A10199">
      <w:pPr>
        <w:ind w:left="2700"/>
      </w:pPr>
      <w:r w:rsidRPr="000D7ED4">
        <w:rPr>
          <w:rFonts w:ascii="Nirmala UI" w:hAnsi="Nirmala UI" w:cs="Nirmala UI"/>
          <w:sz w:val="20"/>
          <w:szCs w:val="20"/>
        </w:rPr>
        <w:t>मैं वहाँ जून से अक्टूबर तक रहा।</w:t>
      </w:r>
    </w:p>
    <w:p w:rsidR="00A10199" w:rsidRPr="00322B1D" w:rsidRDefault="00A10199" w:rsidP="00A10199">
      <w:pPr>
        <w:spacing w:line="240" w:lineRule="auto"/>
        <w:ind w:left="709"/>
        <w:rPr>
          <w:rFonts w:ascii="Times New Roman" w:eastAsia="Times New Roman" w:hAnsi="Times New Roman" w:cs="Times New Roman"/>
          <w:sz w:val="24"/>
          <w:szCs w:val="24"/>
          <w:lang w:eastAsia="en-IN"/>
        </w:rPr>
      </w:pPr>
    </w:p>
    <w:p w:rsidR="00B15CD0" w:rsidRDefault="00B15CD0">
      <w:pPr>
        <w:spacing w:before="0" w:after="200"/>
        <w:rPr>
          <w:rFonts w:asciiTheme="majorHAnsi" w:hAnsiTheme="majorHAnsi"/>
          <w:b/>
          <w:sz w:val="28"/>
          <w:szCs w:val="28"/>
        </w:rPr>
      </w:pPr>
      <w:r>
        <w:rPr>
          <w:rFonts w:asciiTheme="majorHAnsi" w:hAnsiTheme="majorHAnsi"/>
          <w:b/>
          <w:sz w:val="28"/>
          <w:szCs w:val="28"/>
        </w:rPr>
        <w:br w:type="page"/>
      </w:r>
    </w:p>
    <w:p w:rsidR="00B15CD0" w:rsidRDefault="00B15CD0">
      <w:pPr>
        <w:spacing w:before="0" w:after="200"/>
        <w:rPr>
          <w:rFonts w:asciiTheme="majorHAnsi" w:hAnsiTheme="majorHAnsi"/>
          <w:b/>
          <w:sz w:val="28"/>
          <w:szCs w:val="28"/>
        </w:rPr>
      </w:pPr>
    </w:p>
    <w:p w:rsidR="00A10199" w:rsidRDefault="00A10199" w:rsidP="00D8470B">
      <w:pPr>
        <w:pStyle w:val="star"/>
      </w:pPr>
      <w:r w:rsidRPr="007C7AB2">
        <w:t>Relationships expressed by Prepositions</w:t>
      </w:r>
    </w:p>
    <w:p w:rsidR="00A10199" w:rsidRDefault="00A10199" w:rsidP="00B15CD0">
      <w:pPr>
        <w:pStyle w:val="ListParagraph"/>
        <w:ind w:left="714"/>
        <w:rPr>
          <w:rFonts w:asciiTheme="majorHAnsi" w:hAnsiTheme="majorHAnsi"/>
          <w:b/>
          <w:bCs/>
          <w:sz w:val="24"/>
          <w:szCs w:val="24"/>
          <w:u w:val="single"/>
        </w:rPr>
      </w:pPr>
    </w:p>
    <w:p w:rsidR="00A10199" w:rsidRPr="000C3969" w:rsidRDefault="00A10199" w:rsidP="00B15CD0">
      <w:pPr>
        <w:pStyle w:val="ListParagraph"/>
        <w:ind w:left="431"/>
        <w:rPr>
          <w:rFonts w:asciiTheme="majorHAnsi" w:hAnsiTheme="majorHAnsi"/>
          <w:b/>
          <w:bCs/>
          <w:sz w:val="24"/>
          <w:szCs w:val="24"/>
          <w:u w:val="single"/>
        </w:rPr>
      </w:pPr>
      <w:r>
        <w:rPr>
          <w:rFonts w:asciiTheme="majorHAnsi" w:hAnsiTheme="majorHAnsi"/>
          <w:b/>
          <w:bCs/>
          <w:sz w:val="24"/>
          <w:szCs w:val="24"/>
          <w:u w:val="single"/>
        </w:rPr>
        <w:t>1.</w:t>
      </w:r>
      <w:r w:rsidRPr="000C3969">
        <w:rPr>
          <w:rFonts w:asciiTheme="majorHAnsi" w:hAnsiTheme="majorHAnsi"/>
          <w:b/>
          <w:bCs/>
          <w:sz w:val="24"/>
          <w:szCs w:val="24"/>
          <w:u w:val="single"/>
        </w:rPr>
        <w:t>Relationship</w:t>
      </w:r>
      <w:r w:rsidRPr="000C3969">
        <w:rPr>
          <w:rFonts w:asciiTheme="majorHAnsi" w:eastAsia="Times New Roman" w:hAnsiTheme="majorHAnsi"/>
          <w:b/>
          <w:bCs/>
          <w:sz w:val="24"/>
          <w:szCs w:val="24"/>
          <w:u w:val="single"/>
          <w:lang w:eastAsia="en-IN"/>
        </w:rPr>
        <w:t xml:space="preserve"> in space : </w:t>
      </w:r>
    </w:p>
    <w:p w:rsidR="00A10199" w:rsidRDefault="00A10199" w:rsidP="00B15CD0">
      <w:pPr>
        <w:spacing w:after="0" w:line="240" w:lineRule="auto"/>
        <w:ind w:left="1139" w:hanging="646"/>
        <w:rPr>
          <w:rFonts w:eastAsia="Times New Roman" w:cstheme="minorHAnsi"/>
          <w:b/>
          <w:bCs/>
          <w:lang w:eastAsia="en-IN"/>
        </w:rPr>
      </w:pPr>
      <w:r w:rsidRPr="006C4DB2">
        <w:rPr>
          <w:rFonts w:eastAsia="Times New Roman" w:cstheme="minorHAnsi"/>
          <w:b/>
          <w:bCs/>
          <w:lang w:eastAsia="en-IN"/>
        </w:rPr>
        <w:t>For Example</w:t>
      </w:r>
    </w:p>
    <w:p w:rsidR="00B15CD0" w:rsidRDefault="00B15CD0" w:rsidP="00B15CD0">
      <w:pPr>
        <w:pStyle w:val="dot"/>
        <w:ind w:left="2628"/>
        <w:rPr>
          <w:rStyle w:val="dotChar"/>
          <w:b/>
        </w:rPr>
        <w:sectPr w:rsidR="00B15CD0" w:rsidSect="00716E86">
          <w:type w:val="continuous"/>
          <w:pgSz w:w="12240" w:h="15840"/>
          <w:pgMar w:top="1440" w:right="1440" w:bottom="1440" w:left="1440" w:header="720" w:footer="720" w:gutter="0"/>
          <w:cols w:space="720"/>
          <w:docGrid w:linePitch="360"/>
        </w:sectPr>
      </w:pPr>
    </w:p>
    <w:p w:rsidR="00A10199" w:rsidRPr="00347DDD" w:rsidRDefault="00A10199" w:rsidP="00B15CD0">
      <w:pPr>
        <w:pStyle w:val="dot"/>
        <w:ind w:left="1440" w:right="-180" w:hanging="303"/>
        <w:rPr>
          <w:b w:val="0"/>
        </w:rPr>
      </w:pPr>
      <w:r w:rsidRPr="00347DDD">
        <w:rPr>
          <w:rStyle w:val="dotChar"/>
          <w:b/>
        </w:rPr>
        <w:lastRenderedPageBreak/>
        <w:t>The child ran across the road.</w:t>
      </w:r>
    </w:p>
    <w:p w:rsidR="00A10199" w:rsidRDefault="00A10199" w:rsidP="00B15CD0">
      <w:pPr>
        <w:spacing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बच्चा सड़क पर भाग गया।</w:t>
      </w:r>
    </w:p>
    <w:p w:rsidR="00A10199" w:rsidRPr="00347DDD" w:rsidRDefault="00A10199" w:rsidP="00B15CD0">
      <w:pPr>
        <w:pStyle w:val="dot"/>
        <w:ind w:left="1440" w:right="-180" w:hanging="303"/>
        <w:rPr>
          <w:b w:val="0"/>
        </w:rPr>
      </w:pPr>
      <w:r w:rsidRPr="00347DDD">
        <w:rPr>
          <w:rStyle w:val="dotChar"/>
          <w:b/>
        </w:rPr>
        <w:t>The postman stood before the door.</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डाकिया दरवाजे के सामने खड़ा था।</w:t>
      </w:r>
    </w:p>
    <w:p w:rsidR="00A10199" w:rsidRDefault="00A10199" w:rsidP="00B15CD0">
      <w:pPr>
        <w:pStyle w:val="dot"/>
        <w:ind w:left="1440" w:right="-180" w:hanging="303"/>
      </w:pPr>
      <w:r w:rsidRPr="00D034FE">
        <w:t>The lad</w:t>
      </w:r>
      <w:r>
        <w:t>y stood behind the curtain.</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महिला पर्दे के पीछे खड़ी थी।</w:t>
      </w:r>
    </w:p>
    <w:p w:rsidR="00A10199" w:rsidRDefault="00A10199" w:rsidP="00B15CD0">
      <w:pPr>
        <w:pStyle w:val="dot"/>
        <w:ind w:left="1440" w:right="-180" w:hanging="303"/>
      </w:pPr>
      <w:r w:rsidRPr="00D034FE">
        <w:t>Th</w:t>
      </w:r>
      <w:r>
        <w:t>e sun is shining in the sky.</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आसमान में सूरज चमक रहा है।</w:t>
      </w:r>
    </w:p>
    <w:p w:rsidR="00A10199" w:rsidRDefault="00A10199" w:rsidP="00B15CD0">
      <w:pPr>
        <w:pStyle w:val="dot"/>
        <w:ind w:left="1440" w:right="-180" w:hanging="303"/>
      </w:pPr>
      <w:r>
        <w:t xml:space="preserve">She came </w:t>
      </w:r>
      <w:r w:rsidR="00D9127D" w:rsidRPr="00D9127D">
        <w:rPr>
          <w:noProof/>
        </w:rPr>
        <w:t>from</w:t>
      </w:r>
      <w:r>
        <w:t xml:space="preserve"> her village.</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वह अपने गाँव से आई थी।</w:t>
      </w:r>
    </w:p>
    <w:p w:rsidR="00A10199" w:rsidRDefault="00A10199" w:rsidP="00B15CD0">
      <w:pPr>
        <w:pStyle w:val="dot"/>
        <w:ind w:left="1440" w:right="-180" w:hanging="303"/>
      </w:pPr>
      <w:r w:rsidRPr="00D034FE">
        <w:t>He went towards the river.</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वह नदी की ओर गया।</w:t>
      </w:r>
    </w:p>
    <w:p w:rsidR="00A10199" w:rsidRDefault="00A10199" w:rsidP="00B15CD0">
      <w:pPr>
        <w:pStyle w:val="dot"/>
        <w:ind w:left="1440" w:right="-180" w:hanging="303"/>
      </w:pPr>
      <w:r w:rsidRPr="00D034FE">
        <w:t>T</w:t>
      </w:r>
      <w:r>
        <w:t>he cat lay under the table.</w:t>
      </w:r>
    </w:p>
    <w:p w:rsidR="00A10199"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बिल्ली मेज के नीचे लेट गई।</w:t>
      </w:r>
    </w:p>
    <w:p w:rsidR="00B15CD0" w:rsidRPr="00D034FE" w:rsidRDefault="00B15CD0" w:rsidP="00B15CD0">
      <w:pPr>
        <w:spacing w:before="0" w:after="0" w:line="240" w:lineRule="auto"/>
        <w:ind w:left="1569"/>
        <w:rPr>
          <w:rFonts w:ascii="Nirmala UI" w:hAnsi="Nirmala UI" w:cs="Nirmala UI"/>
          <w:sz w:val="20"/>
          <w:szCs w:val="20"/>
          <w:cs/>
        </w:rPr>
      </w:pPr>
    </w:p>
    <w:p w:rsidR="00A10199" w:rsidRDefault="00A10199" w:rsidP="00B15CD0">
      <w:pPr>
        <w:pStyle w:val="dot"/>
        <w:ind w:left="1494"/>
      </w:pPr>
      <w:r w:rsidRPr="00D034FE">
        <w:lastRenderedPageBreak/>
        <w:t>He climbed up the ladder.</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वह सीढ़ी पर चढ़ गया।</w:t>
      </w:r>
    </w:p>
    <w:p w:rsidR="00A10199" w:rsidRDefault="00A10199" w:rsidP="00B15CD0">
      <w:pPr>
        <w:pStyle w:val="dot"/>
        <w:ind w:left="1494"/>
      </w:pPr>
      <w:r w:rsidRPr="00D034FE">
        <w:t>The servant is within the house.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नौकर घर के भीतर है।</w:t>
      </w:r>
    </w:p>
    <w:p w:rsidR="00A10199" w:rsidRDefault="00A10199" w:rsidP="00B15CD0">
      <w:pPr>
        <w:pStyle w:val="dot"/>
        <w:ind w:left="1494"/>
      </w:pPr>
      <w:r w:rsidRPr="00D034FE">
        <w:t>Please put this book on the table.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कृपया इस पुस्तक को टेबल पर रखें।</w:t>
      </w:r>
    </w:p>
    <w:p w:rsidR="00A10199" w:rsidRDefault="00A10199" w:rsidP="00B15CD0">
      <w:pPr>
        <w:pStyle w:val="dot"/>
        <w:ind w:left="1494"/>
      </w:pPr>
      <w:r w:rsidRPr="00D034FE">
        <w:t>The lion jumped into the river.</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शेर नदी में कूद गया।</w:t>
      </w:r>
    </w:p>
    <w:p w:rsidR="00A10199" w:rsidRDefault="00A10199" w:rsidP="00B15CD0">
      <w:pPr>
        <w:pStyle w:val="dot"/>
        <w:ind w:left="1494"/>
      </w:pPr>
      <w:r w:rsidRPr="00D034FE">
        <w:t>The peon is standing at the gate.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चपरासी गेट पर खड़ा है।</w:t>
      </w:r>
    </w:p>
    <w:p w:rsidR="00A10199" w:rsidRDefault="00A10199" w:rsidP="00B15CD0">
      <w:pPr>
        <w:pStyle w:val="dot"/>
        <w:ind w:left="1494"/>
      </w:pPr>
      <w:r w:rsidRPr="00D034FE">
        <w:t>I am going to my house.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मै अपने घर जा रहा हुँ।</w:t>
      </w:r>
    </w:p>
    <w:p w:rsidR="00A10199" w:rsidRDefault="00A10199" w:rsidP="00B15CD0">
      <w:pPr>
        <w:pStyle w:val="dot"/>
        <w:ind w:left="1494"/>
      </w:pPr>
      <w:r w:rsidRPr="00D034FE">
        <w:t>She is coming from school.</w:t>
      </w:r>
    </w:p>
    <w:p w:rsidR="00B15CD0" w:rsidRPr="00B15CD0" w:rsidRDefault="00A10199" w:rsidP="00B15CD0">
      <w:pPr>
        <w:spacing w:before="0" w:after="0" w:line="240" w:lineRule="auto"/>
        <w:ind w:left="1530"/>
        <w:rPr>
          <w:rFonts w:ascii="Nirmala UI" w:hAnsi="Nirmala UI" w:cs="Nirmala UI"/>
          <w:sz w:val="20"/>
          <w:szCs w:val="20"/>
        </w:rPr>
        <w:sectPr w:rsidR="00B15CD0" w:rsidRPr="00B15CD0" w:rsidSect="00716E86">
          <w:type w:val="continuous"/>
          <w:pgSz w:w="12240" w:h="15840"/>
          <w:pgMar w:top="1440" w:right="1440" w:bottom="1440" w:left="1440" w:header="720" w:footer="720" w:gutter="0"/>
          <w:cols w:num="2" w:space="180"/>
          <w:docGrid w:linePitch="360"/>
        </w:sectPr>
      </w:pPr>
      <w:r w:rsidRPr="00D034FE">
        <w:rPr>
          <w:rFonts w:ascii="Nirmala UI" w:hAnsi="Nirmala UI" w:cs="Nirmala UI"/>
          <w:sz w:val="20"/>
          <w:szCs w:val="20"/>
          <w:cs/>
        </w:rPr>
        <w:t>वह अपने स्कूल से आ रही है।</w:t>
      </w:r>
    </w:p>
    <w:p w:rsidR="00B15CD0" w:rsidRPr="001E2A43" w:rsidRDefault="00B15CD0" w:rsidP="00A10199">
      <w:pPr>
        <w:spacing w:after="0" w:line="240" w:lineRule="auto"/>
        <w:rPr>
          <w:rFonts w:ascii="Times New Roman" w:eastAsia="Times New Roman" w:hAnsi="Times New Roman" w:cs="Times New Roman"/>
          <w:b/>
          <w:bCs/>
          <w:sz w:val="24"/>
          <w:szCs w:val="24"/>
          <w:u w:val="single"/>
          <w:lang w:eastAsia="en-IN"/>
        </w:rPr>
      </w:pPr>
    </w:p>
    <w:p w:rsidR="00A10199" w:rsidRPr="001E2A43" w:rsidRDefault="00A10199" w:rsidP="00A10199">
      <w:pPr>
        <w:spacing w:after="0" w:line="240" w:lineRule="auto"/>
        <w:ind w:left="426"/>
        <w:rPr>
          <w:rFonts w:asciiTheme="majorHAnsi" w:eastAsia="Times New Roman" w:hAnsiTheme="majorHAnsi" w:cs="Times New Roman"/>
          <w:b/>
          <w:sz w:val="24"/>
          <w:szCs w:val="24"/>
          <w:u w:val="single"/>
          <w:lang w:eastAsia="en-IN"/>
        </w:rPr>
      </w:pPr>
      <w:r w:rsidRPr="001E2A43">
        <w:rPr>
          <w:rFonts w:ascii="Times New Roman" w:eastAsia="Times New Roman" w:hAnsi="Times New Roman" w:cs="Times New Roman"/>
          <w:b/>
          <w:sz w:val="24"/>
          <w:szCs w:val="24"/>
          <w:u w:val="single"/>
          <w:lang w:eastAsia="en-IN"/>
        </w:rPr>
        <w:t xml:space="preserve">2. </w:t>
      </w:r>
      <w:r w:rsidRPr="001E2A43">
        <w:rPr>
          <w:rFonts w:asciiTheme="majorHAnsi" w:eastAsia="Times New Roman" w:hAnsiTheme="majorHAnsi" w:cs="Times New Roman"/>
          <w:b/>
          <w:sz w:val="24"/>
          <w:szCs w:val="24"/>
          <w:u w:val="single"/>
          <w:lang w:eastAsia="en-IN"/>
        </w:rPr>
        <w:t>Relationship in time :</w:t>
      </w:r>
    </w:p>
    <w:p w:rsidR="00A10199" w:rsidRPr="00D17114" w:rsidRDefault="00A10199" w:rsidP="00A10199">
      <w:pPr>
        <w:pStyle w:val="ListParagraph"/>
        <w:spacing w:after="0"/>
        <w:ind w:left="709" w:hanging="142"/>
        <w:rPr>
          <w:rFonts w:eastAsia="Times New Roman" w:cstheme="minorHAnsi"/>
          <w:b/>
          <w:bCs/>
          <w:lang w:eastAsia="en-IN"/>
        </w:rPr>
      </w:pPr>
      <w:r w:rsidRPr="00D17114">
        <w:rPr>
          <w:rFonts w:eastAsia="Times New Roman" w:cstheme="minorHAnsi"/>
          <w:b/>
          <w:bCs/>
          <w:lang w:eastAsia="en-IN"/>
        </w:rPr>
        <w:t>For Example</w:t>
      </w:r>
    </w:p>
    <w:p w:rsidR="00B15CD0" w:rsidRDefault="00B15CD0" w:rsidP="00A10199">
      <w:pPr>
        <w:pStyle w:val="dot"/>
        <w:rPr>
          <w:rStyle w:val="dotChar"/>
          <w:b/>
        </w:rPr>
        <w:sectPr w:rsidR="00B15CD0" w:rsidSect="00716E86">
          <w:type w:val="continuous"/>
          <w:pgSz w:w="12240" w:h="15840"/>
          <w:pgMar w:top="1440" w:right="1440" w:bottom="1440" w:left="1440" w:header="720" w:footer="720" w:gutter="0"/>
          <w:cols w:space="720"/>
          <w:docGrid w:linePitch="360"/>
        </w:sectPr>
      </w:pPr>
    </w:p>
    <w:p w:rsidR="00A10199" w:rsidRPr="00D17114" w:rsidRDefault="00A10199" w:rsidP="007E0665">
      <w:pPr>
        <w:pStyle w:val="dot"/>
        <w:ind w:left="1066"/>
        <w:rPr>
          <w:b w:val="0"/>
        </w:rPr>
      </w:pPr>
      <w:r w:rsidRPr="00D17114">
        <w:rPr>
          <w:rStyle w:val="dotChar"/>
          <w:b/>
        </w:rPr>
        <w:lastRenderedPageBreak/>
        <w:t xml:space="preserve">He came here at 10 </w:t>
      </w:r>
      <w:r w:rsidRPr="00D9127D">
        <w:rPr>
          <w:rStyle w:val="dotChar"/>
          <w:b/>
          <w:noProof/>
        </w:rPr>
        <w:t>o’clock.</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यहां 10 बजे आया था।</w:t>
      </w:r>
    </w:p>
    <w:p w:rsidR="00A10199" w:rsidRDefault="00A10199" w:rsidP="007E0665">
      <w:pPr>
        <w:pStyle w:val="dot"/>
        <w:ind w:left="1066"/>
      </w:pPr>
      <w:r w:rsidRPr="00D034FE">
        <w:t>There are seven days in a week.</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एक सप्ताह में सात दिन होते हैं।</w:t>
      </w:r>
    </w:p>
    <w:p w:rsidR="00A10199" w:rsidRDefault="00A10199" w:rsidP="007E0665">
      <w:pPr>
        <w:pStyle w:val="dot"/>
        <w:ind w:left="1066"/>
      </w:pPr>
      <w:r w:rsidRPr="00D034FE">
        <w:t>He reads English for two hours daily</w:t>
      </w:r>
      <w:r>
        <w:t>.</w:t>
      </w:r>
    </w:p>
    <w:p w:rsidR="00A10199" w:rsidRDefault="007E0665" w:rsidP="007E0665">
      <w:pPr>
        <w:pStyle w:val="ListParagraph"/>
        <w:spacing w:after="0"/>
        <w:ind w:left="1080" w:hanging="142"/>
        <w:rPr>
          <w:rFonts w:ascii="Nirmala UI" w:hAnsi="Nirmala UI" w:cs="Nirmala UI"/>
          <w:sz w:val="20"/>
          <w:szCs w:val="20"/>
          <w:cs/>
        </w:rPr>
      </w:pPr>
      <w:r>
        <w:rPr>
          <w:rFonts w:ascii="Nirmala UI" w:hAnsi="Nirmala UI" w:cs="Nirmala UI"/>
          <w:sz w:val="20"/>
          <w:szCs w:val="20"/>
          <w:cs/>
        </w:rPr>
        <w:t xml:space="preserve">  </w:t>
      </w:r>
      <w:r w:rsidR="00A10199" w:rsidRPr="00D034FE">
        <w:rPr>
          <w:rFonts w:ascii="Nirmala UI" w:hAnsi="Nirmala UI" w:cs="Nirmala UI"/>
          <w:sz w:val="20"/>
          <w:szCs w:val="20"/>
          <w:cs/>
        </w:rPr>
        <w:t>वह रोजाना दो घंटे अंग्रेजी पढ़ता है</w:t>
      </w:r>
      <w:r w:rsidR="0020490E" w:rsidRPr="00D034FE">
        <w:rPr>
          <w:rFonts w:ascii="Nirmala UI" w:hAnsi="Nirmala UI" w:cs="Nirmala UI"/>
          <w:sz w:val="20"/>
          <w:szCs w:val="20"/>
          <w:cs/>
        </w:rPr>
        <w:t>।</w:t>
      </w:r>
    </w:p>
    <w:p w:rsidR="00A10199" w:rsidRPr="00D17114" w:rsidRDefault="00A10199" w:rsidP="007E0665">
      <w:pPr>
        <w:pStyle w:val="dot"/>
        <w:ind w:left="1066"/>
        <w:rPr>
          <w:b w:val="0"/>
        </w:rPr>
      </w:pPr>
      <w:r w:rsidRPr="00D17114">
        <w:rPr>
          <w:rStyle w:val="dotChar"/>
          <w:b/>
        </w:rPr>
        <w:t>He will finish this work before  Sunday.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रविवार से पहले इस काम को पूरा कर लेंगे</w:t>
      </w:r>
      <w:r w:rsidR="0020490E" w:rsidRPr="00D034FE">
        <w:rPr>
          <w:rFonts w:ascii="Nirmala UI" w:hAnsi="Nirmala UI" w:cs="Nirmala UI"/>
          <w:sz w:val="20"/>
          <w:szCs w:val="20"/>
          <w:cs/>
        </w:rPr>
        <w:t>।</w:t>
      </w:r>
    </w:p>
    <w:p w:rsidR="00A10199" w:rsidRDefault="00A10199" w:rsidP="007E0665">
      <w:pPr>
        <w:pStyle w:val="dot"/>
        <w:ind w:left="1066"/>
      </w:pPr>
      <w:r w:rsidRPr="00D034FE">
        <w:t>He plays here from five to seven in the evening.</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शाम पांच से सात बजे तक यहां खेलता है।</w:t>
      </w:r>
    </w:p>
    <w:p w:rsidR="00A10199" w:rsidRDefault="00A10199" w:rsidP="007E0665">
      <w:pPr>
        <w:pStyle w:val="dot"/>
        <w:ind w:left="1066"/>
      </w:pPr>
      <w:r w:rsidRPr="00D034FE">
        <w:t>He arrived before you yesterday.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कल आपके सामने पहुंचे।</w:t>
      </w:r>
    </w:p>
    <w:p w:rsidR="00A10199" w:rsidRDefault="00A10199" w:rsidP="007E0665">
      <w:pPr>
        <w:pStyle w:val="dot"/>
        <w:ind w:left="1066"/>
      </w:pPr>
      <w:r w:rsidRPr="00D034FE">
        <w:t>The train is running behind time.</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ट्रेन समय से पीछे चल रही है।</w:t>
      </w:r>
    </w:p>
    <w:p w:rsidR="00A10199" w:rsidRDefault="00A10199" w:rsidP="007E0665">
      <w:pPr>
        <w:pStyle w:val="dot"/>
        <w:ind w:left="1066"/>
      </w:pPr>
      <w:r w:rsidRPr="00D034FE">
        <w:t xml:space="preserve">He did nothing </w:t>
      </w:r>
      <w:r w:rsidRPr="00D9127D">
        <w:rPr>
          <w:noProof/>
        </w:rPr>
        <w:t>during</w:t>
      </w:r>
      <w:r w:rsidRPr="00D034FE">
        <w:t xml:space="preserve"> the whole 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उन्होंने पूरे दिन कुछ नहीं किया।</w:t>
      </w:r>
    </w:p>
    <w:p w:rsidR="00A10199" w:rsidRDefault="00A10199" w:rsidP="00B15CD0">
      <w:pPr>
        <w:pStyle w:val="dot"/>
        <w:ind w:left="1066"/>
      </w:pPr>
      <w:r w:rsidRPr="00D034FE">
        <w:lastRenderedPageBreak/>
        <w:t>Please send the book at an early date.</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कृपया शीघ्र तिथि पर पुस्तक भेजें।</w:t>
      </w:r>
    </w:p>
    <w:p w:rsidR="00A10199" w:rsidRDefault="00A10199" w:rsidP="00B15CD0">
      <w:pPr>
        <w:pStyle w:val="dot"/>
        <w:ind w:left="1066"/>
      </w:pPr>
      <w:r w:rsidRPr="00D034FE">
        <w:t>He will be here on Monday morning.</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सोमवार सुबह यहां पहुंचेंगे।</w:t>
      </w:r>
    </w:p>
    <w:p w:rsidR="00A10199" w:rsidRDefault="00A10199" w:rsidP="00B15CD0">
      <w:pPr>
        <w:pStyle w:val="dot"/>
        <w:ind w:left="1066"/>
      </w:pPr>
      <w:r w:rsidRPr="00D034FE">
        <w:t>I have been suffering from fever since yesterday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मैं कल से बुखार से पीड़ित हूं</w:t>
      </w:r>
    </w:p>
    <w:p w:rsidR="00A10199" w:rsidRDefault="00A10199" w:rsidP="00B15CD0">
      <w:pPr>
        <w:pStyle w:val="dot"/>
        <w:ind w:left="1066"/>
      </w:pPr>
      <w:r w:rsidRPr="00D034FE">
        <w:t>It is five minutes to seven.</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सात बजने में पाँच मिनट हैं।</w:t>
      </w:r>
    </w:p>
    <w:p w:rsidR="00A10199" w:rsidRDefault="00A10199" w:rsidP="00B15CD0">
      <w:pPr>
        <w:pStyle w:val="dot"/>
        <w:ind w:left="1066"/>
      </w:pPr>
      <w:r w:rsidRPr="00D034FE">
        <w:t>I shall send your books within a month.</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मैं एक महीने के भीतर आपकी किताबें भेज दूंगा।</w:t>
      </w:r>
    </w:p>
    <w:p w:rsidR="00A10199" w:rsidRDefault="00A10199" w:rsidP="00B15CD0">
      <w:pPr>
        <w:pStyle w:val="dot"/>
        <w:ind w:left="1066"/>
      </w:pPr>
      <w:r w:rsidRPr="00D034FE">
        <w:t xml:space="preserve">He will begin the work </w:t>
      </w:r>
      <w:r w:rsidRPr="00D9127D">
        <w:rPr>
          <w:noProof/>
        </w:rPr>
        <w:t>from</w:t>
      </w:r>
      <w:r w:rsidRPr="00D034FE">
        <w:t xml:space="preserve"> 1st December.</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1 दिसंबर से काम शुरू करेंगे।</w:t>
      </w:r>
    </w:p>
    <w:p w:rsidR="00A10199" w:rsidRDefault="00A10199" w:rsidP="00B15CD0">
      <w:pPr>
        <w:pStyle w:val="dot"/>
        <w:ind w:left="1066"/>
      </w:pPr>
      <w:r w:rsidRPr="00D034FE">
        <w:t>He was careless throughout the year.</w:t>
      </w:r>
    </w:p>
    <w:p w:rsidR="00A10199" w:rsidRPr="00D034FE" w:rsidRDefault="00A10199" w:rsidP="007E0665">
      <w:pPr>
        <w:spacing w:before="0" w:after="0" w:line="240" w:lineRule="auto"/>
        <w:ind w:left="1080"/>
        <w:rPr>
          <w:rFonts w:ascii="Nirmala UI" w:hAnsi="Nirmala UI" w:cs="Nirmala UI"/>
          <w:sz w:val="20"/>
          <w:szCs w:val="20"/>
        </w:rPr>
      </w:pPr>
      <w:r w:rsidRPr="00D034FE">
        <w:rPr>
          <w:rFonts w:ascii="Nirmala UI" w:hAnsi="Nirmala UI" w:cs="Nirmala UI"/>
          <w:sz w:val="20"/>
          <w:szCs w:val="20"/>
          <w:cs/>
        </w:rPr>
        <w:t>वह साल भर लापरवाह रहा।</w:t>
      </w:r>
    </w:p>
    <w:p w:rsidR="00B15CD0" w:rsidRDefault="00B15CD0" w:rsidP="00A10199">
      <w:pPr>
        <w:pStyle w:val="ListParagraph"/>
        <w:spacing w:after="0"/>
        <w:ind w:left="709" w:hanging="142"/>
        <w:sectPr w:rsidR="00B15CD0"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spacing w:after="0"/>
        <w:ind w:left="709" w:hanging="142"/>
      </w:pPr>
    </w:p>
    <w:p w:rsidR="00B15CD0" w:rsidRDefault="00B15CD0" w:rsidP="00A10199">
      <w:pPr>
        <w:spacing w:after="0"/>
        <w:ind w:left="567"/>
        <w:rPr>
          <w:rFonts w:ascii="Nirmala UI" w:hAnsi="Nirmala UI" w:cs="Nirmala UI"/>
          <w:sz w:val="20"/>
          <w:szCs w:val="20"/>
        </w:rPr>
      </w:pPr>
    </w:p>
    <w:p w:rsidR="00D8470B" w:rsidRDefault="00D8470B" w:rsidP="00A10199">
      <w:pPr>
        <w:spacing w:after="0"/>
        <w:ind w:left="567"/>
        <w:rPr>
          <w:rFonts w:ascii="Nirmala UI" w:hAnsi="Nirmala UI" w:cs="Nirmala UI"/>
          <w:sz w:val="20"/>
          <w:szCs w:val="20"/>
          <w:cs/>
        </w:rPr>
      </w:pPr>
    </w:p>
    <w:p w:rsidR="00A10199" w:rsidRPr="00E422D6" w:rsidRDefault="00A10199" w:rsidP="00A10199">
      <w:pPr>
        <w:spacing w:after="0"/>
        <w:ind w:left="567"/>
        <w:rPr>
          <w:rFonts w:ascii="Times New Roman" w:eastAsia="Times New Roman" w:hAnsi="Times New Roman" w:cs="Times New Roman"/>
          <w:sz w:val="24"/>
          <w:szCs w:val="24"/>
          <w:lang w:eastAsia="en-IN"/>
        </w:rPr>
      </w:pPr>
      <w:r w:rsidRPr="00E422D6">
        <w:rPr>
          <w:rFonts w:ascii="Times New Roman" w:eastAsia="Times New Roman" w:hAnsi="Times New Roman" w:cs="Times New Roman"/>
          <w:b/>
          <w:sz w:val="24"/>
          <w:szCs w:val="24"/>
          <w:u w:val="single"/>
          <w:lang w:eastAsia="en-IN"/>
        </w:rPr>
        <w:t xml:space="preserve">3. </w:t>
      </w:r>
      <w:r w:rsidRPr="00E422D6">
        <w:rPr>
          <w:rFonts w:asciiTheme="majorHAnsi" w:eastAsia="Times New Roman" w:hAnsiTheme="majorHAnsi" w:cs="Times New Roman"/>
          <w:b/>
          <w:sz w:val="24"/>
          <w:szCs w:val="24"/>
          <w:u w:val="single"/>
          <w:lang w:eastAsia="en-IN"/>
        </w:rPr>
        <w:t>Relationship showing Agency or Instrumentality :</w:t>
      </w:r>
    </w:p>
    <w:p w:rsidR="00A10199" w:rsidRDefault="00A10199" w:rsidP="00A10199">
      <w:pPr>
        <w:pStyle w:val="ListParagraph"/>
        <w:tabs>
          <w:tab w:val="left" w:pos="426"/>
        </w:tabs>
        <w:spacing w:after="0"/>
        <w:ind w:left="851" w:hanging="284"/>
        <w:rPr>
          <w:rFonts w:eastAsia="Times New Roman" w:cstheme="minorHAnsi"/>
          <w:b/>
          <w:bCs/>
          <w:sz w:val="24"/>
          <w:szCs w:val="24"/>
          <w:lang w:eastAsia="en-IN"/>
        </w:rPr>
      </w:pPr>
      <w:r w:rsidRPr="00F21632">
        <w:rPr>
          <w:rFonts w:eastAsia="Times New Roman" w:cstheme="minorHAnsi"/>
          <w:b/>
          <w:bCs/>
          <w:sz w:val="24"/>
          <w:szCs w:val="24"/>
          <w:lang w:eastAsia="en-IN"/>
        </w:rPr>
        <w:t>For Example</w:t>
      </w:r>
    </w:p>
    <w:p w:rsidR="00732A2E" w:rsidRDefault="00732A2E" w:rsidP="00A10199">
      <w:pPr>
        <w:pStyle w:val="dot"/>
        <w:rPr>
          <w:rStyle w:val="dotChar"/>
          <w:b/>
        </w:rPr>
        <w:sectPr w:rsidR="00732A2E" w:rsidSect="00716E86">
          <w:type w:val="continuous"/>
          <w:pgSz w:w="12240" w:h="15840"/>
          <w:pgMar w:top="1440" w:right="1440" w:bottom="1440" w:left="1440" w:header="720" w:footer="720" w:gutter="0"/>
          <w:cols w:space="720"/>
          <w:docGrid w:linePitch="360"/>
        </w:sectPr>
      </w:pPr>
    </w:p>
    <w:p w:rsidR="00A10199" w:rsidRPr="00BD30A3" w:rsidRDefault="00A10199" w:rsidP="00732A2E">
      <w:pPr>
        <w:pStyle w:val="dot"/>
        <w:tabs>
          <w:tab w:val="left" w:pos="1530"/>
        </w:tabs>
        <w:ind w:left="1080" w:hanging="180"/>
        <w:rPr>
          <w:b w:val="0"/>
        </w:rPr>
      </w:pPr>
      <w:r w:rsidRPr="00BD30A3">
        <w:rPr>
          <w:rStyle w:val="dotChar"/>
          <w:b/>
        </w:rPr>
        <w:lastRenderedPageBreak/>
        <w:t>He went to Mumbai by car.</w:t>
      </w:r>
    </w:p>
    <w:p w:rsidR="00A10199" w:rsidRPr="00BD30A3" w:rsidRDefault="00A10199" w:rsidP="00732A2E">
      <w:pPr>
        <w:tabs>
          <w:tab w:val="left" w:pos="1530"/>
        </w:tabs>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वह कार से मुंबई गए।</w:t>
      </w:r>
    </w:p>
    <w:p w:rsidR="00A10199" w:rsidRPr="00BD30A3" w:rsidRDefault="00A10199" w:rsidP="00732A2E">
      <w:pPr>
        <w:pStyle w:val="dot"/>
        <w:tabs>
          <w:tab w:val="left" w:pos="1530"/>
        </w:tabs>
        <w:ind w:left="1080" w:hanging="180"/>
      </w:pPr>
      <w:r w:rsidRPr="00BD30A3">
        <w:t>The servant cut his finger with a knife.</w:t>
      </w:r>
    </w:p>
    <w:p w:rsidR="00A10199" w:rsidRPr="00BD30A3" w:rsidRDefault="00A10199" w:rsidP="00732A2E">
      <w:pPr>
        <w:tabs>
          <w:tab w:val="left" w:pos="1530"/>
        </w:tabs>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 xml:space="preserve">नौकर ने चाकू से </w:t>
      </w:r>
      <w:r w:rsidR="0020490E" w:rsidRPr="0020490E">
        <w:rPr>
          <w:rFonts w:ascii="Nirmala UI" w:hAnsi="Nirmala UI" w:cs="Nirmala UI"/>
          <w:sz w:val="20"/>
          <w:szCs w:val="20"/>
        </w:rPr>
        <w:t xml:space="preserve"> </w:t>
      </w:r>
      <w:r w:rsidR="0020490E" w:rsidRPr="0020490E">
        <w:rPr>
          <w:rFonts w:ascii="Nirmala UI" w:hAnsi="Nirmala UI" w:cs="Nirmala UI" w:hint="cs"/>
          <w:sz w:val="20"/>
          <w:szCs w:val="20"/>
        </w:rPr>
        <w:t>अपनी</w:t>
      </w:r>
      <w:r w:rsidR="0020490E" w:rsidRPr="0020490E">
        <w:rPr>
          <w:rFonts w:ascii="Nirmala UI" w:hAnsi="Nirmala UI" w:cs="Nirmala UI"/>
          <w:sz w:val="20"/>
          <w:szCs w:val="20"/>
        </w:rPr>
        <w:t xml:space="preserve"> </w:t>
      </w:r>
      <w:r w:rsidRPr="00BD30A3">
        <w:rPr>
          <w:rFonts w:ascii="Nirmala UI" w:hAnsi="Nirmala UI" w:cs="Nirmala UI"/>
          <w:sz w:val="20"/>
          <w:szCs w:val="20"/>
          <w:cs/>
        </w:rPr>
        <w:t xml:space="preserve"> उंगली काट </w:t>
      </w:r>
      <w:r w:rsidR="0020490E" w:rsidRPr="0020490E">
        <w:rPr>
          <w:rFonts w:ascii="Nirmala UI" w:hAnsi="Nirmala UI" w:cs="Nirmala UI" w:hint="cs"/>
          <w:sz w:val="20"/>
          <w:szCs w:val="20"/>
        </w:rPr>
        <w:t>ली</w:t>
      </w:r>
      <w:r w:rsidR="0020490E" w:rsidRPr="0020490E">
        <w:rPr>
          <w:rFonts w:ascii="Nirmala UI" w:hAnsi="Nirmala UI" w:cs="Nirmala UI"/>
          <w:sz w:val="20"/>
          <w:szCs w:val="20"/>
        </w:rPr>
        <w:t xml:space="preserve"> </w:t>
      </w:r>
      <w:r w:rsidRPr="00BD30A3">
        <w:rPr>
          <w:rFonts w:ascii="Nirmala UI" w:hAnsi="Nirmala UI" w:cs="Nirmala UI"/>
          <w:sz w:val="20"/>
          <w:szCs w:val="20"/>
          <w:cs/>
        </w:rPr>
        <w:t>।</w:t>
      </w:r>
    </w:p>
    <w:p w:rsidR="00A10199" w:rsidRPr="00BD30A3" w:rsidRDefault="00A10199" w:rsidP="00732A2E">
      <w:pPr>
        <w:pStyle w:val="dot"/>
        <w:tabs>
          <w:tab w:val="left" w:pos="1530"/>
        </w:tabs>
        <w:ind w:left="1080" w:hanging="180"/>
      </w:pPr>
      <w:r w:rsidRPr="00BD30A3">
        <w:t>The house was destroyed by fire.</w:t>
      </w:r>
    </w:p>
    <w:p w:rsidR="00A10199" w:rsidRPr="00BD30A3" w:rsidRDefault="00A10199" w:rsidP="00732A2E">
      <w:pPr>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आग से घर तबाह हो गया।</w:t>
      </w:r>
    </w:p>
    <w:p w:rsidR="00A10199" w:rsidRPr="00BD30A3" w:rsidRDefault="00A10199" w:rsidP="00732A2E">
      <w:pPr>
        <w:pStyle w:val="dot"/>
        <w:ind w:left="720" w:hanging="360"/>
      </w:pPr>
      <w:r w:rsidRPr="00BD30A3">
        <w:lastRenderedPageBreak/>
        <w:t>I heard this through a friend of mine.</w:t>
      </w:r>
    </w:p>
    <w:p w:rsidR="00A10199" w:rsidRPr="00BD30A3" w:rsidRDefault="00A10199" w:rsidP="00732A2E">
      <w:pPr>
        <w:spacing w:before="0" w:after="0" w:line="240" w:lineRule="auto"/>
        <w:ind w:left="720"/>
        <w:rPr>
          <w:rFonts w:ascii="Nirmala UI" w:hAnsi="Nirmala UI" w:cs="Nirmala UI"/>
          <w:sz w:val="20"/>
          <w:szCs w:val="20"/>
          <w:cs/>
        </w:rPr>
      </w:pPr>
      <w:r w:rsidRPr="00BD30A3">
        <w:rPr>
          <w:rFonts w:ascii="Nirmala UI" w:hAnsi="Nirmala UI" w:cs="Nirmala UI"/>
          <w:sz w:val="20"/>
          <w:szCs w:val="20"/>
          <w:cs/>
        </w:rPr>
        <w:t>यह मैंने अपने एक मित्र के माध्यम से सुना।</w:t>
      </w:r>
    </w:p>
    <w:p w:rsidR="00A10199" w:rsidRPr="00BD30A3" w:rsidRDefault="00A10199" w:rsidP="00732A2E">
      <w:pPr>
        <w:pStyle w:val="dot"/>
        <w:ind w:left="720" w:hanging="360"/>
      </w:pPr>
      <w:r w:rsidRPr="00BD30A3">
        <w:t>He sold his house at auction.</w:t>
      </w:r>
    </w:p>
    <w:p w:rsidR="00A10199" w:rsidRPr="00BD30A3" w:rsidRDefault="00A10199" w:rsidP="00732A2E">
      <w:pPr>
        <w:spacing w:before="0" w:after="0" w:line="240" w:lineRule="auto"/>
        <w:ind w:left="720"/>
        <w:rPr>
          <w:rFonts w:ascii="Nirmala UI" w:hAnsi="Nirmala UI" w:cs="Nirmala UI"/>
          <w:sz w:val="20"/>
          <w:szCs w:val="20"/>
        </w:rPr>
      </w:pPr>
      <w:r w:rsidRPr="00BD30A3">
        <w:rPr>
          <w:rFonts w:ascii="Nirmala UI" w:hAnsi="Nirmala UI" w:cs="Nirmala UI"/>
          <w:sz w:val="20"/>
          <w:szCs w:val="20"/>
          <w:cs/>
        </w:rPr>
        <w:t>उन्होंने नीलामी में अपना घर बेच दिया।</w:t>
      </w:r>
    </w:p>
    <w:p w:rsidR="00732A2E" w:rsidRDefault="00732A2E" w:rsidP="00A10199">
      <w:pPr>
        <w:pStyle w:val="ListParagraph"/>
        <w:tabs>
          <w:tab w:val="left" w:pos="993"/>
        </w:tabs>
        <w:spacing w:after="0"/>
        <w:ind w:hanging="851"/>
        <w:rPr>
          <w:rFonts w:ascii="Times New Roman" w:eastAsia="Times New Roman" w:hAnsi="Times New Roman" w:cs="Times New Roman"/>
          <w:sz w:val="24"/>
          <w:szCs w:val="24"/>
          <w:lang w:eastAsia="en-IN"/>
        </w:rPr>
        <w:sectPr w:rsidR="00732A2E"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tabs>
          <w:tab w:val="left" w:pos="993"/>
        </w:tabs>
        <w:spacing w:after="0"/>
        <w:ind w:hanging="851"/>
        <w:rPr>
          <w:rFonts w:ascii="Times New Roman" w:eastAsia="Times New Roman" w:hAnsi="Times New Roman" w:cs="Times New Roman"/>
          <w:sz w:val="24"/>
          <w:szCs w:val="24"/>
          <w:u w:val="single"/>
          <w:lang w:eastAsia="en-IN"/>
        </w:rPr>
      </w:pPr>
      <w:r w:rsidRPr="00156B12">
        <w:rPr>
          <w:rFonts w:ascii="Times New Roman" w:eastAsia="Times New Roman" w:hAnsi="Times New Roman" w:cs="Times New Roman"/>
          <w:sz w:val="24"/>
          <w:szCs w:val="24"/>
          <w:lang w:eastAsia="en-IN"/>
        </w:rPr>
        <w:lastRenderedPageBreak/>
        <w:br/>
      </w:r>
      <w:r w:rsidRPr="00156B12">
        <w:rPr>
          <w:rFonts w:ascii="Times New Roman" w:eastAsia="Times New Roman" w:hAnsi="Times New Roman" w:cs="Times New Roman"/>
          <w:b/>
          <w:sz w:val="24"/>
          <w:szCs w:val="24"/>
          <w:u w:val="single"/>
          <w:lang w:eastAsia="en-IN"/>
        </w:rPr>
        <w:t xml:space="preserve">4. </w:t>
      </w:r>
      <w:r w:rsidRPr="00156B12">
        <w:rPr>
          <w:rFonts w:asciiTheme="majorHAnsi" w:eastAsia="Times New Roman" w:hAnsiTheme="majorHAnsi" w:cs="Times New Roman"/>
          <w:b/>
          <w:sz w:val="24"/>
          <w:szCs w:val="24"/>
          <w:u w:val="single"/>
          <w:lang w:eastAsia="en-IN"/>
        </w:rPr>
        <w:t>Relationship showing Manners :</w:t>
      </w:r>
    </w:p>
    <w:p w:rsidR="00A10199" w:rsidRPr="00C9546E" w:rsidRDefault="00A10199" w:rsidP="00A10199">
      <w:pPr>
        <w:pStyle w:val="ListParagraph"/>
        <w:spacing w:after="0"/>
        <w:rPr>
          <w:rFonts w:eastAsia="Times New Roman" w:cstheme="minorHAnsi"/>
          <w:b/>
          <w:bCs/>
          <w:lang w:eastAsia="en-IN"/>
        </w:rPr>
      </w:pPr>
      <w:r w:rsidRPr="00C9546E">
        <w:rPr>
          <w:rFonts w:eastAsia="Times New Roman" w:cstheme="minorHAnsi"/>
          <w:b/>
          <w:bCs/>
          <w:lang w:eastAsia="en-IN"/>
        </w:rPr>
        <w:t>For Example</w:t>
      </w:r>
    </w:p>
    <w:p w:rsidR="003506C5" w:rsidRDefault="003506C5" w:rsidP="00A10199">
      <w:pPr>
        <w:pStyle w:val="dot"/>
        <w:sectPr w:rsidR="003506C5" w:rsidSect="00716E86">
          <w:type w:val="continuous"/>
          <w:pgSz w:w="12240" w:h="15840"/>
          <w:pgMar w:top="1440" w:right="1440" w:bottom="1440" w:left="1440" w:header="720" w:footer="720" w:gutter="0"/>
          <w:cols w:space="720"/>
          <w:docGrid w:linePitch="360"/>
        </w:sectPr>
      </w:pPr>
    </w:p>
    <w:p w:rsidR="00A10199" w:rsidRDefault="00A10199" w:rsidP="003506C5">
      <w:pPr>
        <w:pStyle w:val="dot"/>
        <w:ind w:left="1170" w:hanging="90"/>
      </w:pPr>
      <w:r w:rsidRPr="00D17114">
        <w:lastRenderedPageBreak/>
        <w:t>I have learnt this lesson by heart.</w:t>
      </w:r>
    </w:p>
    <w:p w:rsidR="00A10199" w:rsidRPr="00C9546E" w:rsidRDefault="00A10199" w:rsidP="00BD30A3">
      <w:pPr>
        <w:spacing w:before="0" w:after="0" w:line="240" w:lineRule="auto"/>
        <w:ind w:left="1530" w:hanging="90"/>
        <w:rPr>
          <w:rFonts w:ascii="Nirmala UI" w:hAnsi="Nirmala UI" w:cs="Nirmala UI"/>
          <w:sz w:val="20"/>
          <w:szCs w:val="20"/>
          <w:cs/>
        </w:rPr>
      </w:pPr>
      <w:r w:rsidRPr="00C9546E">
        <w:rPr>
          <w:rFonts w:ascii="Nirmala UI" w:hAnsi="Nirmala UI" w:cs="Nirmala UI"/>
          <w:sz w:val="20"/>
          <w:szCs w:val="20"/>
          <w:cs/>
        </w:rPr>
        <w:t>मैंने यह सबक दिल से सीखा है।</w:t>
      </w:r>
    </w:p>
    <w:p w:rsidR="00A10199" w:rsidRDefault="00A10199" w:rsidP="003506C5">
      <w:pPr>
        <w:pStyle w:val="dot"/>
        <w:ind w:left="1170" w:hanging="90"/>
      </w:pPr>
      <w:r w:rsidRPr="00D17114">
        <w:t>The soldier fought with courage.</w:t>
      </w:r>
    </w:p>
    <w:p w:rsidR="00A10199" w:rsidRPr="00C9546E" w:rsidRDefault="00A10199" w:rsidP="00BD30A3">
      <w:pPr>
        <w:spacing w:before="0" w:after="0" w:line="240" w:lineRule="auto"/>
        <w:ind w:left="1530" w:hanging="90"/>
        <w:rPr>
          <w:rFonts w:ascii="Nirmala UI" w:hAnsi="Nirmala UI" w:cs="Nirmala UI"/>
          <w:sz w:val="20"/>
          <w:szCs w:val="20"/>
          <w:cs/>
        </w:rPr>
      </w:pPr>
      <w:r w:rsidRPr="00C9546E">
        <w:rPr>
          <w:rFonts w:ascii="Nirmala UI" w:hAnsi="Nirmala UI" w:cs="Nirmala UI"/>
          <w:sz w:val="20"/>
          <w:szCs w:val="20"/>
          <w:cs/>
        </w:rPr>
        <w:t>सिपाही ने हिम्मत से मुकाबला किया।</w:t>
      </w:r>
    </w:p>
    <w:p w:rsidR="00A10199" w:rsidRDefault="00A10199" w:rsidP="003506C5">
      <w:pPr>
        <w:pStyle w:val="dot"/>
        <w:ind w:left="270" w:hanging="180"/>
      </w:pPr>
      <w:r w:rsidRPr="00D17114">
        <w:lastRenderedPageBreak/>
        <w:t>The team has won with ease.</w:t>
      </w:r>
    </w:p>
    <w:p w:rsidR="00A10199" w:rsidRPr="00C9546E" w:rsidRDefault="00A10199" w:rsidP="003506C5">
      <w:pPr>
        <w:spacing w:before="0" w:after="0" w:line="240" w:lineRule="auto"/>
        <w:ind w:left="270"/>
        <w:rPr>
          <w:rFonts w:ascii="Nirmala UI" w:hAnsi="Nirmala UI" w:cs="Nirmala UI"/>
          <w:sz w:val="20"/>
          <w:szCs w:val="20"/>
          <w:cs/>
        </w:rPr>
      </w:pPr>
      <w:r w:rsidRPr="00C9546E">
        <w:rPr>
          <w:rFonts w:ascii="Nirmala UI" w:hAnsi="Nirmala UI" w:cs="Nirmala UI"/>
          <w:sz w:val="20"/>
          <w:szCs w:val="20"/>
          <w:cs/>
        </w:rPr>
        <w:t>टीम ने आसानी से जीत हासिल की।</w:t>
      </w:r>
    </w:p>
    <w:p w:rsidR="00A10199" w:rsidRDefault="00A10199" w:rsidP="003506C5">
      <w:pPr>
        <w:pStyle w:val="dot"/>
        <w:ind w:left="270" w:hanging="180"/>
      </w:pPr>
      <w:r w:rsidRPr="00D17114">
        <w:t>He solved the problem without any difficulty.</w:t>
      </w:r>
    </w:p>
    <w:p w:rsidR="00A10199" w:rsidRPr="00C9546E" w:rsidRDefault="00A10199" w:rsidP="003506C5">
      <w:pPr>
        <w:spacing w:before="0" w:after="0" w:line="240" w:lineRule="auto"/>
        <w:ind w:left="270"/>
        <w:rPr>
          <w:rFonts w:ascii="Nirmala UI" w:hAnsi="Nirmala UI" w:cs="Nirmala UI"/>
          <w:sz w:val="20"/>
          <w:szCs w:val="20"/>
        </w:rPr>
      </w:pPr>
      <w:r w:rsidRPr="00C9546E">
        <w:rPr>
          <w:rFonts w:ascii="Nirmala UI" w:hAnsi="Nirmala UI" w:cs="Nirmala UI"/>
          <w:sz w:val="20"/>
          <w:szCs w:val="20"/>
          <w:cs/>
        </w:rPr>
        <w:t>उन्होंने बिना किसी परेशानी के समस्या का हल निकाला।</w:t>
      </w:r>
    </w:p>
    <w:p w:rsidR="003506C5" w:rsidRDefault="003506C5" w:rsidP="00A10199">
      <w:pPr>
        <w:pStyle w:val="ListParagraph"/>
        <w:spacing w:after="0"/>
        <w:rPr>
          <w:rFonts w:eastAsia="Times New Roman" w:cstheme="minorHAnsi"/>
          <w:b/>
          <w:bCs/>
          <w:lang w:eastAsia="en-IN"/>
        </w:rPr>
        <w:sectPr w:rsidR="003506C5"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spacing w:after="0"/>
        <w:rPr>
          <w:rFonts w:eastAsia="Times New Roman" w:cstheme="minorHAnsi"/>
          <w:b/>
          <w:bCs/>
          <w:lang w:eastAsia="en-IN"/>
        </w:rPr>
      </w:pPr>
    </w:p>
    <w:p w:rsidR="00A10199" w:rsidRDefault="00A10199" w:rsidP="00A10199">
      <w:pPr>
        <w:pStyle w:val="ListParagraph"/>
        <w:spacing w:after="0"/>
        <w:rPr>
          <w:rFonts w:ascii="Times New Roman" w:eastAsia="Times New Roman" w:hAnsi="Times New Roman" w:cs="Times New Roman"/>
          <w:sz w:val="24"/>
          <w:szCs w:val="24"/>
          <w:lang w:eastAsia="en-IN"/>
        </w:rPr>
      </w:pPr>
    </w:p>
    <w:p w:rsidR="00A10199" w:rsidRPr="00156B12" w:rsidRDefault="00A10199" w:rsidP="00A10199">
      <w:pPr>
        <w:pStyle w:val="ListParagraph"/>
        <w:spacing w:after="0"/>
        <w:rPr>
          <w:rFonts w:ascii="Times New Roman" w:eastAsia="Times New Roman" w:hAnsi="Times New Roman" w:cs="Times New Roman"/>
          <w:b/>
          <w:sz w:val="24"/>
          <w:szCs w:val="24"/>
          <w:u w:val="single"/>
          <w:lang w:eastAsia="en-IN"/>
        </w:rPr>
      </w:pPr>
      <w:r w:rsidRPr="00156B12">
        <w:rPr>
          <w:rFonts w:ascii="Times New Roman" w:eastAsia="Times New Roman" w:hAnsi="Times New Roman" w:cs="Times New Roman"/>
          <w:b/>
          <w:bCs/>
          <w:sz w:val="24"/>
          <w:szCs w:val="24"/>
          <w:u w:val="single"/>
          <w:lang w:eastAsia="en-IN"/>
        </w:rPr>
        <w:t xml:space="preserve">5. </w:t>
      </w:r>
      <w:r w:rsidRPr="00156B12">
        <w:rPr>
          <w:rFonts w:asciiTheme="majorHAnsi" w:eastAsia="Times New Roman" w:hAnsiTheme="majorHAnsi" w:cs="Times New Roman"/>
          <w:b/>
          <w:sz w:val="24"/>
          <w:szCs w:val="24"/>
          <w:u w:val="single"/>
          <w:lang w:eastAsia="en-IN"/>
        </w:rPr>
        <w:t>Relation</w:t>
      </w:r>
      <w:r>
        <w:rPr>
          <w:rFonts w:asciiTheme="majorHAnsi" w:eastAsia="Times New Roman" w:hAnsiTheme="majorHAnsi" w:cs="Times New Roman"/>
          <w:b/>
          <w:sz w:val="24"/>
          <w:szCs w:val="24"/>
          <w:u w:val="single"/>
          <w:lang w:eastAsia="en-IN"/>
        </w:rPr>
        <w:t xml:space="preserve">ship showing Reason or Purpose </w:t>
      </w:r>
      <w:r w:rsidRPr="00156B12">
        <w:rPr>
          <w:rFonts w:asciiTheme="majorHAnsi" w:eastAsia="Times New Roman" w:hAnsiTheme="majorHAnsi" w:cs="Times New Roman"/>
          <w:b/>
          <w:sz w:val="24"/>
          <w:szCs w:val="24"/>
          <w:u w:val="single"/>
          <w:lang w:eastAsia="en-IN"/>
        </w:rPr>
        <w:t>:</w:t>
      </w:r>
    </w:p>
    <w:p w:rsidR="00A10199" w:rsidRPr="00A07199" w:rsidRDefault="00A10199" w:rsidP="00A10199">
      <w:pPr>
        <w:pStyle w:val="ListParagraph"/>
        <w:spacing w:after="0"/>
        <w:rPr>
          <w:rFonts w:eastAsia="Times New Roman" w:cstheme="minorHAnsi"/>
          <w:b/>
          <w:lang w:eastAsia="en-IN"/>
        </w:rPr>
      </w:pPr>
      <w:r w:rsidRPr="00A07199">
        <w:rPr>
          <w:rFonts w:eastAsia="Times New Roman" w:cstheme="minorHAnsi"/>
          <w:b/>
          <w:lang w:eastAsia="en-IN"/>
        </w:rPr>
        <w:t>For Example</w:t>
      </w:r>
    </w:p>
    <w:p w:rsidR="00A10199" w:rsidRPr="00442C24" w:rsidRDefault="00A10199" w:rsidP="00A10199">
      <w:pPr>
        <w:pStyle w:val="dot"/>
        <w:rPr>
          <w:b w:val="0"/>
        </w:rPr>
      </w:pPr>
      <w:r w:rsidRPr="00442C24">
        <w:rPr>
          <w:rStyle w:val="dotChar"/>
          <w:b/>
        </w:rPr>
        <w:t>He died of cholera yesterday.</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कल हैजा से उनकी मृत्यु हो गई।</w:t>
      </w:r>
    </w:p>
    <w:p w:rsidR="00A10199" w:rsidRPr="00A07199" w:rsidRDefault="00A10199" w:rsidP="00A10199">
      <w:pPr>
        <w:pStyle w:val="dot"/>
        <w:rPr>
          <w:b w:val="0"/>
        </w:rPr>
      </w:pPr>
      <w:r w:rsidRPr="00442C24">
        <w:rPr>
          <w:rStyle w:val="dotChar"/>
          <w:b/>
        </w:rPr>
        <w:t>I did it for your good</w:t>
      </w:r>
      <w:r w:rsidRPr="00A07199">
        <w:rPr>
          <w:rStyle w:val="dotChar"/>
          <w:b/>
        </w:rPr>
        <w:t>.</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मैंने तुम्हारे भले के लिए किया।</w:t>
      </w:r>
    </w:p>
    <w:p w:rsidR="00A10199" w:rsidRPr="00442C24" w:rsidRDefault="00A10199" w:rsidP="00A10199">
      <w:pPr>
        <w:pStyle w:val="dot"/>
        <w:rPr>
          <w:b w:val="0"/>
        </w:rPr>
      </w:pPr>
      <w:r w:rsidRPr="00442C24">
        <w:rPr>
          <w:rStyle w:val="dotChar"/>
          <w:b/>
        </w:rPr>
        <w:t>My wife is suffering from fever.</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मेरी पत्नी बुखार से पीड़ित है।</w:t>
      </w:r>
    </w:p>
    <w:p w:rsidR="00A10199" w:rsidRPr="00442C24" w:rsidRDefault="00A10199" w:rsidP="00A10199">
      <w:pPr>
        <w:pStyle w:val="dot"/>
        <w:rPr>
          <w:b w:val="0"/>
        </w:rPr>
      </w:pPr>
      <w:r w:rsidRPr="00442C24">
        <w:rPr>
          <w:rStyle w:val="dotChar"/>
          <w:b/>
        </w:rPr>
        <w:t>The patient is shivering with fever.</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रोगी बुखार से कांप रहा है।</w:t>
      </w:r>
    </w:p>
    <w:p w:rsidR="00A10199" w:rsidRPr="00442C24" w:rsidRDefault="00A10199" w:rsidP="00A10199">
      <w:pPr>
        <w:pStyle w:val="dot"/>
        <w:rPr>
          <w:b w:val="0"/>
        </w:rPr>
      </w:pPr>
      <w:r w:rsidRPr="00442C24">
        <w:rPr>
          <w:rStyle w:val="dotChar"/>
          <w:b/>
        </w:rPr>
        <w:t>This is a fit place for resting.</w:t>
      </w:r>
    </w:p>
    <w:p w:rsidR="00A10199" w:rsidRDefault="00A10199" w:rsidP="00A10199">
      <w:pPr>
        <w:pStyle w:val="ListParagraph"/>
        <w:spacing w:after="0"/>
        <w:ind w:left="2610"/>
      </w:pPr>
      <w:r w:rsidRPr="00C9546E">
        <w:rPr>
          <w:rFonts w:ascii="Nirmala UI" w:hAnsi="Nirmala UI" w:cs="Nirmala UI"/>
          <w:sz w:val="20"/>
          <w:szCs w:val="20"/>
        </w:rPr>
        <w:t>यह आराम करने के लिए एक उपयुक्त जगह है।</w:t>
      </w:r>
      <w:r w:rsidRPr="00D17114">
        <w:t xml:space="preserve"> </w:t>
      </w:r>
    </w:p>
    <w:p w:rsidR="00A10199" w:rsidRPr="00442C24" w:rsidRDefault="00A10199" w:rsidP="00A10199">
      <w:pPr>
        <w:pStyle w:val="dot"/>
        <w:rPr>
          <w:b w:val="0"/>
        </w:rPr>
      </w:pPr>
      <w:r w:rsidRPr="00442C24">
        <w:rPr>
          <w:rStyle w:val="dotChar"/>
          <w:b/>
        </w:rPr>
        <w:t>She lost her bag through her carelessness.</w:t>
      </w:r>
    </w:p>
    <w:p w:rsidR="00A10199" w:rsidRDefault="00A10199" w:rsidP="00A10199">
      <w:pPr>
        <w:ind w:left="2610"/>
        <w:rPr>
          <w:rFonts w:ascii="Nirmala UI" w:hAnsi="Nirmala UI" w:cs="Nirmala UI"/>
          <w:sz w:val="20"/>
          <w:szCs w:val="20"/>
        </w:rPr>
      </w:pPr>
      <w:r w:rsidRPr="00C9546E">
        <w:rPr>
          <w:rFonts w:ascii="Nirmala UI" w:hAnsi="Nirmala UI" w:cs="Nirmala UI"/>
          <w:sz w:val="20"/>
          <w:szCs w:val="20"/>
        </w:rPr>
        <w:t>उसने अपनी लापरवाही से अपना बैग खो दिया।</w:t>
      </w:r>
    </w:p>
    <w:p w:rsidR="00A10199" w:rsidRPr="00A07199" w:rsidRDefault="00A10199" w:rsidP="00A10199">
      <w:pPr>
        <w:ind w:left="2610"/>
        <w:rPr>
          <w:rFonts w:ascii="Nirmala UI" w:hAnsi="Nirmala UI" w:cs="Nirmala UI"/>
          <w:sz w:val="20"/>
          <w:szCs w:val="20"/>
        </w:rPr>
      </w:pPr>
    </w:p>
    <w:p w:rsidR="00A10199" w:rsidRPr="000C3969" w:rsidRDefault="00A10199" w:rsidP="00A10199">
      <w:pPr>
        <w:pStyle w:val="ListParagraph"/>
        <w:spacing w:after="0"/>
        <w:rPr>
          <w:rFonts w:asciiTheme="majorHAnsi" w:eastAsia="Times New Roman" w:hAnsiTheme="majorHAnsi" w:cs="Times New Roman"/>
          <w:b/>
          <w:bCs/>
          <w:sz w:val="24"/>
          <w:szCs w:val="24"/>
          <w:u w:val="single"/>
          <w:lang w:eastAsia="en-IN"/>
        </w:rPr>
      </w:pPr>
      <w:r>
        <w:rPr>
          <w:rFonts w:asciiTheme="majorHAnsi" w:hAnsiTheme="majorHAnsi"/>
          <w:b/>
          <w:bCs/>
          <w:sz w:val="24"/>
          <w:szCs w:val="24"/>
          <w:u w:val="single"/>
        </w:rPr>
        <w:t>6.</w:t>
      </w:r>
      <w:r w:rsidRPr="000C3969">
        <w:rPr>
          <w:rFonts w:asciiTheme="majorHAnsi" w:hAnsiTheme="majorHAnsi"/>
          <w:b/>
          <w:bCs/>
          <w:sz w:val="24"/>
          <w:szCs w:val="24"/>
          <w:u w:val="single"/>
        </w:rPr>
        <w:t xml:space="preserve">Relationship showing Measure, Standard, Rate or Value  : </w:t>
      </w:r>
    </w:p>
    <w:p w:rsidR="00A10199" w:rsidRPr="00A07199" w:rsidRDefault="00A10199" w:rsidP="00A10199">
      <w:pPr>
        <w:pStyle w:val="ListParagraph"/>
        <w:spacing w:after="0"/>
        <w:ind w:left="851" w:hanging="273"/>
        <w:rPr>
          <w:rFonts w:eastAsia="Times New Roman" w:cstheme="minorHAnsi"/>
          <w:b/>
          <w:bCs/>
          <w:lang w:eastAsia="en-IN"/>
        </w:rPr>
      </w:pPr>
      <w:r w:rsidRPr="00A07199">
        <w:rPr>
          <w:rFonts w:eastAsia="Times New Roman" w:cstheme="minorHAnsi"/>
          <w:b/>
          <w:bCs/>
          <w:lang w:eastAsia="en-IN"/>
        </w:rPr>
        <w:t>For Example</w:t>
      </w:r>
    </w:p>
    <w:p w:rsidR="00A10199" w:rsidRDefault="00A10199" w:rsidP="00A10199">
      <w:pPr>
        <w:pStyle w:val="dot"/>
      </w:pPr>
      <w:r w:rsidRPr="00D17114">
        <w:t>He sold apples at six rupees a kilo.</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उसने सेब छह रुपये प्रति किलो बेचा।</w:t>
      </w:r>
    </w:p>
    <w:p w:rsidR="00A10199" w:rsidRDefault="00A10199" w:rsidP="00A10199">
      <w:pPr>
        <w:pStyle w:val="dot"/>
      </w:pPr>
      <w:r w:rsidRPr="00D17114">
        <w:t xml:space="preserve">The company charged interest at 8 </w:t>
      </w:r>
      <w:r w:rsidRPr="00D9127D">
        <w:rPr>
          <w:noProof/>
        </w:rPr>
        <w:t>percent</w:t>
      </w:r>
      <w:r w:rsidRPr="00D17114">
        <w:t>.</w:t>
      </w:r>
    </w:p>
    <w:p w:rsidR="00A10199" w:rsidRPr="00C9546E" w:rsidRDefault="00631070" w:rsidP="00631070">
      <w:pPr>
        <w:ind w:left="2700"/>
        <w:rPr>
          <w:rFonts w:ascii="Nirmala UI" w:hAnsi="Nirmala UI" w:cs="Nirmala UI"/>
          <w:sz w:val="20"/>
          <w:szCs w:val="20"/>
          <w:cs/>
        </w:rPr>
      </w:pPr>
      <w:r w:rsidRPr="00631070">
        <w:rPr>
          <w:rFonts w:ascii="Nirmala UI" w:hAnsi="Nirmala UI" w:cs="Nirmala UI"/>
          <w:sz w:val="20"/>
          <w:szCs w:val="20"/>
          <w:cs/>
        </w:rPr>
        <w:t>कंपनी ने 8 प्रतिशत की दर से ब्याज वसूला।</w:t>
      </w:r>
    </w:p>
    <w:p w:rsidR="00A10199" w:rsidRDefault="00D9127D" w:rsidP="00A10199">
      <w:pPr>
        <w:pStyle w:val="dot"/>
      </w:pPr>
      <w:r>
        <w:rPr>
          <w:noProof/>
        </w:rPr>
        <w:t>The c</w:t>
      </w:r>
      <w:r w:rsidR="00A10199" w:rsidRPr="00D9127D">
        <w:rPr>
          <w:noProof/>
        </w:rPr>
        <w:t>loth</w:t>
      </w:r>
      <w:r w:rsidR="00A10199" w:rsidRPr="00D17114">
        <w:t xml:space="preserve"> is sold by the metre.</w:t>
      </w:r>
    </w:p>
    <w:p w:rsidR="00631070" w:rsidRPr="00631070" w:rsidRDefault="00631070" w:rsidP="00631070">
      <w:pPr>
        <w:ind w:left="2700"/>
        <w:rPr>
          <w:rFonts w:ascii="Nirmala UI" w:hAnsi="Nirmala UI" w:cs="Nirmala UI"/>
          <w:sz w:val="20"/>
          <w:szCs w:val="20"/>
        </w:rPr>
      </w:pPr>
      <w:r w:rsidRPr="00631070">
        <w:rPr>
          <w:rFonts w:ascii="Nirmala UI" w:hAnsi="Nirmala UI" w:cs="Nirmala UI"/>
          <w:sz w:val="20"/>
          <w:szCs w:val="20"/>
          <w:cs/>
        </w:rPr>
        <w:t>मीटर द्वारा कपड़ा बेचा जाता है।</w:t>
      </w:r>
    </w:p>
    <w:p w:rsidR="00A10199" w:rsidRDefault="00A10199" w:rsidP="00A10199">
      <w:pPr>
        <w:pStyle w:val="dot"/>
      </w:pPr>
      <w:r w:rsidRPr="00D17114">
        <w:t>He is taller than I by four inches.</w:t>
      </w:r>
    </w:p>
    <w:p w:rsidR="00A10199" w:rsidRDefault="00A10199" w:rsidP="00A10199">
      <w:pPr>
        <w:pStyle w:val="ListParagraph"/>
        <w:spacing w:after="0"/>
        <w:ind w:left="2700"/>
        <w:rPr>
          <w:rFonts w:ascii="Nirmala UI" w:hAnsi="Nirmala UI" w:cs="Nirmala UI"/>
          <w:sz w:val="20"/>
          <w:szCs w:val="20"/>
          <w:cs/>
        </w:rPr>
      </w:pPr>
      <w:r w:rsidRPr="00C9546E">
        <w:rPr>
          <w:rFonts w:ascii="Nirmala UI" w:hAnsi="Nirmala UI" w:cs="Nirmala UI"/>
          <w:sz w:val="20"/>
          <w:szCs w:val="20"/>
          <w:cs/>
        </w:rPr>
        <w:t>वह मुझसे चार इंच ज्यादा लंबा है।</w:t>
      </w:r>
    </w:p>
    <w:p w:rsidR="00631070" w:rsidRDefault="00631070" w:rsidP="00A10199">
      <w:pPr>
        <w:pStyle w:val="ListParagraph"/>
        <w:spacing w:after="0"/>
        <w:ind w:left="851" w:hanging="273"/>
        <w:rPr>
          <w:rFonts w:ascii="Times New Roman" w:eastAsia="Times New Roman" w:hAnsi="Times New Roman" w:cs="Times New Roman"/>
          <w:b/>
          <w:bCs/>
          <w:sz w:val="24"/>
          <w:szCs w:val="24"/>
          <w:lang w:eastAsia="en-IN"/>
        </w:rPr>
      </w:pPr>
    </w:p>
    <w:p w:rsidR="00A10199" w:rsidRPr="001E2A43" w:rsidRDefault="00A10199" w:rsidP="00A10199">
      <w:pPr>
        <w:pStyle w:val="ListParagraph"/>
        <w:spacing w:after="0"/>
        <w:ind w:left="851" w:hanging="273"/>
        <w:rPr>
          <w:rFonts w:eastAsia="Times New Roman" w:cstheme="minorHAnsi"/>
          <w:b/>
          <w:bCs/>
          <w:sz w:val="24"/>
          <w:szCs w:val="24"/>
          <w:lang w:eastAsia="en-IN"/>
        </w:rPr>
      </w:pPr>
      <w:r w:rsidRPr="001E2A43">
        <w:rPr>
          <w:rFonts w:ascii="Times New Roman" w:eastAsia="Times New Roman" w:hAnsi="Times New Roman" w:cs="Times New Roman"/>
          <w:b/>
          <w:bCs/>
          <w:sz w:val="24"/>
          <w:szCs w:val="24"/>
          <w:lang w:eastAsia="en-IN"/>
        </w:rPr>
        <w:lastRenderedPageBreak/>
        <w:br/>
      </w:r>
      <w:r w:rsidRPr="001E2A43">
        <w:rPr>
          <w:rFonts w:ascii="Times New Roman" w:eastAsia="Times New Roman" w:hAnsi="Times New Roman" w:cs="Times New Roman"/>
          <w:b/>
          <w:bCs/>
          <w:sz w:val="24"/>
          <w:szCs w:val="24"/>
          <w:u w:val="single"/>
          <w:lang w:eastAsia="en-IN"/>
        </w:rPr>
        <w:t>7.</w:t>
      </w:r>
      <w:r w:rsidRPr="001E2A43">
        <w:rPr>
          <w:rFonts w:asciiTheme="majorHAnsi" w:eastAsia="Times New Roman" w:hAnsiTheme="majorHAnsi" w:cs="Times New Roman"/>
          <w:b/>
          <w:bCs/>
          <w:sz w:val="24"/>
          <w:szCs w:val="24"/>
          <w:u w:val="single"/>
          <w:lang w:eastAsia="en-IN"/>
        </w:rPr>
        <w:t>Relationship showing</w:t>
      </w:r>
      <w:r w:rsidRPr="001E2A43">
        <w:rPr>
          <w:rFonts w:asciiTheme="majorHAnsi" w:eastAsia="Times New Roman" w:hAnsiTheme="majorHAnsi" w:cs="Times New Roman"/>
          <w:b/>
          <w:sz w:val="24"/>
          <w:szCs w:val="24"/>
          <w:u w:val="single"/>
          <w:lang w:eastAsia="en-IN"/>
        </w:rPr>
        <w:t xml:space="preserve"> Source, Origin or Inference :</w:t>
      </w:r>
    </w:p>
    <w:p w:rsidR="00A10199" w:rsidRPr="00C34309" w:rsidRDefault="00A10199" w:rsidP="00A10199">
      <w:pPr>
        <w:spacing w:after="0" w:line="240" w:lineRule="auto"/>
        <w:ind w:left="1530"/>
        <w:rPr>
          <w:rFonts w:eastAsia="Times New Roman" w:cstheme="minorHAnsi"/>
          <w:b/>
          <w:bCs/>
          <w:lang w:eastAsia="en-IN"/>
        </w:rPr>
      </w:pPr>
      <w:r w:rsidRPr="00C34309">
        <w:rPr>
          <w:rFonts w:eastAsia="Times New Roman" w:cstheme="minorHAnsi"/>
          <w:b/>
          <w:bCs/>
          <w:lang w:eastAsia="en-IN"/>
        </w:rPr>
        <w:t>For Example</w:t>
      </w:r>
    </w:p>
    <w:p w:rsidR="00A10199" w:rsidRDefault="00A10199" w:rsidP="00A10199">
      <w:pPr>
        <w:pStyle w:val="dot"/>
      </w:pPr>
      <w:r w:rsidRPr="00D17114">
        <w:t>Light comes from the sun.</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सूर्य से प्रकाश आता है।</w:t>
      </w:r>
    </w:p>
    <w:p w:rsidR="00A10199" w:rsidRDefault="00A10199" w:rsidP="00A10199">
      <w:pPr>
        <w:pStyle w:val="dot"/>
      </w:pPr>
      <w:r w:rsidRPr="00D17114">
        <w:t>This is a quotation from Amazon.</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यह अमेज़न का एक उद्धरण है।</w:t>
      </w:r>
    </w:p>
    <w:p w:rsidR="00A10199" w:rsidRDefault="00A10199" w:rsidP="00A10199">
      <w:pPr>
        <w:pStyle w:val="dot"/>
      </w:pPr>
      <w:r w:rsidRPr="00D17114">
        <w:t>These lines are taken from the book “The Secret Recipe”.</w:t>
      </w:r>
    </w:p>
    <w:p w:rsidR="00A10199" w:rsidRPr="002E1EAA" w:rsidRDefault="00A10199" w:rsidP="00A10199">
      <w:pPr>
        <w:spacing w:before="0" w:after="0" w:line="240" w:lineRule="auto"/>
        <w:ind w:left="2700"/>
        <w:rPr>
          <w:rFonts w:ascii="Nirmala UI" w:hAnsi="Nirmala UI" w:cs="Nirmala UI"/>
          <w:sz w:val="20"/>
          <w:szCs w:val="20"/>
        </w:rPr>
      </w:pPr>
      <w:r w:rsidRPr="00C9546E">
        <w:rPr>
          <w:rFonts w:ascii="Nirmala UI" w:hAnsi="Nirmala UI" w:cs="Nirmala UI"/>
          <w:sz w:val="20"/>
          <w:szCs w:val="20"/>
          <w:cs/>
        </w:rPr>
        <w:t>इन पंक्तियों को "द सीक्रेट रेसिपी" पुस्तक से लिया गया है।</w:t>
      </w:r>
    </w:p>
    <w:p w:rsidR="00A10199" w:rsidRPr="00EB4874" w:rsidRDefault="00A10199" w:rsidP="00A10199">
      <w:pPr>
        <w:spacing w:line="240" w:lineRule="auto"/>
        <w:ind w:left="2160"/>
        <w:rPr>
          <w:rFonts w:asciiTheme="majorHAnsi" w:hAnsiTheme="majorHAnsi"/>
          <w:b/>
          <w:sz w:val="24"/>
          <w:szCs w:val="24"/>
          <w:u w:val="single"/>
        </w:rPr>
      </w:pPr>
      <w:r>
        <w:rPr>
          <w:rFonts w:asciiTheme="majorHAnsi" w:hAnsiTheme="majorHAnsi"/>
          <w:b/>
          <w:sz w:val="24"/>
          <w:szCs w:val="24"/>
          <w:u w:val="single"/>
        </w:rPr>
        <w:t>At</w:t>
      </w:r>
    </w:p>
    <w:p w:rsidR="00A10199" w:rsidRDefault="00A10199" w:rsidP="00A10199">
      <w:pPr>
        <w:pStyle w:val="dot"/>
      </w:pPr>
      <w:r w:rsidRPr="00442C24">
        <w:t>They laughed at him.</w:t>
      </w:r>
    </w:p>
    <w:p w:rsidR="00A10199" w:rsidRPr="00EB4874" w:rsidRDefault="00A10199" w:rsidP="00A10199">
      <w:pPr>
        <w:ind w:left="2700"/>
        <w:rPr>
          <w:rFonts w:ascii="Nirmala UI" w:hAnsi="Nirmala UI" w:cs="Nirmala UI"/>
          <w:sz w:val="20"/>
          <w:szCs w:val="20"/>
        </w:rPr>
      </w:pPr>
      <w:r w:rsidRPr="00EB4874">
        <w:rPr>
          <w:rFonts w:ascii="Nirmala UI" w:hAnsi="Nirmala UI" w:cs="Nirmala UI"/>
          <w:sz w:val="20"/>
          <w:szCs w:val="20"/>
        </w:rPr>
        <w:t>वे उस पर हँसे।</w:t>
      </w:r>
    </w:p>
    <w:p w:rsidR="00A10199" w:rsidRDefault="00A10199" w:rsidP="00A10199">
      <w:pPr>
        <w:pStyle w:val="dot"/>
      </w:pPr>
      <w:r w:rsidRPr="00442C24">
        <w:t>I was surprised at his conduct.</w:t>
      </w:r>
    </w:p>
    <w:p w:rsidR="00A10199" w:rsidRPr="00EB4874" w:rsidRDefault="00A10199" w:rsidP="00A10199">
      <w:pPr>
        <w:ind w:left="2700"/>
        <w:rPr>
          <w:rFonts w:ascii="Nirmala UI" w:hAnsi="Nirmala UI" w:cs="Nirmala UI"/>
          <w:sz w:val="20"/>
          <w:szCs w:val="20"/>
        </w:rPr>
      </w:pPr>
      <w:r w:rsidRPr="00EB4874">
        <w:rPr>
          <w:rFonts w:ascii="Nirmala UI" w:hAnsi="Nirmala UI" w:cs="Nirmala UI"/>
          <w:sz w:val="20"/>
          <w:szCs w:val="20"/>
        </w:rPr>
        <w:t>मुझे उनके आचरण पर आश्चर्य हुआ।</w:t>
      </w:r>
    </w:p>
    <w:p w:rsidR="00A10199" w:rsidRDefault="00A10199" w:rsidP="00A10199">
      <w:pPr>
        <w:pStyle w:val="dot"/>
      </w:pPr>
      <w:r w:rsidRPr="00442C24">
        <w:t xml:space="preserve">The master is annoyed at his servant's </w:t>
      </w:r>
      <w:r w:rsidRPr="00D9127D">
        <w:rPr>
          <w:noProof/>
        </w:rPr>
        <w:t>behavio</w:t>
      </w:r>
      <w:r w:rsidR="00D9127D">
        <w:rPr>
          <w:noProof/>
        </w:rPr>
        <w:t>u</w:t>
      </w:r>
      <w:r w:rsidRPr="00D9127D">
        <w:rPr>
          <w:noProof/>
        </w:rPr>
        <w:t>r</w:t>
      </w:r>
      <w:r>
        <w:t>.</w:t>
      </w:r>
    </w:p>
    <w:p w:rsidR="00A10199" w:rsidRPr="002E1EAA" w:rsidRDefault="00A10199" w:rsidP="00A10199">
      <w:pPr>
        <w:ind w:left="2700"/>
        <w:rPr>
          <w:rFonts w:ascii="Nirmala UI" w:hAnsi="Nirmala UI" w:cs="Nirmala UI"/>
          <w:sz w:val="20"/>
          <w:szCs w:val="20"/>
        </w:rPr>
      </w:pPr>
      <w:r w:rsidRPr="00EB4874">
        <w:rPr>
          <w:rFonts w:ascii="Nirmala UI" w:hAnsi="Nirmala UI" w:cs="Nirmala UI"/>
          <w:sz w:val="20"/>
          <w:szCs w:val="20"/>
        </w:rPr>
        <w:t>गुरु अपने नौकर के व्यवहार पर नाराज होता है।</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On</w:t>
      </w:r>
    </w:p>
    <w:p w:rsidR="00A10199" w:rsidRDefault="00A10199" w:rsidP="00A10199">
      <w:pPr>
        <w:pStyle w:val="dot"/>
      </w:pPr>
      <w:r w:rsidRPr="00442C24">
        <w:t xml:space="preserve">I will depend on you. </w:t>
      </w:r>
    </w:p>
    <w:p w:rsidR="00A10199" w:rsidRPr="00442C24" w:rsidRDefault="00A10199" w:rsidP="00A10199">
      <w:pPr>
        <w:ind w:left="2610"/>
      </w:pPr>
      <w:r w:rsidRPr="00EB4874">
        <w:rPr>
          <w:rFonts w:ascii="Nirmala UI" w:hAnsi="Nirmala UI" w:cs="Nirmala UI"/>
          <w:sz w:val="20"/>
          <w:szCs w:val="20"/>
        </w:rPr>
        <w:t>मैं आप पर निर्भर रहूंगा।</w:t>
      </w:r>
    </w:p>
    <w:p w:rsidR="00A10199" w:rsidRDefault="00A10199" w:rsidP="00A10199">
      <w:pPr>
        <w:pStyle w:val="dot"/>
      </w:pPr>
      <w:r w:rsidRPr="00442C24">
        <w:t>His policy is based on truth.</w:t>
      </w:r>
    </w:p>
    <w:p w:rsidR="00A10199" w:rsidRPr="00442C24" w:rsidRDefault="00A10199" w:rsidP="00A10199">
      <w:pPr>
        <w:ind w:left="2610"/>
      </w:pPr>
      <w:r w:rsidRPr="00EB4874">
        <w:rPr>
          <w:rFonts w:ascii="Nirmala UI" w:hAnsi="Nirmala UI" w:cs="Nirmala UI"/>
          <w:sz w:val="20"/>
          <w:szCs w:val="20"/>
        </w:rPr>
        <w:t>उनकी नीति सत्य पर आधारित है।</w:t>
      </w:r>
    </w:p>
    <w:p w:rsidR="00A10199" w:rsidRDefault="00A10199" w:rsidP="00A10199">
      <w:pPr>
        <w:pStyle w:val="dot"/>
      </w:pPr>
      <w:r w:rsidRPr="00442C24">
        <w:t>He called on me yesterday.</w:t>
      </w:r>
    </w:p>
    <w:p w:rsidR="00A10199" w:rsidRPr="00442C24" w:rsidRDefault="00A10199" w:rsidP="00A10199">
      <w:pPr>
        <w:ind w:left="2610"/>
      </w:pPr>
      <w:r w:rsidRPr="00EB4874">
        <w:rPr>
          <w:rFonts w:ascii="Nirmala UI" w:hAnsi="Nirmala UI" w:cs="Nirmala UI"/>
          <w:sz w:val="20"/>
          <w:szCs w:val="20"/>
        </w:rPr>
        <w:t>उसने कल मुझे फोन किया।</w:t>
      </w:r>
    </w:p>
    <w:p w:rsidR="00A10199" w:rsidRDefault="00A10199" w:rsidP="00A10199">
      <w:pPr>
        <w:pStyle w:val="dot"/>
      </w:pPr>
      <w:r w:rsidRPr="00442C24">
        <w:t>The book is on the table</w:t>
      </w:r>
      <w:r>
        <w:t>.</w:t>
      </w:r>
    </w:p>
    <w:p w:rsidR="00A10199" w:rsidRPr="00442C24" w:rsidRDefault="00A10199" w:rsidP="00A10199">
      <w:pPr>
        <w:ind w:left="2610"/>
      </w:pPr>
      <w:r w:rsidRPr="00EB4874">
        <w:rPr>
          <w:rFonts w:ascii="Nirmala UI" w:hAnsi="Nirmala UI" w:cs="Nirmala UI"/>
          <w:sz w:val="20"/>
          <w:szCs w:val="20"/>
        </w:rPr>
        <w:t>पुस्तक मेज पर है।</w:t>
      </w:r>
    </w:p>
    <w:p w:rsidR="00A10199" w:rsidRDefault="00A10199" w:rsidP="00A10199">
      <w:pPr>
        <w:pStyle w:val="dot"/>
      </w:pPr>
      <w:r w:rsidRPr="00442C24">
        <w:t>Please put it on the chair</w:t>
      </w:r>
      <w:r>
        <w:t>.</w:t>
      </w:r>
    </w:p>
    <w:p w:rsidR="00A10199" w:rsidRPr="00EB4874" w:rsidRDefault="00A10199" w:rsidP="00A10199">
      <w:pPr>
        <w:ind w:left="2610"/>
        <w:rPr>
          <w:rStyle w:val="dotChar"/>
          <w:rFonts w:ascii="Nirmala UI" w:hAnsi="Nirmala UI" w:cs="Nirmala UI"/>
          <w:b w:val="0"/>
          <w:bCs w:val="0"/>
          <w:szCs w:val="20"/>
        </w:rPr>
      </w:pPr>
      <w:r w:rsidRPr="00EB4874">
        <w:rPr>
          <w:rFonts w:ascii="Nirmala UI" w:hAnsi="Nirmala UI" w:cs="Nirmala UI"/>
          <w:sz w:val="20"/>
          <w:szCs w:val="20"/>
        </w:rPr>
        <w:t>कृपया इसे कुर्सी पर रखें।</w:t>
      </w:r>
    </w:p>
    <w:p w:rsidR="00A10199" w:rsidRPr="00EB4874" w:rsidRDefault="00A10199" w:rsidP="00A10199">
      <w:pPr>
        <w:pStyle w:val="dot"/>
        <w:rPr>
          <w:rFonts w:cstheme="minorBidi"/>
        </w:rPr>
      </w:pPr>
      <w:r w:rsidRPr="00EB4874">
        <w:rPr>
          <w:rStyle w:val="dotChar"/>
          <w:b/>
        </w:rPr>
        <w:t>He congratulated me on my success.</w:t>
      </w:r>
      <w:r w:rsidRPr="00EB4874">
        <w:rPr>
          <w:rStyle w:val="dotChar"/>
        </w:rPr>
        <w:br/>
      </w:r>
      <w:r w:rsidRPr="00EB4874">
        <w:rPr>
          <w:rFonts w:ascii="Nirmala UI" w:hAnsi="Nirmala UI"/>
          <w:b w:val="0"/>
          <w:sz w:val="20"/>
          <w:szCs w:val="20"/>
        </w:rPr>
        <w:t>उन्होंने मुझे मेरी सफलता पर बधाई दी।</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Against</w:t>
      </w:r>
    </w:p>
    <w:p w:rsidR="00A10199" w:rsidRDefault="00A10199" w:rsidP="00A10199">
      <w:pPr>
        <w:pStyle w:val="dot"/>
      </w:pPr>
      <w:r w:rsidRPr="00442C24">
        <w:t>His friends conspired against him.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उनके दोस्तों ने उनके खिलाफ साजिश रची।</w:t>
      </w:r>
    </w:p>
    <w:p w:rsidR="00A10199" w:rsidRDefault="00A10199" w:rsidP="00A10199">
      <w:pPr>
        <w:pStyle w:val="dot"/>
      </w:pPr>
      <w:r w:rsidRPr="00442C24">
        <w:t>The king fought against his enemies.</w:t>
      </w:r>
    </w:p>
    <w:p w:rsidR="00A10199" w:rsidRPr="007E0665" w:rsidRDefault="00A10199" w:rsidP="007E0665">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राजा ने अपने दुश्मनों के खिलाफ लड़ाई लड़ी।</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In</w:t>
      </w:r>
    </w:p>
    <w:p w:rsidR="00A10199" w:rsidRDefault="00A10199" w:rsidP="00A10199">
      <w:pPr>
        <w:pStyle w:val="dot"/>
      </w:pPr>
      <w:r w:rsidRPr="00442C24">
        <w:t>He takes pride in his work.</w:t>
      </w:r>
    </w:p>
    <w:p w:rsidR="00A10199" w:rsidRPr="00442C24" w:rsidRDefault="00A10199" w:rsidP="00A10199">
      <w:pPr>
        <w:ind w:left="2700"/>
      </w:pPr>
      <w:r w:rsidRPr="00A92AB3">
        <w:rPr>
          <w:rFonts w:ascii="Nirmala UI" w:hAnsi="Nirmala UI" w:cs="Nirmala UI"/>
          <w:sz w:val="20"/>
          <w:szCs w:val="20"/>
        </w:rPr>
        <w:t>वह अपने काम पर गर्व करता है।</w:t>
      </w:r>
    </w:p>
    <w:p w:rsidR="00A10199" w:rsidRDefault="00A10199" w:rsidP="00A10199">
      <w:pPr>
        <w:pStyle w:val="dot"/>
      </w:pPr>
      <w:r w:rsidRPr="00442C24">
        <w:t>He will fail in English.</w:t>
      </w:r>
    </w:p>
    <w:p w:rsidR="00A10199" w:rsidRPr="00442C24" w:rsidRDefault="00A10199" w:rsidP="00A10199">
      <w:pPr>
        <w:ind w:left="2700"/>
      </w:pPr>
      <w:r w:rsidRPr="00A92AB3">
        <w:rPr>
          <w:rFonts w:ascii="Nirmala UI" w:hAnsi="Nirmala UI" w:cs="Nirmala UI"/>
          <w:sz w:val="20"/>
          <w:szCs w:val="20"/>
        </w:rPr>
        <w:t>वह अंग्रेजी में फेल हो जाएगा।</w:t>
      </w:r>
    </w:p>
    <w:p w:rsidR="00A10199" w:rsidRPr="002E1EAA" w:rsidRDefault="00A10199" w:rsidP="00A10199">
      <w:pPr>
        <w:pStyle w:val="dot"/>
        <w:rPr>
          <w:b w:val="0"/>
        </w:rPr>
      </w:pPr>
      <w:r w:rsidRPr="002E1EAA">
        <w:rPr>
          <w:rStyle w:val="dotChar"/>
          <w:b/>
        </w:rPr>
        <w:t>Have confidence in me</w:t>
      </w:r>
      <w:r w:rsidRPr="002E1EAA">
        <w:rPr>
          <w:b w:val="0"/>
        </w:rPr>
        <w:t>.</w:t>
      </w:r>
    </w:p>
    <w:p w:rsidR="00A10199" w:rsidRDefault="00A10199" w:rsidP="007E0665">
      <w:pPr>
        <w:ind w:left="2700"/>
      </w:pPr>
      <w:r w:rsidRPr="00A92AB3">
        <w:rPr>
          <w:rFonts w:ascii="Nirmala UI" w:hAnsi="Nirmala UI" w:cs="Nirmala UI"/>
          <w:sz w:val="20"/>
          <w:szCs w:val="20"/>
        </w:rPr>
        <w:t>मुझ</w:t>
      </w:r>
      <w:r w:rsidR="00631070">
        <w:rPr>
          <w:rFonts w:ascii="Nirmala UI" w:hAnsi="Nirmala UI" w:cs="Nirmala UI"/>
          <w:sz w:val="20"/>
          <w:szCs w:val="20"/>
        </w:rPr>
        <w:t xml:space="preserve"> </w:t>
      </w:r>
      <w:r w:rsidRPr="00A92AB3">
        <w:rPr>
          <w:rFonts w:ascii="Nirmala UI" w:hAnsi="Nirmala UI" w:cs="Nirmala UI"/>
          <w:sz w:val="20"/>
          <w:szCs w:val="20"/>
        </w:rPr>
        <w:t>में आत्मविश्वास है।</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lastRenderedPageBreak/>
        <w:t>Between</w:t>
      </w:r>
    </w:p>
    <w:p w:rsidR="00A10199" w:rsidRDefault="00A10199" w:rsidP="00A10199">
      <w:pPr>
        <w:pStyle w:val="dot"/>
      </w:pPr>
      <w:r w:rsidRPr="00442C24">
        <w:t>There is no difference between you and your brother.</w:t>
      </w:r>
    </w:p>
    <w:p w:rsidR="00A10199" w:rsidRPr="00442C24" w:rsidRDefault="00A10199" w:rsidP="00A10199">
      <w:pPr>
        <w:ind w:left="2700"/>
      </w:pPr>
      <w:r w:rsidRPr="00A92AB3">
        <w:rPr>
          <w:rFonts w:ascii="Nirmala UI" w:hAnsi="Nirmala UI" w:cs="Nirmala UI"/>
          <w:sz w:val="20"/>
          <w:szCs w:val="20"/>
          <w:cs/>
        </w:rPr>
        <w:t>आपके और आपके भाई में कोई अंतर नहीं है।</w:t>
      </w:r>
    </w:p>
    <w:p w:rsidR="00A10199" w:rsidRPr="00A92AB3" w:rsidRDefault="00A10199" w:rsidP="00A10199">
      <w:pPr>
        <w:pStyle w:val="dot"/>
        <w:rPr>
          <w:rFonts w:cstheme="minorBidi"/>
          <w:cs/>
        </w:rPr>
      </w:pPr>
      <w:r w:rsidRPr="00442C24">
        <w:t>Divide this mango between Ram and Shyam.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राम और श्याम के बीच इस आम को विभाजित करें।</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Of</w:t>
      </w:r>
    </w:p>
    <w:p w:rsidR="00A10199" w:rsidRDefault="00A10199" w:rsidP="00A10199">
      <w:pPr>
        <w:pStyle w:val="dot"/>
      </w:pPr>
      <w:r w:rsidRPr="00442C24">
        <w:t xml:space="preserve">She died of cholera. </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हैजा से मर गया।</w:t>
      </w:r>
    </w:p>
    <w:p w:rsidR="00A10199" w:rsidRDefault="00A10199" w:rsidP="00A10199">
      <w:pPr>
        <w:pStyle w:val="dot"/>
      </w:pPr>
      <w:r w:rsidRPr="00442C24">
        <w:t>He was found guilty of theft.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चोरी का दोषी पाया गया।</w:t>
      </w:r>
    </w:p>
    <w:p w:rsidR="00A10199" w:rsidRDefault="00A10199" w:rsidP="00A10199">
      <w:pPr>
        <w:pStyle w:val="dot"/>
      </w:pPr>
      <w:r w:rsidRPr="00442C24">
        <w:t>Are you certain of your success?</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क्या आप अपनी सफलता के बारे में निश्चित हैं</w:t>
      </w:r>
      <w:r w:rsidRPr="00A92AB3">
        <w:rPr>
          <w:rFonts w:ascii="Nirmala UI" w:hAnsi="Nirmala UI" w:cs="Nirmala UI"/>
          <w:sz w:val="20"/>
          <w:szCs w:val="20"/>
        </w:rPr>
        <w:t>?</w:t>
      </w:r>
    </w:p>
    <w:p w:rsidR="00A10199" w:rsidRPr="002E1EAA" w:rsidRDefault="00A10199" w:rsidP="00A10199">
      <w:pPr>
        <w:pStyle w:val="dot"/>
        <w:rPr>
          <w:b w:val="0"/>
        </w:rPr>
      </w:pPr>
      <w:r w:rsidRPr="002E1EAA">
        <w:rPr>
          <w:rStyle w:val="dotChar"/>
          <w:b/>
        </w:rPr>
        <w:t>He is not afraid of mad dogs</w:t>
      </w:r>
      <w:r w:rsidRPr="002E1EAA">
        <w:rPr>
          <w:b w:val="0"/>
        </w:rP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पागल कुत्तों से नहीं डरता।</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For</w:t>
      </w:r>
    </w:p>
    <w:p w:rsidR="00A10199" w:rsidRDefault="00A10199" w:rsidP="00A10199">
      <w:pPr>
        <w:pStyle w:val="dot"/>
      </w:pPr>
      <w:r w:rsidRPr="00442C24">
        <w:t>The accused pleaded for mercy.</w:t>
      </w:r>
    </w:p>
    <w:p w:rsidR="00A10199" w:rsidRPr="00442C24" w:rsidRDefault="00A10199" w:rsidP="00A10199">
      <w:pPr>
        <w:ind w:left="2700"/>
      </w:pPr>
      <w:r w:rsidRPr="00A92AB3">
        <w:rPr>
          <w:rFonts w:ascii="Nirmala UI" w:hAnsi="Nirmala UI" w:cs="Nirmala UI"/>
          <w:sz w:val="20"/>
          <w:szCs w:val="20"/>
        </w:rPr>
        <w:t>आरोपी ने रहम की गुहार लगाई।</w:t>
      </w:r>
    </w:p>
    <w:p w:rsidR="00A10199" w:rsidRDefault="00A10199" w:rsidP="00A10199">
      <w:pPr>
        <w:pStyle w:val="dot"/>
      </w:pPr>
      <w:r w:rsidRPr="00442C24">
        <w:t>Gandhiji was famous for simplicity.</w:t>
      </w:r>
    </w:p>
    <w:p w:rsidR="00A10199" w:rsidRPr="00442C24" w:rsidRDefault="00A10199" w:rsidP="00A10199">
      <w:pPr>
        <w:ind w:left="2700"/>
      </w:pPr>
      <w:r w:rsidRPr="00A92AB3">
        <w:rPr>
          <w:rFonts w:ascii="Nirmala UI" w:hAnsi="Nirmala UI" w:cs="Nirmala UI"/>
          <w:sz w:val="20"/>
          <w:szCs w:val="20"/>
        </w:rPr>
        <w:t>गांधीजी सादगी के लिए प्रसिद्ध थे।</w:t>
      </w:r>
    </w:p>
    <w:p w:rsidR="00A10199" w:rsidRDefault="00A10199" w:rsidP="00A10199">
      <w:pPr>
        <w:pStyle w:val="dot"/>
      </w:pPr>
      <w:r w:rsidRPr="00442C24">
        <w:t>You are fit for nothing.</w:t>
      </w:r>
    </w:p>
    <w:p w:rsidR="00A10199" w:rsidRDefault="00A10199" w:rsidP="00A10199">
      <w:pPr>
        <w:ind w:left="2700"/>
        <w:rPr>
          <w:rFonts w:ascii="Nirmala UI" w:hAnsi="Nirmala UI" w:cs="Nirmala UI"/>
          <w:sz w:val="20"/>
          <w:szCs w:val="20"/>
        </w:rPr>
      </w:pPr>
      <w:r w:rsidRPr="00A92AB3">
        <w:rPr>
          <w:rFonts w:ascii="Nirmala UI" w:hAnsi="Nirmala UI" w:cs="Nirmala UI"/>
          <w:sz w:val="20"/>
          <w:szCs w:val="20"/>
        </w:rPr>
        <w:t xml:space="preserve">आप </w:t>
      </w:r>
      <w:r w:rsidR="00631070" w:rsidRPr="00631070">
        <w:rPr>
          <w:rFonts w:ascii="Nirmala UI" w:hAnsi="Nirmala UI" w:cs="Nirmala UI" w:hint="cs"/>
          <w:sz w:val="20"/>
          <w:szCs w:val="20"/>
        </w:rPr>
        <w:t>किसी</w:t>
      </w:r>
      <w:r w:rsidR="00631070" w:rsidRPr="00631070">
        <w:rPr>
          <w:rFonts w:ascii="Nirmala UI" w:hAnsi="Nirmala UI" w:cs="Nirmala UI"/>
          <w:sz w:val="20"/>
          <w:szCs w:val="20"/>
        </w:rPr>
        <w:t xml:space="preserve"> </w:t>
      </w:r>
      <w:r w:rsidR="00631070" w:rsidRPr="00631070">
        <w:rPr>
          <w:rFonts w:ascii="Nirmala UI" w:hAnsi="Nirmala UI" w:cs="Nirmala UI" w:hint="cs"/>
          <w:sz w:val="20"/>
          <w:szCs w:val="20"/>
        </w:rPr>
        <w:t>चीज़</w:t>
      </w:r>
      <w:r w:rsidR="00631070">
        <w:rPr>
          <w:rFonts w:ascii="Nirmala UI" w:hAnsi="Nirmala UI" w:cs="Nirmala UI"/>
          <w:sz w:val="20"/>
          <w:szCs w:val="20"/>
        </w:rPr>
        <w:t xml:space="preserve"> </w:t>
      </w:r>
      <w:r w:rsidRPr="00A92AB3">
        <w:rPr>
          <w:rFonts w:ascii="Nirmala UI" w:hAnsi="Nirmala UI" w:cs="Nirmala UI"/>
          <w:sz w:val="20"/>
          <w:szCs w:val="20"/>
        </w:rPr>
        <w:t>के लिए फिट हैं।</w:t>
      </w:r>
    </w:p>
    <w:p w:rsidR="00A10199" w:rsidRDefault="00A10199" w:rsidP="00A10199">
      <w:pPr>
        <w:pStyle w:val="dot"/>
      </w:pPr>
      <w:r w:rsidRPr="00442C24">
        <w:t>He was ready for the journey.</w:t>
      </w:r>
    </w:p>
    <w:p w:rsidR="00A10199" w:rsidRPr="00442C24" w:rsidRDefault="00A10199" w:rsidP="00A10199">
      <w:pPr>
        <w:ind w:left="2700"/>
      </w:pPr>
      <w:r w:rsidRPr="00A92AB3">
        <w:rPr>
          <w:rFonts w:ascii="Nirmala UI" w:hAnsi="Nirmala UI" w:cs="Nirmala UI"/>
          <w:sz w:val="20"/>
          <w:szCs w:val="20"/>
        </w:rPr>
        <w:t>वह यात्रा के लिए तैयार था।</w:t>
      </w:r>
    </w:p>
    <w:p w:rsidR="00A10199" w:rsidRDefault="00A10199" w:rsidP="00A10199">
      <w:pPr>
        <w:pStyle w:val="dot"/>
      </w:pPr>
      <w:r w:rsidRPr="00442C24">
        <w:t>He was waiting for you.</w:t>
      </w:r>
    </w:p>
    <w:p w:rsidR="00A10199" w:rsidRDefault="00A10199" w:rsidP="00A10199">
      <w:pPr>
        <w:ind w:left="2700"/>
      </w:pPr>
      <w:r w:rsidRPr="00A92AB3">
        <w:rPr>
          <w:rFonts w:ascii="Nirmala UI" w:hAnsi="Nirmala UI" w:cs="Nirmala UI"/>
          <w:sz w:val="20"/>
          <w:szCs w:val="20"/>
        </w:rPr>
        <w:t>वह आपका इंतजार कर रहा था।</w:t>
      </w:r>
    </w:p>
    <w:p w:rsidR="007E0665" w:rsidRDefault="007E0665" w:rsidP="00A10199">
      <w:pPr>
        <w:spacing w:line="240" w:lineRule="auto"/>
        <w:ind w:left="2160"/>
        <w:rPr>
          <w:rFonts w:asciiTheme="majorHAnsi" w:hAnsiTheme="majorHAnsi"/>
          <w:b/>
          <w:sz w:val="24"/>
          <w:szCs w:val="24"/>
          <w:u w:val="single"/>
        </w:rPr>
      </w:pP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Over</w:t>
      </w:r>
    </w:p>
    <w:p w:rsidR="00A10199" w:rsidRDefault="00A10199" w:rsidP="00A10199">
      <w:pPr>
        <w:pStyle w:val="dot"/>
      </w:pPr>
      <w:r w:rsidRPr="00442C24">
        <w:t>The plane flew just over the building.</w:t>
      </w:r>
    </w:p>
    <w:p w:rsidR="00A10199" w:rsidRPr="00442C24" w:rsidRDefault="00A10199" w:rsidP="00A10199">
      <w:pPr>
        <w:ind w:left="2700"/>
      </w:pPr>
      <w:r w:rsidRPr="00A92AB3">
        <w:rPr>
          <w:rFonts w:ascii="Nirmala UI" w:hAnsi="Nirmala UI" w:cs="Nirmala UI"/>
          <w:sz w:val="20"/>
          <w:szCs w:val="20"/>
        </w:rPr>
        <w:t>विमान ने इमारत के ऊपर से उड़ान भरी।</w:t>
      </w:r>
    </w:p>
    <w:p w:rsidR="00A10199" w:rsidRDefault="00A10199" w:rsidP="00A10199">
      <w:pPr>
        <w:pStyle w:val="dot"/>
      </w:pPr>
      <w:r w:rsidRPr="00442C24">
        <w:t>I have no influence over him.</w:t>
      </w:r>
    </w:p>
    <w:p w:rsidR="00A10199" w:rsidRPr="00442C24" w:rsidRDefault="00A10199" w:rsidP="00A10199">
      <w:pPr>
        <w:ind w:left="2700"/>
      </w:pPr>
      <w:r w:rsidRPr="00A92AB3">
        <w:rPr>
          <w:rFonts w:ascii="Nirmala UI" w:hAnsi="Nirmala UI" w:cs="Nirmala UI"/>
          <w:sz w:val="20"/>
          <w:szCs w:val="20"/>
        </w:rPr>
        <w:t>मेरा उस पर कोई प्रभाव नहीं है।</w:t>
      </w:r>
    </w:p>
    <w:p w:rsidR="00E5672F" w:rsidRPr="006057E7" w:rsidRDefault="00A10199" w:rsidP="006057E7">
      <w:pPr>
        <w:pStyle w:val="dot"/>
      </w:pPr>
      <w:r w:rsidRPr="00D9127D">
        <w:rPr>
          <w:rStyle w:val="dotChar"/>
          <w:b/>
        </w:rPr>
        <w:t xml:space="preserve">He </w:t>
      </w:r>
      <w:r w:rsidRPr="00D9127D">
        <w:rPr>
          <w:rStyle w:val="dotChar"/>
          <w:b/>
          <w:noProof/>
        </w:rPr>
        <w:t>quarre</w:t>
      </w:r>
      <w:r w:rsidR="00D9127D" w:rsidRPr="00D9127D">
        <w:rPr>
          <w:rStyle w:val="dotChar"/>
          <w:b/>
          <w:noProof/>
        </w:rPr>
        <w:t>l</w:t>
      </w:r>
      <w:r w:rsidRPr="00D9127D">
        <w:rPr>
          <w:rStyle w:val="dotChar"/>
          <w:b/>
          <w:noProof/>
        </w:rPr>
        <w:t>led</w:t>
      </w:r>
      <w:r w:rsidRPr="00D9127D">
        <w:rPr>
          <w:rStyle w:val="dotChar"/>
          <w:b/>
        </w:rPr>
        <w:t xml:space="preserve"> with me over a small piece.</w:t>
      </w:r>
      <w:r w:rsidRPr="002E1EAA">
        <w:rPr>
          <w:rStyle w:val="dotChar"/>
        </w:rPr>
        <w:t xml:space="preserve"> </w:t>
      </w:r>
      <w:r w:rsidRPr="002E1EAA">
        <w:rPr>
          <w:rStyle w:val="dotChar"/>
        </w:rPr>
        <w:br/>
      </w:r>
      <w:r w:rsidRPr="00D9127D">
        <w:rPr>
          <w:rFonts w:ascii="Nirmala UI" w:hAnsi="Nirmala UI" w:cs="Nirmala UI"/>
          <w:b w:val="0"/>
          <w:sz w:val="20"/>
          <w:szCs w:val="20"/>
        </w:rPr>
        <w:t>उसने एक छोटे से टुकड़े पर मेरे साथ झगड़ा किया।</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To</w:t>
      </w:r>
    </w:p>
    <w:p w:rsidR="00A10199" w:rsidRDefault="00A10199" w:rsidP="00A10199">
      <w:pPr>
        <w:pStyle w:val="dot"/>
      </w:pPr>
      <w:r w:rsidRPr="00442C24">
        <w:t>He goes to school daily.</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रोजाना स्कूल जाता है।</w:t>
      </w:r>
    </w:p>
    <w:p w:rsidR="00A10199" w:rsidRDefault="00A10199" w:rsidP="00A10199">
      <w:pPr>
        <w:pStyle w:val="dot"/>
      </w:pPr>
      <w:r w:rsidRPr="00442C24">
        <w:t>He works in his office from 10 to 4</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अपने कार्यालय में 10 से 4 तक काम करता है</w:t>
      </w:r>
      <w:r w:rsidR="006057E7" w:rsidRPr="00A92AB3">
        <w:rPr>
          <w:rFonts w:ascii="Nirmala UI" w:hAnsi="Nirmala UI" w:cs="Nirmala UI"/>
          <w:sz w:val="20"/>
          <w:szCs w:val="20"/>
          <w:cs/>
        </w:rPr>
        <w:t>।</w:t>
      </w:r>
    </w:p>
    <w:p w:rsidR="00A10199" w:rsidRDefault="00A10199" w:rsidP="00A10199">
      <w:pPr>
        <w:pStyle w:val="dot"/>
      </w:pPr>
      <w:r w:rsidRPr="00442C24">
        <w:t xml:space="preserve">He did not agree </w:t>
      </w:r>
      <w:r w:rsidR="003A0E58">
        <w:rPr>
          <w:noProof/>
        </w:rPr>
        <w:t>with</w:t>
      </w:r>
      <w:r w:rsidRPr="00442C24">
        <w:t xml:space="preserve"> </w:t>
      </w:r>
      <w:r w:rsidRPr="003A0E58">
        <w:rPr>
          <w:noProof/>
        </w:rPr>
        <w:t>m</w:t>
      </w:r>
      <w:r w:rsidR="003A0E58">
        <w:rPr>
          <w:noProof/>
        </w:rPr>
        <w:t>ine</w:t>
      </w:r>
      <w:r w:rsidRPr="00442C24">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मेरी बात से सहमत नहीं था।</w:t>
      </w:r>
    </w:p>
    <w:p w:rsidR="00A10199" w:rsidRDefault="00A10199" w:rsidP="00A10199">
      <w:pPr>
        <w:pStyle w:val="dot"/>
      </w:pPr>
      <w:r w:rsidRPr="00442C24">
        <w:t>He should accede to your request.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आपके अनुरोध को स्वीकार करना चाहिए।</w:t>
      </w:r>
    </w:p>
    <w:p w:rsidR="00A10199" w:rsidRDefault="00A10199" w:rsidP="00A10199">
      <w:pPr>
        <w:pStyle w:val="dot"/>
      </w:pPr>
      <w:r w:rsidRPr="00442C24">
        <w:lastRenderedPageBreak/>
        <w:t>I am related to him.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उससे संबंधित हूं।</w:t>
      </w:r>
    </w:p>
    <w:p w:rsidR="00A10199" w:rsidRDefault="00A10199" w:rsidP="00A10199">
      <w:pPr>
        <w:pStyle w:val="dot"/>
      </w:pPr>
      <w:r w:rsidRPr="00442C24">
        <w:t>Please listen to me.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कृपया मेरी बात सुने।</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From</w:t>
      </w:r>
    </w:p>
    <w:p w:rsidR="00A10199" w:rsidRDefault="00A10199" w:rsidP="00A10199">
      <w:pPr>
        <w:pStyle w:val="dot"/>
      </w:pPr>
      <w:r w:rsidRPr="00442C24">
        <w:t>The thief escaped from the prison.</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चोर जेल से फरार हो गया।</w:t>
      </w:r>
    </w:p>
    <w:p w:rsidR="00A10199" w:rsidRDefault="00A10199" w:rsidP="00A10199">
      <w:pPr>
        <w:pStyle w:val="dot"/>
      </w:pPr>
      <w:r w:rsidRPr="00442C24">
        <w:t>He is now free from work</w:t>
      </w:r>
      <w: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अब काम से मुक्त हो गया है</w:t>
      </w:r>
    </w:p>
    <w:p w:rsidR="00A10199" w:rsidRDefault="00A10199" w:rsidP="00A10199">
      <w:pPr>
        <w:pStyle w:val="dot"/>
      </w:pPr>
      <w:r w:rsidRPr="00442C24">
        <w:t>Our teacher has retired from service.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हमारे शिक्षक सेवा से सेवानिवृत्त हो चुके हैं।</w:t>
      </w:r>
    </w:p>
    <w:p w:rsidR="00A10199" w:rsidRPr="002E1EAA" w:rsidRDefault="00A10199" w:rsidP="00A10199">
      <w:pPr>
        <w:pStyle w:val="dot"/>
        <w:rPr>
          <w:b w:val="0"/>
        </w:rPr>
      </w:pPr>
      <w:r w:rsidRPr="002E1EAA">
        <w:rPr>
          <w:rStyle w:val="dotChar"/>
          <w:b/>
        </w:rPr>
        <w:t>He is suffering from a fever</w:t>
      </w:r>
      <w:r w:rsidRPr="002E1EAA">
        <w:rPr>
          <w:b w:val="0"/>
        </w:rP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बुखार से पीड़ित है।</w:t>
      </w:r>
    </w:p>
    <w:p w:rsidR="00A10199" w:rsidRDefault="00A10199" w:rsidP="00A10199">
      <w:pPr>
        <w:pStyle w:val="dot"/>
      </w:pPr>
      <w:r w:rsidRPr="00442C24">
        <w:t>You may select any pen from this box.</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आप इस बॉक्स से किसी भी पेन का चयन कर सकते हैं।</w:t>
      </w:r>
    </w:p>
    <w:p w:rsidR="00A10199" w:rsidRDefault="00A10199" w:rsidP="00A10199">
      <w:pPr>
        <w:pStyle w:val="dot"/>
      </w:pPr>
      <w:r w:rsidRPr="00442C24">
        <w:t>I shall refer the case to the principal.</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 xml:space="preserve">मैं </w:t>
      </w:r>
      <w:r w:rsidR="006057E7" w:rsidRPr="006057E7">
        <w:rPr>
          <w:rFonts w:ascii="Nirmala UI" w:hAnsi="Nirmala UI" w:cs="Nirmala UI" w:hint="cs"/>
          <w:sz w:val="20"/>
          <w:szCs w:val="20"/>
        </w:rPr>
        <w:t>इस</w:t>
      </w:r>
      <w:r w:rsidR="006057E7">
        <w:rPr>
          <w:rFonts w:ascii="Nirmala UI" w:hAnsi="Nirmala UI" w:cs="Nirmala UI"/>
          <w:sz w:val="20"/>
          <w:szCs w:val="20"/>
        </w:rPr>
        <w:t xml:space="preserve"> </w:t>
      </w:r>
      <w:r w:rsidRPr="00A92AB3">
        <w:rPr>
          <w:rFonts w:ascii="Nirmala UI" w:hAnsi="Nirmala UI" w:cs="Nirmala UI"/>
          <w:sz w:val="20"/>
          <w:szCs w:val="20"/>
          <w:cs/>
        </w:rPr>
        <w:t>मामले को प्रिंसिपल के पास भेजूंगा।</w:t>
      </w:r>
    </w:p>
    <w:p w:rsidR="00A10199" w:rsidRDefault="00A10199" w:rsidP="00A10199">
      <w:pPr>
        <w:pStyle w:val="dot"/>
      </w:pPr>
      <w:r w:rsidRPr="00442C24">
        <w:t>He never spoke to anyone.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कभी किसी से बात नहीं की।</w:t>
      </w:r>
    </w:p>
    <w:p w:rsidR="00A10199" w:rsidRDefault="00A10199" w:rsidP="00A10199">
      <w:pPr>
        <w:pStyle w:val="dot"/>
      </w:pPr>
      <w:r w:rsidRPr="00442C24">
        <w:t>I pray to God in the morning.</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सुबह भगवान से प्रार्थना करता हूं।</w:t>
      </w:r>
    </w:p>
    <w:p w:rsidR="00A10199" w:rsidRDefault="00A10199" w:rsidP="00A10199">
      <w:pPr>
        <w:pStyle w:val="dot"/>
      </w:pPr>
      <w:r w:rsidRPr="00442C24">
        <w:t>The accused was condemned to death.</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आरोपी को मौत की सजा दी गई थी।</w:t>
      </w:r>
    </w:p>
    <w:p w:rsidR="00A10199" w:rsidRDefault="00A10199" w:rsidP="00A10199">
      <w:pPr>
        <w:pStyle w:val="dot"/>
      </w:pPr>
      <w:r w:rsidRPr="00442C24">
        <w:t>I live close to my uncle's house.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अपने चाचा के घर के करीब रहता हूँ।</w:t>
      </w:r>
    </w:p>
    <w:p w:rsidR="00A10199" w:rsidRDefault="00A10199" w:rsidP="00A10199">
      <w:pPr>
        <w:pStyle w:val="dot"/>
      </w:pPr>
      <w:r w:rsidRPr="00442C24">
        <w:t>She complained to my mother.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मेरी मां से शिकायत की।</w:t>
      </w:r>
    </w:p>
    <w:p w:rsidR="00A10199" w:rsidRDefault="00A10199" w:rsidP="00A10199">
      <w:pPr>
        <w:pStyle w:val="dot"/>
      </w:pPr>
      <w:r w:rsidRPr="00442C24">
        <w:t>The book belongs to my mother.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किताब मेरी मां की है।</w:t>
      </w:r>
    </w:p>
    <w:p w:rsidR="00A10199" w:rsidRDefault="00A10199" w:rsidP="00A10199">
      <w:pPr>
        <w:pStyle w:val="dot"/>
      </w:pPr>
      <w:r w:rsidRPr="00442C24">
        <w:t>I invite you to dinner.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आपको रात के खाने पर आमंत्रित करता हूं।</w:t>
      </w:r>
    </w:p>
    <w:p w:rsidR="00E5672F" w:rsidRDefault="00E5672F" w:rsidP="00A10199">
      <w:pPr>
        <w:spacing w:line="240" w:lineRule="auto"/>
        <w:ind w:left="2160"/>
        <w:rPr>
          <w:rFonts w:asciiTheme="majorHAnsi" w:hAnsiTheme="majorHAnsi"/>
          <w:b/>
          <w:sz w:val="24"/>
          <w:szCs w:val="24"/>
          <w:u w:val="single"/>
        </w:rPr>
      </w:pP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With</w:t>
      </w:r>
    </w:p>
    <w:p w:rsidR="00A10199" w:rsidRDefault="00A10199" w:rsidP="00A10199">
      <w:pPr>
        <w:pStyle w:val="dot"/>
      </w:pPr>
      <w:r w:rsidRPr="003A0E58">
        <w:rPr>
          <w:noProof/>
        </w:rPr>
        <w:t>Mr</w:t>
      </w:r>
      <w:r w:rsidRPr="00442C24">
        <w:t xml:space="preserve"> Gupta is popular with his friends.</w:t>
      </w:r>
    </w:p>
    <w:p w:rsidR="00A10199" w:rsidRDefault="00A10199" w:rsidP="00A10199">
      <w:pPr>
        <w:ind w:left="2700"/>
        <w:rPr>
          <w:rFonts w:ascii="Nirmala UI" w:hAnsi="Nirmala UI" w:cs="Nirmala UI"/>
          <w:sz w:val="20"/>
          <w:szCs w:val="20"/>
        </w:rPr>
      </w:pPr>
      <w:r w:rsidRPr="00A92AB3">
        <w:rPr>
          <w:rFonts w:ascii="Nirmala UI" w:hAnsi="Nirmala UI" w:cs="Nirmala UI"/>
          <w:sz w:val="20"/>
          <w:szCs w:val="20"/>
        </w:rPr>
        <w:t xml:space="preserve">श्री गुप्ता </w:t>
      </w:r>
      <w:r w:rsidR="00FC66AD" w:rsidRPr="00FC66AD">
        <w:rPr>
          <w:rFonts w:ascii="Nirmala UI" w:hAnsi="Nirmala UI" w:cs="Nirmala UI" w:hint="cs"/>
          <w:sz w:val="20"/>
          <w:szCs w:val="20"/>
        </w:rPr>
        <w:t>और</w:t>
      </w:r>
      <w:r w:rsidR="00FC66AD" w:rsidRPr="00FC66AD">
        <w:rPr>
          <w:rFonts w:ascii="Nirmala UI" w:hAnsi="Nirmala UI" w:cs="Nirmala UI"/>
          <w:sz w:val="20"/>
          <w:szCs w:val="20"/>
        </w:rPr>
        <w:t xml:space="preserve"> </w:t>
      </w:r>
      <w:r w:rsidR="00FC66AD" w:rsidRPr="00FC66AD">
        <w:rPr>
          <w:rFonts w:ascii="Nirmala UI" w:hAnsi="Nirmala UI" w:cs="Nirmala UI" w:hint="cs"/>
          <w:sz w:val="20"/>
          <w:szCs w:val="20"/>
        </w:rPr>
        <w:t>उनके</w:t>
      </w:r>
      <w:r w:rsidR="00FC66AD" w:rsidRPr="00FC66AD">
        <w:rPr>
          <w:rFonts w:ascii="Nirmala UI" w:hAnsi="Nirmala UI" w:cs="Nirmala UI"/>
          <w:sz w:val="20"/>
          <w:szCs w:val="20"/>
        </w:rPr>
        <w:t xml:space="preserve"> </w:t>
      </w:r>
      <w:r w:rsidRPr="00A92AB3">
        <w:rPr>
          <w:rFonts w:ascii="Nirmala UI" w:hAnsi="Nirmala UI" w:cs="Nirmala UI"/>
          <w:sz w:val="20"/>
          <w:szCs w:val="20"/>
        </w:rPr>
        <w:t xml:space="preserve"> दोस्तों लोकप्रिय हैं।</w:t>
      </w:r>
    </w:p>
    <w:p w:rsidR="00A10199" w:rsidRPr="00442C24" w:rsidRDefault="00A10199" w:rsidP="00A10199">
      <w:pPr>
        <w:pStyle w:val="dot"/>
      </w:pPr>
      <w:r w:rsidRPr="00442C24">
        <w:t>The robber was charged with murder.</w:t>
      </w:r>
    </w:p>
    <w:p w:rsidR="00A10199" w:rsidRPr="002E1EAA" w:rsidRDefault="00A10199" w:rsidP="00A10199">
      <w:pPr>
        <w:pStyle w:val="dot"/>
        <w:numPr>
          <w:ilvl w:val="0"/>
          <w:numId w:val="0"/>
        </w:numPr>
        <w:ind w:left="2700"/>
        <w:rPr>
          <w:rStyle w:val="dotChar"/>
          <w:rFonts w:ascii="Nirmala UI" w:hAnsi="Nirmala UI" w:cs="Nirmala UI"/>
          <w:bCs/>
          <w:szCs w:val="20"/>
        </w:rPr>
      </w:pPr>
      <w:r w:rsidRPr="002E1EAA">
        <w:rPr>
          <w:rFonts w:ascii="Nirmala UI" w:hAnsi="Nirmala UI" w:cs="Nirmala UI"/>
          <w:b w:val="0"/>
          <w:sz w:val="20"/>
          <w:szCs w:val="20"/>
        </w:rPr>
        <w:t>लुटेरे पर हत्या का आरोप लगाया गया था।</w:t>
      </w:r>
    </w:p>
    <w:p w:rsidR="00A10199" w:rsidRPr="00D8470B" w:rsidRDefault="00A10199" w:rsidP="00A10199">
      <w:pPr>
        <w:pStyle w:val="dot"/>
        <w:rPr>
          <w:rFonts w:cstheme="minorBidi"/>
          <w:b w:val="0"/>
          <w:sz w:val="20"/>
          <w:szCs w:val="20"/>
        </w:rPr>
      </w:pPr>
      <w:r w:rsidRPr="002E1EAA">
        <w:rPr>
          <w:rStyle w:val="dotChar"/>
          <w:b/>
        </w:rPr>
        <w:t>The teacher is angry with the students.</w:t>
      </w:r>
      <w:r>
        <w:br/>
      </w:r>
      <w:r w:rsidRPr="002E1EAA">
        <w:rPr>
          <w:rFonts w:ascii="Nirmala UI" w:hAnsi="Nirmala UI" w:cs="Nirmala UI"/>
          <w:b w:val="0"/>
          <w:sz w:val="20"/>
          <w:szCs w:val="20"/>
        </w:rPr>
        <w:t>शिक्षक छात्रों से नाराज है।</w:t>
      </w:r>
    </w:p>
    <w:p w:rsidR="00D8470B" w:rsidRDefault="00D8470B" w:rsidP="00D8470B">
      <w:pPr>
        <w:pStyle w:val="dot"/>
        <w:numPr>
          <w:ilvl w:val="0"/>
          <w:numId w:val="0"/>
        </w:numPr>
        <w:ind w:left="2625" w:hanging="357"/>
        <w:rPr>
          <w:rFonts w:cstheme="minorBidi"/>
          <w:b w:val="0"/>
          <w:sz w:val="20"/>
          <w:szCs w:val="20"/>
        </w:rPr>
      </w:pPr>
    </w:p>
    <w:p w:rsidR="00D8470B" w:rsidRDefault="00D8470B" w:rsidP="00D8470B">
      <w:pPr>
        <w:pStyle w:val="dot"/>
        <w:numPr>
          <w:ilvl w:val="0"/>
          <w:numId w:val="0"/>
        </w:numPr>
        <w:ind w:left="2625" w:hanging="357"/>
        <w:rPr>
          <w:rFonts w:cstheme="minorBidi"/>
          <w:b w:val="0"/>
          <w:sz w:val="20"/>
          <w:szCs w:val="20"/>
        </w:rPr>
      </w:pPr>
    </w:p>
    <w:p w:rsidR="00D8470B" w:rsidRDefault="00D8470B" w:rsidP="00D8470B">
      <w:pPr>
        <w:pStyle w:val="dot"/>
        <w:numPr>
          <w:ilvl w:val="0"/>
          <w:numId w:val="0"/>
        </w:numPr>
        <w:ind w:left="2625" w:hanging="357"/>
        <w:rPr>
          <w:rFonts w:cstheme="minorBidi"/>
          <w:b w:val="0"/>
          <w:sz w:val="20"/>
          <w:szCs w:val="20"/>
        </w:rPr>
      </w:pPr>
    </w:p>
    <w:p w:rsidR="00D8470B" w:rsidRDefault="00D8470B" w:rsidP="00D8470B">
      <w:pPr>
        <w:pStyle w:val="dot"/>
        <w:numPr>
          <w:ilvl w:val="0"/>
          <w:numId w:val="0"/>
        </w:numPr>
        <w:ind w:left="2625" w:hanging="357"/>
        <w:rPr>
          <w:rFonts w:cstheme="minorBidi"/>
          <w:b w:val="0"/>
          <w:sz w:val="20"/>
          <w:szCs w:val="20"/>
        </w:rPr>
      </w:pPr>
    </w:p>
    <w:p w:rsidR="00D8470B" w:rsidRDefault="00D8470B" w:rsidP="00D8470B">
      <w:pPr>
        <w:pStyle w:val="dot"/>
        <w:numPr>
          <w:ilvl w:val="0"/>
          <w:numId w:val="0"/>
        </w:numPr>
        <w:ind w:left="2625" w:hanging="357"/>
        <w:rPr>
          <w:rFonts w:cstheme="minorBidi"/>
          <w:b w:val="0"/>
          <w:sz w:val="20"/>
          <w:szCs w:val="20"/>
        </w:rPr>
      </w:pPr>
    </w:p>
    <w:p w:rsidR="00D8470B" w:rsidRPr="002E1EAA" w:rsidRDefault="00D8470B" w:rsidP="00D8470B">
      <w:pPr>
        <w:pStyle w:val="dot"/>
        <w:numPr>
          <w:ilvl w:val="0"/>
          <w:numId w:val="0"/>
        </w:numPr>
        <w:ind w:left="2625" w:hanging="357"/>
        <w:rPr>
          <w:rFonts w:cstheme="minorBidi"/>
          <w:b w:val="0"/>
          <w:sz w:val="20"/>
          <w:szCs w:val="20"/>
        </w:rPr>
      </w:pPr>
    </w:p>
    <w:p w:rsidR="00A10199" w:rsidRPr="00E46212" w:rsidRDefault="00A10199" w:rsidP="00A10199">
      <w:pPr>
        <w:pStyle w:val="ListParagraph"/>
        <w:ind w:left="1985"/>
        <w:rPr>
          <w:rFonts w:cstheme="minorHAnsi"/>
        </w:rPr>
      </w:pPr>
    </w:p>
    <w:p w:rsidR="00A10199" w:rsidRPr="00E422D6" w:rsidRDefault="00A10199" w:rsidP="00D8470B">
      <w:pPr>
        <w:pStyle w:val="star"/>
      </w:pPr>
      <w:r w:rsidRPr="007C7AB2">
        <w:lastRenderedPageBreak/>
        <w:t xml:space="preserve">Some more useful example of </w:t>
      </w:r>
      <w:r>
        <w:t xml:space="preserve">the </w:t>
      </w:r>
      <w:r w:rsidRPr="007C7AB2">
        <w:t xml:space="preserve">use of Prepositions </w:t>
      </w:r>
    </w:p>
    <w:p w:rsidR="00A10199" w:rsidRDefault="00A10199" w:rsidP="00A10199">
      <w:pPr>
        <w:spacing w:after="0" w:line="240" w:lineRule="auto"/>
        <w:ind w:left="1560"/>
        <w:rPr>
          <w:rFonts w:eastAsia="Times New Roman" w:cstheme="minorHAnsi"/>
          <w:lang w:eastAsia="en-IN"/>
        </w:rPr>
      </w:pPr>
      <w:r w:rsidRPr="00E46212">
        <w:rPr>
          <w:rFonts w:eastAsia="Times New Roman" w:cstheme="minorHAnsi"/>
          <w:lang w:eastAsia="en-IN"/>
        </w:rPr>
        <w:t>1</w:t>
      </w:r>
      <w:r w:rsidRPr="003A0E58">
        <w:rPr>
          <w:rFonts w:eastAsia="Times New Roman" w:cstheme="minorHAnsi"/>
          <w:noProof/>
          <w:lang w:eastAsia="en-IN"/>
        </w:rPr>
        <w:t>.</w:t>
      </w:r>
      <w:r w:rsidR="003A0E58">
        <w:rPr>
          <w:rFonts w:eastAsia="Times New Roman" w:cstheme="minorHAnsi"/>
          <w:noProof/>
          <w:lang w:eastAsia="en-IN"/>
        </w:rPr>
        <w:t xml:space="preserve"> </w:t>
      </w:r>
      <w:r w:rsidRPr="003A0E58">
        <w:rPr>
          <w:rFonts w:eastAsia="Times New Roman" w:cstheme="minorHAnsi"/>
          <w:noProof/>
          <w:lang w:eastAsia="en-IN"/>
        </w:rPr>
        <w:t>People</w:t>
      </w:r>
      <w:r w:rsidRPr="00E46212">
        <w:rPr>
          <w:rFonts w:eastAsia="Times New Roman" w:cstheme="minorHAnsi"/>
          <w:lang w:eastAsia="en-IN"/>
        </w:rPr>
        <w:t xml:space="preserve"> will laugh at him.</w:t>
      </w:r>
      <w:r w:rsidRPr="00E46212">
        <w:rPr>
          <w:rFonts w:eastAsia="Times New Roman" w:cstheme="minorHAnsi"/>
          <w:lang w:eastAsia="en-IN"/>
        </w:rPr>
        <w:br/>
      </w:r>
      <w:r w:rsidRPr="00E46212">
        <w:rPr>
          <w:rStyle w:val="oooChar"/>
          <w:rFonts w:eastAsiaTheme="minorHAnsi"/>
          <w:cs/>
        </w:rPr>
        <w:t>लोग उस पर हँसेंगे।</w:t>
      </w:r>
      <w:r w:rsidRPr="00E46212">
        <w:rPr>
          <w:rFonts w:eastAsia="Times New Roman" w:cstheme="minorHAnsi"/>
          <w:lang w:eastAsia="en-IN"/>
        </w:rPr>
        <w:br/>
        <w:t>2. The robber escaped from the jail.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डाकू</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जेल</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से</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भाग</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t xml:space="preserve">3. It is a pleasure to deal with him. </w:t>
      </w:r>
      <w:r w:rsidRPr="00E46212">
        <w:rPr>
          <w:rFonts w:eastAsia="Times New Roman" w:cstheme="minorHAnsi"/>
          <w:lang w:eastAsia="en-IN"/>
        </w:rPr>
        <w:br/>
      </w:r>
      <w:r w:rsidRPr="00E46212">
        <w:rPr>
          <w:rStyle w:val="oooChar"/>
          <w:rFonts w:eastAsiaTheme="minorHAnsi"/>
          <w:cs/>
        </w:rPr>
        <w:t>उसके साथ व्यवहार करना आनन्ददायक है।</w:t>
      </w:r>
      <w:r w:rsidRPr="00E46212">
        <w:rPr>
          <w:rFonts w:eastAsia="Times New Roman" w:cstheme="minorHAnsi"/>
          <w:lang w:eastAsia="en-IN"/>
        </w:rPr>
        <w:br/>
        <w:t>4. The thief pleaded for mercy</w:t>
      </w:r>
      <w:r w:rsidRPr="00E46212">
        <w:rPr>
          <w:rFonts w:eastAsia="Times New Roman" w:cstheme="minorHAnsi"/>
          <w:lang w:eastAsia="en-IN"/>
        </w:rPr>
        <w:br/>
      </w:r>
      <w:r w:rsidRPr="00E46212">
        <w:rPr>
          <w:rStyle w:val="oooChar"/>
          <w:rFonts w:eastAsiaTheme="minorHAnsi"/>
          <w:cs/>
        </w:rPr>
        <w:t>चोर ने दया की प्रार्थना की।</w:t>
      </w:r>
      <w:r w:rsidRPr="00E46212">
        <w:rPr>
          <w:rFonts w:eastAsia="Times New Roman" w:cstheme="minorHAnsi"/>
          <w:lang w:eastAsia="en-IN"/>
        </w:rPr>
        <w:br/>
        <w:t>5. He arrived at the station just in time.</w:t>
      </w:r>
      <w:r w:rsidRPr="00E46212">
        <w:rPr>
          <w:rFonts w:eastAsia="Times New Roman" w:cstheme="minorHAnsi"/>
          <w:lang w:eastAsia="en-IN"/>
        </w:rPr>
        <w:br/>
      </w:r>
      <w:r w:rsidRPr="00E46212">
        <w:rPr>
          <w:rStyle w:val="oooChar"/>
          <w:rFonts w:eastAsiaTheme="minorHAnsi"/>
          <w:cs/>
        </w:rPr>
        <w:t xml:space="preserve">वह स्टेशन पर ठीक </w:t>
      </w:r>
      <w:r w:rsidR="00636606">
        <w:rPr>
          <w:rFonts w:ascii="Mangal" w:hAnsi="Mangal" w:cs="Mangal"/>
          <w:sz w:val="21"/>
          <w:szCs w:val="21"/>
          <w:shd w:val="clear" w:color="auto" w:fill="FFFFFF"/>
        </w:rPr>
        <w:t>समय</w:t>
      </w:r>
      <w:r w:rsidRPr="00E46212">
        <w:rPr>
          <w:rStyle w:val="oooChar"/>
          <w:rFonts w:eastAsiaTheme="minorHAnsi"/>
          <w:cs/>
        </w:rPr>
        <w:t xml:space="preserve"> पर पहुँचा।</w:t>
      </w:r>
      <w:r w:rsidRPr="00E46212">
        <w:rPr>
          <w:rFonts w:eastAsia="Times New Roman" w:cstheme="minorHAnsi"/>
          <w:lang w:eastAsia="en-IN"/>
        </w:rPr>
        <w:br/>
        <w:t xml:space="preserve">6. We arrived in Delhi early in the morning. </w:t>
      </w:r>
      <w:r w:rsidRPr="00E46212">
        <w:rPr>
          <w:rFonts w:eastAsia="Times New Roman" w:cstheme="minorHAnsi"/>
          <w:lang w:eastAsia="en-IN"/>
        </w:rPr>
        <w:br/>
      </w:r>
      <w:r w:rsidRPr="00E46212">
        <w:rPr>
          <w:rStyle w:val="oooChar"/>
          <w:rFonts w:eastAsiaTheme="minorHAnsi"/>
          <w:cs/>
        </w:rPr>
        <w:t>हम बहुत सुबह देहली पहुँचे।</w:t>
      </w:r>
    </w:p>
    <w:p w:rsidR="00A10199" w:rsidRPr="00636323" w:rsidRDefault="00A10199" w:rsidP="00A10199">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t xml:space="preserve">7. He </w:t>
      </w:r>
      <w:r w:rsidRPr="003A0E58">
        <w:rPr>
          <w:rFonts w:eastAsia="Times New Roman" w:cstheme="minorHAnsi"/>
          <w:noProof/>
          <w:lang w:eastAsia="en-IN"/>
        </w:rPr>
        <w:t>quarre</w:t>
      </w:r>
      <w:r w:rsidR="003A0E58">
        <w:rPr>
          <w:rFonts w:eastAsia="Times New Roman" w:cstheme="minorHAnsi"/>
          <w:noProof/>
          <w:lang w:eastAsia="en-IN"/>
        </w:rPr>
        <w:t>l</w:t>
      </w:r>
      <w:r w:rsidRPr="003A0E58">
        <w:rPr>
          <w:rFonts w:eastAsia="Times New Roman" w:cstheme="minorHAnsi"/>
          <w:noProof/>
          <w:lang w:eastAsia="en-IN"/>
        </w:rPr>
        <w:t>led</w:t>
      </w:r>
      <w:r w:rsidRPr="00E46212">
        <w:rPr>
          <w:rFonts w:eastAsia="Times New Roman" w:cstheme="minorHAnsi"/>
          <w:lang w:eastAsia="en-IN"/>
        </w:rPr>
        <w:t xml:space="preserve"> with me for nothing.</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उसनेव्यर्थहीमुझसेझगड़ाकिया।</w:t>
      </w:r>
      <w:r w:rsidRPr="00E46212">
        <w:rPr>
          <w:rFonts w:eastAsia="Times New Roman" w:cstheme="minorHAnsi"/>
          <w:lang w:eastAsia="en-IN"/>
        </w:rPr>
        <w:br/>
        <w:t>8. They complied with my request.</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उन्होंने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प्रार्थना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अनुसार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काम</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किया।</w:t>
      </w:r>
    </w:p>
    <w:p w:rsidR="00A10199" w:rsidRDefault="00A10199" w:rsidP="00A10199">
      <w:pPr>
        <w:spacing w:after="0" w:line="240" w:lineRule="auto"/>
        <w:ind w:left="1560"/>
        <w:rPr>
          <w:rFonts w:ascii="Nirmala UI" w:eastAsia="Times New Roman" w:hAnsi="Nirmala UI" w:cs="Nirmala UI"/>
          <w:szCs w:val="20"/>
          <w:lang w:eastAsia="en-IN" w:bidi="hi-IN"/>
        </w:rPr>
      </w:pPr>
      <w:r w:rsidRPr="00636323">
        <w:rPr>
          <w:rFonts w:eastAsia="Times New Roman" w:cstheme="minorHAnsi"/>
          <w:lang w:eastAsia="en-IN"/>
        </w:rPr>
        <w:t>9. She died of cholera.</w:t>
      </w:r>
      <w:r w:rsidRPr="00636323">
        <w:rPr>
          <w:rFonts w:eastAsia="Times New Roman" w:cstheme="minorHAnsi"/>
          <w:lang w:eastAsia="en-IN"/>
        </w:rPr>
        <w:br/>
      </w:r>
      <w:r w:rsidRPr="00636323">
        <w:rPr>
          <w:rFonts w:ascii="Nirmala UI" w:eastAsia="Times New Roman" w:hAnsi="Nirmala UI" w:cs="Nirmala UI" w:hint="cs"/>
          <w:szCs w:val="20"/>
          <w:cs/>
          <w:lang w:eastAsia="en-IN" w:bidi="hi-IN"/>
        </w:rPr>
        <w:t>बह</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हैजे</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से</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गयी।</w:t>
      </w:r>
      <w:r w:rsidRPr="00E46212">
        <w:rPr>
          <w:rFonts w:eastAsia="Times New Roman" w:cstheme="minorHAnsi"/>
          <w:lang w:eastAsia="en-IN"/>
        </w:rPr>
        <w:br/>
        <w:t>10. They agreed to my proposal.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वे</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मेरे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प्रस्ताव</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सहमत</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t>11. Hari never depends on his own efforts.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हरी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कभी</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अपने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प्रयत्नों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निर्भर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नहीं</w:t>
      </w:r>
      <w:r w:rsidR="00636323" w:rsidRPr="00E46212">
        <w:rPr>
          <w:rFonts w:ascii="Nirmala UI" w:eastAsia="Times New Roman" w:hAnsi="Nirmala UI" w:cs="Nirmala UI" w:hint="cs"/>
          <w:szCs w:val="20"/>
          <w:cs/>
          <w:lang w:eastAsia="en-IN" w:bidi="hi-IN"/>
        </w:rPr>
        <w:t>।</w:t>
      </w:r>
    </w:p>
    <w:p w:rsidR="00A10199" w:rsidRPr="00E46212" w:rsidRDefault="00A10199" w:rsidP="00A10199">
      <w:pPr>
        <w:spacing w:after="0" w:line="240" w:lineRule="auto"/>
        <w:ind w:left="1560"/>
        <w:rPr>
          <w:rFonts w:eastAsia="Times New Roman" w:cstheme="minorHAnsi"/>
          <w:lang w:eastAsia="en-IN"/>
        </w:rPr>
      </w:pPr>
      <w:r w:rsidRPr="00E46212">
        <w:rPr>
          <w:rFonts w:eastAsia="Times New Roman" w:cstheme="minorHAnsi"/>
          <w:lang w:eastAsia="en-IN"/>
        </w:rPr>
        <w:t>12. She has failed in English.</w:t>
      </w:r>
      <w:r w:rsidRPr="00E46212">
        <w:rPr>
          <w:rFonts w:eastAsia="Times New Roman" w:cstheme="minorHAnsi"/>
          <w:lang w:eastAsia="en-IN"/>
        </w:rPr>
        <w:br/>
      </w:r>
      <w:r w:rsidRPr="00E46212">
        <w:rPr>
          <w:rStyle w:val="oooChar"/>
          <w:rFonts w:eastAsiaTheme="minorHAnsi"/>
          <w:cs/>
        </w:rPr>
        <w:t>वह अँग्रेजी में फेल हो गयी है।</w:t>
      </w:r>
      <w:r w:rsidRPr="00E46212">
        <w:rPr>
          <w:rFonts w:eastAsia="Times New Roman" w:cstheme="minorHAnsi"/>
          <w:lang w:eastAsia="en-IN"/>
        </w:rPr>
        <w:br/>
        <w:t>13. Will you apply for this post?</w:t>
      </w:r>
      <w:r w:rsidRPr="00E46212">
        <w:rPr>
          <w:rFonts w:eastAsia="Times New Roman" w:cstheme="minorHAnsi"/>
          <w:lang w:eastAsia="en-IN"/>
        </w:rPr>
        <w:br/>
      </w:r>
      <w:r w:rsidRPr="00E46212">
        <w:rPr>
          <w:rStyle w:val="oooChar"/>
          <w:rFonts w:eastAsiaTheme="minorHAnsi"/>
          <w:cs/>
        </w:rPr>
        <w:t>क्या आप इस पद के लिए आवेदन करेंगे</w:t>
      </w:r>
      <w:r w:rsidRPr="00E46212">
        <w:rPr>
          <w:rStyle w:val="oooChar"/>
          <w:rFonts w:eastAsiaTheme="minorHAnsi"/>
        </w:rPr>
        <w:t>?</w:t>
      </w:r>
      <w:r w:rsidRPr="00E46212">
        <w:rPr>
          <w:rFonts w:eastAsia="Times New Roman" w:cstheme="minorHAnsi"/>
          <w:lang w:eastAsia="en-IN"/>
        </w:rPr>
        <w:br/>
        <w:t>14. Rani is competing for the prize.</w:t>
      </w:r>
      <w:r w:rsidRPr="00E46212">
        <w:rPr>
          <w:rFonts w:eastAsia="Times New Roman" w:cstheme="minorHAnsi"/>
          <w:lang w:eastAsia="en-IN"/>
        </w:rPr>
        <w:br/>
      </w:r>
      <w:r w:rsidRPr="00E46212">
        <w:rPr>
          <w:rStyle w:val="oooChar"/>
          <w:rFonts w:eastAsiaTheme="minorHAnsi"/>
          <w:cs/>
        </w:rPr>
        <w:t>रानी पुरस्कार के लिए प्रतियोगिता में भाग ले रही है।</w:t>
      </w:r>
      <w:r w:rsidRPr="00E46212">
        <w:rPr>
          <w:rFonts w:eastAsia="Times New Roman" w:cstheme="minorHAnsi"/>
          <w:lang w:eastAsia="en-IN"/>
        </w:rPr>
        <w:br/>
        <w:t>15. He was talking with his friend.</w:t>
      </w:r>
      <w:r w:rsidRPr="00E46212">
        <w:rPr>
          <w:rFonts w:eastAsia="Times New Roman" w:cstheme="minorHAnsi"/>
          <w:lang w:eastAsia="en-IN"/>
        </w:rPr>
        <w:br/>
      </w:r>
      <w:r w:rsidRPr="00E46212">
        <w:rPr>
          <w:rStyle w:val="oooChar"/>
          <w:rFonts w:eastAsiaTheme="minorHAnsi"/>
          <w:cs/>
        </w:rPr>
        <w:t>वह अपने मिल्र से बात कर रहा था।</w:t>
      </w:r>
      <w:r w:rsidRPr="00E46212">
        <w:rPr>
          <w:rFonts w:eastAsia="Times New Roman" w:cstheme="minorHAnsi"/>
          <w:lang w:eastAsia="en-IN"/>
        </w:rPr>
        <w:br/>
        <w:t>16. A good boy is kind to the poor.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अच्छा</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लड़का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गरीबों</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दयालु</w:t>
      </w:r>
      <w:r w:rsidR="00636323">
        <w:rPr>
          <w:rFonts w:ascii="Nirmala UI" w:eastAsia="Times New Roman" w:hAnsi="Nirmala UI" w:cs="Nirmala UI"/>
          <w:szCs w:val="20"/>
          <w:cs/>
          <w:lang w:eastAsia="en-IN" w:bidi="hi-IN"/>
        </w:rPr>
        <w:t xml:space="preserve"> </w:t>
      </w:r>
      <w:r w:rsidR="00636323" w:rsidRPr="00E46212">
        <w:rPr>
          <w:rStyle w:val="oooChar"/>
          <w:rFonts w:eastAsiaTheme="minorHAnsi"/>
          <w:cs/>
        </w:rPr>
        <w:t>है।</w:t>
      </w:r>
      <w:r w:rsidRPr="00E46212">
        <w:rPr>
          <w:rFonts w:eastAsia="Times New Roman" w:cstheme="minorHAnsi"/>
          <w:lang w:eastAsia="en-IN"/>
        </w:rPr>
        <w:br/>
        <w:t>17. I am fond of reading novels.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मुझे</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उपन्यास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पढ़ना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प्रिय</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Pr="00E46212">
        <w:rPr>
          <w:rFonts w:eastAsia="Times New Roman" w:cstheme="minorHAnsi"/>
          <w:lang w:eastAsia="en-IN"/>
        </w:rPr>
        <w:br/>
        <w:t>18. Mr. Gupta is tired of his life.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गुप्ता</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अपने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जीवन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दुःखी</w:t>
      </w:r>
      <w:r w:rsidR="00636323">
        <w:rPr>
          <w:rFonts w:ascii="Nirmala UI" w:eastAsia="Times New Roman" w:hAnsi="Nirmala UI" w:cs="Nirmala UI"/>
          <w:szCs w:val="20"/>
          <w:cs/>
          <w:lang w:eastAsia="en-IN" w:bidi="hi-IN"/>
        </w:rPr>
        <w:t xml:space="preserve"> </w:t>
      </w:r>
      <w:r w:rsidR="00636323" w:rsidRPr="00E46212">
        <w:rPr>
          <w:rStyle w:val="oooChar"/>
          <w:rFonts w:eastAsiaTheme="minorHAnsi"/>
          <w:cs/>
        </w:rPr>
        <w:t>है।</w:t>
      </w:r>
      <w:r w:rsidRPr="00E46212">
        <w:rPr>
          <w:rFonts w:eastAsia="Times New Roman" w:cstheme="minorHAnsi"/>
          <w:lang w:eastAsia="en-IN"/>
        </w:rPr>
        <w:br/>
        <w:t>19. A faithful servant is true to his master</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एक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वफादार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नौकर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अपने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मालिक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प्रति</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सच्चा</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होता</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w:t>
      </w:r>
      <w:r w:rsidRPr="00E46212">
        <w:rPr>
          <w:rFonts w:eastAsia="Times New Roman" w:cstheme="minorHAnsi"/>
          <w:lang w:eastAsia="en-IN"/>
        </w:rPr>
        <w:br/>
        <w:t>20. The boy was accused of theft.</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लड़के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चोरी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दोष</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लगाया</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गया</w:t>
      </w:r>
      <w:r w:rsidR="00636323" w:rsidRPr="00636323">
        <w:rPr>
          <w:rStyle w:val="oooChar"/>
          <w:rFonts w:eastAsiaTheme="minorHAnsi"/>
          <w:cs/>
        </w:rPr>
        <w:t xml:space="preserve"> है।</w:t>
      </w:r>
      <w:r w:rsidRPr="00E46212">
        <w:rPr>
          <w:rFonts w:eastAsia="Times New Roman" w:cstheme="minorHAnsi"/>
          <w:lang w:eastAsia="en-IN"/>
        </w:rPr>
        <w:br/>
        <w:t>21. Mr. Lall is not related to me.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लाल</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मेरे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रिश्तेदार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Pr="00E46212">
        <w:rPr>
          <w:rFonts w:eastAsia="Times New Roman" w:cstheme="minorHAnsi"/>
          <w:lang w:eastAsia="en-IN"/>
        </w:rPr>
        <w:br/>
        <w:t>22. The servant was punished for his carelessness.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नौकर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उसकी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लापरवाही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लिए</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सजा</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t>23. The robber was charged with murder.</w:t>
      </w:r>
      <w:r w:rsidRPr="00E46212">
        <w:rPr>
          <w:rFonts w:eastAsia="Times New Roman" w:cstheme="minorHAnsi"/>
          <w:lang w:eastAsia="en-IN"/>
        </w:rPr>
        <w:br/>
      </w:r>
      <w:r w:rsidRPr="00E46212">
        <w:rPr>
          <w:rStyle w:val="oooChar"/>
          <w:rFonts w:eastAsiaTheme="minorHAnsi"/>
          <w:cs/>
        </w:rPr>
        <w:lastRenderedPageBreak/>
        <w:t>डाकू पर हत्या का आरोप लगाया गया।</w:t>
      </w:r>
      <w:r w:rsidRPr="00E46212">
        <w:rPr>
          <w:rStyle w:val="oooChar"/>
          <w:rFonts w:eastAsiaTheme="minorHAnsi"/>
        </w:rPr>
        <w:br/>
      </w:r>
      <w:r w:rsidRPr="00E46212">
        <w:rPr>
          <w:rFonts w:eastAsia="Times New Roman" w:cstheme="minorHAnsi"/>
          <w:lang w:eastAsia="en-IN"/>
        </w:rPr>
        <w:t xml:space="preserve">24. </w:t>
      </w:r>
      <w:r>
        <w:rPr>
          <w:rFonts w:eastAsia="Times New Roman" w:cstheme="minorHAnsi"/>
          <w:lang w:eastAsia="en-IN"/>
        </w:rPr>
        <w:t xml:space="preserve">The traveler was warned of the </w:t>
      </w:r>
      <w:r w:rsidRPr="00E46212">
        <w:rPr>
          <w:rFonts w:eastAsia="Times New Roman" w:cstheme="minorHAnsi"/>
          <w:lang w:eastAsia="en-IN"/>
        </w:rPr>
        <w:t>dangers.</w:t>
      </w:r>
      <w:r w:rsidRPr="00E46212">
        <w:rPr>
          <w:rFonts w:eastAsia="Times New Roman" w:cstheme="minorHAnsi"/>
          <w:lang w:eastAsia="en-IN"/>
        </w:rPr>
        <w:br/>
      </w:r>
      <w:r w:rsidRPr="00E46212">
        <w:rPr>
          <w:rStyle w:val="oooChar"/>
          <w:rFonts w:eastAsiaTheme="minorHAnsi"/>
          <w:cs/>
        </w:rPr>
        <w:t>यात्री को खतरों से सावधान कर दिया गया रहता है।</w:t>
      </w:r>
      <w:r w:rsidRPr="00E46212">
        <w:rPr>
          <w:rFonts w:eastAsia="Times New Roman" w:cstheme="minorHAnsi"/>
          <w:lang w:eastAsia="en-IN"/>
        </w:rPr>
        <w:br/>
        <w:t>25. The brave soldier was not afraid of death.</w:t>
      </w:r>
      <w:r w:rsidRPr="00E46212">
        <w:rPr>
          <w:rFonts w:eastAsia="Times New Roman" w:cstheme="minorHAnsi"/>
          <w:lang w:eastAsia="en-IN"/>
        </w:rPr>
        <w:br/>
      </w:r>
      <w:r w:rsidRPr="00E46212">
        <w:rPr>
          <w:rStyle w:val="oooChar"/>
          <w:rFonts w:eastAsiaTheme="minorHAnsi"/>
          <w:cs/>
        </w:rPr>
        <w:t>वीर सिपाही मृत्यु से भयभीत नहीं था ।</w:t>
      </w:r>
      <w:r w:rsidRPr="00E46212">
        <w:rPr>
          <w:rFonts w:eastAsia="Times New Roman" w:cstheme="minorHAnsi"/>
          <w:lang w:eastAsia="en-IN"/>
        </w:rPr>
        <w:br/>
        <w:t>26. We prefer milk to tea.</w:t>
      </w:r>
      <w:r w:rsidRPr="00E46212">
        <w:rPr>
          <w:rFonts w:eastAsia="Times New Roman" w:cstheme="minorHAnsi"/>
          <w:lang w:eastAsia="en-IN"/>
        </w:rPr>
        <w:br/>
      </w:r>
      <w:r w:rsidRPr="00E46212">
        <w:rPr>
          <w:rStyle w:val="oooChar"/>
          <w:rFonts w:eastAsiaTheme="minorHAnsi"/>
          <w:cs/>
        </w:rPr>
        <w:t>हमें चाय की अपेक्षा दूध अधिक प्रिय है।</w:t>
      </w:r>
      <w:r w:rsidRPr="00E46212">
        <w:rPr>
          <w:rStyle w:val="oooChar"/>
          <w:rFonts w:eastAsiaTheme="minorHAnsi"/>
        </w:rPr>
        <w:br/>
      </w:r>
      <w:r w:rsidRPr="00E46212">
        <w:rPr>
          <w:rFonts w:eastAsia="Times New Roman" w:cstheme="minorHAnsi"/>
          <w:lang w:eastAsia="en-IN"/>
        </w:rPr>
        <w:t>27. I beg of you to forgive me.</w:t>
      </w:r>
      <w:r w:rsidRPr="00E46212">
        <w:rPr>
          <w:rFonts w:eastAsia="Times New Roman" w:cstheme="minorHAnsi"/>
          <w:lang w:eastAsia="en-IN"/>
        </w:rPr>
        <w:br/>
      </w:r>
      <w:r w:rsidRPr="00E46212">
        <w:rPr>
          <w:rStyle w:val="oooChar"/>
          <w:rFonts w:eastAsiaTheme="minorHAnsi"/>
          <w:cs/>
        </w:rPr>
        <w:t>मैं आपसे प्रार्थना करता हूँ कि मुझे क्षमा</w:t>
      </w:r>
      <w:r w:rsidRPr="00E46212">
        <w:rPr>
          <w:rFonts w:eastAsia="Times New Roman" w:cstheme="minorHAnsi"/>
          <w:lang w:eastAsia="en-IN"/>
        </w:rPr>
        <w:br/>
        <w:t>28. He does not care for what you say.</w:t>
      </w:r>
      <w:r w:rsidRPr="00E46212">
        <w:rPr>
          <w:rFonts w:eastAsia="Times New Roman" w:cstheme="minorHAnsi"/>
          <w:lang w:eastAsia="en-IN"/>
        </w:rPr>
        <w:br/>
      </w:r>
      <w:r w:rsidRPr="00E46212">
        <w:rPr>
          <w:rStyle w:val="oooChar"/>
          <w:rFonts w:eastAsiaTheme="minorHAnsi"/>
          <w:cs/>
        </w:rPr>
        <w:t>उसे तुम्हारी बातों की निन्ता नहीं है।</w:t>
      </w:r>
    </w:p>
    <w:p w:rsidR="00A10199" w:rsidRDefault="00A10199" w:rsidP="00A10199">
      <w:pPr>
        <w:shd w:val="clear" w:color="auto" w:fill="FFFFFF"/>
        <w:spacing w:line="240" w:lineRule="auto"/>
        <w:ind w:left="1560"/>
        <w:rPr>
          <w:rFonts w:eastAsia="Times New Roman" w:cstheme="minorHAnsi"/>
          <w:color w:val="222222"/>
          <w:lang w:eastAsia="en-IN"/>
        </w:rPr>
      </w:pPr>
      <w:r w:rsidRPr="00E46212">
        <w:rPr>
          <w:rFonts w:eastAsia="Times New Roman" w:cstheme="minorHAnsi"/>
          <w:lang w:eastAsia="en-IN"/>
        </w:rPr>
        <w:t>29. My father takes care of me.</w:t>
      </w:r>
      <w:r w:rsidRPr="00E46212">
        <w:rPr>
          <w:rFonts w:eastAsia="Times New Roman" w:cstheme="minorHAnsi"/>
          <w:lang w:eastAsia="en-IN"/>
        </w:rPr>
        <w:br/>
      </w:r>
      <w:r w:rsidRPr="00E46212">
        <w:rPr>
          <w:rStyle w:val="oooChar"/>
          <w:rFonts w:eastAsiaTheme="minorHAnsi"/>
          <w:cs/>
        </w:rPr>
        <w:t>मेरे पिता मेरी देखभाल करते हैं।</w:t>
      </w:r>
      <w:r w:rsidRPr="00E46212">
        <w:rPr>
          <w:rFonts w:eastAsia="Times New Roman" w:cstheme="minorHAnsi"/>
          <w:lang w:eastAsia="en-IN"/>
        </w:rPr>
        <w:br/>
        <w:t>30. I agree with you.</w:t>
      </w:r>
      <w:r w:rsidRPr="00E46212">
        <w:rPr>
          <w:rFonts w:eastAsia="Times New Roman" w:cstheme="minorHAnsi"/>
          <w:lang w:eastAsia="en-IN"/>
        </w:rPr>
        <w:br/>
      </w:r>
      <w:r w:rsidRPr="00E46212">
        <w:rPr>
          <w:rStyle w:val="oooChar"/>
          <w:rFonts w:eastAsiaTheme="minorHAnsi"/>
          <w:cs/>
        </w:rPr>
        <w:t>में आपसे सहमत हूं।</w:t>
      </w:r>
      <w:r w:rsidRPr="00E46212">
        <w:rPr>
          <w:rStyle w:val="oooChar"/>
          <w:rFonts w:eastAsiaTheme="minorHAnsi"/>
        </w:rPr>
        <w:br/>
      </w:r>
      <w:r w:rsidRPr="00E46212">
        <w:rPr>
          <w:rFonts w:eastAsia="Times New Roman" w:cstheme="minorHAnsi"/>
          <w:lang w:eastAsia="en-IN"/>
        </w:rPr>
        <w:t>31. He does not agree to your proposal.</w:t>
      </w:r>
      <w:r w:rsidRPr="00E46212">
        <w:rPr>
          <w:rFonts w:eastAsia="Times New Roman" w:cstheme="minorHAnsi"/>
          <w:lang w:eastAsia="en-IN"/>
        </w:rPr>
        <w:br/>
      </w:r>
      <w:r w:rsidRPr="00E46212">
        <w:rPr>
          <w:rStyle w:val="oooChar"/>
          <w:rFonts w:eastAsiaTheme="minorHAnsi"/>
          <w:cs/>
        </w:rPr>
        <w:t>वह आपके प्रस्ताव से सहमत नहीं है।</w:t>
      </w:r>
      <w:r w:rsidRPr="00E46212">
        <w:rPr>
          <w:rFonts w:eastAsia="Times New Roman" w:cstheme="minorHAnsi"/>
          <w:lang w:eastAsia="en-IN"/>
        </w:rPr>
        <w:br/>
        <w:t>32. He is obliged to you for your kindness.</w:t>
      </w:r>
      <w:r w:rsidRPr="00E46212">
        <w:rPr>
          <w:rFonts w:eastAsia="Times New Roman" w:cstheme="minorHAnsi"/>
          <w:lang w:eastAsia="en-IN"/>
        </w:rPr>
        <w:br/>
      </w:r>
      <w:r w:rsidRPr="00E46212">
        <w:rPr>
          <w:rStyle w:val="oooChar"/>
          <w:rFonts w:eastAsiaTheme="minorHAnsi"/>
          <w:cs/>
        </w:rPr>
        <w:t>वह तुम्हारी कृपा के लिए अहसानमन्द है।</w:t>
      </w:r>
      <w:r w:rsidRPr="00E46212">
        <w:rPr>
          <w:rFonts w:eastAsia="Times New Roman" w:cstheme="minorHAnsi"/>
          <w:lang w:eastAsia="en-IN"/>
        </w:rPr>
        <w:br/>
        <w:t>33. I am sorry for it.</w:t>
      </w:r>
      <w:r w:rsidRPr="00E46212">
        <w:rPr>
          <w:rFonts w:eastAsia="Times New Roman" w:cstheme="minorHAnsi"/>
          <w:lang w:eastAsia="en-IN"/>
        </w:rPr>
        <w:br/>
      </w:r>
      <w:r w:rsidRPr="00E46212">
        <w:rPr>
          <w:rStyle w:val="oooChar"/>
          <w:rFonts w:eastAsiaTheme="minorHAnsi"/>
          <w:cs/>
        </w:rPr>
        <w:t>मुझे इसका दुख है।</w:t>
      </w:r>
      <w:r w:rsidRPr="00E46212">
        <w:rPr>
          <w:rFonts w:eastAsia="Times New Roman" w:cstheme="minorHAnsi"/>
          <w:lang w:eastAsia="en-IN"/>
        </w:rPr>
        <w:br/>
        <w:t>34. Will you look into the matter</w:t>
      </w:r>
      <w:r w:rsidRPr="00E46212">
        <w:rPr>
          <w:rFonts w:eastAsia="Times New Roman" w:cstheme="minorHAnsi"/>
          <w:lang w:eastAsia="en-IN"/>
        </w:rPr>
        <w:br/>
      </w:r>
      <w:r w:rsidRPr="00E46212">
        <w:rPr>
          <w:rStyle w:val="oooChar"/>
          <w:rFonts w:eastAsiaTheme="minorHAnsi"/>
          <w:cs/>
        </w:rPr>
        <w:t>क्या आप मामले की देखभाल करेंग</w:t>
      </w:r>
      <w:r w:rsidR="00636323" w:rsidRPr="00E46212">
        <w:rPr>
          <w:rStyle w:val="oooChar"/>
          <w:rFonts w:eastAsiaTheme="minorHAnsi" w:hint="cs"/>
          <w:cs/>
        </w:rPr>
        <w:t>े</w:t>
      </w:r>
      <w:r w:rsidR="00636323" w:rsidRPr="00E46212">
        <w:rPr>
          <w:rStyle w:val="oooChar"/>
          <w:rFonts w:eastAsiaTheme="minorHAnsi"/>
        </w:rPr>
        <w:t>?</w:t>
      </w:r>
      <w:r w:rsidRPr="00E46212">
        <w:rPr>
          <w:rFonts w:eastAsia="Times New Roman" w:cstheme="minorHAnsi"/>
          <w:lang w:eastAsia="en-IN"/>
        </w:rPr>
        <w:br/>
        <w:t>35. He was prevented from going there.</w:t>
      </w:r>
      <w:r w:rsidRPr="00E46212">
        <w:rPr>
          <w:rFonts w:eastAsia="Times New Roman" w:cstheme="minorHAnsi"/>
          <w:lang w:eastAsia="en-IN"/>
        </w:rPr>
        <w:br/>
      </w:r>
      <w:r w:rsidRPr="00E46212">
        <w:rPr>
          <w:rStyle w:val="oooChar"/>
          <w:rFonts w:eastAsiaTheme="minorHAnsi"/>
          <w:cs/>
        </w:rPr>
        <w:t>उसे वहाँ जाने से रोक दिया गया।</w:t>
      </w:r>
      <w:r w:rsidRPr="00E46212">
        <w:rPr>
          <w:rFonts w:eastAsia="Times New Roman" w:cstheme="minorHAnsi"/>
          <w:lang w:eastAsia="en-IN"/>
        </w:rPr>
        <w:br/>
        <w:t>36. A son was born to her.</w:t>
      </w:r>
      <w:r w:rsidRPr="00E46212">
        <w:rPr>
          <w:rFonts w:eastAsia="Times New Roman" w:cstheme="minorHAnsi"/>
          <w:lang w:eastAsia="en-IN"/>
        </w:rPr>
        <w:br/>
      </w:r>
      <w:r w:rsidRPr="00E46212">
        <w:rPr>
          <w:rStyle w:val="oooChar"/>
          <w:rFonts w:eastAsiaTheme="minorHAnsi"/>
          <w:cs/>
        </w:rPr>
        <w:t>उसको एक पुत्र उत्पन्न हुआ।</w:t>
      </w:r>
      <w:r w:rsidRPr="00E46212">
        <w:rPr>
          <w:rFonts w:eastAsia="Times New Roman" w:cstheme="minorHAnsi"/>
          <w:lang w:eastAsia="en-IN"/>
        </w:rPr>
        <w:br/>
        <w:t>37. You did not wait for the reply.</w:t>
      </w:r>
      <w:r w:rsidRPr="00E46212">
        <w:rPr>
          <w:rFonts w:eastAsia="Times New Roman" w:cstheme="minorHAnsi"/>
          <w:lang w:eastAsia="en-IN"/>
        </w:rPr>
        <w:br/>
      </w:r>
      <w:r w:rsidRPr="00E46212">
        <w:rPr>
          <w:rStyle w:val="oooChar"/>
          <w:rFonts w:eastAsiaTheme="minorHAnsi"/>
          <w:cs/>
        </w:rPr>
        <w:t>तुमने उत्तर के लिए प्रतीक्षा नहीं की।</w:t>
      </w:r>
      <w:r w:rsidRPr="00E46212">
        <w:rPr>
          <w:rFonts w:eastAsia="Times New Roman" w:cstheme="minorHAnsi"/>
          <w:lang w:eastAsia="en-IN"/>
        </w:rPr>
        <w:br/>
        <w:t>38. I am not satisfied with your work.</w:t>
      </w:r>
      <w:r w:rsidRPr="00E46212">
        <w:rPr>
          <w:rFonts w:eastAsia="Times New Roman" w:cstheme="minorHAnsi"/>
          <w:lang w:eastAsia="en-IN"/>
        </w:rPr>
        <w:br/>
      </w:r>
      <w:r w:rsidRPr="00E46212">
        <w:rPr>
          <w:rStyle w:val="oooChar"/>
          <w:rFonts w:eastAsiaTheme="minorHAnsi"/>
          <w:cs/>
        </w:rPr>
        <w:t>मैं आपके काम से सन्तुष्ट नहीं हूँ।</w:t>
      </w:r>
      <w:r w:rsidRPr="00E46212">
        <w:rPr>
          <w:rFonts w:eastAsia="Times New Roman" w:cstheme="minorHAnsi"/>
          <w:lang w:eastAsia="en-IN"/>
        </w:rPr>
        <w:br/>
        <w:t>39. Are you not afraid of work?</w:t>
      </w:r>
      <w:r w:rsidRPr="00E46212">
        <w:rPr>
          <w:rFonts w:eastAsia="Times New Roman" w:cstheme="minorHAnsi"/>
          <w:lang w:eastAsia="en-IN"/>
        </w:rPr>
        <w:br/>
      </w:r>
      <w:r w:rsidRPr="00E46212">
        <w:rPr>
          <w:rStyle w:val="oooChar"/>
          <w:rFonts w:eastAsiaTheme="minorHAnsi"/>
          <w:cs/>
        </w:rPr>
        <w:t>क्या तुम्हें काम से डर नहीं लगता है</w:t>
      </w:r>
      <w:r w:rsidRPr="00E46212">
        <w:rPr>
          <w:rStyle w:val="oooChar"/>
          <w:rFonts w:eastAsiaTheme="minorHAnsi"/>
        </w:rPr>
        <w:t>?</w:t>
      </w:r>
      <w:r w:rsidRPr="00E46212">
        <w:rPr>
          <w:rFonts w:eastAsia="Times New Roman" w:cstheme="minorHAnsi"/>
          <w:lang w:eastAsia="en-IN"/>
        </w:rPr>
        <w:br/>
        <w:t>40. This servant is faithful to his master.</w:t>
      </w:r>
      <w:r w:rsidRPr="00E46212">
        <w:rPr>
          <w:rFonts w:eastAsia="Times New Roman" w:cstheme="minorHAnsi"/>
          <w:lang w:eastAsia="en-IN"/>
        </w:rPr>
        <w:br/>
      </w:r>
      <w:r w:rsidRPr="00E46212">
        <w:rPr>
          <w:rStyle w:val="oooChar"/>
          <w:rFonts w:eastAsiaTheme="minorHAnsi"/>
          <w:cs/>
        </w:rPr>
        <w:t>यह नौकर अपने मालिक का स्वामिभक्त है।</w:t>
      </w:r>
      <w:r w:rsidRPr="00E46212">
        <w:rPr>
          <w:rFonts w:eastAsia="Times New Roman" w:cstheme="minorHAnsi"/>
          <w:lang w:eastAsia="en-IN"/>
        </w:rPr>
        <w:br/>
        <w:t>41. You are liable to fine.</w:t>
      </w:r>
      <w:r w:rsidRPr="00E46212">
        <w:rPr>
          <w:rFonts w:eastAsia="Times New Roman" w:cstheme="minorHAnsi"/>
          <w:lang w:eastAsia="en-IN"/>
        </w:rPr>
        <w:br/>
      </w:r>
      <w:r w:rsidRPr="00E46212">
        <w:rPr>
          <w:rStyle w:val="oooChar"/>
          <w:rFonts w:eastAsiaTheme="minorHAnsi"/>
          <w:cs/>
        </w:rPr>
        <w:t>तुम पर जुर्माना किया जा सकता है।</w:t>
      </w:r>
      <w:r w:rsidRPr="00E46212">
        <w:rPr>
          <w:rFonts w:eastAsia="Times New Roman" w:cstheme="minorHAnsi"/>
          <w:lang w:eastAsia="en-IN"/>
        </w:rPr>
        <w:br/>
        <w:t xml:space="preserve">42. Are you not ready for </w:t>
      </w:r>
      <w:r>
        <w:rPr>
          <w:rFonts w:eastAsia="Times New Roman" w:cstheme="minorHAnsi"/>
          <w:lang w:eastAsia="en-IN"/>
        </w:rPr>
        <w:t xml:space="preserve">the </w:t>
      </w:r>
      <w:r w:rsidRPr="00E46212">
        <w:rPr>
          <w:rFonts w:eastAsia="Times New Roman" w:cstheme="minorHAnsi"/>
          <w:lang w:eastAsia="en-IN"/>
        </w:rPr>
        <w:t>journey?</w:t>
      </w:r>
      <w:r w:rsidRPr="00E46212">
        <w:rPr>
          <w:rFonts w:eastAsia="Times New Roman" w:cstheme="minorHAnsi"/>
          <w:lang w:eastAsia="en-IN"/>
        </w:rPr>
        <w:br/>
      </w:r>
      <w:r w:rsidRPr="00E46212">
        <w:rPr>
          <w:rStyle w:val="oooChar"/>
          <w:rFonts w:eastAsiaTheme="minorHAnsi"/>
          <w:cs/>
        </w:rPr>
        <w:t>क्या तुम यात्रा के लिए तैयार नहीं हो</w:t>
      </w:r>
      <w:r w:rsidRPr="00E46212">
        <w:rPr>
          <w:rStyle w:val="oooChar"/>
          <w:rFonts w:eastAsiaTheme="minorHAnsi"/>
        </w:rPr>
        <w:t>?</w:t>
      </w:r>
      <w:r w:rsidRPr="00E46212">
        <w:rPr>
          <w:rFonts w:eastAsia="Times New Roman" w:cstheme="minorHAnsi"/>
          <w:lang w:eastAsia="en-IN"/>
        </w:rPr>
        <w:br/>
        <w:t>43. Are you not ashamed of it?</w:t>
      </w:r>
      <w:r w:rsidRPr="00E46212">
        <w:rPr>
          <w:rFonts w:eastAsia="Times New Roman" w:cstheme="minorHAnsi"/>
          <w:lang w:eastAsia="en-IN"/>
        </w:rPr>
        <w:br/>
      </w:r>
      <w:r w:rsidRPr="00E46212">
        <w:rPr>
          <w:rStyle w:val="oooChar"/>
          <w:rFonts w:eastAsiaTheme="minorHAnsi"/>
          <w:cs/>
        </w:rPr>
        <w:t>इस काम पर लज्जा नहीं आती</w:t>
      </w:r>
      <w:r w:rsidRPr="00E46212">
        <w:rPr>
          <w:rFonts w:eastAsia="Times New Roman" w:cstheme="minorHAnsi"/>
          <w:lang w:eastAsia="en-IN"/>
        </w:rPr>
        <w:br/>
        <w:t>44. The teacher is angry with the students.</w:t>
      </w:r>
      <w:r w:rsidRPr="00E46212">
        <w:rPr>
          <w:rFonts w:eastAsia="Times New Roman" w:cstheme="minorHAnsi"/>
          <w:lang w:eastAsia="en-IN"/>
        </w:rPr>
        <w:br/>
      </w:r>
      <w:r w:rsidRPr="00E46212">
        <w:rPr>
          <w:rStyle w:val="oooChar"/>
          <w:rFonts w:eastAsiaTheme="minorHAnsi"/>
          <w:cs/>
        </w:rPr>
        <w:t>अध्यापक विद्यार्थियों से अप्रसन्न है।</w:t>
      </w:r>
      <w:r w:rsidRPr="00E46212">
        <w:rPr>
          <w:rFonts w:eastAsia="Times New Roman" w:cstheme="minorHAnsi"/>
          <w:lang w:eastAsia="en-IN"/>
        </w:rPr>
        <w:br/>
        <w:t>45. Wine is injurious to health.</w:t>
      </w:r>
      <w:r w:rsidRPr="00E46212">
        <w:rPr>
          <w:rFonts w:eastAsia="Times New Roman" w:cstheme="minorHAnsi"/>
          <w:lang w:eastAsia="en-IN"/>
        </w:rPr>
        <w:br/>
      </w:r>
      <w:r w:rsidRPr="00E46212">
        <w:rPr>
          <w:rStyle w:val="oooChar"/>
          <w:rFonts w:eastAsiaTheme="minorHAnsi"/>
          <w:cs/>
        </w:rPr>
        <w:t>शराब स्वास्थ्य के लिए हानिकारक है।</w:t>
      </w:r>
      <w:r w:rsidRPr="00E46212">
        <w:rPr>
          <w:rFonts w:eastAsia="Times New Roman" w:cstheme="minorHAnsi"/>
          <w:lang w:eastAsia="en-IN"/>
        </w:rPr>
        <w:br/>
      </w:r>
      <w:r w:rsidRPr="00E46212">
        <w:rPr>
          <w:rFonts w:eastAsia="Times New Roman" w:cstheme="minorHAnsi"/>
          <w:color w:val="222222"/>
          <w:lang w:eastAsia="en-IN"/>
        </w:rPr>
        <w:t>46. He was robbed of his valuables.</w:t>
      </w:r>
      <w:r w:rsidRPr="00E46212">
        <w:rPr>
          <w:rFonts w:eastAsia="Times New Roman" w:cstheme="minorHAnsi"/>
          <w:color w:val="222222"/>
          <w:lang w:eastAsia="en-IN"/>
        </w:rPr>
        <w:br/>
      </w:r>
      <w:r w:rsidRPr="00E46212">
        <w:rPr>
          <w:rStyle w:val="oooChar"/>
          <w:rFonts w:eastAsiaTheme="minorHAnsi"/>
          <w:cs/>
        </w:rPr>
        <w:t>उसका</w:t>
      </w:r>
      <w:r w:rsidR="00636323">
        <w:rPr>
          <w:rStyle w:val="oooChar"/>
          <w:rFonts w:eastAsiaTheme="minorHAnsi"/>
          <w:cs/>
        </w:rPr>
        <w:t xml:space="preserve"> </w:t>
      </w:r>
      <w:r w:rsidRPr="00E46212">
        <w:rPr>
          <w:rStyle w:val="oooChar"/>
          <w:rFonts w:eastAsiaTheme="minorHAnsi"/>
          <w:cs/>
        </w:rPr>
        <w:t>कीमती</w:t>
      </w:r>
      <w:r w:rsidR="00636323">
        <w:rPr>
          <w:rStyle w:val="oooChar"/>
          <w:rFonts w:eastAsiaTheme="minorHAnsi"/>
          <w:cs/>
        </w:rPr>
        <w:t xml:space="preserve"> </w:t>
      </w:r>
      <w:r w:rsidRPr="00E46212">
        <w:rPr>
          <w:rStyle w:val="oooChar"/>
          <w:rFonts w:eastAsiaTheme="minorHAnsi"/>
          <w:cs/>
        </w:rPr>
        <w:t>सामान</w:t>
      </w:r>
      <w:r w:rsidR="00636323">
        <w:rPr>
          <w:rStyle w:val="oooChar"/>
          <w:rFonts w:eastAsiaTheme="minorHAnsi"/>
          <w:cs/>
        </w:rPr>
        <w:t xml:space="preserve"> </w:t>
      </w:r>
      <w:r w:rsidRPr="00E46212">
        <w:rPr>
          <w:rStyle w:val="oooChar"/>
          <w:rFonts w:eastAsiaTheme="minorHAnsi"/>
          <w:cs/>
        </w:rPr>
        <w:t>लूट</w:t>
      </w:r>
      <w:r w:rsidR="00636323">
        <w:rPr>
          <w:rStyle w:val="oooChar"/>
          <w:rFonts w:eastAsiaTheme="minorHAnsi"/>
          <w:cs/>
        </w:rPr>
        <w:t xml:space="preserve"> </w:t>
      </w:r>
      <w:r w:rsidRPr="00E46212">
        <w:rPr>
          <w:rStyle w:val="oooChar"/>
          <w:rFonts w:eastAsiaTheme="minorHAnsi"/>
          <w:cs/>
        </w:rPr>
        <w:t>लिया</w:t>
      </w:r>
      <w:r w:rsidR="00636323">
        <w:rPr>
          <w:rStyle w:val="oooChar"/>
          <w:rFonts w:eastAsiaTheme="minorHAnsi"/>
          <w:cs/>
        </w:rPr>
        <w:t xml:space="preserve"> </w:t>
      </w:r>
      <w:r w:rsidRPr="00E46212">
        <w:rPr>
          <w:rStyle w:val="oooChar"/>
          <w:rFonts w:eastAsiaTheme="minorHAnsi"/>
          <w:cs/>
        </w:rPr>
        <w:t>गया।</w:t>
      </w:r>
      <w:r w:rsidRPr="00E46212">
        <w:rPr>
          <w:rFonts w:eastAsia="Times New Roman" w:cstheme="minorHAnsi"/>
          <w:color w:val="222222"/>
          <w:lang w:eastAsia="en-IN"/>
        </w:rPr>
        <w:br/>
        <w:t>47. Will tomorrow be convenient to you?</w:t>
      </w:r>
      <w:r w:rsidRPr="00E46212">
        <w:rPr>
          <w:rFonts w:eastAsia="Times New Roman" w:cstheme="minorHAnsi"/>
          <w:color w:val="222222"/>
          <w:lang w:eastAsia="en-IN"/>
        </w:rPr>
        <w:br/>
      </w:r>
      <w:r w:rsidRPr="00E46212">
        <w:rPr>
          <w:rStyle w:val="oooChar"/>
          <w:rFonts w:eastAsiaTheme="minorHAnsi"/>
          <w:cs/>
        </w:rPr>
        <w:lastRenderedPageBreak/>
        <w:t>क्या</w:t>
      </w:r>
      <w:r w:rsidR="00636323">
        <w:rPr>
          <w:rStyle w:val="oooChar"/>
          <w:rFonts w:eastAsiaTheme="minorHAnsi"/>
          <w:cs/>
        </w:rPr>
        <w:t xml:space="preserve"> </w:t>
      </w:r>
      <w:r w:rsidRPr="00E46212">
        <w:rPr>
          <w:rStyle w:val="oooChar"/>
          <w:rFonts w:eastAsiaTheme="minorHAnsi"/>
          <w:cs/>
        </w:rPr>
        <w:t>कल</w:t>
      </w:r>
      <w:r w:rsidR="00636323">
        <w:rPr>
          <w:rStyle w:val="oooChar"/>
          <w:rFonts w:eastAsiaTheme="minorHAnsi"/>
          <w:cs/>
        </w:rPr>
        <w:t xml:space="preserve"> </w:t>
      </w:r>
      <w:r w:rsidRPr="00E46212">
        <w:rPr>
          <w:rStyle w:val="oooChar"/>
          <w:rFonts w:eastAsiaTheme="minorHAnsi"/>
          <w:cs/>
        </w:rPr>
        <w:t>आपके</w:t>
      </w:r>
      <w:r w:rsidR="00636323">
        <w:rPr>
          <w:rStyle w:val="oooChar"/>
          <w:rFonts w:eastAsiaTheme="minorHAnsi"/>
          <w:cs/>
        </w:rPr>
        <w:t xml:space="preserve"> </w:t>
      </w:r>
      <w:r w:rsidRPr="00E46212">
        <w:rPr>
          <w:rStyle w:val="oooChar"/>
          <w:rFonts w:eastAsiaTheme="minorHAnsi"/>
          <w:cs/>
        </w:rPr>
        <w:t>लिए</w:t>
      </w:r>
      <w:r w:rsidR="00636323">
        <w:rPr>
          <w:rStyle w:val="oooChar"/>
          <w:rFonts w:eastAsiaTheme="minorHAnsi"/>
          <w:cs/>
        </w:rPr>
        <w:t xml:space="preserve"> </w:t>
      </w:r>
      <w:r w:rsidRPr="00E46212">
        <w:rPr>
          <w:rStyle w:val="oooChar"/>
          <w:rFonts w:eastAsiaTheme="minorHAnsi"/>
          <w:cs/>
        </w:rPr>
        <w:t>सुविधाजनक</w:t>
      </w:r>
      <w:r w:rsidR="00636323">
        <w:rPr>
          <w:rStyle w:val="oooChar"/>
          <w:rFonts w:eastAsiaTheme="minorHAnsi"/>
          <w:cs/>
        </w:rPr>
        <w:t xml:space="preserve"> </w:t>
      </w:r>
      <w:r w:rsidRPr="00E46212">
        <w:rPr>
          <w:rStyle w:val="oooChar"/>
          <w:rFonts w:eastAsiaTheme="minorHAnsi"/>
          <w:cs/>
        </w:rPr>
        <w:t>होगा</w:t>
      </w:r>
      <w:r w:rsidRPr="00E46212">
        <w:rPr>
          <w:rStyle w:val="oooChar"/>
          <w:rFonts w:eastAsiaTheme="minorHAnsi" w:hint="cs"/>
        </w:rPr>
        <w:t>?</w:t>
      </w:r>
      <w:r w:rsidRPr="00E46212">
        <w:rPr>
          <w:rFonts w:eastAsia="Times New Roman" w:cstheme="minorHAnsi"/>
          <w:color w:val="222222"/>
          <w:lang w:eastAsia="en-IN"/>
        </w:rPr>
        <w:br/>
        <w:t>48. You should pray to God daily.</w:t>
      </w:r>
      <w:r w:rsidRPr="00E46212">
        <w:rPr>
          <w:rFonts w:eastAsia="Times New Roman" w:cstheme="minorHAnsi"/>
          <w:color w:val="222222"/>
          <w:lang w:eastAsia="en-IN"/>
        </w:rPr>
        <w:br/>
      </w:r>
      <w:r w:rsidRPr="00E46212">
        <w:rPr>
          <w:rStyle w:val="oooChar"/>
          <w:rFonts w:eastAsiaTheme="minorHAnsi"/>
          <w:cs/>
        </w:rPr>
        <w:t>तुम्हें प्रतिदिन ईश्वर की प्रार्थना करनीचाहिए।</w:t>
      </w:r>
      <w:r w:rsidRPr="00E46212">
        <w:rPr>
          <w:rFonts w:eastAsia="Times New Roman" w:cstheme="minorHAnsi"/>
          <w:color w:val="222222"/>
          <w:lang w:eastAsia="en-IN"/>
        </w:rPr>
        <w:br/>
        <w:t>49. Will you not trust in God?</w:t>
      </w:r>
      <w:r w:rsidRPr="00E46212">
        <w:rPr>
          <w:rFonts w:eastAsia="Times New Roman" w:cstheme="minorHAnsi"/>
          <w:color w:val="222222"/>
          <w:lang w:eastAsia="en-IN"/>
        </w:rPr>
        <w:br/>
      </w:r>
      <w:r w:rsidRPr="00E46212">
        <w:rPr>
          <w:rStyle w:val="oooChar"/>
          <w:rFonts w:eastAsiaTheme="minorHAnsi"/>
          <w:cs/>
        </w:rPr>
        <w:t>क्या तुम ईश्वर में विश्वास नहीं रखोगे</w:t>
      </w:r>
      <w:r w:rsidRPr="00E46212">
        <w:rPr>
          <w:rStyle w:val="oooChar"/>
          <w:rFonts w:eastAsiaTheme="minorHAnsi"/>
        </w:rPr>
        <w:t xml:space="preserve"> ?</w:t>
      </w:r>
      <w:r w:rsidRPr="00E46212">
        <w:rPr>
          <w:rFonts w:eastAsia="Times New Roman" w:cstheme="minorHAnsi"/>
          <w:color w:val="222222"/>
          <w:lang w:eastAsia="en-IN"/>
        </w:rPr>
        <w:br/>
        <w:t>50. Pay attention to your teacher's words.</w:t>
      </w:r>
      <w:r w:rsidRPr="00E46212">
        <w:rPr>
          <w:rFonts w:eastAsia="Times New Roman" w:cstheme="minorHAnsi"/>
          <w:color w:val="222222"/>
          <w:lang w:eastAsia="en-IN"/>
        </w:rPr>
        <w:br/>
      </w:r>
      <w:r w:rsidRPr="00E46212">
        <w:rPr>
          <w:rStyle w:val="oooChar"/>
          <w:rFonts w:eastAsiaTheme="minorHAnsi"/>
          <w:cs/>
        </w:rPr>
        <w:t>अपने मास्टर साहिब के शब्दों पर ध्यान दो।</w:t>
      </w:r>
    </w:p>
    <w:p w:rsidR="00A10199" w:rsidRDefault="00A10199" w:rsidP="00A10199">
      <w:pPr>
        <w:shd w:val="clear" w:color="auto" w:fill="FFFFFF"/>
        <w:spacing w:line="240" w:lineRule="auto"/>
        <w:ind w:left="1560"/>
        <w:rPr>
          <w:rFonts w:eastAsia="Times New Roman" w:cstheme="minorHAnsi"/>
          <w:color w:val="222222"/>
          <w:lang w:eastAsia="en-IN"/>
        </w:rPr>
      </w:pPr>
      <w:r w:rsidRPr="00E46212">
        <w:rPr>
          <w:rFonts w:eastAsia="Times New Roman" w:cstheme="minorHAnsi"/>
          <w:color w:val="222222"/>
          <w:lang w:eastAsia="en-IN"/>
        </w:rPr>
        <w:t>51. Beware of, thieves.</w:t>
      </w:r>
      <w:r w:rsidRPr="00E46212">
        <w:rPr>
          <w:rFonts w:eastAsia="Times New Roman" w:cstheme="minorHAnsi"/>
          <w:color w:val="222222"/>
          <w:lang w:eastAsia="en-IN"/>
        </w:rPr>
        <w:br/>
      </w:r>
      <w:r w:rsidRPr="00E46212">
        <w:rPr>
          <w:rStyle w:val="oooChar"/>
          <w:rFonts w:eastAsiaTheme="minorHAnsi"/>
          <w:cs/>
        </w:rPr>
        <w:t>चोरों से सावधान रहो।</w:t>
      </w:r>
      <w:r w:rsidRPr="00E46212">
        <w:rPr>
          <w:rFonts w:eastAsia="Times New Roman" w:cstheme="minorHAnsi"/>
          <w:color w:val="222222"/>
          <w:lang w:eastAsia="en-IN"/>
        </w:rPr>
        <w:br/>
        <w:t>52. The Taj is superior to every other building.</w:t>
      </w:r>
      <w:r w:rsidRPr="00E46212">
        <w:rPr>
          <w:rFonts w:eastAsia="Times New Roman" w:cstheme="minorHAnsi"/>
          <w:color w:val="222222"/>
          <w:lang w:eastAsia="en-IN"/>
        </w:rPr>
        <w:br/>
      </w:r>
      <w:r w:rsidRPr="00E46212">
        <w:rPr>
          <w:rStyle w:val="oooChar"/>
          <w:rFonts w:eastAsiaTheme="minorHAnsi"/>
          <w:cs/>
        </w:rPr>
        <w:t>ताज</w:t>
      </w:r>
      <w:r w:rsidR="00636323">
        <w:rPr>
          <w:rStyle w:val="oooChar"/>
          <w:rFonts w:eastAsiaTheme="minorHAnsi"/>
          <w:cs/>
        </w:rPr>
        <w:t xml:space="preserve"> </w:t>
      </w:r>
      <w:r w:rsidRPr="00E46212">
        <w:rPr>
          <w:rStyle w:val="oooChar"/>
          <w:rFonts w:eastAsiaTheme="minorHAnsi"/>
          <w:cs/>
        </w:rPr>
        <w:t>दूसरी</w:t>
      </w:r>
      <w:r w:rsidR="00636323">
        <w:rPr>
          <w:rStyle w:val="oooChar"/>
          <w:rFonts w:eastAsiaTheme="minorHAnsi"/>
          <w:cs/>
        </w:rPr>
        <w:t xml:space="preserve"> </w:t>
      </w:r>
      <w:r w:rsidR="00636323" w:rsidRPr="00E46212">
        <w:rPr>
          <w:rStyle w:val="oooChar"/>
          <w:rFonts w:eastAsiaTheme="minorHAnsi"/>
          <w:cs/>
        </w:rPr>
        <w:t>हर</w:t>
      </w:r>
      <w:r w:rsidR="00636323">
        <w:rPr>
          <w:rStyle w:val="oooChar"/>
          <w:rFonts w:eastAsiaTheme="minorHAnsi"/>
          <w:cs/>
        </w:rPr>
        <w:t xml:space="preserve"> </w:t>
      </w:r>
      <w:r w:rsidRPr="00E46212">
        <w:rPr>
          <w:rStyle w:val="oooChar"/>
          <w:rFonts w:eastAsiaTheme="minorHAnsi"/>
          <w:cs/>
        </w:rPr>
        <w:t>इमारत</w:t>
      </w:r>
      <w:r w:rsidR="00636323">
        <w:rPr>
          <w:rStyle w:val="oooChar"/>
          <w:rFonts w:eastAsiaTheme="minorHAnsi"/>
          <w:cs/>
        </w:rPr>
        <w:t xml:space="preserve"> </w:t>
      </w:r>
      <w:r w:rsidRPr="00E46212">
        <w:rPr>
          <w:rStyle w:val="oooChar"/>
          <w:rFonts w:eastAsiaTheme="minorHAnsi"/>
          <w:cs/>
        </w:rPr>
        <w:t>से</w:t>
      </w:r>
      <w:r w:rsidR="00636323">
        <w:rPr>
          <w:rStyle w:val="oooChar"/>
          <w:rFonts w:eastAsiaTheme="minorHAnsi"/>
          <w:cs/>
        </w:rPr>
        <w:t xml:space="preserve"> </w:t>
      </w:r>
      <w:r w:rsidRPr="00E46212">
        <w:rPr>
          <w:rStyle w:val="oooChar"/>
          <w:rFonts w:eastAsiaTheme="minorHAnsi"/>
          <w:cs/>
        </w:rPr>
        <w:t>बेहतर</w:t>
      </w:r>
      <w:r w:rsidR="00636323">
        <w:rPr>
          <w:rStyle w:val="oooChar"/>
          <w:rFonts w:eastAsiaTheme="minorHAnsi"/>
          <w:cs/>
        </w:rPr>
        <w:t xml:space="preserve"> </w:t>
      </w:r>
      <w:r w:rsidRPr="00E46212">
        <w:rPr>
          <w:rStyle w:val="oooChar"/>
          <w:rFonts w:eastAsiaTheme="minorHAnsi"/>
          <w:cs/>
        </w:rPr>
        <w:t>है।</w:t>
      </w:r>
      <w:r w:rsidRPr="00E46212">
        <w:rPr>
          <w:rFonts w:eastAsia="Times New Roman" w:cstheme="minorHAnsi"/>
          <w:color w:val="222222"/>
          <w:lang w:eastAsia="en-IN"/>
        </w:rPr>
        <w:br/>
        <w:t xml:space="preserve">53.Socrates was </w:t>
      </w:r>
      <w:r w:rsidRPr="003A0E58">
        <w:rPr>
          <w:rFonts w:eastAsia="Times New Roman" w:cstheme="minorHAnsi"/>
          <w:noProof/>
          <w:color w:val="222222"/>
          <w:lang w:eastAsia="en-IN"/>
        </w:rPr>
        <w:t>condemned</w:t>
      </w:r>
      <w:r w:rsidRPr="00E46212">
        <w:rPr>
          <w:rFonts w:eastAsia="Times New Roman" w:cstheme="minorHAnsi"/>
          <w:color w:val="222222"/>
          <w:lang w:eastAsia="en-IN"/>
        </w:rPr>
        <w:t xml:space="preserve"> to death.</w:t>
      </w:r>
      <w:r w:rsidRPr="00E46212">
        <w:rPr>
          <w:rFonts w:eastAsia="Times New Roman" w:cstheme="minorHAnsi"/>
          <w:color w:val="222222"/>
          <w:lang w:eastAsia="en-IN"/>
        </w:rPr>
        <w:br/>
      </w:r>
      <w:r w:rsidRPr="00E46212">
        <w:rPr>
          <w:rStyle w:val="oooChar"/>
          <w:rFonts w:eastAsiaTheme="minorHAnsi"/>
          <w:cs/>
        </w:rPr>
        <w:t>सुकरात को मौत की सजा दी गयी।</w:t>
      </w:r>
      <w:r w:rsidRPr="00E46212">
        <w:rPr>
          <w:rFonts w:eastAsia="Times New Roman" w:cstheme="minorHAnsi"/>
          <w:color w:val="222222"/>
          <w:lang w:eastAsia="en-IN"/>
        </w:rPr>
        <w:br/>
        <w:t>54. He proved false to his friend.</w:t>
      </w:r>
      <w:r w:rsidRPr="00E46212">
        <w:rPr>
          <w:rFonts w:eastAsia="Times New Roman" w:cstheme="minorHAnsi"/>
          <w:color w:val="222222"/>
          <w:lang w:eastAsia="en-IN"/>
        </w:rPr>
        <w:br/>
      </w:r>
      <w:r w:rsidRPr="00E46212">
        <w:rPr>
          <w:rStyle w:val="oooChar"/>
          <w:rFonts w:eastAsiaTheme="minorHAnsi"/>
          <w:cs/>
        </w:rPr>
        <w:t>उसने अपने मित्र को धोखा दिया।</w:t>
      </w:r>
      <w:r w:rsidRPr="00E46212">
        <w:rPr>
          <w:rFonts w:eastAsia="Times New Roman" w:cstheme="minorHAnsi"/>
          <w:color w:val="222222"/>
          <w:lang w:eastAsia="en-IN"/>
        </w:rPr>
        <w:br/>
        <w:t>55. He is in need of a watch.</w:t>
      </w:r>
      <w:r w:rsidRPr="00E46212">
        <w:rPr>
          <w:rFonts w:eastAsia="Times New Roman" w:cstheme="minorHAnsi"/>
          <w:color w:val="222222"/>
          <w:lang w:eastAsia="en-IN"/>
        </w:rPr>
        <w:br/>
      </w:r>
      <w:r w:rsidRPr="00E46212">
        <w:rPr>
          <w:rStyle w:val="oooChar"/>
          <w:rFonts w:eastAsiaTheme="minorHAnsi"/>
          <w:cs/>
        </w:rPr>
        <w:t>उसे एक घड़ी की आवश्यकता है।</w:t>
      </w:r>
      <w:r w:rsidRPr="00E46212">
        <w:rPr>
          <w:rFonts w:eastAsia="Times New Roman" w:cstheme="minorHAnsi"/>
          <w:color w:val="222222"/>
          <w:lang w:eastAsia="en-IN"/>
        </w:rPr>
        <w:br/>
        <w:t xml:space="preserve">56. He beat his son with a stick. </w:t>
      </w:r>
      <w:r w:rsidRPr="00E46212">
        <w:rPr>
          <w:rFonts w:eastAsia="Times New Roman" w:cstheme="minorHAnsi"/>
          <w:color w:val="222222"/>
          <w:lang w:eastAsia="en-IN"/>
        </w:rPr>
        <w:br/>
      </w:r>
      <w:r w:rsidRPr="00E46212">
        <w:rPr>
          <w:rStyle w:val="oooChar"/>
          <w:rFonts w:eastAsiaTheme="minorHAnsi"/>
          <w:cs/>
        </w:rPr>
        <w:t>उसने अपने पुत्न को छड़ी से पीटा।</w:t>
      </w:r>
      <w:r w:rsidRPr="00E46212">
        <w:rPr>
          <w:rFonts w:eastAsia="Times New Roman" w:cstheme="minorHAnsi"/>
          <w:color w:val="222222"/>
          <w:lang w:eastAsia="en-IN"/>
        </w:rPr>
        <w:br/>
        <w:t xml:space="preserve">57. He has been ill since Monday. </w:t>
      </w:r>
      <w:r w:rsidRPr="00E46212">
        <w:rPr>
          <w:rFonts w:eastAsia="Times New Roman" w:cstheme="minorHAnsi"/>
          <w:color w:val="222222"/>
          <w:lang w:eastAsia="en-IN"/>
        </w:rPr>
        <w:br/>
      </w:r>
      <w:r w:rsidRPr="00E46212">
        <w:rPr>
          <w:rStyle w:val="oooChar"/>
          <w:rFonts w:eastAsiaTheme="minorHAnsi"/>
          <w:cs/>
        </w:rPr>
        <w:t>वह सोमवार से बीमार है।</w:t>
      </w:r>
      <w:r w:rsidRPr="00E46212">
        <w:rPr>
          <w:rFonts w:eastAsia="Times New Roman" w:cstheme="minorHAnsi"/>
          <w:color w:val="222222"/>
          <w:lang w:eastAsia="en-IN"/>
        </w:rPr>
        <w:br/>
        <w:t>58. Are you not certain of your success?</w:t>
      </w:r>
      <w:r w:rsidRPr="00E46212">
        <w:rPr>
          <w:rFonts w:eastAsia="Times New Roman" w:cstheme="minorHAnsi"/>
          <w:color w:val="222222"/>
          <w:lang w:eastAsia="en-IN"/>
        </w:rPr>
        <w:br/>
      </w:r>
      <w:r w:rsidRPr="00E46212">
        <w:rPr>
          <w:rStyle w:val="oooChar"/>
          <w:rFonts w:eastAsiaTheme="minorHAnsi"/>
          <w:cs/>
        </w:rPr>
        <w:t>क्या तुम्हें अपनी सफलता पर विश्वास नहीं</w:t>
      </w:r>
      <w:r w:rsidRPr="00E46212">
        <w:rPr>
          <w:rFonts w:eastAsia="Times New Roman" w:cstheme="minorHAnsi"/>
          <w:color w:val="222222"/>
          <w:lang w:eastAsia="en-IN"/>
        </w:rPr>
        <w:br/>
        <w:t>59. He takes delight in hunting.</w:t>
      </w:r>
      <w:r w:rsidRPr="00E46212">
        <w:rPr>
          <w:rFonts w:eastAsia="Times New Roman" w:cstheme="minorHAnsi"/>
          <w:color w:val="222222"/>
          <w:lang w:eastAsia="en-IN"/>
        </w:rPr>
        <w:br/>
      </w:r>
      <w:r w:rsidRPr="00E46212">
        <w:rPr>
          <w:rStyle w:val="oooChar"/>
          <w:rFonts w:eastAsiaTheme="minorHAnsi"/>
          <w:cs/>
        </w:rPr>
        <w:t>उसे शिकार करने में आनन्द आता है।</w:t>
      </w:r>
      <w:r w:rsidRPr="00E46212">
        <w:rPr>
          <w:rFonts w:eastAsia="Times New Roman" w:cstheme="minorHAnsi"/>
          <w:color w:val="222222"/>
          <w:lang w:eastAsia="en-IN"/>
        </w:rPr>
        <w:br/>
        <w:t xml:space="preserve">60. He went there by train and came on foot. </w:t>
      </w:r>
      <w:r w:rsidRPr="00E46212">
        <w:rPr>
          <w:rFonts w:eastAsia="Times New Roman" w:cstheme="minorHAnsi"/>
          <w:color w:val="222222"/>
          <w:lang w:eastAsia="en-IN"/>
        </w:rPr>
        <w:br/>
      </w:r>
      <w:r w:rsidRPr="00E46212">
        <w:rPr>
          <w:rStyle w:val="oooChar"/>
          <w:rFonts w:eastAsiaTheme="minorHAnsi"/>
          <w:cs/>
        </w:rPr>
        <w:t>वह</w:t>
      </w:r>
      <w:r w:rsidR="00636323">
        <w:rPr>
          <w:rStyle w:val="oooChar"/>
          <w:rFonts w:eastAsiaTheme="minorHAnsi"/>
          <w:cs/>
        </w:rPr>
        <w:t xml:space="preserve"> </w:t>
      </w:r>
      <w:r w:rsidRPr="00E46212">
        <w:rPr>
          <w:rStyle w:val="oooChar"/>
          <w:rFonts w:eastAsiaTheme="minorHAnsi"/>
          <w:cs/>
        </w:rPr>
        <w:t>ट्रेन</w:t>
      </w:r>
      <w:r w:rsidR="00636323">
        <w:rPr>
          <w:rStyle w:val="oooChar"/>
          <w:rFonts w:eastAsiaTheme="minorHAnsi"/>
          <w:cs/>
        </w:rPr>
        <w:t xml:space="preserve"> </w:t>
      </w:r>
      <w:r w:rsidRPr="00E46212">
        <w:rPr>
          <w:rStyle w:val="oooChar"/>
          <w:rFonts w:eastAsiaTheme="minorHAnsi"/>
          <w:cs/>
        </w:rPr>
        <w:t>से</w:t>
      </w:r>
      <w:r w:rsidR="00636323">
        <w:rPr>
          <w:rStyle w:val="oooChar"/>
          <w:rFonts w:eastAsiaTheme="minorHAnsi"/>
          <w:cs/>
        </w:rPr>
        <w:t xml:space="preserve"> </w:t>
      </w:r>
      <w:r w:rsidRPr="00E46212">
        <w:rPr>
          <w:rStyle w:val="oooChar"/>
          <w:rFonts w:eastAsiaTheme="minorHAnsi"/>
          <w:cs/>
        </w:rPr>
        <w:t>वहाँ</w:t>
      </w:r>
      <w:r w:rsidR="00636323">
        <w:rPr>
          <w:rStyle w:val="oooChar"/>
          <w:rFonts w:eastAsiaTheme="minorHAnsi"/>
          <w:cs/>
        </w:rPr>
        <w:t xml:space="preserve"> </w:t>
      </w:r>
      <w:r w:rsidRPr="00E46212">
        <w:rPr>
          <w:rStyle w:val="oooChar"/>
          <w:rFonts w:eastAsiaTheme="minorHAnsi"/>
          <w:cs/>
        </w:rPr>
        <w:t>गया</w:t>
      </w:r>
      <w:r w:rsidR="00636323">
        <w:rPr>
          <w:rStyle w:val="oooChar"/>
          <w:rFonts w:eastAsiaTheme="minorHAnsi"/>
          <w:cs/>
        </w:rPr>
        <w:t xml:space="preserve"> </w:t>
      </w:r>
      <w:r w:rsidRPr="00E46212">
        <w:rPr>
          <w:rStyle w:val="oooChar"/>
          <w:rFonts w:eastAsiaTheme="minorHAnsi"/>
          <w:cs/>
        </w:rPr>
        <w:t>और</w:t>
      </w:r>
      <w:r w:rsidR="00636323">
        <w:rPr>
          <w:rStyle w:val="oooChar"/>
          <w:rFonts w:eastAsiaTheme="minorHAnsi"/>
          <w:cs/>
        </w:rPr>
        <w:t xml:space="preserve"> </w:t>
      </w:r>
      <w:r w:rsidRPr="00E46212">
        <w:rPr>
          <w:rStyle w:val="oooChar"/>
          <w:rFonts w:eastAsiaTheme="minorHAnsi"/>
          <w:cs/>
        </w:rPr>
        <w:t>पैदल</w:t>
      </w:r>
      <w:r w:rsidR="00636323">
        <w:rPr>
          <w:rStyle w:val="oooChar"/>
          <w:rFonts w:eastAsiaTheme="minorHAnsi"/>
          <w:cs/>
        </w:rPr>
        <w:t xml:space="preserve"> </w:t>
      </w:r>
      <w:r w:rsidRPr="00E46212">
        <w:rPr>
          <w:rStyle w:val="oooChar"/>
          <w:rFonts w:eastAsiaTheme="minorHAnsi"/>
          <w:cs/>
        </w:rPr>
        <w:t>आया।</w:t>
      </w:r>
    </w:p>
    <w:p w:rsidR="00A10199" w:rsidRDefault="00A10199" w:rsidP="00A10199">
      <w:pPr>
        <w:shd w:val="clear" w:color="auto" w:fill="FFFFFF"/>
        <w:spacing w:line="240" w:lineRule="auto"/>
        <w:ind w:left="1560"/>
        <w:rPr>
          <w:rFonts w:eastAsia="Times New Roman" w:cstheme="minorHAnsi"/>
          <w:color w:val="222222"/>
          <w:lang w:eastAsia="en-IN"/>
        </w:rPr>
      </w:pPr>
    </w:p>
    <w:p w:rsidR="00E5672F" w:rsidRDefault="00E5672F">
      <w:pPr>
        <w:spacing w:before="0" w:after="200"/>
        <w:rPr>
          <w:rFonts w:eastAsia="Times New Roman" w:cstheme="minorHAnsi"/>
          <w:color w:val="222222"/>
          <w:lang w:eastAsia="en-IN"/>
        </w:rPr>
      </w:pPr>
      <w:r>
        <w:rPr>
          <w:rFonts w:eastAsia="Times New Roman" w:cstheme="minorHAnsi"/>
          <w:color w:val="222222"/>
          <w:lang w:eastAsia="en-IN"/>
        </w:rPr>
        <w:br w:type="page"/>
      </w:r>
    </w:p>
    <w:p w:rsidR="007E0665" w:rsidRPr="00824EC7" w:rsidRDefault="007E0665" w:rsidP="00A10199">
      <w:pPr>
        <w:shd w:val="clear" w:color="auto" w:fill="FFFFFF"/>
        <w:spacing w:line="240" w:lineRule="auto"/>
        <w:ind w:left="1560"/>
        <w:rPr>
          <w:rFonts w:eastAsia="Times New Roman" w:cstheme="minorHAnsi"/>
          <w:color w:val="222222"/>
          <w:lang w:eastAsia="en-IN"/>
        </w:rPr>
      </w:pPr>
    </w:p>
    <w:p w:rsidR="00A10199" w:rsidRPr="00711ABB" w:rsidRDefault="00A10199" w:rsidP="00853BBE">
      <w:pPr>
        <w:pStyle w:val="Heading3"/>
      </w:pPr>
      <w:bookmarkStart w:id="38" w:name="_Toc18392259"/>
      <w:r w:rsidRPr="00711ABB">
        <w:t>Conjunctions</w:t>
      </w:r>
      <w:bookmarkEnd w:id="38"/>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 conjunction is a part of speech which is used to join/</w:t>
      </w:r>
      <w:r w:rsidRPr="003A0E58">
        <w:rPr>
          <w:rFonts w:cstheme="minorHAnsi"/>
          <w:noProof/>
          <w:color w:val="000000" w:themeColor="text1"/>
        </w:rPr>
        <w:t>connect</w:t>
      </w:r>
      <w:r w:rsidR="003A0E58">
        <w:rPr>
          <w:rFonts w:cstheme="minorHAnsi"/>
          <w:noProof/>
          <w:color w:val="000000" w:themeColor="text1"/>
        </w:rPr>
        <w:t xml:space="preserve"> </w:t>
      </w:r>
      <w:r w:rsidRPr="003A0E58">
        <w:rPr>
          <w:rFonts w:cstheme="minorHAnsi"/>
          <w:noProof/>
          <w:color w:val="000000" w:themeColor="text1"/>
        </w:rPr>
        <w:t>words</w:t>
      </w:r>
      <w:r w:rsidRPr="00711ABB">
        <w:rPr>
          <w:rFonts w:cstheme="minorHAnsi"/>
          <w:color w:val="000000" w:themeColor="text1"/>
        </w:rPr>
        <w:t>, phrases, clauses, or sentences.</w:t>
      </w:r>
    </w:p>
    <w:p w:rsidR="00A10199" w:rsidRPr="00041978" w:rsidRDefault="00A10199" w:rsidP="00A10199">
      <w:pPr>
        <w:spacing w:line="240" w:lineRule="auto"/>
        <w:ind w:left="1134"/>
        <w:rPr>
          <w:rFonts w:cstheme="minorHAnsi"/>
          <w:color w:val="000000" w:themeColor="text1"/>
        </w:rPr>
      </w:pPr>
      <w:r w:rsidRPr="00041978">
        <w:rPr>
          <w:rFonts w:ascii="Nirmala UI" w:hAnsi="Nirmala UI" w:cs="Nirmala UI"/>
          <w:sz w:val="20"/>
          <w:szCs w:val="20"/>
          <w:cs/>
        </w:rPr>
        <w:t>संयोजन</w:t>
      </w:r>
      <w:r>
        <w:rPr>
          <w:rFonts w:ascii="Nirmala UI" w:hAnsi="Nirmala UI" w:cs="Nirmala UI"/>
          <w:sz w:val="20"/>
          <w:szCs w:val="20"/>
          <w:cs/>
        </w:rPr>
        <w:t>(</w:t>
      </w:r>
      <w:r w:rsidRPr="00041978">
        <w:rPr>
          <w:rFonts w:cstheme="minorHAnsi"/>
          <w:cs/>
        </w:rPr>
        <w:t>Conjuction</w:t>
      </w:r>
      <w:r>
        <w:rPr>
          <w:rFonts w:ascii="Nirmala UI" w:hAnsi="Nirmala UI" w:cs="Nirmala UI"/>
          <w:sz w:val="20"/>
          <w:szCs w:val="20"/>
          <w:cs/>
        </w:rPr>
        <w:t>)</w:t>
      </w:r>
      <w:r w:rsidRPr="00041978">
        <w:rPr>
          <w:rFonts w:ascii="Nirmala UI" w:hAnsi="Nirmala UI" w:cs="Nirmala UI"/>
          <w:sz w:val="20"/>
          <w:szCs w:val="20"/>
          <w:cs/>
        </w:rPr>
        <w:t xml:space="preserve"> एक वाक्य में दो शब्दों</w:t>
      </w:r>
      <w:r w:rsidRPr="00041978">
        <w:rPr>
          <w:rFonts w:ascii="Nirmala UI" w:hAnsi="Nirmala UI" w:cs="Nirmala UI"/>
          <w:sz w:val="20"/>
          <w:szCs w:val="20"/>
        </w:rPr>
        <w:t xml:space="preserve">, </w:t>
      </w:r>
      <w:r w:rsidRPr="00041978">
        <w:rPr>
          <w:rFonts w:ascii="Nirmala UI" w:hAnsi="Nirmala UI" w:cs="Nirmala UI"/>
          <w:sz w:val="20"/>
          <w:szCs w:val="20"/>
          <w:cs/>
        </w:rPr>
        <w:t>विचारों</w:t>
      </w:r>
      <w:r w:rsidRPr="00041978">
        <w:rPr>
          <w:rFonts w:ascii="Nirmala UI" w:hAnsi="Nirmala UI" w:cs="Nirmala UI"/>
          <w:sz w:val="20"/>
          <w:szCs w:val="20"/>
        </w:rPr>
        <w:t xml:space="preserve">, </w:t>
      </w:r>
      <w:r w:rsidRPr="00041978">
        <w:rPr>
          <w:rFonts w:ascii="Nirmala UI" w:hAnsi="Nirmala UI" w:cs="Nirmala UI"/>
          <w:sz w:val="20"/>
          <w:szCs w:val="20"/>
          <w:cs/>
        </w:rPr>
        <w:t>वाक्यांशों या खंडों को एक साथ जोड़ता है और दिखाता है कि वे कैसे जुड़े हुए हैं।</w:t>
      </w:r>
    </w:p>
    <w:p w:rsidR="00A10199" w:rsidRPr="00711ABB" w:rsidRDefault="00A10199" w:rsidP="00A10199">
      <w:pPr>
        <w:spacing w:line="240" w:lineRule="auto"/>
        <w:ind w:left="1134"/>
        <w:rPr>
          <w:rFonts w:cstheme="minorHAnsi"/>
          <w:color w:val="000000" w:themeColor="text1"/>
        </w:rPr>
      </w:pPr>
    </w:p>
    <w:p w:rsidR="00A10199" w:rsidRPr="00711ABB" w:rsidRDefault="00A10199" w:rsidP="00A10199">
      <w:pPr>
        <w:spacing w:line="240" w:lineRule="auto"/>
        <w:ind w:left="1134"/>
        <w:rPr>
          <w:rFonts w:cstheme="minorHAnsi"/>
          <w:b/>
          <w:bCs/>
          <w:color w:val="000000" w:themeColor="text1"/>
        </w:rPr>
      </w:pPr>
      <w:r w:rsidRPr="00711ABB">
        <w:rPr>
          <w:rFonts w:cstheme="minorHAnsi"/>
          <w:color w:val="000000" w:themeColor="text1"/>
        </w:rPr>
        <w:t xml:space="preserve">Conjunctions </w:t>
      </w:r>
      <w:r w:rsidRPr="00711ABB">
        <w:rPr>
          <w:rFonts w:cstheme="minorHAnsi"/>
          <w:b/>
          <w:bCs/>
          <w:color w:val="000000" w:themeColor="text1"/>
        </w:rPr>
        <w:t>i.e.“to conjoin” = “join”.</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Conjunctions are often used in </w:t>
      </w:r>
      <w:r w:rsidRPr="003A0E58">
        <w:rPr>
          <w:rFonts w:cstheme="minorHAnsi"/>
          <w:noProof/>
          <w:color w:val="000000" w:themeColor="text1"/>
        </w:rPr>
        <w:t>compound</w:t>
      </w:r>
      <w:r w:rsidRPr="00711ABB">
        <w:rPr>
          <w:rFonts w:cstheme="minorHAnsi"/>
          <w:color w:val="000000" w:themeColor="text1"/>
        </w:rPr>
        <w:t xml:space="preserve"> and complex sentences.</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tbl>
      <w:tblPr>
        <w:tblW w:w="4793" w:type="dxa"/>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575"/>
      </w:tblGrid>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And</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Neither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As</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Because</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Not only</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But</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So</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For</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Whether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Just as</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Yet</w:t>
            </w:r>
          </w:p>
        </w:tc>
      </w:tr>
      <w:tr w:rsidR="00A10199" w:rsidRPr="00711ABB" w:rsidTr="00A10199">
        <w:trPr>
          <w:trHeight w:val="7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Either</w:t>
            </w:r>
          </w:p>
        </w:tc>
        <w:tc>
          <w:tcPr>
            <w:tcW w:w="2575" w:type="dxa"/>
            <w:shd w:val="clear" w:color="auto" w:fill="auto"/>
            <w:noWrap/>
            <w:vAlign w:val="bottom"/>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Or</w:t>
            </w:r>
          </w:p>
        </w:tc>
      </w:tr>
    </w:tbl>
    <w:p w:rsidR="00A10199" w:rsidRPr="00711ABB" w:rsidRDefault="00A10199" w:rsidP="00A10199">
      <w:pPr>
        <w:spacing w:line="240" w:lineRule="auto"/>
        <w:rPr>
          <w:rFonts w:cstheme="minorHAnsi"/>
          <w:color w:val="000000" w:themeColor="text1"/>
        </w:rPr>
      </w:pPr>
    </w:p>
    <w:p w:rsidR="00A10199" w:rsidRDefault="00A10199" w:rsidP="00A10199">
      <w:pPr>
        <w:pStyle w:val="dot"/>
      </w:pPr>
      <w:r w:rsidRPr="00041978">
        <w:t>I will study both English writing and speaking.</w:t>
      </w:r>
    </w:p>
    <w:p w:rsidR="00A10199" w:rsidRPr="00041978" w:rsidRDefault="00A10199" w:rsidP="00A10199">
      <w:pPr>
        <w:ind w:left="2610"/>
      </w:pPr>
      <w:r w:rsidRPr="00041978">
        <w:rPr>
          <w:rFonts w:ascii="Nirmala UI" w:hAnsi="Nirmala UI" w:cs="Nirmala UI"/>
          <w:sz w:val="20"/>
          <w:szCs w:val="20"/>
        </w:rPr>
        <w:t>मैं अंग्रेजी लेखन और बोलने दोनों का अध्ययन करूंगा।</w:t>
      </w:r>
    </w:p>
    <w:p w:rsidR="00A10199" w:rsidRDefault="00A10199" w:rsidP="00A10199">
      <w:pPr>
        <w:pStyle w:val="dot"/>
      </w:pPr>
      <w:r w:rsidRPr="00041978">
        <w:t>Neither Virat nor Rohit are making runs in this series.</w:t>
      </w:r>
    </w:p>
    <w:p w:rsidR="00A10199" w:rsidRPr="00041978" w:rsidRDefault="00A10199" w:rsidP="00A10199">
      <w:pPr>
        <w:ind w:left="2610"/>
      </w:pPr>
      <w:r w:rsidRPr="00041978">
        <w:rPr>
          <w:rFonts w:ascii="Nirmala UI" w:hAnsi="Nirmala UI" w:cs="Nirmala UI"/>
          <w:sz w:val="20"/>
          <w:szCs w:val="20"/>
        </w:rPr>
        <w:t>इस सीरीज में न तो विराट और न ही रोहित रन बना रहे हैं।</w:t>
      </w:r>
    </w:p>
    <w:p w:rsidR="00A10199" w:rsidRDefault="00A10199" w:rsidP="00A10199">
      <w:pPr>
        <w:pStyle w:val="dot"/>
      </w:pPr>
      <w:r w:rsidRPr="00041978">
        <w:t>Neither I smoke nor use tobacco.</w:t>
      </w:r>
    </w:p>
    <w:p w:rsidR="00A10199" w:rsidRPr="00041978" w:rsidRDefault="00A10199" w:rsidP="00A10199">
      <w:pPr>
        <w:ind w:left="2610"/>
      </w:pPr>
      <w:r w:rsidRPr="00041978">
        <w:rPr>
          <w:rFonts w:ascii="Nirmala UI" w:hAnsi="Nirmala UI" w:cs="Nirmala UI"/>
          <w:sz w:val="20"/>
          <w:szCs w:val="20"/>
        </w:rPr>
        <w:t>न तो मैं धूम्रपान करता हूं और न ही तंबाकू का उपयोग करता हूं।</w:t>
      </w:r>
    </w:p>
    <w:p w:rsidR="00A10199" w:rsidRPr="00041978" w:rsidRDefault="00A10199" w:rsidP="00A10199">
      <w:pPr>
        <w:pStyle w:val="dot"/>
        <w:rPr>
          <w:b w:val="0"/>
        </w:rPr>
      </w:pPr>
      <w:r w:rsidRPr="00041978">
        <w:rPr>
          <w:rStyle w:val="dotChar"/>
          <w:b/>
        </w:rPr>
        <w:t>Either you pay attention in the class or go out</w:t>
      </w:r>
      <w:r w:rsidRPr="00041978">
        <w:rPr>
          <w:b w:val="0"/>
        </w:rPr>
        <w:t>.</w:t>
      </w:r>
    </w:p>
    <w:p w:rsidR="00A10199" w:rsidRPr="00041978" w:rsidRDefault="00A10199" w:rsidP="00A10199">
      <w:pPr>
        <w:ind w:left="2610"/>
      </w:pPr>
      <w:r w:rsidRPr="00041978">
        <w:rPr>
          <w:rFonts w:ascii="Nirmala UI" w:hAnsi="Nirmala UI" w:cs="Nirmala UI"/>
          <w:sz w:val="20"/>
          <w:szCs w:val="20"/>
        </w:rPr>
        <w:t>या तो आप कक्षा में ध्यान दें या बाहर जाएं।</w:t>
      </w:r>
    </w:p>
    <w:p w:rsidR="00A10199" w:rsidRDefault="00A10199" w:rsidP="00A10199">
      <w:pPr>
        <w:pStyle w:val="dot"/>
      </w:pPr>
      <w:r w:rsidRPr="00041978">
        <w:t xml:space="preserve">India is doing well in both Shooting and Gymnastics </w:t>
      </w:r>
      <w:r>
        <w:t xml:space="preserve">in </w:t>
      </w:r>
      <w:r w:rsidRPr="00041978">
        <w:t>Common</w:t>
      </w:r>
      <w:r>
        <w:t xml:space="preserve"> </w:t>
      </w:r>
      <w:r w:rsidRPr="00041978">
        <w:t>wealth</w:t>
      </w:r>
      <w:r>
        <w:t xml:space="preserve"> </w:t>
      </w:r>
      <w:r w:rsidRPr="00041978">
        <w:t>games.</w:t>
      </w:r>
    </w:p>
    <w:p w:rsidR="00A10199" w:rsidRPr="00041978" w:rsidRDefault="00A10199" w:rsidP="00A10199">
      <w:pPr>
        <w:ind w:left="2610"/>
      </w:pPr>
      <w:r w:rsidRPr="00041978">
        <w:rPr>
          <w:rFonts w:ascii="Nirmala UI" w:hAnsi="Nirmala UI" w:cs="Nirmala UI"/>
          <w:sz w:val="20"/>
          <w:szCs w:val="20"/>
        </w:rPr>
        <w:t>भारत राष्ट्रमंडल खेलों में निशानेबाजी और जिम्नास्टिक दोनों में अच्छा प्रदर्शन कर रहा है।</w:t>
      </w:r>
    </w:p>
    <w:p w:rsidR="00A10199" w:rsidRDefault="00A10199" w:rsidP="00A10199">
      <w:pPr>
        <w:pStyle w:val="dot"/>
      </w:pPr>
      <w:r w:rsidRPr="00041978">
        <w:t>Either Rakesh or Ramesh will win this competition.</w:t>
      </w:r>
    </w:p>
    <w:p w:rsidR="00A10199" w:rsidRPr="00041978" w:rsidRDefault="00A10199" w:rsidP="00A10199">
      <w:pPr>
        <w:ind w:left="2610"/>
      </w:pPr>
      <w:r w:rsidRPr="00041978">
        <w:rPr>
          <w:rFonts w:ascii="Nirmala UI" w:hAnsi="Nirmala UI" w:cs="Nirmala UI"/>
          <w:sz w:val="20"/>
          <w:szCs w:val="20"/>
        </w:rPr>
        <w:t>या तो राकेश या रमेश इस प्रतियोगिता को जीतेंगे।</w:t>
      </w:r>
    </w:p>
    <w:p w:rsidR="00A10199" w:rsidRDefault="00A10199" w:rsidP="00A10199">
      <w:pPr>
        <w:pStyle w:val="dot"/>
      </w:pPr>
      <w:r w:rsidRPr="00041978">
        <w:t>I will get admission either in Delhi University or IIT.</w:t>
      </w:r>
    </w:p>
    <w:p w:rsidR="00A10199" w:rsidRPr="00041978" w:rsidRDefault="00A10199" w:rsidP="00A10199">
      <w:pPr>
        <w:ind w:left="2610"/>
      </w:pPr>
      <w:r w:rsidRPr="00041978">
        <w:rPr>
          <w:rFonts w:ascii="Nirmala UI" w:hAnsi="Nirmala UI" w:cs="Nirmala UI"/>
          <w:sz w:val="20"/>
          <w:szCs w:val="20"/>
        </w:rPr>
        <w:t>मुझे दिल्ली विश्वविद्यालय या आईआईटी में प्रवेश मिलेगा।</w:t>
      </w:r>
    </w:p>
    <w:p w:rsidR="00A10199" w:rsidRDefault="00A10199" w:rsidP="00A10199">
      <w:pPr>
        <w:pStyle w:val="dot"/>
      </w:pPr>
      <w:r w:rsidRPr="00041978">
        <w:t>You must decide whether you stay or you go.</w:t>
      </w:r>
    </w:p>
    <w:p w:rsidR="00A10199" w:rsidRPr="00041978" w:rsidRDefault="00A10199" w:rsidP="00A10199">
      <w:pPr>
        <w:ind w:left="2610"/>
      </w:pPr>
      <w:r w:rsidRPr="00041978">
        <w:rPr>
          <w:rFonts w:ascii="Nirmala UI" w:hAnsi="Nirmala UI" w:cs="Nirmala UI"/>
          <w:sz w:val="20"/>
          <w:szCs w:val="20"/>
        </w:rPr>
        <w:t>आप तय करें कि आप रहें या आप जाएं।</w:t>
      </w:r>
    </w:p>
    <w:p w:rsidR="00A10199" w:rsidRDefault="00A10199" w:rsidP="00A10199">
      <w:pPr>
        <w:pStyle w:val="dot"/>
      </w:pPr>
      <w:r w:rsidRPr="00041978">
        <w:t>The more you will practice, the better you will learn Spoken</w:t>
      </w:r>
      <w:r>
        <w:t xml:space="preserve"> </w:t>
      </w:r>
      <w:r w:rsidRPr="00041978">
        <w:t>English.</w:t>
      </w:r>
    </w:p>
    <w:p w:rsidR="00A10199" w:rsidRPr="00041978" w:rsidRDefault="00A10199" w:rsidP="00A10199">
      <w:pPr>
        <w:ind w:left="2610"/>
      </w:pPr>
      <w:r w:rsidRPr="00041978">
        <w:rPr>
          <w:rFonts w:ascii="Nirmala UI" w:hAnsi="Nirmala UI" w:cs="Nirmala UI"/>
          <w:sz w:val="20"/>
          <w:szCs w:val="20"/>
        </w:rPr>
        <w:t>जितना अधिक आप अभ्यास करेंगे, उतना ही बेहतर आप स्पोकन इंग्लिश सीखेंगे।</w:t>
      </w:r>
    </w:p>
    <w:p w:rsidR="00A10199" w:rsidRDefault="00A10199" w:rsidP="00A10199">
      <w:pPr>
        <w:spacing w:line="240" w:lineRule="auto"/>
        <w:ind w:left="1134"/>
        <w:rPr>
          <w:rFonts w:cstheme="minorHAnsi"/>
          <w:color w:val="000000" w:themeColor="text1"/>
        </w:rPr>
      </w:pPr>
    </w:p>
    <w:p w:rsidR="004C5B40" w:rsidRDefault="004C5B40" w:rsidP="00A10199">
      <w:pPr>
        <w:spacing w:line="240" w:lineRule="auto"/>
        <w:ind w:left="1134"/>
        <w:rPr>
          <w:rFonts w:cstheme="minorHAnsi"/>
          <w:color w:val="000000" w:themeColor="text1"/>
        </w:rPr>
      </w:pPr>
    </w:p>
    <w:p w:rsidR="007E0665" w:rsidRPr="00711ABB" w:rsidRDefault="007E0665" w:rsidP="00A10199">
      <w:pPr>
        <w:spacing w:line="240" w:lineRule="auto"/>
        <w:ind w:left="1134"/>
        <w:rPr>
          <w:rFonts w:cstheme="minorHAnsi"/>
          <w:color w:val="000000" w:themeColor="text1"/>
        </w:rPr>
      </w:pPr>
    </w:p>
    <w:p w:rsidR="00A10199" w:rsidRPr="00491BF8" w:rsidRDefault="00A10199" w:rsidP="00D8470B">
      <w:pPr>
        <w:pStyle w:val="star"/>
      </w:pPr>
      <w:r w:rsidRPr="00491BF8">
        <w:lastRenderedPageBreak/>
        <w:t>Types of conjunctions</w:t>
      </w:r>
    </w:p>
    <w:p w:rsidR="00A10199" w:rsidRPr="00041978" w:rsidRDefault="00A10199" w:rsidP="00682B25">
      <w:pPr>
        <w:pStyle w:val="ListParagraph"/>
        <w:numPr>
          <w:ilvl w:val="0"/>
          <w:numId w:val="22"/>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Coordinating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They join words or phrases of equal or same syntactic importance. The coordinating conjunctions are for, and, nor, but, or, yet, so (known by the acronym </w:t>
      </w:r>
      <w:r w:rsidRPr="003A0E58">
        <w:rPr>
          <w:rFonts w:cstheme="minorHAnsi"/>
          <w:noProof/>
          <w:color w:val="000000" w:themeColor="text1"/>
        </w:rPr>
        <w:t>FANBOYS</w:t>
      </w:r>
      <w:r w:rsidRPr="00711ABB">
        <w:rPr>
          <w:rFonts w:cstheme="minorHAnsi"/>
          <w:color w:val="000000" w:themeColor="text1"/>
        </w:rPr>
        <w:t>).</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041978">
        <w:t>Sam and Johnny are friends.</w:t>
      </w:r>
    </w:p>
    <w:p w:rsidR="00A10199" w:rsidRPr="00041978" w:rsidRDefault="00A10199" w:rsidP="00A10199">
      <w:pPr>
        <w:ind w:left="2610"/>
      </w:pPr>
      <w:r w:rsidRPr="00865D63">
        <w:rPr>
          <w:rFonts w:ascii="Nirmala UI" w:hAnsi="Nirmala UI" w:cs="Nirmala UI"/>
          <w:sz w:val="20"/>
          <w:szCs w:val="20"/>
        </w:rPr>
        <w:t>सैम और जॉनी दोस्त हैं।</w:t>
      </w:r>
    </w:p>
    <w:p w:rsidR="00A10199" w:rsidRDefault="00A10199" w:rsidP="00A10199">
      <w:pPr>
        <w:pStyle w:val="dot"/>
      </w:pPr>
      <w:r w:rsidRPr="00041978">
        <w:t xml:space="preserve">The story will be particularly interesting for </w:t>
      </w:r>
      <w:r w:rsidRPr="003A0E58">
        <w:rPr>
          <w:noProof/>
        </w:rPr>
        <w:t>young</w:t>
      </w:r>
      <w:r w:rsidRPr="00041978">
        <w:t xml:space="preserve"> adu</w:t>
      </w:r>
      <w:r>
        <w:t xml:space="preserve">lts, for it is written by their </w:t>
      </w:r>
      <w:r w:rsidRPr="003A0E58">
        <w:rPr>
          <w:noProof/>
        </w:rPr>
        <w:t>favo</w:t>
      </w:r>
      <w:r w:rsidR="003A0E58">
        <w:rPr>
          <w:noProof/>
        </w:rPr>
        <w:t>u</w:t>
      </w:r>
      <w:r w:rsidRPr="003A0E58">
        <w:rPr>
          <w:noProof/>
        </w:rPr>
        <w:t>rite</w:t>
      </w:r>
      <w:r w:rsidRPr="00041978">
        <w:t xml:space="preserve"> author.</w:t>
      </w:r>
    </w:p>
    <w:p w:rsidR="00A10199" w:rsidRDefault="00A10199" w:rsidP="00A10199">
      <w:pPr>
        <w:ind w:left="2610"/>
      </w:pPr>
      <w:r w:rsidRPr="00865D63">
        <w:rPr>
          <w:rFonts w:ascii="Nirmala UI" w:hAnsi="Nirmala UI" w:cs="Nirmala UI"/>
          <w:sz w:val="20"/>
          <w:szCs w:val="20"/>
        </w:rPr>
        <w:t>कहानी युवा वयस्कों के लिए विशेष रूप से दिलचस्प होगी, क्योंकि यह उनके पसंदीदा लेखक द्वारा लिखा गया है।</w:t>
      </w:r>
    </w:p>
    <w:p w:rsidR="00A10199" w:rsidRPr="00711ABB" w:rsidRDefault="00A10199" w:rsidP="00A10199">
      <w:pPr>
        <w:pStyle w:val="ListParagraph"/>
        <w:ind w:left="1701"/>
        <w:rPr>
          <w:rFonts w:cstheme="minorHAnsi"/>
          <w:b/>
          <w:bCs/>
          <w:color w:val="000000" w:themeColor="text1"/>
        </w:rPr>
      </w:pPr>
    </w:p>
    <w:p w:rsidR="00A10199" w:rsidRPr="00041978" w:rsidRDefault="00A10199" w:rsidP="00682B25">
      <w:pPr>
        <w:pStyle w:val="ListParagraph"/>
        <w:numPr>
          <w:ilvl w:val="0"/>
          <w:numId w:val="22"/>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Subordinating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They join dependent clauses to independent clauses. Some of the most common subordinating conjunctions are if, that, though, since, although, until, unless, as, while, because, as soon as.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Subordinating conjunctions joining two clauses can appear between the clauses or at the beginning of the first clause.</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865D63">
        <w:t>If it rains, you have to take an umbrella.</w:t>
      </w:r>
    </w:p>
    <w:p w:rsidR="00A10199" w:rsidRPr="00865D63" w:rsidRDefault="00A10199" w:rsidP="00A10199">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यदि बारिश होती है</w:t>
      </w:r>
      <w:r w:rsidRPr="00865D63">
        <w:rPr>
          <w:rFonts w:ascii="Nirmala UI" w:hAnsi="Nirmala UI" w:cs="Nirmala UI"/>
          <w:sz w:val="20"/>
          <w:szCs w:val="20"/>
        </w:rPr>
        <w:t xml:space="preserve">, </w:t>
      </w:r>
      <w:r w:rsidRPr="00865D63">
        <w:rPr>
          <w:rFonts w:ascii="Nirmala UI" w:hAnsi="Nirmala UI" w:cs="Nirmala UI"/>
          <w:sz w:val="20"/>
          <w:szCs w:val="20"/>
          <w:cs/>
        </w:rPr>
        <w:t>तो आपको एक छाता लेना होगा।</w:t>
      </w:r>
    </w:p>
    <w:p w:rsidR="00A10199" w:rsidRDefault="00A10199" w:rsidP="00A10199">
      <w:pPr>
        <w:pStyle w:val="dot"/>
      </w:pPr>
      <w:r w:rsidRPr="00865D63">
        <w:t>You have to take an umbrella if it rains.</w:t>
      </w:r>
    </w:p>
    <w:p w:rsidR="00A10199" w:rsidRDefault="00A10199" w:rsidP="00A10199">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बारिश होने पर आपको छाता लेना होगा।</w:t>
      </w:r>
    </w:p>
    <w:p w:rsidR="00A10199" w:rsidRPr="00865D63" w:rsidRDefault="00A10199" w:rsidP="00A10199">
      <w:pPr>
        <w:spacing w:before="0" w:after="0" w:line="240" w:lineRule="auto"/>
        <w:ind w:left="2610"/>
        <w:rPr>
          <w:rFonts w:ascii="Nirmala UI" w:hAnsi="Nirmala UI" w:cs="Nirmala UI"/>
          <w:sz w:val="20"/>
          <w:szCs w:val="20"/>
        </w:rPr>
      </w:pPr>
    </w:p>
    <w:p w:rsidR="00A10199" w:rsidRPr="00041978" w:rsidRDefault="00A10199" w:rsidP="00682B25">
      <w:pPr>
        <w:pStyle w:val="ListParagraph"/>
        <w:numPr>
          <w:ilvl w:val="0"/>
          <w:numId w:val="22"/>
        </w:numPr>
        <w:rPr>
          <w:rFonts w:asciiTheme="majorHAnsi" w:hAnsiTheme="majorHAnsi" w:cstheme="minorHAnsi"/>
          <w:b/>
          <w:bCs/>
          <w:sz w:val="24"/>
          <w:szCs w:val="24"/>
        </w:rPr>
      </w:pPr>
      <w:r w:rsidRPr="00041978">
        <w:rPr>
          <w:rFonts w:asciiTheme="majorHAnsi" w:hAnsiTheme="majorHAnsi" w:cstheme="minorHAnsi"/>
          <w:b/>
          <w:bCs/>
          <w:sz w:val="24"/>
          <w:szCs w:val="24"/>
        </w:rPr>
        <w:t>Correlative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They have paired conjunctions used to join parts of a sentence of equal rank.</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 most common correlative conjunctions are either/or, neither/nor, not only/but, also, both/and.</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865D63">
        <w:t>Both my father and uncle have worked abroad.</w:t>
      </w:r>
    </w:p>
    <w:p w:rsidR="00A10199" w:rsidRPr="00865D63" w:rsidRDefault="00A10199" w:rsidP="00A10199">
      <w:pPr>
        <w:ind w:left="2610"/>
      </w:pPr>
      <w:r w:rsidRPr="00865D63">
        <w:rPr>
          <w:rFonts w:ascii="Nirmala UI" w:hAnsi="Nirmala UI" w:cs="Nirmala UI"/>
          <w:sz w:val="20"/>
          <w:szCs w:val="20"/>
        </w:rPr>
        <w:t>मेरे पिता और चाचा दोनों विदेश में काम कर चुके हैं।</w:t>
      </w:r>
    </w:p>
    <w:p w:rsidR="00A10199" w:rsidRPr="00865D63" w:rsidRDefault="00A10199" w:rsidP="00A10199">
      <w:pPr>
        <w:pStyle w:val="dot"/>
        <w:rPr>
          <w:rFonts w:cstheme="minorBidi"/>
          <w:b w:val="0"/>
          <w:sz w:val="20"/>
          <w:szCs w:val="20"/>
        </w:rPr>
      </w:pPr>
      <w:r w:rsidRPr="00865D63">
        <w:rPr>
          <w:rStyle w:val="dotChar"/>
          <w:b/>
        </w:rPr>
        <w:t>We have to wait for either the bus or the tram.</w:t>
      </w:r>
      <w:r w:rsidRPr="00865D63">
        <w:rPr>
          <w:rFonts w:ascii="Nirmala UI" w:hAnsi="Nirmala UI" w:cs="Nirmala UI"/>
          <w:szCs w:val="20"/>
        </w:rPr>
        <w:br/>
      </w:r>
      <w:r w:rsidRPr="00865D63">
        <w:rPr>
          <w:rFonts w:ascii="Nirmala UI" w:hAnsi="Nirmala UI" w:cs="Nirmala UI"/>
          <w:b w:val="0"/>
          <w:sz w:val="20"/>
          <w:szCs w:val="20"/>
        </w:rPr>
        <w:t>हमें बस या ट्राम का इंतजार करना होगा।</w:t>
      </w:r>
    </w:p>
    <w:p w:rsidR="00A10199" w:rsidRPr="00711ABB" w:rsidRDefault="00A10199" w:rsidP="00A10199">
      <w:pPr>
        <w:spacing w:line="240" w:lineRule="auto"/>
        <w:rPr>
          <w:rFonts w:cstheme="minorHAnsi"/>
          <w:b/>
          <w:bCs/>
          <w:color w:val="000000" w:themeColor="text1"/>
        </w:rPr>
      </w:pPr>
    </w:p>
    <w:p w:rsidR="00A10199" w:rsidRDefault="00A10199" w:rsidP="00A10199">
      <w:pPr>
        <w:spacing w:before="0" w:after="200"/>
        <w:rPr>
          <w:rFonts w:asciiTheme="majorHAnsi" w:hAnsiTheme="majorHAnsi" w:cstheme="minorHAnsi"/>
          <w:b/>
          <w:bCs/>
          <w:color w:val="000000" w:themeColor="text1"/>
          <w:sz w:val="32"/>
          <w:szCs w:val="32"/>
        </w:rPr>
      </w:pPr>
      <w:r>
        <w:rPr>
          <w:rFonts w:asciiTheme="majorHAnsi" w:hAnsiTheme="majorHAnsi" w:cstheme="minorHAnsi"/>
          <w:b/>
          <w:bCs/>
          <w:color w:val="000000" w:themeColor="text1"/>
          <w:sz w:val="32"/>
          <w:szCs w:val="32"/>
        </w:rPr>
        <w:br w:type="page"/>
      </w:r>
    </w:p>
    <w:p w:rsidR="00A10199" w:rsidRPr="00711ABB" w:rsidRDefault="00A10199" w:rsidP="00682B25">
      <w:pPr>
        <w:pStyle w:val="ListParagraph"/>
        <w:numPr>
          <w:ilvl w:val="2"/>
          <w:numId w:val="23"/>
        </w:numPr>
        <w:spacing w:line="360" w:lineRule="auto"/>
        <w:ind w:left="1276" w:hanging="425"/>
        <w:rPr>
          <w:rFonts w:asciiTheme="majorHAnsi" w:hAnsiTheme="majorHAnsi" w:cstheme="minorHAnsi"/>
          <w:b/>
          <w:bCs/>
          <w:color w:val="000000" w:themeColor="text1"/>
          <w:sz w:val="32"/>
          <w:szCs w:val="32"/>
        </w:rPr>
      </w:pPr>
      <w:r w:rsidRPr="00711ABB">
        <w:rPr>
          <w:rFonts w:asciiTheme="majorHAnsi" w:hAnsiTheme="majorHAnsi" w:cstheme="minorHAnsi"/>
          <w:b/>
          <w:bCs/>
          <w:color w:val="000000" w:themeColor="text1"/>
          <w:sz w:val="32"/>
          <w:szCs w:val="32"/>
        </w:rPr>
        <w:lastRenderedPageBreak/>
        <w:t>Conjunction Chart</w:t>
      </w:r>
    </w:p>
    <w:tbl>
      <w:tblPr>
        <w:tblStyle w:val="TableGrid"/>
        <w:tblpPr w:leftFromText="180" w:rightFromText="180" w:vertAnchor="text" w:horzAnchor="margin" w:tblpY="2"/>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3379"/>
        <w:gridCol w:w="1985"/>
      </w:tblGrid>
      <w:tr w:rsidR="00A10199" w:rsidRPr="00711ABB" w:rsidTr="008C0A4A">
        <w:trPr>
          <w:trHeight w:val="552"/>
        </w:trPr>
        <w:tc>
          <w:tcPr>
            <w:tcW w:w="2093"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Coordinating conjunctions:</w:t>
            </w:r>
          </w:p>
        </w:tc>
        <w:tc>
          <w:tcPr>
            <w:tcW w:w="3379"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Subordinating conjunctions</w:t>
            </w:r>
          </w:p>
        </w:tc>
        <w:tc>
          <w:tcPr>
            <w:tcW w:w="1985"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Correlative conjunctions</w:t>
            </w:r>
          </w:p>
        </w:tc>
      </w:tr>
      <w:tr w:rsidR="00A10199" w:rsidRPr="00711ABB" w:rsidTr="008C0A4A">
        <w:trPr>
          <w:trHeight w:val="4015"/>
        </w:trPr>
        <w:tc>
          <w:tcPr>
            <w:tcW w:w="2093" w:type="dxa"/>
            <w:tcBorders>
              <w:top w:val="single" w:sz="4" w:space="0" w:color="auto"/>
              <w:left w:val="single" w:sz="4" w:space="0" w:color="auto"/>
              <w:bottom w:val="nil"/>
              <w:right w:val="nil"/>
            </w:tcBorders>
            <w:shd w:val="clear" w:color="auto" w:fill="DAEEF3" w:themeFill="accent5" w:themeFillTint="33"/>
          </w:tcPr>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r w:rsidRPr="00711ABB">
              <w:rPr>
                <w:rFonts w:cstheme="minorHAnsi"/>
                <w:b/>
                <w:bCs/>
                <w:color w:val="000000" w:themeColor="text1"/>
              </w:rPr>
              <w:t>For, And, Nor, But, Or, Yet, So</w:t>
            </w:r>
          </w:p>
          <w:p w:rsidR="00A10199" w:rsidRPr="00711ABB" w:rsidRDefault="00A10199" w:rsidP="00A10199">
            <w:pPr>
              <w:jc w:val="center"/>
              <w:rPr>
                <w:rFonts w:cstheme="minorHAnsi"/>
                <w:b/>
                <w:bCs/>
                <w:color w:val="000000" w:themeColor="text1"/>
              </w:rPr>
            </w:pPr>
            <w:r w:rsidRPr="00711ABB">
              <w:rPr>
                <w:rFonts w:cstheme="minorHAnsi"/>
                <w:b/>
                <w:bCs/>
                <w:color w:val="000000" w:themeColor="text1"/>
              </w:rPr>
              <w:t>F.A.N.B.O.Y.S.</w:t>
            </w:r>
          </w:p>
        </w:tc>
        <w:tc>
          <w:tcPr>
            <w:tcW w:w="3379" w:type="dxa"/>
            <w:tcBorders>
              <w:top w:val="single" w:sz="4" w:space="0" w:color="auto"/>
              <w:left w:val="nil"/>
              <w:bottom w:val="nil"/>
            </w:tcBorders>
            <w:shd w:val="clear" w:color="auto" w:fill="F2F2F2" w:themeFill="background1" w:themeFillShade="F2"/>
          </w:tcPr>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After              </w:t>
            </w:r>
            <w:r w:rsidRPr="003A0E58">
              <w:rPr>
                <w:rFonts w:cstheme="minorHAnsi"/>
                <w:b/>
                <w:bCs/>
                <w:noProof/>
                <w:color w:val="000000" w:themeColor="text1"/>
              </w:rPr>
              <w:t>Eventhough</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Although every time </w:t>
            </w:r>
          </w:p>
          <w:p w:rsidR="00A10199" w:rsidRPr="00711ABB" w:rsidRDefault="00A10199" w:rsidP="00A10199">
            <w:pPr>
              <w:rPr>
                <w:rFonts w:cstheme="minorHAnsi"/>
                <w:b/>
                <w:bCs/>
                <w:color w:val="000000" w:themeColor="text1"/>
              </w:rPr>
            </w:pPr>
            <w:r w:rsidRPr="003A0E58">
              <w:rPr>
                <w:rFonts w:cstheme="minorHAnsi"/>
                <w:b/>
                <w:bCs/>
                <w:noProof/>
                <w:color w:val="000000" w:themeColor="text1"/>
              </w:rPr>
              <w:t>As</w:t>
            </w:r>
            <w:r w:rsidRPr="00711ABB">
              <w:rPr>
                <w:rFonts w:cstheme="minorHAnsi"/>
                <w:b/>
                <w:bCs/>
                <w:color w:val="000000" w:themeColor="text1"/>
              </w:rPr>
              <w:t xml:space="preserve">                    If</w:t>
            </w:r>
          </w:p>
          <w:p w:rsidR="00A10199" w:rsidRPr="00711ABB" w:rsidRDefault="00A10199" w:rsidP="00A10199">
            <w:pPr>
              <w:rPr>
                <w:rFonts w:cstheme="minorHAnsi"/>
                <w:b/>
                <w:bCs/>
                <w:color w:val="000000" w:themeColor="text1"/>
              </w:rPr>
            </w:pPr>
            <w:r w:rsidRPr="00711ABB">
              <w:rPr>
                <w:rFonts w:cstheme="minorHAnsi"/>
                <w:b/>
                <w:bCs/>
                <w:color w:val="000000" w:themeColor="text1"/>
              </w:rPr>
              <w:t>As For As         In Order That</w:t>
            </w:r>
          </w:p>
          <w:p w:rsidR="00A10199" w:rsidRPr="00711ABB" w:rsidRDefault="00A10199" w:rsidP="00A10199">
            <w:pPr>
              <w:rPr>
                <w:rFonts w:cstheme="minorHAnsi"/>
                <w:b/>
                <w:bCs/>
                <w:color w:val="000000" w:themeColor="text1"/>
              </w:rPr>
            </w:pPr>
            <w:r w:rsidRPr="00711ABB">
              <w:rPr>
                <w:rFonts w:cstheme="minorHAnsi"/>
                <w:b/>
                <w:bCs/>
                <w:color w:val="000000" w:themeColor="text1"/>
              </w:rPr>
              <w:t>As If                 Since</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As Long As       So </w:t>
            </w:r>
          </w:p>
          <w:p w:rsidR="00A10199" w:rsidRPr="00711ABB" w:rsidRDefault="00A10199" w:rsidP="00A10199">
            <w:pPr>
              <w:rPr>
                <w:rFonts w:cstheme="minorHAnsi"/>
                <w:b/>
                <w:bCs/>
                <w:color w:val="000000" w:themeColor="text1"/>
              </w:rPr>
            </w:pPr>
            <w:r w:rsidRPr="00711ABB">
              <w:rPr>
                <w:rFonts w:cstheme="minorHAnsi"/>
                <w:b/>
                <w:bCs/>
                <w:color w:val="000000" w:themeColor="text1"/>
              </w:rPr>
              <w:t>As Soon As      So That</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As Through      That </w:t>
            </w:r>
          </w:p>
          <w:p w:rsidR="00A10199" w:rsidRPr="00711ABB" w:rsidRDefault="00A10199" w:rsidP="00A10199">
            <w:pPr>
              <w:rPr>
                <w:rFonts w:cstheme="minorHAnsi"/>
                <w:b/>
                <w:bCs/>
                <w:color w:val="000000" w:themeColor="text1"/>
              </w:rPr>
            </w:pPr>
            <w:r w:rsidRPr="00711ABB">
              <w:rPr>
                <w:rFonts w:cstheme="minorHAnsi"/>
                <w:b/>
                <w:bCs/>
                <w:color w:val="000000" w:themeColor="text1"/>
              </w:rPr>
              <w:t>Because           Through</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Before              Unless </w:t>
            </w:r>
          </w:p>
          <w:p w:rsidR="00A10199" w:rsidRPr="00711ABB" w:rsidRDefault="00A10199" w:rsidP="00A10199">
            <w:pPr>
              <w:rPr>
                <w:rFonts w:cstheme="minorHAnsi"/>
                <w:b/>
                <w:bCs/>
                <w:color w:val="000000" w:themeColor="text1"/>
              </w:rPr>
            </w:pPr>
            <w:r w:rsidRPr="00711ABB">
              <w:rPr>
                <w:rFonts w:cstheme="minorHAnsi"/>
                <w:b/>
                <w:bCs/>
                <w:color w:val="000000" w:themeColor="text1"/>
              </w:rPr>
              <w:t>Even If              Until</w:t>
            </w:r>
          </w:p>
          <w:p w:rsidR="00A10199" w:rsidRPr="00711ABB" w:rsidRDefault="00A10199" w:rsidP="00A10199">
            <w:pPr>
              <w:rPr>
                <w:rFonts w:cstheme="minorHAnsi"/>
                <w:b/>
                <w:bCs/>
                <w:color w:val="000000" w:themeColor="text1"/>
              </w:rPr>
            </w:pPr>
            <w:r w:rsidRPr="00711ABB">
              <w:rPr>
                <w:rFonts w:cstheme="minorHAnsi"/>
                <w:b/>
                <w:bCs/>
                <w:color w:val="000000" w:themeColor="text1"/>
              </w:rPr>
              <w:t>When               Wherever</w:t>
            </w:r>
          </w:p>
          <w:p w:rsidR="00A10199" w:rsidRPr="00711ABB" w:rsidRDefault="00A10199" w:rsidP="00A10199">
            <w:pPr>
              <w:rPr>
                <w:rFonts w:cstheme="minorHAnsi"/>
                <w:b/>
                <w:bCs/>
                <w:color w:val="000000" w:themeColor="text1"/>
              </w:rPr>
            </w:pPr>
            <w:r w:rsidRPr="00711ABB">
              <w:rPr>
                <w:rFonts w:cstheme="minorHAnsi"/>
                <w:b/>
                <w:bCs/>
                <w:color w:val="000000" w:themeColor="text1"/>
              </w:rPr>
              <w:t>Wherever         While</w:t>
            </w:r>
          </w:p>
        </w:tc>
        <w:tc>
          <w:tcPr>
            <w:tcW w:w="1985" w:type="dxa"/>
            <w:tcBorders>
              <w:top w:val="single" w:sz="4" w:space="0" w:color="auto"/>
              <w:bottom w:val="nil"/>
            </w:tcBorders>
            <w:shd w:val="clear" w:color="auto" w:fill="DAEEF3" w:themeFill="accent5" w:themeFillTint="33"/>
          </w:tcPr>
          <w:p w:rsidR="00A10199" w:rsidRPr="00711ABB" w:rsidRDefault="00A10199" w:rsidP="00A10199">
            <w:pPr>
              <w:rPr>
                <w:rFonts w:cstheme="minorHAnsi"/>
                <w:b/>
                <w:bCs/>
                <w:color w:val="000000" w:themeColor="text1"/>
              </w:rPr>
            </w:pPr>
            <w:r w:rsidRPr="00711ABB">
              <w:rPr>
                <w:rFonts w:cstheme="minorHAnsi"/>
                <w:b/>
                <w:bCs/>
                <w:color w:val="000000" w:themeColor="text1"/>
              </w:rPr>
              <w:t>Either…Or</w:t>
            </w:r>
          </w:p>
          <w:p w:rsidR="00A10199" w:rsidRPr="00711ABB" w:rsidRDefault="00A10199" w:rsidP="00A10199">
            <w:pPr>
              <w:rPr>
                <w:rFonts w:cstheme="minorHAnsi"/>
                <w:b/>
                <w:bCs/>
                <w:color w:val="000000" w:themeColor="text1"/>
              </w:rPr>
            </w:pPr>
            <w:r w:rsidRPr="00711ABB">
              <w:rPr>
                <w:rFonts w:cstheme="minorHAnsi"/>
                <w:b/>
                <w:bCs/>
                <w:color w:val="000000" w:themeColor="text1"/>
              </w:rPr>
              <w:t>Not Only...But</w:t>
            </w:r>
          </w:p>
          <w:p w:rsidR="00A10199" w:rsidRPr="00711ABB" w:rsidRDefault="00A10199" w:rsidP="00A10199">
            <w:pPr>
              <w:rPr>
                <w:rFonts w:cstheme="minorHAnsi"/>
                <w:b/>
                <w:bCs/>
                <w:color w:val="000000" w:themeColor="text1"/>
              </w:rPr>
            </w:pPr>
            <w:r w:rsidRPr="00711ABB">
              <w:rPr>
                <w:rFonts w:cstheme="minorHAnsi"/>
                <w:b/>
                <w:bCs/>
                <w:color w:val="000000" w:themeColor="text1"/>
              </w:rPr>
              <w:t>(Also)</w:t>
            </w:r>
          </w:p>
          <w:p w:rsidR="00A10199" w:rsidRPr="00711ABB" w:rsidRDefault="00A10199" w:rsidP="00A10199">
            <w:pPr>
              <w:rPr>
                <w:rFonts w:cstheme="minorHAnsi"/>
                <w:b/>
                <w:bCs/>
                <w:color w:val="000000" w:themeColor="text1"/>
              </w:rPr>
            </w:pPr>
            <w:r w:rsidRPr="00711ABB">
              <w:rPr>
                <w:rFonts w:cstheme="minorHAnsi"/>
                <w:b/>
                <w:bCs/>
                <w:color w:val="000000" w:themeColor="text1"/>
              </w:rPr>
              <w:t>Neither...Nor</w:t>
            </w:r>
          </w:p>
          <w:p w:rsidR="00A10199" w:rsidRPr="00711ABB" w:rsidRDefault="00A10199" w:rsidP="00A10199">
            <w:pPr>
              <w:rPr>
                <w:rFonts w:cstheme="minorHAnsi"/>
                <w:b/>
                <w:bCs/>
                <w:color w:val="000000" w:themeColor="text1"/>
              </w:rPr>
            </w:pPr>
            <w:r w:rsidRPr="00711ABB">
              <w:rPr>
                <w:rFonts w:cstheme="minorHAnsi"/>
                <w:b/>
                <w:bCs/>
                <w:color w:val="000000" w:themeColor="text1"/>
              </w:rPr>
              <w:t>Both...And</w:t>
            </w:r>
          </w:p>
          <w:p w:rsidR="00A10199" w:rsidRPr="00711ABB" w:rsidRDefault="00A10199" w:rsidP="00A10199">
            <w:pPr>
              <w:rPr>
                <w:rFonts w:cstheme="minorHAnsi"/>
                <w:b/>
                <w:bCs/>
                <w:color w:val="000000" w:themeColor="text1"/>
              </w:rPr>
            </w:pPr>
            <w:r w:rsidRPr="00711ABB">
              <w:rPr>
                <w:rFonts w:cstheme="minorHAnsi"/>
                <w:b/>
                <w:bCs/>
                <w:color w:val="000000" w:themeColor="text1"/>
              </w:rPr>
              <w:t>Whether…Or</w:t>
            </w:r>
          </w:p>
          <w:p w:rsidR="00A10199" w:rsidRPr="00711ABB" w:rsidRDefault="00A10199" w:rsidP="00A10199">
            <w:pPr>
              <w:rPr>
                <w:rFonts w:cstheme="minorHAnsi"/>
                <w:b/>
                <w:bCs/>
                <w:color w:val="000000" w:themeColor="text1"/>
              </w:rPr>
            </w:pPr>
            <w:r w:rsidRPr="00711ABB">
              <w:rPr>
                <w:rFonts w:cstheme="minorHAnsi"/>
                <w:b/>
                <w:bCs/>
                <w:color w:val="000000" w:themeColor="text1"/>
              </w:rPr>
              <w:t>Just As…So</w:t>
            </w:r>
          </w:p>
          <w:p w:rsidR="00A10199" w:rsidRPr="00711ABB" w:rsidRDefault="00A10199" w:rsidP="00A10199">
            <w:pPr>
              <w:rPr>
                <w:rFonts w:cstheme="minorHAnsi"/>
                <w:b/>
                <w:bCs/>
                <w:color w:val="000000" w:themeColor="text1"/>
              </w:rPr>
            </w:pPr>
            <w:r w:rsidRPr="00711ABB">
              <w:rPr>
                <w:rFonts w:cstheme="minorHAnsi"/>
                <w:b/>
                <w:bCs/>
                <w:color w:val="000000" w:themeColor="text1"/>
              </w:rPr>
              <w:t>The…The</w:t>
            </w:r>
          </w:p>
          <w:p w:rsidR="00A10199" w:rsidRPr="00711ABB" w:rsidRDefault="00A10199" w:rsidP="00A10199">
            <w:pPr>
              <w:rPr>
                <w:rFonts w:cstheme="minorHAnsi"/>
                <w:b/>
                <w:bCs/>
                <w:color w:val="000000" w:themeColor="text1"/>
              </w:rPr>
            </w:pPr>
            <w:r w:rsidRPr="00711ABB">
              <w:rPr>
                <w:rFonts w:cstheme="minorHAnsi"/>
                <w:b/>
                <w:bCs/>
                <w:color w:val="000000" w:themeColor="text1"/>
              </w:rPr>
              <w:t>As…As</w:t>
            </w:r>
          </w:p>
          <w:p w:rsidR="00A10199" w:rsidRPr="00711ABB" w:rsidRDefault="00A10199" w:rsidP="00A10199">
            <w:pPr>
              <w:rPr>
                <w:rFonts w:cstheme="minorHAnsi"/>
                <w:b/>
                <w:bCs/>
                <w:color w:val="000000" w:themeColor="text1"/>
              </w:rPr>
            </w:pPr>
            <w:r w:rsidRPr="00711ABB">
              <w:rPr>
                <w:rFonts w:cstheme="minorHAnsi"/>
                <w:b/>
                <w:bCs/>
                <w:color w:val="000000" w:themeColor="text1"/>
              </w:rPr>
              <w:t>As Much…As</w:t>
            </w:r>
          </w:p>
          <w:p w:rsidR="00A10199" w:rsidRPr="00711ABB" w:rsidRDefault="00A10199" w:rsidP="00A10199">
            <w:pPr>
              <w:rPr>
                <w:rFonts w:cstheme="minorHAnsi"/>
                <w:b/>
                <w:bCs/>
                <w:color w:val="000000" w:themeColor="text1"/>
              </w:rPr>
            </w:pPr>
            <w:r w:rsidRPr="00711ABB">
              <w:rPr>
                <w:rFonts w:cstheme="minorHAnsi"/>
                <w:b/>
                <w:bCs/>
                <w:color w:val="000000" w:themeColor="text1"/>
              </w:rPr>
              <w:t>No Sooner…</w:t>
            </w:r>
          </w:p>
          <w:p w:rsidR="00A10199" w:rsidRPr="00711ABB" w:rsidRDefault="00A10199" w:rsidP="00A10199">
            <w:pPr>
              <w:rPr>
                <w:rFonts w:cstheme="minorHAnsi"/>
                <w:b/>
                <w:bCs/>
                <w:color w:val="000000" w:themeColor="text1"/>
              </w:rPr>
            </w:pPr>
            <w:r w:rsidRPr="00711ABB">
              <w:rPr>
                <w:rFonts w:cstheme="minorHAnsi"/>
                <w:b/>
                <w:bCs/>
                <w:color w:val="000000" w:themeColor="text1"/>
              </w:rPr>
              <w:t>Than</w:t>
            </w:r>
          </w:p>
          <w:p w:rsidR="00A10199" w:rsidRPr="00711ABB" w:rsidRDefault="00A10199" w:rsidP="00A10199">
            <w:pPr>
              <w:rPr>
                <w:rFonts w:cstheme="minorHAnsi"/>
                <w:b/>
                <w:bCs/>
                <w:color w:val="000000" w:themeColor="text1"/>
              </w:rPr>
            </w:pPr>
            <w:r w:rsidRPr="00711ABB">
              <w:rPr>
                <w:rFonts w:cstheme="minorHAnsi"/>
                <w:b/>
                <w:bCs/>
                <w:color w:val="000000" w:themeColor="text1"/>
              </w:rPr>
              <w:t>Rather Than…</w:t>
            </w:r>
          </w:p>
        </w:tc>
      </w:tr>
    </w:tbl>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Pr="00E5672F" w:rsidRDefault="00E5672F" w:rsidP="00E5672F"/>
    <w:p w:rsidR="00A10199" w:rsidRPr="00711ABB" w:rsidRDefault="00A10199" w:rsidP="00853BBE">
      <w:pPr>
        <w:pStyle w:val="Heading3"/>
      </w:pPr>
      <w:bookmarkStart w:id="39" w:name="_Toc18392260"/>
      <w:r w:rsidRPr="00711ABB">
        <w:t>Interjections</w:t>
      </w:r>
      <w:bookmarkEnd w:id="39"/>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An interjection is a part of speech that to express an emotion or a feeling i.e. surprise, disgust, joy, excitement, or enthusiasm.</w:t>
      </w:r>
    </w:p>
    <w:p w:rsidR="00A10199" w:rsidRPr="000C2C97" w:rsidRDefault="00A10199" w:rsidP="00A10199">
      <w:pPr>
        <w:spacing w:before="0" w:after="0" w:line="240" w:lineRule="auto"/>
        <w:ind w:left="1170"/>
        <w:rPr>
          <w:rFonts w:ascii="Nirmala UI" w:hAnsi="Nirmala UI" w:cs="Nirmala UI"/>
          <w:sz w:val="20"/>
          <w:szCs w:val="20"/>
        </w:rPr>
      </w:pPr>
      <w:r>
        <w:br/>
      </w:r>
      <w:r w:rsidRPr="000C2C97">
        <w:rPr>
          <w:rFonts w:ascii="Nirmala UI" w:hAnsi="Nirmala UI" w:cs="Nirmala UI"/>
          <w:sz w:val="20"/>
          <w:szCs w:val="20"/>
        </w:rPr>
        <w:t>अंतर्विरोध</w:t>
      </w:r>
      <w:r w:rsidRPr="000C2C97">
        <w:rPr>
          <w:rFonts w:cstheme="minorHAnsi"/>
        </w:rPr>
        <w:t xml:space="preserve">(Interjection) </w:t>
      </w:r>
      <w:r w:rsidRPr="000C2C97">
        <w:rPr>
          <w:rFonts w:ascii="Nirmala UI" w:hAnsi="Nirmala UI" w:cs="Nirmala UI"/>
          <w:sz w:val="20"/>
          <w:szCs w:val="20"/>
        </w:rPr>
        <w:t>एक शब्द या वाक्यांश है जो एक मजबूत भावना व्यक्त करता है। यह एक छोटा विस्मयबोधक है।</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interjections are included in a sentence (usually at the start) to express a feeling such as surprise, amaze, disgust, joy, excitement, or enthusiasm. </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The comma (,)used to </w:t>
      </w:r>
      <w:r w:rsidRPr="003A0E58">
        <w:rPr>
          <w:rFonts w:cstheme="minorHAnsi"/>
          <w:noProof/>
          <w:color w:val="000000" w:themeColor="text1"/>
        </w:rPr>
        <w:t>express</w:t>
      </w:r>
      <w:r w:rsidR="003A0E58">
        <w:rPr>
          <w:rFonts w:cstheme="minorHAnsi"/>
          <w:noProof/>
          <w:color w:val="000000" w:themeColor="text1"/>
        </w:rPr>
        <w:t xml:space="preserve"> </w:t>
      </w:r>
      <w:r w:rsidRPr="003A0E58">
        <w:rPr>
          <w:rFonts w:cstheme="minorHAnsi"/>
          <w:noProof/>
          <w:color w:val="000000" w:themeColor="text1"/>
        </w:rPr>
        <w:t>mild</w:t>
      </w:r>
      <w:r w:rsidRPr="00711ABB">
        <w:rPr>
          <w:rFonts w:cstheme="minorHAnsi"/>
          <w:color w:val="000000" w:themeColor="text1"/>
        </w:rPr>
        <w:t xml:space="preserve"> interjections. Strong interjections require an exclamation mark(!).</w:t>
      </w:r>
    </w:p>
    <w:p w:rsidR="00A10199" w:rsidRPr="00711ABB" w:rsidRDefault="00A10199" w:rsidP="00A10199">
      <w:pPr>
        <w:spacing w:line="240" w:lineRule="auto"/>
        <w:ind w:left="1701"/>
        <w:rPr>
          <w:rFonts w:cstheme="minorHAnsi"/>
          <w:b/>
          <w:color w:val="000000" w:themeColor="text1"/>
        </w:rPr>
      </w:pPr>
      <w:r w:rsidRPr="00711ABB">
        <w:rPr>
          <w:rFonts w:cstheme="minorHAnsi"/>
          <w:b/>
          <w:color w:val="000000" w:themeColor="text1"/>
        </w:rPr>
        <w:t>For Example:</w:t>
      </w:r>
    </w:p>
    <w:p w:rsidR="00A10199" w:rsidRDefault="00A10199" w:rsidP="00A10199">
      <w:pPr>
        <w:pStyle w:val="dot"/>
      </w:pPr>
      <w:r w:rsidRPr="000C2C97">
        <w:t>Wow! We won the game.</w:t>
      </w:r>
    </w:p>
    <w:p w:rsidR="00A10199" w:rsidRPr="000C2C97" w:rsidRDefault="00A10199" w:rsidP="00A10199">
      <w:pPr>
        <w:ind w:left="2610"/>
      </w:pPr>
      <w:r w:rsidRPr="000C2C97">
        <w:rPr>
          <w:rFonts w:ascii="Nirmala UI" w:hAnsi="Nirmala UI" w:cs="Nirmala UI"/>
          <w:sz w:val="20"/>
          <w:szCs w:val="20"/>
        </w:rPr>
        <w:t>वाह! हमने खेल जीता।</w:t>
      </w:r>
    </w:p>
    <w:p w:rsidR="00A10199" w:rsidRDefault="00A10199" w:rsidP="00A10199">
      <w:pPr>
        <w:pStyle w:val="dot"/>
      </w:pPr>
      <w:r w:rsidRPr="000C2C97">
        <w:t>Oh, I don’t know about that.</w:t>
      </w:r>
    </w:p>
    <w:p w:rsidR="00A10199" w:rsidRPr="000C2C97" w:rsidRDefault="00A10199" w:rsidP="00A10199">
      <w:pPr>
        <w:ind w:left="2610"/>
      </w:pPr>
      <w:r w:rsidRPr="000C2C97">
        <w:rPr>
          <w:rFonts w:ascii="Nirmala UI" w:hAnsi="Nirmala UI" w:cs="Nirmala UI"/>
          <w:sz w:val="20"/>
          <w:szCs w:val="20"/>
        </w:rPr>
        <w:t>ओह, मुझे इस बारे में पता नहीं है।</w:t>
      </w:r>
    </w:p>
    <w:p w:rsidR="00A10199" w:rsidRDefault="00A10199" w:rsidP="00A10199">
      <w:pPr>
        <w:pStyle w:val="dot"/>
      </w:pPr>
      <w:r w:rsidRPr="000C2C97">
        <w:t>No, it is too early to think about that.</w:t>
      </w:r>
    </w:p>
    <w:p w:rsidR="00A10199" w:rsidRPr="000C2C97" w:rsidRDefault="00A10199" w:rsidP="00A10199">
      <w:pPr>
        <w:ind w:left="2610"/>
      </w:pPr>
      <w:r w:rsidRPr="000C2C97">
        <w:rPr>
          <w:rFonts w:ascii="Nirmala UI" w:hAnsi="Nirmala UI" w:cs="Nirmala UI"/>
          <w:sz w:val="20"/>
          <w:szCs w:val="20"/>
        </w:rPr>
        <w:t>नहीं, इस बारे में सोचना जल्दबाजी होगी।</w:t>
      </w:r>
    </w:p>
    <w:p w:rsidR="00A10199" w:rsidRDefault="00A10199" w:rsidP="00A10199">
      <w:pPr>
        <w:pStyle w:val="dot"/>
      </w:pPr>
      <w:r w:rsidRPr="000C2C97">
        <w:t>Wow! did you write this book?</w:t>
      </w:r>
    </w:p>
    <w:p w:rsidR="00A10199" w:rsidRPr="000C2C97" w:rsidRDefault="00A10199" w:rsidP="00A10199">
      <w:pPr>
        <w:ind w:left="2610"/>
      </w:pPr>
      <w:r w:rsidRPr="000C2C97">
        <w:rPr>
          <w:rFonts w:ascii="Nirmala UI" w:hAnsi="Nirmala UI" w:cs="Nirmala UI"/>
          <w:sz w:val="20"/>
          <w:szCs w:val="20"/>
        </w:rPr>
        <w:t>वाह! क्या आपने यह पुस्तक लिखी है?</w:t>
      </w:r>
    </w:p>
    <w:p w:rsidR="00A10199" w:rsidRDefault="00A10199" w:rsidP="00A10199">
      <w:pPr>
        <w:pStyle w:val="dot"/>
      </w:pPr>
      <w:r w:rsidRPr="000C2C97">
        <w:t>Awesome! Delhi is a nice place.</w:t>
      </w:r>
    </w:p>
    <w:p w:rsidR="00A10199" w:rsidRPr="000C2C97" w:rsidRDefault="00A10199" w:rsidP="00A10199">
      <w:pPr>
        <w:ind w:left="2610"/>
      </w:pPr>
      <w:r w:rsidRPr="000C2C97">
        <w:rPr>
          <w:rFonts w:ascii="Nirmala UI" w:hAnsi="Nirmala UI" w:cs="Nirmala UI"/>
          <w:sz w:val="20"/>
          <w:szCs w:val="20"/>
        </w:rPr>
        <w:t>बहुत बढ़िया! दिल्ली एक अच्छी जगह है।</w:t>
      </w:r>
    </w:p>
    <w:p w:rsidR="00A10199" w:rsidRDefault="00A10199" w:rsidP="00A10199">
      <w:pPr>
        <w:pStyle w:val="dot"/>
      </w:pPr>
      <w:r w:rsidRPr="000C2C97">
        <w:t>Wow! Tajmahal is a beautiful building.</w:t>
      </w:r>
    </w:p>
    <w:p w:rsidR="00A10199" w:rsidRPr="000C2C97" w:rsidRDefault="00A10199" w:rsidP="00A10199">
      <w:pPr>
        <w:ind w:left="2610"/>
      </w:pPr>
      <w:r w:rsidRPr="000C2C97">
        <w:rPr>
          <w:rFonts w:ascii="Nirmala UI" w:hAnsi="Nirmala UI" w:cs="Nirmala UI"/>
          <w:sz w:val="20"/>
          <w:szCs w:val="20"/>
        </w:rPr>
        <w:t>वाह! ताजमहल एक खूबसूरत इमारत है।</w:t>
      </w:r>
    </w:p>
    <w:p w:rsidR="00A10199" w:rsidRDefault="00A10199" w:rsidP="00A10199">
      <w:pPr>
        <w:pStyle w:val="dot"/>
      </w:pPr>
      <w:r w:rsidRPr="000C2C97">
        <w:lastRenderedPageBreak/>
        <w:t xml:space="preserve">Well, </w:t>
      </w:r>
      <w:r w:rsidRPr="003A0E58">
        <w:rPr>
          <w:noProof/>
        </w:rPr>
        <w:t>let</w:t>
      </w:r>
      <w:r w:rsidR="003A0E58">
        <w:rPr>
          <w:noProof/>
        </w:rPr>
        <w:t>'</w:t>
      </w:r>
      <w:r w:rsidRPr="003A0E58">
        <w:rPr>
          <w:noProof/>
        </w:rPr>
        <w:t>s</w:t>
      </w:r>
      <w:r w:rsidRPr="000C2C97">
        <w:t xml:space="preserve"> start this presentation.</w:t>
      </w:r>
    </w:p>
    <w:p w:rsidR="00A10199" w:rsidRPr="000C2C97" w:rsidRDefault="00A10199" w:rsidP="00A10199">
      <w:pPr>
        <w:ind w:left="2610"/>
      </w:pPr>
      <w:r w:rsidRPr="000C2C97">
        <w:rPr>
          <w:rFonts w:ascii="Nirmala UI" w:hAnsi="Nirmala UI" w:cs="Nirmala UI"/>
          <w:sz w:val="20"/>
          <w:szCs w:val="20"/>
        </w:rPr>
        <w:t xml:space="preserve">खैर, इस प्रस्तुति को शुरू </w:t>
      </w:r>
      <w:r w:rsidR="004C5B40" w:rsidRPr="004C5B40">
        <w:rPr>
          <w:rFonts w:ascii="Nirmala UI" w:hAnsi="Nirmala UI" w:cs="Nirmala UI" w:hint="cs"/>
          <w:sz w:val="20"/>
          <w:szCs w:val="20"/>
        </w:rPr>
        <w:t>करते</w:t>
      </w:r>
      <w:r w:rsidR="004C5B40" w:rsidRPr="004C5B40">
        <w:rPr>
          <w:rFonts w:ascii="Nirmala UI" w:hAnsi="Nirmala UI" w:cs="Nirmala UI"/>
          <w:sz w:val="20"/>
          <w:szCs w:val="20"/>
        </w:rPr>
        <w:t xml:space="preserve"> </w:t>
      </w:r>
      <w:r w:rsidRPr="000C2C97">
        <w:rPr>
          <w:rFonts w:ascii="Nirmala UI" w:hAnsi="Nirmala UI" w:cs="Nirmala UI"/>
          <w:sz w:val="20"/>
          <w:szCs w:val="20"/>
        </w:rPr>
        <w:t>है।</w:t>
      </w:r>
    </w:p>
    <w:p w:rsidR="00A10199" w:rsidRDefault="00A10199" w:rsidP="00A10199">
      <w:pPr>
        <w:pStyle w:val="dot"/>
      </w:pPr>
      <w:r w:rsidRPr="000C2C97">
        <w:t>Wow! What a beautiful dress.</w:t>
      </w:r>
    </w:p>
    <w:p w:rsidR="00A10199" w:rsidRPr="000C2C97" w:rsidRDefault="00A10199" w:rsidP="00A10199">
      <w:pPr>
        <w:ind w:left="2610"/>
      </w:pPr>
      <w:r w:rsidRPr="000C2C97">
        <w:rPr>
          <w:rFonts w:ascii="Nirmala UI" w:hAnsi="Nirmala UI" w:cs="Nirmala UI"/>
          <w:sz w:val="20"/>
          <w:szCs w:val="20"/>
        </w:rPr>
        <w:t>वाह! क्या खूबसूरत ड्रेस है।</w:t>
      </w:r>
    </w:p>
    <w:p w:rsidR="00A10199" w:rsidRDefault="00A10199" w:rsidP="00A10199">
      <w:pPr>
        <w:pStyle w:val="dot"/>
      </w:pPr>
      <w:r w:rsidRPr="000C2C97">
        <w:t>Oops, I am sorry. I done a mistake.</w:t>
      </w:r>
    </w:p>
    <w:p w:rsidR="00A10199" w:rsidRPr="000C2C97" w:rsidRDefault="00A10199" w:rsidP="00A10199">
      <w:pPr>
        <w:ind w:left="2610"/>
      </w:pPr>
      <w:r w:rsidRPr="000C2C97">
        <w:rPr>
          <w:rFonts w:ascii="Nirmala UI" w:hAnsi="Nirmala UI" w:cs="Nirmala UI"/>
          <w:sz w:val="20"/>
          <w:szCs w:val="20"/>
        </w:rPr>
        <w:t>ओह, मुझे क्षमा करें। मैंने एक गलती की।</w:t>
      </w:r>
    </w:p>
    <w:p w:rsidR="00A10199" w:rsidRDefault="00A10199" w:rsidP="00A10199">
      <w:pPr>
        <w:pStyle w:val="dot"/>
      </w:pPr>
      <w:r w:rsidRPr="000C2C97">
        <w:t>Hey, I want to talk to you about my proposal.</w:t>
      </w:r>
    </w:p>
    <w:p w:rsidR="00A10199" w:rsidRPr="000C2C97" w:rsidRDefault="00A10199" w:rsidP="00A10199">
      <w:pPr>
        <w:ind w:left="2610"/>
      </w:pPr>
      <w:r w:rsidRPr="000C2C97">
        <w:rPr>
          <w:rFonts w:ascii="Nirmala UI" w:hAnsi="Nirmala UI" w:cs="Nirmala UI"/>
          <w:sz w:val="20"/>
          <w:szCs w:val="20"/>
        </w:rPr>
        <w:t>अरे, मैं अपने प्रस्ताव के बारे में आपसे बात करना चाहता हूं।</w:t>
      </w:r>
    </w:p>
    <w:p w:rsidR="00A10199" w:rsidRPr="000C2C97" w:rsidRDefault="00A10199" w:rsidP="00A10199">
      <w:pPr>
        <w:pStyle w:val="dot"/>
        <w:rPr>
          <w:rFonts w:cstheme="minorBidi"/>
        </w:rPr>
      </w:pPr>
      <w:r w:rsidRPr="000C2C97">
        <w:rPr>
          <w:rStyle w:val="dotChar"/>
          <w:b/>
        </w:rPr>
        <w:t>Hurray! I cleared the CAT exam.</w:t>
      </w:r>
      <w:r>
        <w:br/>
      </w:r>
      <w:r w:rsidRPr="000C2C97">
        <w:rPr>
          <w:rFonts w:ascii="Nirmala UI" w:hAnsi="Nirmala UI" w:cs="Nirmala UI"/>
          <w:b w:val="0"/>
          <w:sz w:val="20"/>
          <w:szCs w:val="20"/>
        </w:rPr>
        <w:t>हुर्रे! मैंने कैट की परीक्षा क्लियर की।</w:t>
      </w:r>
    </w:p>
    <w:p w:rsidR="00A10199" w:rsidRPr="00711ABB" w:rsidRDefault="00A10199" w:rsidP="00A10199">
      <w:pPr>
        <w:spacing w:line="240" w:lineRule="auto"/>
        <w:ind w:left="681"/>
        <w:rPr>
          <w:rFonts w:cstheme="minorHAnsi"/>
          <w:color w:val="000000" w:themeColor="text1"/>
        </w:rPr>
      </w:pPr>
    </w:p>
    <w:p w:rsidR="00A10199" w:rsidRDefault="00A10199" w:rsidP="00682B25">
      <w:pPr>
        <w:pStyle w:val="ListParagraph"/>
        <w:numPr>
          <w:ilvl w:val="0"/>
          <w:numId w:val="30"/>
        </w:numPr>
        <w:ind w:left="1418" w:hanging="425"/>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Some more Interjection list :</w:t>
      </w:r>
    </w:p>
    <w:tbl>
      <w:tblPr>
        <w:tblW w:w="6256" w:type="dxa"/>
        <w:tblInd w:w="1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2596"/>
      </w:tblGrid>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Aha</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Ouch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Gosh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Shoot</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Goodness</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Uh-Oh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Uh-Huh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Yup</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Oops</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Great</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 No</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Ha-Ha</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Yeah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Yo</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Yippee</w:t>
            </w:r>
          </w:p>
        </w:tc>
      </w:tr>
    </w:tbl>
    <w:p w:rsidR="00A840BC" w:rsidRPr="00711ABB" w:rsidRDefault="00A840BC" w:rsidP="00A840BC">
      <w:pPr>
        <w:pStyle w:val="ListParagraph"/>
        <w:ind w:left="1418"/>
        <w:rPr>
          <w:rFonts w:asciiTheme="majorHAnsi" w:hAnsiTheme="majorHAnsi" w:cstheme="minorHAnsi"/>
          <w:b/>
          <w:bCs/>
          <w:color w:val="000000" w:themeColor="text1"/>
          <w:sz w:val="28"/>
          <w:szCs w:val="28"/>
        </w:rPr>
      </w:pPr>
    </w:p>
    <w:p w:rsidR="00A10199" w:rsidRDefault="00A10199" w:rsidP="00A10199">
      <w:pPr>
        <w:spacing w:line="240" w:lineRule="auto"/>
        <w:ind w:left="681"/>
        <w:rPr>
          <w:rFonts w:cstheme="minorHAnsi"/>
          <w:color w:val="000000" w:themeColor="text1"/>
        </w:rPr>
      </w:pPr>
    </w:p>
    <w:p w:rsidR="00A840BC" w:rsidRDefault="00A840BC" w:rsidP="00A10199">
      <w:pPr>
        <w:spacing w:line="240" w:lineRule="auto"/>
        <w:ind w:left="681"/>
        <w:rPr>
          <w:rFonts w:cstheme="minorHAnsi"/>
          <w:color w:val="000000" w:themeColor="text1"/>
        </w:rPr>
      </w:pPr>
    </w:p>
    <w:p w:rsidR="00A840BC" w:rsidRDefault="00A840BC" w:rsidP="00A10199">
      <w:pPr>
        <w:spacing w:line="240" w:lineRule="auto"/>
        <w:ind w:left="681"/>
        <w:rPr>
          <w:rFonts w:cstheme="minorHAnsi"/>
          <w:color w:val="000000" w:themeColor="text1"/>
        </w:rPr>
      </w:pPr>
    </w:p>
    <w:p w:rsidR="00A840BC" w:rsidRDefault="00A840BC">
      <w:pPr>
        <w:spacing w:before="0" w:after="200"/>
        <w:rPr>
          <w:rFonts w:cstheme="minorHAnsi"/>
          <w:color w:val="000000" w:themeColor="text1"/>
        </w:rPr>
      </w:pPr>
      <w:r>
        <w:rPr>
          <w:rFonts w:cstheme="minorHAnsi"/>
          <w:color w:val="000000" w:themeColor="text1"/>
        </w:rPr>
        <w:br w:type="page"/>
      </w:r>
    </w:p>
    <w:p w:rsidR="00A840BC" w:rsidRPr="00711ABB" w:rsidRDefault="00A840BC" w:rsidP="00A10199">
      <w:pPr>
        <w:spacing w:line="240" w:lineRule="auto"/>
        <w:ind w:left="681"/>
        <w:rPr>
          <w:rFonts w:cstheme="minorHAnsi"/>
          <w:color w:val="000000" w:themeColor="text1"/>
        </w:rPr>
      </w:pPr>
    </w:p>
    <w:p w:rsidR="00A10199" w:rsidRPr="00CE0C09" w:rsidRDefault="00A10199" w:rsidP="00C3230E">
      <w:pPr>
        <w:pStyle w:val="Heading2"/>
      </w:pPr>
      <w:bookmarkStart w:id="40" w:name="_Toc18392261"/>
      <w:r w:rsidRPr="00CE0C09">
        <w:t>WH Family</w:t>
      </w:r>
      <w:bookmarkEnd w:id="40"/>
    </w:p>
    <w:p w:rsidR="00A10199" w:rsidRDefault="00A10199" w:rsidP="00A10199">
      <w:pPr>
        <w:pStyle w:val="boolformate"/>
      </w:pPr>
      <w:r>
        <w:t>The “5 w’s” and one “</w:t>
      </w:r>
      <w:r w:rsidRPr="0011707D">
        <w:rPr>
          <w:noProof/>
        </w:rPr>
        <w:t>h” is</w:t>
      </w:r>
      <w:r>
        <w:t xml:space="preserve"> the member of this family which are Who, What, When, Where, Why and how are the members of this family. These words are used in interrogative and conjunctions sentences.</w:t>
      </w:r>
    </w:p>
    <w:p w:rsidR="00A10199" w:rsidRPr="00F361D1" w:rsidRDefault="00A10199" w:rsidP="00A10199">
      <w:pPr>
        <w:ind w:left="1440"/>
        <w:rPr>
          <w:rFonts w:ascii="Nirmala UI" w:hAnsi="Nirmala UI" w:cs="Nirmala UI"/>
          <w:sz w:val="20"/>
          <w:szCs w:val="20"/>
        </w:rPr>
      </w:pPr>
      <w:r>
        <w:br/>
        <w:t>“WH family members”</w:t>
      </w:r>
      <w:r w:rsidRPr="000E222E">
        <w:t xml:space="preserve"> </w:t>
      </w:r>
      <w:r w:rsidRPr="001C0CB5">
        <w:rPr>
          <w:rFonts w:ascii="Nirmala UI" w:hAnsi="Nirmala UI" w:cs="Nirmala UI"/>
          <w:sz w:val="20"/>
          <w:szCs w:val="20"/>
        </w:rPr>
        <w:t xml:space="preserve">का </w:t>
      </w:r>
      <w:r w:rsidRPr="00F361D1">
        <w:rPr>
          <w:rFonts w:ascii="Nirmala UI" w:hAnsi="Nirmala UI" w:cs="Nirmala UI"/>
          <w:sz w:val="20"/>
          <w:szCs w:val="20"/>
        </w:rPr>
        <w:t>उपयोग पूछताछ और संयुग्मन वाक्यों में किया जाता है।</w:t>
      </w:r>
    </w:p>
    <w:p w:rsidR="00A10199" w:rsidRPr="00141F74" w:rsidRDefault="00A10199" w:rsidP="00A10199">
      <w:pPr>
        <w:pStyle w:val="boolformate"/>
        <w:rPr>
          <w:b/>
        </w:rPr>
      </w:pPr>
      <w:r w:rsidRPr="00141F74">
        <w:rPr>
          <w:b/>
        </w:rPr>
        <w:t xml:space="preserve"> For </w:t>
      </w:r>
      <w:r>
        <w:rPr>
          <w:b/>
        </w:rPr>
        <w:t>E</w:t>
      </w:r>
      <w:r w:rsidRPr="00141F74">
        <w:rPr>
          <w:b/>
        </w:rPr>
        <w:t xml:space="preserve">xample </w:t>
      </w:r>
    </w:p>
    <w:p w:rsidR="00DB3119" w:rsidRDefault="00DB3119" w:rsidP="00A10199">
      <w:pPr>
        <w:pStyle w:val="dot"/>
        <w:sectPr w:rsidR="00DB3119" w:rsidSect="00716E86">
          <w:type w:val="continuous"/>
          <w:pgSz w:w="12240" w:h="15840"/>
          <w:pgMar w:top="1440" w:right="1440" w:bottom="1440" w:left="1440" w:header="720" w:footer="720" w:gutter="0"/>
          <w:cols w:space="720"/>
          <w:docGrid w:linePitch="360"/>
        </w:sectPr>
      </w:pPr>
    </w:p>
    <w:p w:rsidR="00A10199" w:rsidRDefault="00A10199" w:rsidP="00A10199">
      <w:pPr>
        <w:pStyle w:val="dot"/>
      </w:pPr>
      <w:r w:rsidRPr="00204C9E">
        <w:lastRenderedPageBreak/>
        <w:t>Who are you?</w:t>
      </w:r>
    </w:p>
    <w:p w:rsidR="00A10199" w:rsidRPr="00204C9E" w:rsidRDefault="00A10199" w:rsidP="00A10199">
      <w:pPr>
        <w:ind w:left="2610"/>
      </w:pPr>
      <w:r w:rsidRPr="00204C9E">
        <w:rPr>
          <w:rFonts w:ascii="Nirmala UI" w:hAnsi="Nirmala UI" w:cs="Nirmala UI"/>
          <w:sz w:val="20"/>
          <w:szCs w:val="20"/>
        </w:rPr>
        <w:t>तुम कौन हो?</w:t>
      </w:r>
    </w:p>
    <w:p w:rsidR="00A10199" w:rsidRDefault="00A10199" w:rsidP="00A10199">
      <w:pPr>
        <w:pStyle w:val="dot"/>
      </w:pPr>
      <w:r w:rsidRPr="00204C9E">
        <w:t>What are you doing?</w:t>
      </w:r>
    </w:p>
    <w:p w:rsidR="00A10199" w:rsidRPr="00204C9E" w:rsidRDefault="00A10199" w:rsidP="00A10199">
      <w:pPr>
        <w:ind w:left="2610"/>
      </w:pPr>
      <w:r w:rsidRPr="00204C9E">
        <w:rPr>
          <w:rFonts w:ascii="Nirmala UI" w:hAnsi="Nirmala UI" w:cs="Nirmala UI"/>
          <w:sz w:val="20"/>
          <w:szCs w:val="20"/>
        </w:rPr>
        <w:t xml:space="preserve">तुम क्या कर रहे हो? </w:t>
      </w:r>
    </w:p>
    <w:p w:rsidR="00A10199" w:rsidRDefault="00A10199" w:rsidP="00A10199">
      <w:pPr>
        <w:pStyle w:val="dot"/>
      </w:pPr>
      <w:r w:rsidRPr="00204C9E">
        <w:t>When did you come?</w:t>
      </w:r>
    </w:p>
    <w:p w:rsidR="00A10199" w:rsidRPr="00204C9E" w:rsidRDefault="00A10199" w:rsidP="00A10199">
      <w:pPr>
        <w:ind w:left="2610"/>
      </w:pPr>
      <w:r w:rsidRPr="00204C9E">
        <w:rPr>
          <w:rFonts w:ascii="Nirmala UI" w:hAnsi="Nirmala UI" w:cs="Nirmala UI"/>
          <w:sz w:val="20"/>
          <w:szCs w:val="20"/>
        </w:rPr>
        <w:t>तुम कब आए?</w:t>
      </w:r>
    </w:p>
    <w:p w:rsidR="00A10199" w:rsidRDefault="00A10199" w:rsidP="00DB3119">
      <w:pPr>
        <w:pStyle w:val="dot"/>
        <w:ind w:left="1260"/>
      </w:pPr>
      <w:r w:rsidRPr="00204C9E">
        <w:lastRenderedPageBreak/>
        <w:t>Where do you live?</w:t>
      </w:r>
    </w:p>
    <w:p w:rsidR="00A10199" w:rsidRPr="00204C9E" w:rsidRDefault="00A10199" w:rsidP="00DB3119">
      <w:pPr>
        <w:ind w:left="1260"/>
      </w:pPr>
      <w:r w:rsidRPr="00204C9E">
        <w:rPr>
          <w:rFonts w:ascii="Nirmala UI" w:hAnsi="Nirmala UI" w:cs="Nirmala UI"/>
          <w:sz w:val="20"/>
          <w:szCs w:val="20"/>
        </w:rPr>
        <w:t xml:space="preserve">आप कहाँ रहते हैं? </w:t>
      </w:r>
    </w:p>
    <w:p w:rsidR="00A10199" w:rsidRDefault="00A10199" w:rsidP="00DB3119">
      <w:pPr>
        <w:pStyle w:val="dot"/>
        <w:ind w:left="1260"/>
      </w:pPr>
      <w:r w:rsidRPr="00204C9E">
        <w:t>Why did you do this?</w:t>
      </w:r>
    </w:p>
    <w:p w:rsidR="00A10199" w:rsidRPr="00204C9E" w:rsidRDefault="00A10199" w:rsidP="00DB3119">
      <w:pPr>
        <w:ind w:left="1260"/>
      </w:pPr>
      <w:r w:rsidRPr="00204C9E">
        <w:rPr>
          <w:rFonts w:ascii="Nirmala UI" w:hAnsi="Nirmala UI" w:cs="Nirmala UI"/>
          <w:sz w:val="20"/>
          <w:szCs w:val="20"/>
        </w:rPr>
        <w:t>तुमने ऐसा क्यों किया?</w:t>
      </w:r>
    </w:p>
    <w:p w:rsidR="00A10199" w:rsidRPr="00204C9E" w:rsidRDefault="00A10199" w:rsidP="00DB3119">
      <w:pPr>
        <w:pStyle w:val="dot"/>
        <w:ind w:left="1260"/>
        <w:rPr>
          <w:rFonts w:cstheme="minorBidi"/>
        </w:rPr>
      </w:pPr>
      <w:r w:rsidRPr="00204C9E">
        <w:rPr>
          <w:rStyle w:val="dotChar"/>
          <w:b/>
        </w:rPr>
        <w:t>How is this possible?</w:t>
      </w:r>
      <w:r>
        <w:br/>
      </w:r>
      <w:r w:rsidRPr="00204C9E">
        <w:rPr>
          <w:rFonts w:ascii="Nirmala UI" w:hAnsi="Nirmala UI" w:cs="Nirmala UI"/>
          <w:b w:val="0"/>
          <w:sz w:val="20"/>
          <w:szCs w:val="20"/>
        </w:rPr>
        <w:t>यह कैसे हो सकता है?</w:t>
      </w:r>
    </w:p>
    <w:p w:rsidR="00DB3119" w:rsidRDefault="00DB3119" w:rsidP="00A10199">
      <w:pPr>
        <w:shd w:val="clear" w:color="auto" w:fill="FFFFFF"/>
        <w:spacing w:before="0" w:after="0" w:line="240" w:lineRule="auto"/>
        <w:ind w:left="2880"/>
        <w:rPr>
          <w:rFonts w:eastAsia="Times New Roman" w:cstheme="minorHAnsi"/>
          <w:b/>
          <w:bCs/>
          <w:color w:val="373737"/>
        </w:rPr>
        <w:sectPr w:rsidR="00DB3119" w:rsidSect="00DB3119">
          <w:type w:val="continuous"/>
          <w:pgSz w:w="12240" w:h="15840"/>
          <w:pgMar w:top="1440" w:right="1440" w:bottom="1440" w:left="1440" w:header="720" w:footer="720" w:gutter="0"/>
          <w:cols w:num="2" w:space="180"/>
          <w:docGrid w:linePitch="360"/>
        </w:sectPr>
      </w:pPr>
    </w:p>
    <w:p w:rsidR="00A10199" w:rsidRDefault="00A10199" w:rsidP="00A10199">
      <w:pPr>
        <w:shd w:val="clear" w:color="auto" w:fill="FFFFFF"/>
        <w:spacing w:before="0" w:after="0" w:line="240" w:lineRule="auto"/>
        <w:ind w:left="2880"/>
        <w:rPr>
          <w:rFonts w:eastAsia="Times New Roman" w:cstheme="minorHAnsi"/>
          <w:b/>
          <w:bCs/>
          <w:color w:val="373737"/>
        </w:rPr>
      </w:pPr>
    </w:p>
    <w:p w:rsidR="00A10199" w:rsidRDefault="00A10199" w:rsidP="00853BBE">
      <w:pPr>
        <w:pStyle w:val="Heading3"/>
      </w:pPr>
      <w:bookmarkStart w:id="41" w:name="_Toc18392262"/>
      <w:r>
        <w:t xml:space="preserve">Use of </w:t>
      </w:r>
      <w:r w:rsidRPr="00141F74">
        <w:t>Who</w:t>
      </w:r>
      <w:bookmarkEnd w:id="41"/>
      <w:r>
        <w:t> </w:t>
      </w:r>
    </w:p>
    <w:p w:rsidR="00A10199" w:rsidRDefault="00A10199" w:rsidP="00A10199">
      <w:pPr>
        <w:shd w:val="clear" w:color="auto" w:fill="FFFFFF"/>
        <w:spacing w:before="0" w:after="0" w:line="240" w:lineRule="auto"/>
        <w:ind w:left="1440"/>
        <w:rPr>
          <w:rFonts w:eastAsia="Times New Roman" w:cstheme="minorHAnsi"/>
          <w:color w:val="373737"/>
        </w:rPr>
      </w:pPr>
      <w:r w:rsidRPr="00376A17">
        <w:rPr>
          <w:rFonts w:eastAsia="Times New Roman" w:cstheme="minorHAnsi"/>
          <w:color w:val="373737"/>
        </w:rPr>
        <w:t xml:space="preserve">Who is used to question </w:t>
      </w:r>
      <w:r>
        <w:rPr>
          <w:rFonts w:eastAsia="Times New Roman" w:cstheme="minorHAnsi"/>
          <w:color w:val="373737"/>
        </w:rPr>
        <w:t xml:space="preserve">the identity of the </w:t>
      </w:r>
      <w:r w:rsidRPr="0011707D">
        <w:rPr>
          <w:rFonts w:eastAsia="Times New Roman" w:cstheme="minorHAnsi"/>
          <w:noProof/>
          <w:color w:val="373737"/>
        </w:rPr>
        <w:t>person</w:t>
      </w:r>
      <w:r>
        <w:rPr>
          <w:rFonts w:eastAsia="Times New Roman" w:cstheme="minorHAnsi"/>
          <w:color w:val="373737"/>
        </w:rPr>
        <w:t xml:space="preserve"> in any </w:t>
      </w:r>
      <w:r w:rsidRPr="0011707D">
        <w:rPr>
          <w:rFonts w:eastAsia="Times New Roman" w:cstheme="minorHAnsi"/>
          <w:noProof/>
          <w:color w:val="373737"/>
        </w:rPr>
        <w:t>sentences</w:t>
      </w:r>
      <w:r>
        <w:rPr>
          <w:rFonts w:eastAsia="Times New Roman" w:cstheme="minorHAnsi"/>
          <w:noProof/>
          <w:color w:val="373737"/>
        </w:rPr>
        <w:t>?</w:t>
      </w:r>
    </w:p>
    <w:p w:rsidR="00A10199" w:rsidRPr="000E222E" w:rsidRDefault="00A10199" w:rsidP="00A10199">
      <w:pPr>
        <w:shd w:val="clear" w:color="auto" w:fill="FFFFFF"/>
        <w:spacing w:before="0" w:after="0" w:line="240" w:lineRule="auto"/>
        <w:ind w:left="1440"/>
        <w:rPr>
          <w:rFonts w:eastAsia="Times New Roman" w:cstheme="minorHAnsi"/>
          <w:color w:val="373737"/>
        </w:rPr>
      </w:pPr>
      <w:r w:rsidRPr="000E222E">
        <w:br/>
        <w:t xml:space="preserve">“Who” </w:t>
      </w:r>
      <w:r w:rsidRPr="001C0CB5">
        <w:rPr>
          <w:rFonts w:ascii="Nirmala UI" w:hAnsi="Nirmala UI" w:cs="Nirmala UI"/>
          <w:sz w:val="20"/>
          <w:szCs w:val="20"/>
        </w:rPr>
        <w:t>का उपयोग वाक्य के व्यक्ति की पहचान पूछने के लिए किया जाता है।</w:t>
      </w:r>
      <w:r w:rsidRPr="001C0CB5">
        <w:rPr>
          <w:rFonts w:ascii="Nirmala UI" w:hAnsi="Nirmala UI" w:cs="Nirmala UI"/>
          <w:sz w:val="20"/>
          <w:szCs w:val="20"/>
          <w:cs/>
        </w:rPr>
        <w:t xml:space="preserve"> क्रिया या पूर्वसर्ग की वस्तु का संदर्भ देते समय</w:t>
      </w:r>
      <w:r w:rsidRPr="001C0CB5">
        <w:rPr>
          <w:rFonts w:ascii="Nirmala UI" w:hAnsi="Nirmala UI" w:cs="Nirmala UI"/>
          <w:sz w:val="20"/>
          <w:szCs w:val="20"/>
        </w:rPr>
        <w:t xml:space="preserve"> भी</w:t>
      </w:r>
      <w:r w:rsidRPr="000E222E">
        <w:rPr>
          <w:rFonts w:ascii="Mangal" w:hAnsi="Mangal" w:cs="Mangal"/>
        </w:rPr>
        <w:t xml:space="preserve"> </w:t>
      </w:r>
      <w:r w:rsidRPr="000E222E">
        <w:t xml:space="preserve">“Who” </w:t>
      </w:r>
      <w:r w:rsidRPr="001C0CB5">
        <w:rPr>
          <w:rFonts w:ascii="Nirmala UI" w:hAnsi="Nirmala UI" w:cs="Nirmala UI"/>
          <w:sz w:val="20"/>
          <w:szCs w:val="20"/>
        </w:rPr>
        <w:t>का किया जाता है।</w:t>
      </w:r>
    </w:p>
    <w:p w:rsidR="00A10199" w:rsidRPr="000E222E" w:rsidRDefault="00A10199" w:rsidP="00A10199">
      <w:pPr>
        <w:rPr>
          <w:rFonts w:ascii="Nirmala UI" w:hAnsi="Nirmala UI" w:cs="Nirmala UI"/>
          <w:sz w:val="20"/>
          <w:szCs w:val="20"/>
        </w:rPr>
      </w:pP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BB7C2B">
        <w:t>Who are you?</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तुम कौन हो</w:t>
      </w:r>
      <w:r w:rsidRPr="00BB7C2B">
        <w:rPr>
          <w:rFonts w:ascii="Nirmala UI" w:hAnsi="Nirmala UI" w:cs="Nirmala UI"/>
          <w:sz w:val="20"/>
          <w:szCs w:val="20"/>
        </w:rPr>
        <w:t>?</w:t>
      </w:r>
    </w:p>
    <w:p w:rsidR="00A10199" w:rsidRDefault="00A10199" w:rsidP="00A10199">
      <w:pPr>
        <w:pStyle w:val="dot"/>
      </w:pPr>
      <w:r w:rsidRPr="00BB7C2B">
        <w:t>Who’s next?</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अगला कौन है</w:t>
      </w:r>
      <w:r w:rsidRPr="00BB7C2B">
        <w:rPr>
          <w:rFonts w:ascii="Nirmala UI" w:hAnsi="Nirmala UI" w:cs="Nirmala UI"/>
          <w:sz w:val="20"/>
          <w:szCs w:val="20"/>
        </w:rPr>
        <w:t>?</w:t>
      </w:r>
    </w:p>
    <w:p w:rsidR="00A10199" w:rsidRDefault="00A10199" w:rsidP="00A10199">
      <w:pPr>
        <w:pStyle w:val="dot"/>
      </w:pPr>
      <w:r w:rsidRPr="00BB7C2B">
        <w:t>Who is helping you?</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आपकी मदद कौन कर रहा है</w:t>
      </w:r>
      <w:r w:rsidRPr="00BB7C2B">
        <w:rPr>
          <w:rFonts w:ascii="Nirmala UI" w:hAnsi="Nirmala UI" w:cs="Nirmala UI"/>
          <w:sz w:val="20"/>
          <w:szCs w:val="20"/>
        </w:rPr>
        <w:t>?</w:t>
      </w:r>
    </w:p>
    <w:p w:rsidR="00A10199" w:rsidRDefault="00A10199" w:rsidP="00A10199">
      <w:pPr>
        <w:pStyle w:val="dot"/>
      </w:pPr>
      <w:r w:rsidRPr="00BB7C2B">
        <w:t>Who makes the decisions here?</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निर्णय कौन करता है</w:t>
      </w:r>
      <w:r w:rsidRPr="00BB7C2B">
        <w:rPr>
          <w:rFonts w:ascii="Nirmala UI" w:hAnsi="Nirmala UI" w:cs="Nirmala UI"/>
          <w:sz w:val="20"/>
          <w:szCs w:val="20"/>
        </w:rPr>
        <w:t>?</w:t>
      </w:r>
    </w:p>
    <w:p w:rsidR="00A10199" w:rsidRDefault="00A10199" w:rsidP="00A10199">
      <w:pPr>
        <w:pStyle w:val="dot"/>
      </w:pPr>
      <w:r w:rsidRPr="00BB7C2B">
        <w:t>Who doesn’t live here?</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कौन नहीं रहता है</w:t>
      </w:r>
      <w:r w:rsidRPr="00BB7C2B">
        <w:rPr>
          <w:rFonts w:ascii="Nirmala UI" w:hAnsi="Nirmala UI" w:cs="Nirmala UI"/>
          <w:sz w:val="20"/>
          <w:szCs w:val="20"/>
        </w:rPr>
        <w:t>?</w:t>
      </w:r>
    </w:p>
    <w:p w:rsidR="00A10199" w:rsidRDefault="00A10199" w:rsidP="00A10199">
      <w:pPr>
        <w:pStyle w:val="dot"/>
      </w:pPr>
      <w:r w:rsidRPr="00BB7C2B">
        <w:t>You are the boy who has won the match?</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 xml:space="preserve">आप </w:t>
      </w:r>
      <w:r w:rsidR="008C05F8" w:rsidRPr="008C05F8">
        <w:rPr>
          <w:rFonts w:ascii="Nirmala UI" w:hAnsi="Nirmala UI" w:cs="Nirmala UI" w:hint="cs"/>
          <w:sz w:val="20"/>
          <w:szCs w:val="20"/>
        </w:rPr>
        <w:t>वही</w:t>
      </w:r>
      <w:r w:rsidR="008C05F8" w:rsidRPr="008C05F8">
        <w:rPr>
          <w:rFonts w:ascii="Nirmala UI" w:hAnsi="Nirmala UI" w:cs="Nirmala UI"/>
          <w:sz w:val="20"/>
          <w:szCs w:val="20"/>
        </w:rPr>
        <w:t xml:space="preserve"> </w:t>
      </w:r>
      <w:r w:rsidR="008C05F8" w:rsidRPr="008C05F8">
        <w:rPr>
          <w:rFonts w:ascii="Nirmala UI" w:hAnsi="Nirmala UI" w:cs="Nirmala UI" w:hint="cs"/>
          <w:sz w:val="20"/>
          <w:szCs w:val="20"/>
        </w:rPr>
        <w:t>लड़के</w:t>
      </w:r>
      <w:r w:rsidR="008C05F8" w:rsidRPr="008C05F8">
        <w:rPr>
          <w:rFonts w:ascii="Nirmala UI" w:hAnsi="Nirmala UI" w:cs="Nirmala UI"/>
          <w:sz w:val="20"/>
          <w:szCs w:val="20"/>
        </w:rPr>
        <w:t xml:space="preserve"> </w:t>
      </w:r>
      <w:r w:rsidR="008C05F8" w:rsidRPr="008C05F8">
        <w:rPr>
          <w:rFonts w:ascii="Nirmala UI" w:hAnsi="Nirmala UI" w:cs="Nirmala UI" w:hint="cs"/>
          <w:sz w:val="20"/>
          <w:szCs w:val="20"/>
        </w:rPr>
        <w:t>हो</w:t>
      </w:r>
      <w:r w:rsidR="008C05F8" w:rsidRPr="008C05F8">
        <w:rPr>
          <w:rFonts w:ascii="Nirmala UI" w:hAnsi="Nirmala UI" w:cs="Nirmala UI"/>
          <w:sz w:val="20"/>
          <w:szCs w:val="20"/>
        </w:rPr>
        <w:t xml:space="preserve"> </w:t>
      </w:r>
      <w:r w:rsidRPr="00BB7C2B">
        <w:rPr>
          <w:rFonts w:ascii="Nirmala UI" w:hAnsi="Nirmala UI" w:cs="Nirmala UI"/>
          <w:sz w:val="20"/>
          <w:szCs w:val="20"/>
          <w:cs/>
        </w:rPr>
        <w:t>जिसने मैच जीता है</w:t>
      </w:r>
      <w:r w:rsidRPr="00BB7C2B">
        <w:rPr>
          <w:rFonts w:ascii="Nirmala UI" w:hAnsi="Nirmala UI" w:cs="Nirmala UI"/>
          <w:sz w:val="20"/>
          <w:szCs w:val="20"/>
        </w:rPr>
        <w:t>?</w:t>
      </w:r>
    </w:p>
    <w:p w:rsidR="00A10199" w:rsidRDefault="00A10199" w:rsidP="00A10199">
      <w:pPr>
        <w:pStyle w:val="dot"/>
      </w:pPr>
      <w:r w:rsidRPr="00BB7C2B">
        <w:t>Can you tell me who I should talk to?</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क्या आप बता सकते हैं कि मुझे किससे बात करनी चाहिए</w:t>
      </w:r>
      <w:r w:rsidRPr="00BB7C2B">
        <w:rPr>
          <w:rFonts w:ascii="Nirmala UI" w:hAnsi="Nirmala UI" w:cs="Nirmala UI"/>
          <w:sz w:val="20"/>
          <w:szCs w:val="20"/>
        </w:rPr>
        <w:t>?</w:t>
      </w:r>
    </w:p>
    <w:p w:rsidR="00A10199" w:rsidRDefault="00A10199" w:rsidP="00A10199">
      <w:pPr>
        <w:pStyle w:val="dot"/>
      </w:pPr>
      <w:r w:rsidRPr="00BB7C2B">
        <w:t>I can remember who told me.</w:t>
      </w:r>
    </w:p>
    <w:p w:rsidR="00A10199" w:rsidRDefault="00A10199" w:rsidP="00A10199">
      <w:pPr>
        <w:spacing w:before="0" w:after="0" w:line="240" w:lineRule="auto"/>
        <w:ind w:left="2700"/>
        <w:rPr>
          <w:rFonts w:ascii="Nirmala UI" w:hAnsi="Nirmala UI" w:cs="Nirmala UI"/>
          <w:sz w:val="20"/>
          <w:szCs w:val="20"/>
          <w:cs/>
        </w:rPr>
      </w:pPr>
      <w:r w:rsidRPr="00BB7C2B">
        <w:rPr>
          <w:rFonts w:ascii="Nirmala UI" w:hAnsi="Nirmala UI" w:cs="Nirmala UI"/>
          <w:sz w:val="20"/>
          <w:szCs w:val="20"/>
          <w:cs/>
        </w:rPr>
        <w:t xml:space="preserve">मुझे याद है </w:t>
      </w:r>
      <w:r w:rsidR="008C05F8" w:rsidRPr="008C05F8">
        <w:rPr>
          <w:rFonts w:ascii="Nirmala UI" w:hAnsi="Nirmala UI" w:cs="Nirmala UI" w:hint="cs"/>
          <w:sz w:val="20"/>
          <w:szCs w:val="20"/>
        </w:rPr>
        <w:t>किसने</w:t>
      </w:r>
      <w:r w:rsidR="008C05F8" w:rsidRPr="008C05F8">
        <w:rPr>
          <w:rFonts w:ascii="Nirmala UI" w:hAnsi="Nirmala UI" w:cs="Nirmala UI"/>
          <w:sz w:val="20"/>
          <w:szCs w:val="20"/>
        </w:rPr>
        <w:t xml:space="preserve"> </w:t>
      </w:r>
      <w:r w:rsidRPr="00BB7C2B">
        <w:rPr>
          <w:rFonts w:ascii="Nirmala UI" w:hAnsi="Nirmala UI" w:cs="Nirmala UI"/>
          <w:sz w:val="20"/>
          <w:szCs w:val="20"/>
          <w:cs/>
        </w:rPr>
        <w:t xml:space="preserve"> मुझे बताया था।</w:t>
      </w:r>
    </w:p>
    <w:p w:rsidR="008C05F8" w:rsidRDefault="008C05F8" w:rsidP="00A10199">
      <w:pPr>
        <w:spacing w:before="0" w:after="0" w:line="240" w:lineRule="auto"/>
        <w:ind w:left="2700"/>
        <w:rPr>
          <w:rFonts w:ascii="Nirmala UI" w:hAnsi="Nirmala UI" w:cs="Nirmala UI"/>
          <w:sz w:val="20"/>
          <w:szCs w:val="20"/>
          <w:cs/>
        </w:rPr>
      </w:pPr>
    </w:p>
    <w:p w:rsidR="008C05F8" w:rsidRPr="007C08ED" w:rsidRDefault="008C05F8" w:rsidP="00A10199">
      <w:pPr>
        <w:spacing w:before="0" w:after="0" w:line="240" w:lineRule="auto"/>
        <w:ind w:left="2700"/>
        <w:rPr>
          <w:rFonts w:ascii="Nirmala UI" w:hAnsi="Nirmala UI" w:cs="Nirmala UI"/>
          <w:sz w:val="20"/>
          <w:szCs w:val="20"/>
        </w:rPr>
      </w:pPr>
    </w:p>
    <w:p w:rsidR="00A10199" w:rsidRDefault="00A10199" w:rsidP="00853BBE">
      <w:pPr>
        <w:pStyle w:val="Heading3"/>
      </w:pPr>
      <w:bookmarkStart w:id="42" w:name="_Toc18392263"/>
      <w:r>
        <w:lastRenderedPageBreak/>
        <w:t xml:space="preserve">Use of </w:t>
      </w:r>
      <w:r w:rsidRPr="00141F74">
        <w:t>Why</w:t>
      </w:r>
      <w:bookmarkEnd w:id="42"/>
      <w:r w:rsidRPr="00141F74">
        <w:t> </w:t>
      </w:r>
    </w:p>
    <w:p w:rsidR="00A10199" w:rsidRDefault="00A10199" w:rsidP="00A10199">
      <w:pPr>
        <w:ind w:left="1440"/>
      </w:pPr>
      <w:r>
        <w:t xml:space="preserve">Why is used to ask the reason or </w:t>
      </w:r>
      <w:r w:rsidRPr="0011707D">
        <w:rPr>
          <w:noProof/>
        </w:rPr>
        <w:t>expi</w:t>
      </w:r>
      <w:r>
        <w:rPr>
          <w:noProof/>
        </w:rPr>
        <w:t>r</w:t>
      </w:r>
      <w:r w:rsidRPr="0011707D">
        <w:rPr>
          <w:noProof/>
        </w:rPr>
        <w:t>ation</w:t>
      </w:r>
      <w:r>
        <w:t xml:space="preserve"> of any action or to show shock, surprise, indirect questions, response or reply to a negative statement in </w:t>
      </w:r>
      <w:r w:rsidRPr="0011707D">
        <w:rPr>
          <w:noProof/>
        </w:rPr>
        <w:t xml:space="preserve">a </w:t>
      </w:r>
      <w:r w:rsidRPr="003A0E58">
        <w:rPr>
          <w:noProof/>
        </w:rPr>
        <w:t>sentence</w:t>
      </w:r>
      <w:r w:rsidR="003A0E58">
        <w:rPr>
          <w:noProof/>
        </w:rPr>
        <w:t>?</w:t>
      </w:r>
    </w:p>
    <w:p w:rsidR="00A10199" w:rsidRPr="00E93BE1" w:rsidRDefault="00A10199" w:rsidP="00A10199">
      <w:pPr>
        <w:ind w:left="1440"/>
        <w:rPr>
          <w:rFonts w:ascii="Nirmala UI" w:hAnsi="Nirmala UI" w:cs="Nirmala UI"/>
          <w:sz w:val="20"/>
          <w:szCs w:val="20"/>
        </w:rPr>
      </w:pPr>
      <w:r w:rsidRPr="001C0CB5">
        <w:br/>
      </w:r>
      <w:r w:rsidRPr="001C0CB5">
        <w:rPr>
          <w:rFonts w:ascii="Nirmala UI" w:hAnsi="Nirmala UI" w:cs="Nirmala UI"/>
          <w:sz w:val="20"/>
          <w:szCs w:val="20"/>
        </w:rPr>
        <w:t>किसी कार्रवाई का कारण या अभिव्यक्ति पूछने या वाक्यों में आघात और आश्चर्य दिखाने के लिए</w:t>
      </w:r>
      <w:r w:rsidRPr="001C0CB5">
        <w:t xml:space="preserve"> </w:t>
      </w:r>
      <w:r w:rsidRPr="000E222E">
        <w:t>“W</w:t>
      </w:r>
      <w:r>
        <w:t>hy</w:t>
      </w:r>
      <w:r w:rsidRPr="000E222E">
        <w:t xml:space="preserve">” </w:t>
      </w:r>
      <w:r w:rsidRPr="001C0CB5">
        <w:rPr>
          <w:rFonts w:ascii="Nirmala UI" w:hAnsi="Nirmala UI" w:cs="Nirmala UI"/>
          <w:sz w:val="20"/>
          <w:szCs w:val="20"/>
        </w:rPr>
        <w:t>का प्रयोग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B15AED">
        <w:t>Why not?</w:t>
      </w:r>
    </w:p>
    <w:p w:rsidR="00A10199" w:rsidRPr="00B15AED" w:rsidRDefault="00A10199" w:rsidP="00A10199">
      <w:pPr>
        <w:ind w:left="2700"/>
      </w:pPr>
      <w:r w:rsidRPr="00B15AED">
        <w:rPr>
          <w:rFonts w:ascii="Nirmala UI" w:hAnsi="Nirmala UI" w:cs="Nirmala UI"/>
          <w:sz w:val="20"/>
          <w:szCs w:val="20"/>
        </w:rPr>
        <w:t xml:space="preserve">क्यों नहीं? </w:t>
      </w:r>
    </w:p>
    <w:p w:rsidR="00A10199" w:rsidRDefault="00A10199" w:rsidP="00A10199">
      <w:pPr>
        <w:pStyle w:val="dot"/>
      </w:pPr>
      <w:r w:rsidRPr="00B15AED">
        <w:t>Why?</w:t>
      </w:r>
    </w:p>
    <w:p w:rsidR="00A10199" w:rsidRPr="00B15AED" w:rsidRDefault="00A10199" w:rsidP="00A10199">
      <w:pPr>
        <w:ind w:left="2700"/>
      </w:pPr>
      <w:r w:rsidRPr="00B15AED">
        <w:rPr>
          <w:rFonts w:ascii="Nirmala UI" w:hAnsi="Nirmala UI" w:cs="Nirmala UI"/>
          <w:sz w:val="20"/>
          <w:szCs w:val="20"/>
        </w:rPr>
        <w:t xml:space="preserve">क्यूं कर? </w:t>
      </w:r>
    </w:p>
    <w:p w:rsidR="00A10199" w:rsidRDefault="00A10199" w:rsidP="00A10199">
      <w:pPr>
        <w:pStyle w:val="dot"/>
      </w:pPr>
      <w:r w:rsidRPr="00B15AED">
        <w:t>Why is that?</w:t>
      </w:r>
    </w:p>
    <w:p w:rsidR="00A10199" w:rsidRPr="00B15AED" w:rsidRDefault="00A10199" w:rsidP="00A10199">
      <w:pPr>
        <w:ind w:left="2700"/>
      </w:pPr>
      <w:r w:rsidRPr="00B15AED">
        <w:rPr>
          <w:rFonts w:ascii="Nirmala UI" w:hAnsi="Nirmala UI" w:cs="Nirmala UI"/>
          <w:sz w:val="20"/>
          <w:szCs w:val="20"/>
        </w:rPr>
        <w:t xml:space="preserve">ऐसा क्यों है? </w:t>
      </w:r>
    </w:p>
    <w:p w:rsidR="00A10199" w:rsidRDefault="00A10199" w:rsidP="00A10199">
      <w:pPr>
        <w:pStyle w:val="dot"/>
      </w:pPr>
      <w:r w:rsidRPr="00B15AED">
        <w:t>Why did he leave home?</w:t>
      </w:r>
    </w:p>
    <w:p w:rsidR="00A10199" w:rsidRPr="00B15AED" w:rsidRDefault="00A10199" w:rsidP="00A10199">
      <w:pPr>
        <w:ind w:left="2700"/>
      </w:pPr>
      <w:r w:rsidRPr="00B15AED">
        <w:rPr>
          <w:rFonts w:ascii="Nirmala UI" w:hAnsi="Nirmala UI" w:cs="Nirmala UI"/>
          <w:sz w:val="20"/>
          <w:szCs w:val="20"/>
        </w:rPr>
        <w:t>उसने घर क्यों छोड़ा?</w:t>
      </w:r>
    </w:p>
    <w:p w:rsidR="00A10199" w:rsidRDefault="00A10199" w:rsidP="00A10199">
      <w:pPr>
        <w:pStyle w:val="dot"/>
      </w:pPr>
      <w:r w:rsidRPr="00B15AED">
        <w:t>Why are you doing this?</w:t>
      </w:r>
    </w:p>
    <w:p w:rsidR="00A10199" w:rsidRPr="00B15AED" w:rsidRDefault="00A10199" w:rsidP="00A10199">
      <w:pPr>
        <w:ind w:left="2700"/>
      </w:pPr>
      <w:r w:rsidRPr="00B15AED">
        <w:rPr>
          <w:rFonts w:ascii="Nirmala UI" w:hAnsi="Nirmala UI" w:cs="Nirmala UI"/>
          <w:sz w:val="20"/>
          <w:szCs w:val="20"/>
        </w:rPr>
        <w:t xml:space="preserve">आप यह क्यों कर रहे हैं? </w:t>
      </w:r>
    </w:p>
    <w:p w:rsidR="00A10199" w:rsidRDefault="00A10199" w:rsidP="00A10199">
      <w:pPr>
        <w:pStyle w:val="dot"/>
      </w:pPr>
      <w:r w:rsidRPr="00B15AED">
        <w:t>Why didn’t you tell the truth?</w:t>
      </w:r>
    </w:p>
    <w:p w:rsidR="00A10199" w:rsidRPr="00B15AED" w:rsidRDefault="00A10199" w:rsidP="00A10199">
      <w:pPr>
        <w:ind w:left="2700"/>
      </w:pPr>
      <w:r w:rsidRPr="00B15AED">
        <w:rPr>
          <w:rFonts w:ascii="Nirmala UI" w:hAnsi="Nirmala UI" w:cs="Nirmala UI"/>
          <w:sz w:val="20"/>
          <w:szCs w:val="20"/>
        </w:rPr>
        <w:t xml:space="preserve">आपने सच क्यों नहीं बताया? </w:t>
      </w:r>
    </w:p>
    <w:p w:rsidR="00A10199" w:rsidRDefault="00A10199" w:rsidP="00A10199">
      <w:pPr>
        <w:pStyle w:val="dot"/>
      </w:pPr>
      <w:r w:rsidRPr="00B15AED">
        <w:t>Why is the sun round?</w:t>
      </w:r>
    </w:p>
    <w:p w:rsidR="00A10199" w:rsidRPr="00B15AED" w:rsidRDefault="00A10199" w:rsidP="00A10199">
      <w:pPr>
        <w:ind w:left="2700"/>
      </w:pPr>
      <w:r w:rsidRPr="00B15AED">
        <w:rPr>
          <w:rFonts w:ascii="Nirmala UI" w:hAnsi="Nirmala UI" w:cs="Nirmala UI"/>
          <w:sz w:val="20"/>
          <w:szCs w:val="20"/>
        </w:rPr>
        <w:t>सूर्य गोल क्यों है?</w:t>
      </w:r>
    </w:p>
    <w:p w:rsidR="00A10199" w:rsidRDefault="00A10199" w:rsidP="00A10199">
      <w:pPr>
        <w:pStyle w:val="dot"/>
      </w:pPr>
      <w:r w:rsidRPr="00B15AED">
        <w:t>He asked me why I wanted to leave early.</w:t>
      </w:r>
    </w:p>
    <w:p w:rsidR="00A10199" w:rsidRPr="00B15AED" w:rsidRDefault="00A10199" w:rsidP="00A10199">
      <w:pPr>
        <w:ind w:left="2700"/>
      </w:pPr>
      <w:r w:rsidRPr="00B15AED">
        <w:rPr>
          <w:rFonts w:ascii="Nirmala UI" w:hAnsi="Nirmala UI" w:cs="Nirmala UI"/>
          <w:sz w:val="20"/>
          <w:szCs w:val="20"/>
        </w:rPr>
        <w:t>उसने मुझसे पूछा कि मैं जल्दी क्यों जाना चाहता था।</w:t>
      </w:r>
    </w:p>
    <w:p w:rsidR="00A10199" w:rsidRPr="00B15AED" w:rsidRDefault="00A10199" w:rsidP="00A10199">
      <w:pPr>
        <w:pStyle w:val="dot"/>
        <w:rPr>
          <w:rStyle w:val="dotChar"/>
          <w:b/>
        </w:rPr>
      </w:pPr>
      <w:r w:rsidRPr="00B15AED">
        <w:t xml:space="preserve">I </w:t>
      </w:r>
      <w:r w:rsidRPr="00B15AED">
        <w:rPr>
          <w:rStyle w:val="dotChar"/>
          <w:b/>
        </w:rPr>
        <w:t>wonder why he told nobody he was going to Delhi.</w:t>
      </w:r>
    </w:p>
    <w:p w:rsidR="00A10199" w:rsidRPr="00B15AED" w:rsidRDefault="00A10199" w:rsidP="00A10199">
      <w:pPr>
        <w:ind w:left="2700"/>
      </w:pPr>
      <w:r w:rsidRPr="00B15AED">
        <w:rPr>
          <w:rFonts w:ascii="Nirmala UI" w:hAnsi="Nirmala UI" w:cs="Nirmala UI"/>
          <w:sz w:val="20"/>
          <w:szCs w:val="20"/>
        </w:rPr>
        <w:t>मुझे आश्चर्य होता है कि उसने किसी को क्यों नहीं बताया कि वह दिल्ली जा रहा है।</w:t>
      </w:r>
    </w:p>
    <w:p w:rsidR="00A10199" w:rsidRPr="00B15AED" w:rsidRDefault="00A10199" w:rsidP="00682B25">
      <w:pPr>
        <w:pStyle w:val="ListParagraph"/>
        <w:numPr>
          <w:ilvl w:val="0"/>
          <w:numId w:val="16"/>
        </w:numPr>
        <w:ind w:left="2700"/>
      </w:pPr>
      <w:r w:rsidRPr="00B15AED">
        <w:rPr>
          <w:rStyle w:val="dotChar"/>
        </w:rPr>
        <w:t xml:space="preserve">That’s why he’s taken </w:t>
      </w:r>
      <w:r w:rsidR="003A0E58">
        <w:rPr>
          <w:rStyle w:val="dotChar"/>
        </w:rPr>
        <w:t xml:space="preserve">a </w:t>
      </w:r>
      <w:r w:rsidRPr="003A0E58">
        <w:rPr>
          <w:rStyle w:val="dotChar"/>
          <w:noProof/>
        </w:rPr>
        <w:t>holiday</w:t>
      </w:r>
      <w:r w:rsidRPr="00B15AED">
        <w:rPr>
          <w:rStyle w:val="dotChar"/>
        </w:rPr>
        <w:t>.</w:t>
      </w:r>
      <w:r>
        <w:br/>
      </w:r>
      <w:r w:rsidRPr="00B15AED">
        <w:rPr>
          <w:rFonts w:ascii="Nirmala UI" w:hAnsi="Nirmala UI" w:cs="Nirmala UI"/>
          <w:sz w:val="20"/>
          <w:szCs w:val="20"/>
        </w:rPr>
        <w:t>इसीलिए उसने छुट्टी ली है।</w:t>
      </w:r>
    </w:p>
    <w:p w:rsidR="00A10199" w:rsidRPr="00376A17" w:rsidRDefault="00A10199" w:rsidP="00A10199">
      <w:pPr>
        <w:ind w:left="1440"/>
      </w:pPr>
    </w:p>
    <w:p w:rsidR="00A10199" w:rsidRDefault="00A10199" w:rsidP="00853BBE">
      <w:pPr>
        <w:pStyle w:val="Heading3"/>
      </w:pPr>
      <w:bookmarkStart w:id="43" w:name="_Toc18392264"/>
      <w:r>
        <w:t xml:space="preserve">Use of </w:t>
      </w:r>
      <w:r w:rsidRPr="00141F74">
        <w:t>What</w:t>
      </w:r>
      <w:bookmarkEnd w:id="43"/>
      <w:r>
        <w:t> </w:t>
      </w:r>
    </w:p>
    <w:p w:rsidR="00A10199" w:rsidRDefault="00A10199" w:rsidP="00A840BC">
      <w:pPr>
        <w:spacing w:line="240" w:lineRule="auto"/>
        <w:ind w:left="1440"/>
      </w:pPr>
      <w:r>
        <w:t>“W</w:t>
      </w:r>
      <w:r w:rsidRPr="00730C25">
        <w:t>hat</w:t>
      </w:r>
      <w:r>
        <w:t>”</w:t>
      </w:r>
      <w:r w:rsidRPr="00730C25">
        <w:t xml:space="preserve"> is used to ask </w:t>
      </w:r>
      <w:r w:rsidRPr="0011707D">
        <w:rPr>
          <w:noProof/>
        </w:rPr>
        <w:t>information</w:t>
      </w:r>
      <w:r w:rsidRPr="00730C25">
        <w:t xml:space="preserve"> about actions </w:t>
      </w:r>
      <w:r>
        <w:t>or</w:t>
      </w:r>
      <w:r w:rsidRPr="00730C25">
        <w:t xml:space="preserve"> things</w:t>
      </w:r>
      <w:r>
        <w:t xml:space="preserve"> and in indirect </w:t>
      </w:r>
      <w:r w:rsidRPr="0011707D">
        <w:rPr>
          <w:noProof/>
        </w:rPr>
        <w:t>questions</w:t>
      </w:r>
      <w:r>
        <w:rPr>
          <w:noProof/>
        </w:rPr>
        <w:t>.</w:t>
      </w:r>
      <w:r>
        <w:t xml:space="preserve"> We also use “wha</w:t>
      </w:r>
      <w:r w:rsidR="00A840BC">
        <w:t>t” as a determiner and pronoun.</w:t>
      </w:r>
    </w:p>
    <w:p w:rsidR="006F499C" w:rsidRDefault="006F499C" w:rsidP="00A840BC">
      <w:pPr>
        <w:spacing w:line="240" w:lineRule="auto"/>
        <w:ind w:left="1440"/>
      </w:pPr>
    </w:p>
    <w:p w:rsidR="00A10199" w:rsidRDefault="00A10199" w:rsidP="00A10199">
      <w:pPr>
        <w:ind w:left="1440"/>
        <w:rPr>
          <w:rFonts w:ascii="Nirmala UI" w:hAnsi="Nirmala UI" w:cs="Nirmala UI"/>
          <w:sz w:val="20"/>
          <w:szCs w:val="20"/>
        </w:rPr>
      </w:pPr>
      <w:r w:rsidRPr="00730C25">
        <w:rPr>
          <w:rFonts w:ascii="Nirmala UI" w:hAnsi="Nirmala UI" w:cs="Nirmala UI"/>
          <w:sz w:val="20"/>
          <w:szCs w:val="20"/>
          <w:cs/>
        </w:rPr>
        <w:t xml:space="preserve">हम चीजों और कार्यों के बारे में जानकारी के लिए </w:t>
      </w:r>
      <w:r w:rsidRPr="000E222E">
        <w:t>“</w:t>
      </w:r>
      <w:r>
        <w:t>what</w:t>
      </w:r>
      <w:r w:rsidRPr="000E222E">
        <w:t xml:space="preserve">” </w:t>
      </w:r>
      <w:r w:rsidRPr="001C0CB5">
        <w:rPr>
          <w:rFonts w:ascii="Nirmala UI" w:hAnsi="Nirmala UI" w:cs="Nirmala UI"/>
          <w:sz w:val="20"/>
          <w:szCs w:val="20"/>
        </w:rPr>
        <w:t xml:space="preserve">का प्रयोग </w:t>
      </w:r>
      <w:r w:rsidRPr="00730C25">
        <w:rPr>
          <w:rFonts w:ascii="Nirmala UI" w:hAnsi="Nirmala UI" w:cs="Nirmala UI"/>
          <w:sz w:val="20"/>
          <w:szCs w:val="20"/>
          <w:cs/>
        </w:rPr>
        <w:t>कर सकते हैं</w:t>
      </w:r>
      <w:r w:rsidRPr="001C0CB5">
        <w:rPr>
          <w:rFonts w:ascii="Nirmala UI" w:hAnsi="Nirmala UI" w:cs="Nirmala UI"/>
          <w:sz w:val="20"/>
          <w:szCs w:val="20"/>
        </w:rPr>
        <w:t>।</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5B769B">
        <w:t>What are you doing?</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कर रहे हो</w:t>
      </w:r>
      <w:r w:rsidRPr="005B769B">
        <w:rPr>
          <w:rFonts w:ascii="Nirmala UI" w:hAnsi="Nirmala UI" w:cs="Nirmala UI"/>
          <w:sz w:val="20"/>
          <w:szCs w:val="20"/>
        </w:rPr>
        <w:t>?</w:t>
      </w:r>
    </w:p>
    <w:p w:rsidR="00A10199" w:rsidRDefault="00A10199" w:rsidP="00A10199">
      <w:pPr>
        <w:pStyle w:val="dot"/>
      </w:pPr>
      <w:r w:rsidRPr="005B769B">
        <w:t>What do you want?</w:t>
      </w:r>
    </w:p>
    <w:p w:rsidR="00A10199" w:rsidRPr="007C08ED"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चाहते हो</w:t>
      </w:r>
      <w:r w:rsidRPr="005B769B">
        <w:rPr>
          <w:rFonts w:ascii="Nirmala UI" w:hAnsi="Nirmala UI" w:cs="Nirmala UI"/>
          <w:sz w:val="20"/>
          <w:szCs w:val="20"/>
        </w:rPr>
        <w:t>?</w:t>
      </w:r>
    </w:p>
    <w:p w:rsidR="00A10199" w:rsidRDefault="00A10199" w:rsidP="00A10199">
      <w:pPr>
        <w:pStyle w:val="dot"/>
      </w:pPr>
      <w:r w:rsidRPr="005B769B">
        <w:t>What’s she doing? Tell her to stop!</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lastRenderedPageBreak/>
        <w:t>वह क्या कर रही है</w:t>
      </w:r>
      <w:r w:rsidRPr="005B769B">
        <w:rPr>
          <w:rFonts w:ascii="Nirmala UI" w:hAnsi="Nirmala UI" w:cs="Nirmala UI"/>
          <w:sz w:val="20"/>
          <w:szCs w:val="20"/>
        </w:rPr>
        <w:t xml:space="preserve">? </w:t>
      </w:r>
      <w:r w:rsidRPr="005B769B">
        <w:rPr>
          <w:rFonts w:ascii="Nirmala UI" w:hAnsi="Nirmala UI" w:cs="Nirmala UI"/>
          <w:sz w:val="20"/>
          <w:szCs w:val="20"/>
          <w:cs/>
        </w:rPr>
        <w:t>उसे रोकने के लिए कहो!</w:t>
      </w:r>
    </w:p>
    <w:p w:rsidR="00A10199" w:rsidRDefault="00A10199" w:rsidP="00A10199">
      <w:pPr>
        <w:pStyle w:val="dot"/>
      </w:pPr>
      <w:r w:rsidRPr="005B769B">
        <w:t>What time are you coming?</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आप किस समय आ रहे हैं</w:t>
      </w:r>
      <w:r w:rsidRPr="005B769B">
        <w:rPr>
          <w:rFonts w:ascii="Nirmala UI" w:hAnsi="Nirmala UI" w:cs="Nirmala UI"/>
          <w:sz w:val="20"/>
          <w:szCs w:val="20"/>
        </w:rPr>
        <w:t>?</w:t>
      </w:r>
    </w:p>
    <w:p w:rsidR="00A10199" w:rsidRDefault="00A10199" w:rsidP="00A10199">
      <w:pPr>
        <w:pStyle w:val="dot"/>
      </w:pPr>
      <w:r w:rsidRPr="005B769B">
        <w:t>What is happening there?</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वहाँ क्या हो रहा है</w:t>
      </w:r>
      <w:r w:rsidRPr="005B769B">
        <w:rPr>
          <w:rFonts w:ascii="Nirmala UI" w:hAnsi="Nirmala UI" w:cs="Nirmala UI"/>
          <w:sz w:val="20"/>
          <w:szCs w:val="20"/>
        </w:rPr>
        <w:t>?</w:t>
      </w:r>
    </w:p>
    <w:p w:rsidR="00A10199" w:rsidRDefault="00A10199" w:rsidP="00A10199">
      <w:pPr>
        <w:pStyle w:val="dot"/>
      </w:pPr>
      <w:r w:rsidRPr="005B769B">
        <w:t>What lovely kid!</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प्यारा बच्चा है!</w:t>
      </w:r>
    </w:p>
    <w:p w:rsidR="00A10199" w:rsidRDefault="00A10199" w:rsidP="00A10199">
      <w:pPr>
        <w:pStyle w:val="dot"/>
      </w:pPr>
      <w:r w:rsidRPr="005B769B">
        <w:t>What </w:t>
      </w:r>
      <w:r w:rsidRPr="003A0E58">
        <w:rPr>
          <w:noProof/>
        </w:rPr>
        <w:t>horrible</w:t>
      </w:r>
      <w:r w:rsidRPr="005B769B">
        <w:t xml:space="preserve"> news!</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भयानक खबर है!</w:t>
      </w:r>
    </w:p>
    <w:p w:rsidR="00A10199" w:rsidRDefault="00A10199" w:rsidP="00A10199">
      <w:pPr>
        <w:pStyle w:val="dot"/>
      </w:pPr>
      <w:r w:rsidRPr="005B769B">
        <w:t>What a mess!</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क्या झंझट है!</w:t>
      </w:r>
    </w:p>
    <w:p w:rsidR="00A10199" w:rsidRDefault="00A10199" w:rsidP="00A10199">
      <w:pPr>
        <w:pStyle w:val="dot"/>
      </w:pPr>
      <w:r w:rsidRPr="005B769B">
        <w:t>I can’t decide what to buy Riya for her birthday.</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 यह तय नहीं कर सकता कि रिया को उसके जन्मदिन के लिए क्या खरीदना है।</w:t>
      </w:r>
    </w:p>
    <w:p w:rsidR="00A10199" w:rsidRDefault="00A10199" w:rsidP="00A10199">
      <w:pPr>
        <w:pStyle w:val="dot"/>
      </w:pPr>
      <w:r w:rsidRPr="005B769B">
        <w:t>I haven’t got many T-shirts, but you can borrow what I have.</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मुझे कई टी-शर्ट नहीं मिलीं</w:t>
      </w:r>
      <w:r w:rsidRPr="005B769B">
        <w:rPr>
          <w:rFonts w:ascii="Nirmala UI" w:hAnsi="Nirmala UI" w:cs="Nirmala UI"/>
          <w:sz w:val="20"/>
          <w:szCs w:val="20"/>
        </w:rPr>
        <w:t xml:space="preserve">, </w:t>
      </w:r>
      <w:r w:rsidRPr="005B769B">
        <w:rPr>
          <w:rFonts w:ascii="Nirmala UI" w:hAnsi="Nirmala UI" w:cs="Nirmala UI"/>
          <w:sz w:val="20"/>
          <w:szCs w:val="20"/>
          <w:cs/>
        </w:rPr>
        <w:t xml:space="preserve">लेकिन जो मेरे पास हैं </w:t>
      </w:r>
      <w:r w:rsidR="008C05F8" w:rsidRPr="005B769B">
        <w:rPr>
          <w:rFonts w:ascii="Nirmala UI" w:hAnsi="Nirmala UI" w:cs="Nirmala UI"/>
          <w:sz w:val="20"/>
          <w:szCs w:val="20"/>
          <w:cs/>
        </w:rPr>
        <w:t xml:space="preserve">आप </w:t>
      </w:r>
      <w:r w:rsidRPr="005B769B">
        <w:rPr>
          <w:rFonts w:ascii="Nirmala UI" w:hAnsi="Nirmala UI" w:cs="Nirmala UI"/>
          <w:sz w:val="20"/>
          <w:szCs w:val="20"/>
          <w:cs/>
        </w:rPr>
        <w:t>उसे उधार ले सकते हैं।</w:t>
      </w:r>
    </w:p>
    <w:p w:rsidR="00172EFB" w:rsidRPr="00730C25" w:rsidRDefault="00172EFB" w:rsidP="00A10199">
      <w:pPr>
        <w:ind w:left="1440"/>
      </w:pPr>
    </w:p>
    <w:p w:rsidR="00A10199" w:rsidRDefault="00A10199" w:rsidP="00853BBE">
      <w:pPr>
        <w:pStyle w:val="Heading3"/>
      </w:pPr>
      <w:bookmarkStart w:id="44" w:name="_Toc18392265"/>
      <w:r>
        <w:t xml:space="preserve">Use of </w:t>
      </w:r>
      <w:r w:rsidRPr="00141F74">
        <w:t>When</w:t>
      </w:r>
      <w:bookmarkEnd w:id="44"/>
      <w:r>
        <w:t> </w:t>
      </w:r>
    </w:p>
    <w:p w:rsidR="00A10199" w:rsidRDefault="00A10199" w:rsidP="00DB3119">
      <w:pPr>
        <w:pStyle w:val="boolformate"/>
        <w:rPr>
          <w:noProof/>
        </w:rPr>
      </w:pPr>
      <w:r>
        <w:t xml:space="preserve">“When” is used to ask the time of happening of any action or to ask indirect </w:t>
      </w:r>
      <w:r w:rsidRPr="0011707D">
        <w:rPr>
          <w:noProof/>
        </w:rPr>
        <w:t>questions</w:t>
      </w:r>
      <w:r>
        <w:rPr>
          <w:noProof/>
        </w:rPr>
        <w:t>.</w:t>
      </w:r>
    </w:p>
    <w:p w:rsidR="006F499C" w:rsidRDefault="006F499C" w:rsidP="00DB3119">
      <w:pPr>
        <w:pStyle w:val="boolformate"/>
      </w:pPr>
    </w:p>
    <w:p w:rsidR="00A10199" w:rsidRDefault="00A10199" w:rsidP="00A10199">
      <w:pPr>
        <w:ind w:left="1440"/>
        <w:rPr>
          <w:rFonts w:ascii="Nirmala UI" w:hAnsi="Nirmala UI" w:cs="Nirmala UI"/>
          <w:sz w:val="20"/>
          <w:szCs w:val="20"/>
        </w:rPr>
      </w:pPr>
      <w:r w:rsidRPr="00730C25">
        <w:rPr>
          <w:rFonts w:ascii="Nirmala UI" w:hAnsi="Nirmala UI" w:cs="Nirmala UI"/>
          <w:sz w:val="20"/>
          <w:szCs w:val="20"/>
          <w:cs/>
        </w:rPr>
        <w:t xml:space="preserve">किसी कार्रवाई के होने का समय पूछने के लिए </w:t>
      </w:r>
      <w:r w:rsidRPr="000E222E">
        <w:t>“</w:t>
      </w:r>
      <w:r>
        <w:t>when</w:t>
      </w:r>
      <w:r w:rsidRPr="000E222E">
        <w:t xml:space="preserve">” </w:t>
      </w:r>
      <w:r w:rsidRPr="001C0CB5">
        <w:rPr>
          <w:rFonts w:ascii="Nirmala UI" w:hAnsi="Nirmala UI" w:cs="Nirmala UI"/>
          <w:sz w:val="20"/>
          <w:szCs w:val="20"/>
        </w:rPr>
        <w:t>का प्रयोग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5B769B">
        <w:t>When did you come?</w:t>
      </w:r>
    </w:p>
    <w:p w:rsidR="00A10199" w:rsidRPr="005B769B" w:rsidRDefault="00A10199" w:rsidP="00A10199">
      <w:pPr>
        <w:ind w:left="2700"/>
      </w:pPr>
      <w:r w:rsidRPr="005B769B">
        <w:rPr>
          <w:rFonts w:ascii="Nirmala UI" w:hAnsi="Nirmala UI" w:cs="Nirmala UI"/>
          <w:sz w:val="20"/>
          <w:szCs w:val="20"/>
        </w:rPr>
        <w:t xml:space="preserve">तुम कब आए? </w:t>
      </w:r>
    </w:p>
    <w:p w:rsidR="00A10199" w:rsidRDefault="00A10199" w:rsidP="00A10199">
      <w:pPr>
        <w:pStyle w:val="dot"/>
      </w:pPr>
      <w:r w:rsidRPr="005B769B">
        <w:t>When are you going this weekend?</w:t>
      </w:r>
    </w:p>
    <w:p w:rsidR="00A10199" w:rsidRPr="005B769B" w:rsidRDefault="00A10199" w:rsidP="00A10199">
      <w:pPr>
        <w:ind w:left="2700"/>
      </w:pPr>
      <w:r w:rsidRPr="005B769B">
        <w:rPr>
          <w:rFonts w:ascii="Nirmala UI" w:hAnsi="Nirmala UI" w:cs="Nirmala UI"/>
          <w:sz w:val="20"/>
          <w:szCs w:val="20"/>
        </w:rPr>
        <w:t>आप इस सप्ताह के अंत में कब जा रहे हैं?</w:t>
      </w:r>
    </w:p>
    <w:p w:rsidR="00A10199" w:rsidRDefault="00A10199" w:rsidP="00A10199">
      <w:pPr>
        <w:pStyle w:val="dot"/>
      </w:pPr>
      <w:r w:rsidRPr="005B769B">
        <w:t>When will you know that?</w:t>
      </w:r>
    </w:p>
    <w:p w:rsidR="00A10199" w:rsidRPr="005B769B" w:rsidRDefault="00A10199" w:rsidP="00A10199">
      <w:pPr>
        <w:ind w:left="2700"/>
      </w:pPr>
      <w:r w:rsidRPr="005B769B">
        <w:rPr>
          <w:rFonts w:ascii="Nirmala UI" w:hAnsi="Nirmala UI" w:cs="Nirmala UI"/>
          <w:sz w:val="20"/>
          <w:szCs w:val="20"/>
        </w:rPr>
        <w:t>आपको कब पता चलेगा?</w:t>
      </w:r>
    </w:p>
    <w:p w:rsidR="00A10199" w:rsidRDefault="00A10199" w:rsidP="00A10199">
      <w:pPr>
        <w:pStyle w:val="dot"/>
      </w:pPr>
      <w:r w:rsidRPr="005B769B">
        <w:t>The police asked me when I last saw her.</w:t>
      </w:r>
    </w:p>
    <w:p w:rsidR="00A10199" w:rsidRPr="005B769B" w:rsidRDefault="00A10199" w:rsidP="00A10199">
      <w:pPr>
        <w:ind w:left="2700"/>
      </w:pPr>
      <w:r w:rsidRPr="005B769B">
        <w:rPr>
          <w:rFonts w:ascii="Nirmala UI" w:hAnsi="Nirmala UI" w:cs="Nirmala UI"/>
          <w:sz w:val="20"/>
          <w:szCs w:val="20"/>
        </w:rPr>
        <w:t>पुलिस ने मुझसे पूछा कि मैंने उसे आखिरी बार कब देखा था।</w:t>
      </w:r>
    </w:p>
    <w:p w:rsidR="00A10199" w:rsidRDefault="00A10199" w:rsidP="00A10199">
      <w:pPr>
        <w:pStyle w:val="dot"/>
      </w:pPr>
      <w:r>
        <w:t>We</w:t>
      </w:r>
      <w:r w:rsidRPr="005B769B">
        <w:t xml:space="preserve"> laughed when he saw his mother.</w:t>
      </w:r>
    </w:p>
    <w:p w:rsidR="00A10199" w:rsidRPr="005B769B" w:rsidRDefault="00A10199" w:rsidP="00A10199">
      <w:pPr>
        <w:ind w:left="2700"/>
      </w:pPr>
      <w:r w:rsidRPr="005B769B">
        <w:rPr>
          <w:rFonts w:ascii="Nirmala UI" w:hAnsi="Nirmala UI" w:cs="Nirmala UI"/>
          <w:sz w:val="20"/>
          <w:szCs w:val="20"/>
        </w:rPr>
        <w:t>जब उसने अपनी माँ को देखा तो वह हँसा।</w:t>
      </w:r>
    </w:p>
    <w:p w:rsidR="00A10199" w:rsidRDefault="00A10199" w:rsidP="00A10199">
      <w:pPr>
        <w:pStyle w:val="dot"/>
      </w:pPr>
      <w:r w:rsidRPr="005B769B">
        <w:t>I felt very happy when he comes.</w:t>
      </w:r>
    </w:p>
    <w:p w:rsidR="00A10199" w:rsidRPr="005B769B" w:rsidRDefault="00A10199" w:rsidP="00A10199">
      <w:pPr>
        <w:ind w:left="2700"/>
      </w:pPr>
      <w:r w:rsidRPr="005B769B">
        <w:rPr>
          <w:rFonts w:ascii="Nirmala UI" w:hAnsi="Nirmala UI" w:cs="Nirmala UI"/>
          <w:sz w:val="20"/>
          <w:szCs w:val="20"/>
        </w:rPr>
        <w:t>मुझे बहुत खुशी हुई जब वह आया।</w:t>
      </w:r>
    </w:p>
    <w:p w:rsidR="00A10199" w:rsidRDefault="00A10199" w:rsidP="00A10199">
      <w:pPr>
        <w:pStyle w:val="dot"/>
      </w:pPr>
      <w:r w:rsidRPr="005B769B">
        <w:t>Shubham was up when I went to his room this morning.</w:t>
      </w:r>
    </w:p>
    <w:p w:rsidR="00A10199" w:rsidRPr="005B769B" w:rsidRDefault="00A10199" w:rsidP="00A10199">
      <w:pPr>
        <w:ind w:left="2700"/>
      </w:pPr>
      <w:r w:rsidRPr="005B769B">
        <w:rPr>
          <w:rFonts w:ascii="Nirmala UI" w:hAnsi="Nirmala UI" w:cs="Nirmala UI"/>
          <w:sz w:val="20"/>
          <w:szCs w:val="20"/>
        </w:rPr>
        <w:t>शुभम तब उठा जब मैं आज सुबह उसके कमरे में गया था।</w:t>
      </w:r>
    </w:p>
    <w:p w:rsidR="00A10199" w:rsidRDefault="00A10199" w:rsidP="00A10199">
      <w:pPr>
        <w:pStyle w:val="dot"/>
      </w:pPr>
      <w:r w:rsidRPr="005B769B">
        <w:t>You hurt me when you pushed me from behind.</w:t>
      </w:r>
    </w:p>
    <w:p w:rsidR="00A10199" w:rsidRPr="005B769B" w:rsidRDefault="00A10199" w:rsidP="00A10199">
      <w:pPr>
        <w:ind w:left="2700"/>
      </w:pPr>
      <w:r w:rsidRPr="005B769B">
        <w:rPr>
          <w:rFonts w:ascii="Nirmala UI" w:hAnsi="Nirmala UI" w:cs="Nirmala UI"/>
          <w:sz w:val="20"/>
          <w:szCs w:val="20"/>
        </w:rPr>
        <w:t>आपने मुझे चोट पहुंचाई जब आपने मुझे पीछे से धक्का दिया।</w:t>
      </w:r>
    </w:p>
    <w:p w:rsidR="00A10199" w:rsidRDefault="00A10199" w:rsidP="00A10199">
      <w:pPr>
        <w:pStyle w:val="dot"/>
      </w:pPr>
      <w:r w:rsidRPr="005B769B">
        <w:t>Be careful when leaving home at night.</w:t>
      </w:r>
    </w:p>
    <w:p w:rsidR="00A10199" w:rsidRDefault="00A10199" w:rsidP="00A10199">
      <w:pPr>
        <w:ind w:left="2700"/>
        <w:rPr>
          <w:rFonts w:ascii="Nirmala UI" w:hAnsi="Nirmala UI" w:cs="Nirmala UI"/>
          <w:sz w:val="20"/>
          <w:szCs w:val="20"/>
        </w:rPr>
      </w:pPr>
      <w:r w:rsidRPr="005B769B">
        <w:rPr>
          <w:rFonts w:ascii="Nirmala UI" w:hAnsi="Nirmala UI" w:cs="Nirmala UI"/>
          <w:sz w:val="20"/>
          <w:szCs w:val="20"/>
        </w:rPr>
        <w:t>रात में घर से निकलते समय सावधान रहें।</w:t>
      </w:r>
    </w:p>
    <w:p w:rsidR="00DB3119" w:rsidRDefault="00DB3119" w:rsidP="00A10199">
      <w:pPr>
        <w:ind w:left="2700"/>
        <w:rPr>
          <w:rFonts w:ascii="Nirmala UI" w:hAnsi="Nirmala UI" w:cs="Nirmala UI"/>
          <w:sz w:val="20"/>
          <w:szCs w:val="20"/>
        </w:rPr>
      </w:pPr>
    </w:p>
    <w:p w:rsidR="00DB3119" w:rsidRDefault="00DB3119" w:rsidP="00A10199">
      <w:pPr>
        <w:ind w:left="2700"/>
      </w:pPr>
    </w:p>
    <w:p w:rsidR="00A10199" w:rsidRDefault="00A10199" w:rsidP="00853BBE">
      <w:pPr>
        <w:pStyle w:val="Heading3"/>
      </w:pPr>
      <w:bookmarkStart w:id="45" w:name="_Toc18392266"/>
      <w:r>
        <w:lastRenderedPageBreak/>
        <w:t xml:space="preserve">Use of </w:t>
      </w:r>
      <w:r w:rsidRPr="00141F74">
        <w:t>Where</w:t>
      </w:r>
      <w:bookmarkEnd w:id="45"/>
      <w:r>
        <w:t> </w:t>
      </w:r>
    </w:p>
    <w:p w:rsidR="00A10199" w:rsidRDefault="00A10199" w:rsidP="00A10199">
      <w:pPr>
        <w:pStyle w:val="boolformate"/>
      </w:pPr>
      <w:r>
        <w:t xml:space="preserve">“Where” is used to ask information </w:t>
      </w:r>
      <w:r>
        <w:rPr>
          <w:noProof/>
        </w:rPr>
        <w:t>about</w:t>
      </w:r>
      <w:r>
        <w:t xml:space="preserve"> the place or to ask indirect </w:t>
      </w:r>
      <w:r w:rsidRPr="0011707D">
        <w:rPr>
          <w:noProof/>
        </w:rPr>
        <w:t>questions</w:t>
      </w:r>
      <w:r>
        <w:rPr>
          <w:noProof/>
        </w:rPr>
        <w:t>.</w:t>
      </w:r>
    </w:p>
    <w:p w:rsidR="00A10199" w:rsidRDefault="00A10199" w:rsidP="00A10199">
      <w:pPr>
        <w:pStyle w:val="boolformate"/>
      </w:pPr>
    </w:p>
    <w:p w:rsidR="00A10199" w:rsidRDefault="00A10199" w:rsidP="00A10199">
      <w:pPr>
        <w:ind w:left="1440"/>
        <w:rPr>
          <w:rFonts w:ascii="Nirmala UI" w:hAnsi="Nirmala UI" w:cs="Nirmala UI"/>
          <w:sz w:val="20"/>
          <w:szCs w:val="20"/>
          <w:cs/>
        </w:rPr>
      </w:pPr>
      <w:r>
        <w:rPr>
          <w:rFonts w:ascii="Nirmala UI" w:hAnsi="Nirmala UI" w:cs="Nirmala UI"/>
          <w:sz w:val="20"/>
          <w:szCs w:val="20"/>
          <w:cs/>
        </w:rPr>
        <w:t>"</w:t>
      </w:r>
      <w:r>
        <w:rPr>
          <w:rFonts w:cstheme="minorHAnsi"/>
          <w:cs/>
        </w:rPr>
        <w:t>Where</w:t>
      </w:r>
      <w:r>
        <w:rPr>
          <w:rFonts w:ascii="Nirmala UI" w:hAnsi="Nirmala UI" w:cs="Nirmala UI"/>
          <w:sz w:val="20"/>
          <w:szCs w:val="20"/>
          <w:cs/>
        </w:rPr>
        <w:t xml:space="preserve">" </w:t>
      </w:r>
      <w:r w:rsidRPr="001C0CB5">
        <w:rPr>
          <w:rFonts w:ascii="Nirmala UI" w:hAnsi="Nirmala UI" w:cs="Nirmala UI"/>
          <w:sz w:val="20"/>
          <w:szCs w:val="20"/>
        </w:rPr>
        <w:t>का प्रयोग</w:t>
      </w:r>
      <w:r w:rsidRPr="005A5773">
        <w:rPr>
          <w:rFonts w:ascii="Nirmala UI" w:hAnsi="Nirmala UI" w:cs="Nirmala UI"/>
          <w:sz w:val="20"/>
          <w:szCs w:val="20"/>
          <w:cs/>
        </w:rPr>
        <w:t xml:space="preserve"> जगह की जानकारी पूछने के लिए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621354">
        <w:t>Where did you buy those pants?</w:t>
      </w:r>
    </w:p>
    <w:p w:rsidR="00A10199" w:rsidRPr="00621354" w:rsidRDefault="00A10199" w:rsidP="00A10199">
      <w:pPr>
        <w:ind w:left="2700"/>
      </w:pPr>
      <w:r w:rsidRPr="00621354">
        <w:rPr>
          <w:rFonts w:ascii="Nirmala UI" w:hAnsi="Nirmala UI" w:cs="Nirmala UI"/>
          <w:sz w:val="20"/>
          <w:szCs w:val="20"/>
        </w:rPr>
        <w:t xml:space="preserve">तुमने वो पैंट कहाँ से खरीदी? </w:t>
      </w:r>
    </w:p>
    <w:p w:rsidR="00A10199" w:rsidRDefault="00A10199" w:rsidP="00A10199">
      <w:pPr>
        <w:pStyle w:val="dot"/>
      </w:pPr>
      <w:r w:rsidRPr="00621354">
        <w:t>Where will you be working next week?</w:t>
      </w:r>
    </w:p>
    <w:p w:rsidR="00A10199" w:rsidRPr="00621354" w:rsidRDefault="00A10199" w:rsidP="00A10199">
      <w:pPr>
        <w:ind w:left="2700"/>
      </w:pPr>
      <w:r w:rsidRPr="00621354">
        <w:rPr>
          <w:rFonts w:ascii="Nirmala UI" w:hAnsi="Nirmala UI" w:cs="Nirmala UI"/>
          <w:sz w:val="20"/>
          <w:szCs w:val="20"/>
        </w:rPr>
        <w:t>अगले सप्ताह आप कहां काम करेंगे?</w:t>
      </w:r>
    </w:p>
    <w:p w:rsidR="00A10199" w:rsidRDefault="00A10199" w:rsidP="00A10199">
      <w:pPr>
        <w:pStyle w:val="dot"/>
      </w:pPr>
      <w:r w:rsidRPr="00621354">
        <w:t>I asked him where I could buy a dress.</w:t>
      </w:r>
    </w:p>
    <w:p w:rsidR="00A10199" w:rsidRPr="00621354" w:rsidRDefault="00A10199" w:rsidP="00A10199">
      <w:pPr>
        <w:ind w:left="2700"/>
      </w:pPr>
      <w:r w:rsidRPr="00621354">
        <w:rPr>
          <w:rFonts w:ascii="Nirmala UI" w:hAnsi="Nirmala UI" w:cs="Nirmala UI"/>
          <w:sz w:val="20"/>
          <w:szCs w:val="20"/>
        </w:rPr>
        <w:t>मैंने उनसे पूछा कि मैं ड्रेस कहां</w:t>
      </w:r>
      <w:r w:rsidR="006F499C" w:rsidRPr="006F499C">
        <w:rPr>
          <w:rFonts w:hint="cs"/>
        </w:rPr>
        <w:t xml:space="preserve"> </w:t>
      </w:r>
      <w:r w:rsidR="006F499C" w:rsidRPr="006F499C">
        <w:rPr>
          <w:rFonts w:ascii="Nirmala UI" w:hAnsi="Nirmala UI" w:cs="Nirmala UI" w:hint="cs"/>
          <w:sz w:val="20"/>
          <w:szCs w:val="20"/>
        </w:rPr>
        <w:t>से</w:t>
      </w:r>
      <w:r w:rsidR="006F499C" w:rsidRPr="006F499C">
        <w:rPr>
          <w:rFonts w:ascii="Nirmala UI" w:hAnsi="Nirmala UI" w:cs="Nirmala UI"/>
          <w:sz w:val="20"/>
          <w:szCs w:val="20"/>
        </w:rPr>
        <w:t xml:space="preserve"> </w:t>
      </w:r>
      <w:r w:rsidRPr="00621354">
        <w:rPr>
          <w:rFonts w:ascii="Nirmala UI" w:hAnsi="Nirmala UI" w:cs="Nirmala UI"/>
          <w:sz w:val="20"/>
          <w:szCs w:val="20"/>
        </w:rPr>
        <w:t xml:space="preserve">खरीद सकता हूं। </w:t>
      </w:r>
    </w:p>
    <w:p w:rsidR="00A10199" w:rsidRDefault="00A10199" w:rsidP="00A10199">
      <w:pPr>
        <w:pStyle w:val="dot"/>
      </w:pPr>
      <w:r w:rsidRPr="00621354">
        <w:t>Can you tell me where she left the book?</w:t>
      </w:r>
    </w:p>
    <w:p w:rsidR="00A10199" w:rsidRPr="00621354" w:rsidRDefault="00A10199" w:rsidP="00A10199">
      <w:pPr>
        <w:ind w:left="2700"/>
      </w:pPr>
      <w:r w:rsidRPr="00621354">
        <w:rPr>
          <w:rFonts w:ascii="Nirmala UI" w:hAnsi="Nirmala UI" w:cs="Nirmala UI"/>
          <w:sz w:val="20"/>
          <w:szCs w:val="20"/>
        </w:rPr>
        <w:t>क्या आप बता सकते हैं कि उसने किताब कहाँ छोड़ी?</w:t>
      </w:r>
    </w:p>
    <w:p w:rsidR="00A10199" w:rsidRDefault="00A10199" w:rsidP="00A10199">
      <w:pPr>
        <w:pStyle w:val="dot"/>
      </w:pPr>
      <w:r w:rsidRPr="00621354">
        <w:t>Where is the baby house?</w:t>
      </w:r>
    </w:p>
    <w:p w:rsidR="00A10199" w:rsidRPr="00621354" w:rsidRDefault="00A10199" w:rsidP="00A10199">
      <w:pPr>
        <w:ind w:left="2700"/>
      </w:pPr>
      <w:r w:rsidRPr="00621354">
        <w:rPr>
          <w:rFonts w:ascii="Nirmala UI" w:hAnsi="Nirmala UI" w:cs="Nirmala UI"/>
          <w:sz w:val="20"/>
          <w:szCs w:val="20"/>
        </w:rPr>
        <w:t>शिशु गृह कहाँ है?</w:t>
      </w:r>
    </w:p>
    <w:p w:rsidR="00A10199" w:rsidRDefault="00A10199" w:rsidP="00A10199">
      <w:pPr>
        <w:pStyle w:val="dot"/>
      </w:pPr>
      <w:r w:rsidRPr="00621354">
        <w:t>This is a city where I was born.</w:t>
      </w:r>
    </w:p>
    <w:p w:rsidR="00A10199" w:rsidRPr="00621354" w:rsidRDefault="00A10199" w:rsidP="00A10199">
      <w:pPr>
        <w:ind w:left="2700"/>
      </w:pPr>
      <w:r w:rsidRPr="00621354">
        <w:rPr>
          <w:rFonts w:ascii="Nirmala UI" w:hAnsi="Nirmala UI" w:cs="Nirmala UI"/>
          <w:sz w:val="20"/>
          <w:szCs w:val="20"/>
        </w:rPr>
        <w:t>यह एक ऐसा शहर है जहाँ मेरा जन्म हुआ था।</w:t>
      </w:r>
    </w:p>
    <w:p w:rsidR="00A10199" w:rsidRDefault="00A10199" w:rsidP="00A10199">
      <w:pPr>
        <w:pStyle w:val="dot"/>
      </w:pPr>
      <w:r w:rsidRPr="00621354">
        <w:t>My home is where my family and friends are.</w:t>
      </w:r>
    </w:p>
    <w:p w:rsidR="00A10199" w:rsidRPr="00621354" w:rsidRDefault="00A10199" w:rsidP="00A10199">
      <w:pPr>
        <w:ind w:left="2700"/>
      </w:pPr>
      <w:r w:rsidRPr="00621354">
        <w:rPr>
          <w:rFonts w:ascii="Nirmala UI" w:hAnsi="Nirmala UI" w:cs="Nirmala UI"/>
          <w:sz w:val="20"/>
          <w:szCs w:val="20"/>
        </w:rPr>
        <w:t>मेरा घर वह है जहाँ मेरा परिवार और दोस्त हैं।</w:t>
      </w:r>
    </w:p>
    <w:p w:rsidR="00A10199" w:rsidRDefault="00A10199" w:rsidP="00A10199">
      <w:pPr>
        <w:pStyle w:val="dot"/>
      </w:pPr>
      <w:r w:rsidRPr="00621354">
        <w:t>I don't know where the Ashish is in this car.</w:t>
      </w:r>
    </w:p>
    <w:p w:rsidR="00A10199" w:rsidRPr="00621354" w:rsidRDefault="00A10199" w:rsidP="00A10199">
      <w:pPr>
        <w:ind w:left="2700"/>
      </w:pPr>
      <w:r w:rsidRPr="00621354">
        <w:rPr>
          <w:rFonts w:ascii="Nirmala UI" w:hAnsi="Nirmala UI" w:cs="Nirmala UI"/>
          <w:sz w:val="20"/>
          <w:szCs w:val="20"/>
        </w:rPr>
        <w:t>मुझे नहीं पता कि आशीष इस कार में कहां है।</w:t>
      </w:r>
    </w:p>
    <w:p w:rsidR="00CC7FCB" w:rsidRDefault="00CC7FCB" w:rsidP="00CC7FCB">
      <w:pPr>
        <w:pStyle w:val="dot"/>
        <w:numPr>
          <w:ilvl w:val="0"/>
          <w:numId w:val="0"/>
        </w:numPr>
        <w:ind w:left="2625"/>
        <w:rPr>
          <w:rStyle w:val="dotChar"/>
          <w:b/>
        </w:rPr>
      </w:pPr>
    </w:p>
    <w:p w:rsidR="00CC7FCB" w:rsidRDefault="00CC7FCB">
      <w:pPr>
        <w:spacing w:before="0" w:after="200"/>
        <w:rPr>
          <w:rStyle w:val="dotChar"/>
          <w:bCs w:val="0"/>
        </w:rPr>
      </w:pPr>
      <w:r>
        <w:rPr>
          <w:rStyle w:val="dotChar"/>
          <w:b w:val="0"/>
        </w:rPr>
        <w:br w:type="page"/>
      </w:r>
    </w:p>
    <w:p w:rsidR="00CC7FCB" w:rsidRPr="007D0562" w:rsidRDefault="00CC7FCB" w:rsidP="00CC7FCB">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lastRenderedPageBreak/>
        <w:t>EXERCISE:</w:t>
      </w:r>
      <w:r w:rsidRPr="007D0562">
        <w:rPr>
          <w:rFonts w:asciiTheme="majorHAnsi" w:hAnsiTheme="majorHAnsi"/>
          <w:b/>
          <w:bCs/>
          <w:sz w:val="28"/>
          <w:szCs w:val="28"/>
          <w:u w:val="single"/>
          <w:lang w:bidi="hi-IN"/>
        </w:rPr>
        <w:t>- 1</w:t>
      </w:r>
      <w:r w:rsidRPr="007D0562">
        <w:rPr>
          <w:rFonts w:asciiTheme="majorHAnsi" w:hAnsiTheme="majorHAnsi"/>
          <w:b/>
          <w:bCs/>
          <w:sz w:val="28"/>
          <w:szCs w:val="28"/>
          <w:lang w:bidi="hi-IN"/>
        </w:rPr>
        <w:t>(</w:t>
      </w:r>
      <w:r w:rsidRPr="007D0562">
        <w:rPr>
          <w:rFonts w:asciiTheme="majorHAnsi" w:hAnsiTheme="majorHAnsi"/>
          <w:b/>
          <w:sz w:val="28"/>
          <w:szCs w:val="28"/>
        </w:rPr>
        <w:t>Who, Why, What, When and Where</w:t>
      </w:r>
      <w:r w:rsidRPr="007D0562">
        <w:rPr>
          <w:rFonts w:asciiTheme="majorHAnsi" w:hAnsiTheme="majorHAnsi"/>
          <w:b/>
          <w:bCs/>
          <w:sz w:val="28"/>
          <w:szCs w:val="28"/>
          <w:lang w:bidi="hi-IN"/>
        </w:rPr>
        <w:t>)</w:t>
      </w:r>
    </w:p>
    <w:p w:rsidR="00CC7FCB" w:rsidRPr="00550D5C" w:rsidRDefault="00CC7FCB" w:rsidP="00CC7FCB">
      <w:pPr>
        <w:pStyle w:val="hindiexample"/>
        <w:ind w:left="284"/>
      </w:pPr>
    </w:p>
    <w:p w:rsidR="00CC7FCB" w:rsidRDefault="00CC7FCB" w:rsidP="00CC7FCB">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CC7FCB" w:rsidRPr="007D0562" w:rsidRDefault="00CC7FCB" w:rsidP="00CC7FCB">
      <w:pPr>
        <w:pStyle w:val="ListParagraph"/>
        <w:spacing w:after="0"/>
        <w:ind w:left="1134"/>
        <w:rPr>
          <w:sz w:val="32"/>
          <w:szCs w:val="32"/>
        </w:rPr>
      </w:pPr>
      <w:r w:rsidRPr="00856038">
        <w:rPr>
          <w:rFonts w:asciiTheme="majorHAnsi" w:hAnsiTheme="majorHAnsi"/>
          <w:b/>
          <w:bCs/>
          <w:sz w:val="24"/>
          <w:szCs w:val="24"/>
        </w:rPr>
        <w:t>(</w:t>
      </w:r>
      <w:r>
        <w:rPr>
          <w:rFonts w:asciiTheme="majorHAnsi" w:hAnsiTheme="majorHAnsi"/>
          <w:b/>
          <w:bCs/>
          <w:sz w:val="24"/>
          <w:szCs w:val="24"/>
        </w:rPr>
        <w:t>“</w:t>
      </w:r>
      <w:r w:rsidRPr="007D0562">
        <w:rPr>
          <w:b/>
          <w:sz w:val="24"/>
          <w:szCs w:val="24"/>
        </w:rPr>
        <w:t>Who</w:t>
      </w:r>
      <w:r>
        <w:rPr>
          <w:b/>
          <w:sz w:val="24"/>
          <w:szCs w:val="24"/>
        </w:rPr>
        <w:t>”</w:t>
      </w:r>
      <w:r w:rsidRPr="007D0562">
        <w:rPr>
          <w:b/>
          <w:sz w:val="24"/>
          <w:szCs w:val="24"/>
        </w:rPr>
        <w:t xml:space="preserve">, </w:t>
      </w:r>
      <w:r>
        <w:rPr>
          <w:b/>
          <w:sz w:val="24"/>
          <w:szCs w:val="24"/>
        </w:rPr>
        <w:t>“</w:t>
      </w:r>
      <w:r w:rsidRPr="007D0562">
        <w:rPr>
          <w:b/>
          <w:sz w:val="24"/>
          <w:szCs w:val="24"/>
        </w:rPr>
        <w:t>Why</w:t>
      </w:r>
      <w:r>
        <w:rPr>
          <w:b/>
          <w:sz w:val="24"/>
          <w:szCs w:val="24"/>
        </w:rPr>
        <w:t>”</w:t>
      </w:r>
      <w:r w:rsidRPr="007D0562">
        <w:rPr>
          <w:b/>
          <w:sz w:val="24"/>
          <w:szCs w:val="24"/>
        </w:rPr>
        <w:t xml:space="preserve">, </w:t>
      </w:r>
      <w:r>
        <w:rPr>
          <w:b/>
          <w:sz w:val="24"/>
          <w:szCs w:val="24"/>
        </w:rPr>
        <w:t>“</w:t>
      </w:r>
      <w:r w:rsidRPr="007D0562">
        <w:rPr>
          <w:b/>
          <w:sz w:val="24"/>
          <w:szCs w:val="24"/>
        </w:rPr>
        <w:t>What</w:t>
      </w:r>
      <w:r>
        <w:rPr>
          <w:b/>
          <w:sz w:val="24"/>
          <w:szCs w:val="24"/>
        </w:rPr>
        <w:t>”</w:t>
      </w:r>
      <w:r w:rsidRPr="007D0562">
        <w:rPr>
          <w:b/>
          <w:sz w:val="24"/>
          <w:szCs w:val="24"/>
        </w:rPr>
        <w:t xml:space="preserve">, </w:t>
      </w:r>
      <w:r>
        <w:rPr>
          <w:b/>
          <w:sz w:val="24"/>
          <w:szCs w:val="24"/>
        </w:rPr>
        <w:t>“</w:t>
      </w:r>
      <w:r w:rsidRPr="007D0562">
        <w:rPr>
          <w:b/>
          <w:sz w:val="24"/>
          <w:szCs w:val="24"/>
        </w:rPr>
        <w:t>When</w:t>
      </w:r>
      <w:r>
        <w:rPr>
          <w:b/>
          <w:sz w:val="24"/>
          <w:szCs w:val="24"/>
        </w:rPr>
        <w:t>”</w:t>
      </w:r>
      <w:r w:rsidRPr="007D0562">
        <w:rPr>
          <w:b/>
          <w:sz w:val="24"/>
          <w:szCs w:val="24"/>
        </w:rPr>
        <w:t xml:space="preserve"> and </w:t>
      </w:r>
      <w:r>
        <w:rPr>
          <w:b/>
          <w:sz w:val="24"/>
          <w:szCs w:val="24"/>
        </w:rPr>
        <w:t>“</w:t>
      </w:r>
      <w:r w:rsidRPr="007D0562">
        <w:rPr>
          <w:b/>
          <w:sz w:val="24"/>
          <w:szCs w:val="24"/>
        </w:rPr>
        <w:t>Where</w:t>
      </w:r>
      <w:r>
        <w:rPr>
          <w:b/>
          <w:sz w:val="24"/>
          <w:szCs w:val="24"/>
        </w:rPr>
        <w:t>”</w:t>
      </w:r>
      <w:r>
        <w:rPr>
          <w:sz w:val="32"/>
          <w:szCs w:val="32"/>
        </w:rPr>
        <w:t>)</w:t>
      </w:r>
    </w:p>
    <w:p w:rsidR="00CC7FCB" w:rsidRDefault="00CC7FCB" w:rsidP="00CC7FCB">
      <w:pPr>
        <w:pStyle w:val="ListParagraph"/>
        <w:spacing w:after="0"/>
      </w:pPr>
    </w:p>
    <w:p w:rsidR="00CC7FCB" w:rsidRDefault="00CC7FCB" w:rsidP="00CC7FCB">
      <w:pPr>
        <w:pStyle w:val="ListParagraph"/>
        <w:numPr>
          <w:ilvl w:val="0"/>
          <w:numId w:val="72"/>
        </w:numPr>
        <w:spacing w:before="0" w:after="0"/>
      </w:pPr>
      <w:r>
        <w:t xml:space="preserve">…….. </w:t>
      </w:r>
      <w:r w:rsidR="00E033BF">
        <w:t>is your physics  teacher? Mr.Ranjeet</w:t>
      </w:r>
    </w:p>
    <w:p w:rsidR="00CC7FCB" w:rsidRPr="00067AC4" w:rsidRDefault="00CC7FCB" w:rsidP="00CC7FCB">
      <w:pPr>
        <w:pStyle w:val="ListParagraph"/>
        <w:numPr>
          <w:ilvl w:val="0"/>
          <w:numId w:val="72"/>
        </w:numPr>
        <w:spacing w:before="0" w:after="0"/>
      </w:pPr>
      <w:r>
        <w:t>……..</w:t>
      </w:r>
      <w:r w:rsidR="00E033BF">
        <w:t xml:space="preserve"> is your english</w:t>
      </w:r>
      <w:r w:rsidRPr="00162D61">
        <w:t xml:space="preserve"> teacher?</w:t>
      </w:r>
    </w:p>
    <w:p w:rsidR="00CC7FCB" w:rsidRDefault="00CC7FCB" w:rsidP="00CC7FCB">
      <w:pPr>
        <w:pStyle w:val="ListParagraph"/>
        <w:numPr>
          <w:ilvl w:val="0"/>
          <w:numId w:val="72"/>
        </w:numPr>
        <w:spacing w:before="0" w:after="0"/>
      </w:pPr>
      <w:r>
        <w:t xml:space="preserve">…….. </w:t>
      </w:r>
      <w:r w:rsidR="00E033BF">
        <w:t>is his dog? The black</w:t>
      </w:r>
      <w:r>
        <w:t xml:space="preserve"> one.</w:t>
      </w:r>
    </w:p>
    <w:p w:rsidR="00CC7FCB" w:rsidRDefault="00CC7FCB" w:rsidP="00CC7FCB">
      <w:pPr>
        <w:pStyle w:val="ListParagraph"/>
        <w:numPr>
          <w:ilvl w:val="0"/>
          <w:numId w:val="72"/>
        </w:numPr>
        <w:spacing w:before="0" w:after="0"/>
      </w:pPr>
      <w:r>
        <w:t>……..</w:t>
      </w:r>
      <w:r w:rsidRPr="00162D61">
        <w:t xml:space="preserve"> is your name?</w:t>
      </w:r>
    </w:p>
    <w:p w:rsidR="00CC7FCB" w:rsidRDefault="00CC7FCB" w:rsidP="00CC7FCB">
      <w:pPr>
        <w:pStyle w:val="ListParagraph"/>
        <w:numPr>
          <w:ilvl w:val="0"/>
          <w:numId w:val="72"/>
        </w:numPr>
        <w:spacing w:before="0" w:after="0"/>
      </w:pPr>
      <w:r>
        <w:t xml:space="preserve">…….. </w:t>
      </w:r>
      <w:r w:rsidRPr="00067AC4">
        <w:t>is m</w:t>
      </w:r>
      <w:r w:rsidR="00E033BF">
        <w:t>y pencilbox? In the study</w:t>
      </w:r>
      <w:r>
        <w:t xml:space="preserve"> room.</w:t>
      </w:r>
      <w:r w:rsidRPr="00067AC4">
        <w:t xml:space="preserve">         </w:t>
      </w:r>
    </w:p>
    <w:p w:rsidR="00CC7FCB" w:rsidRDefault="00CC7FCB" w:rsidP="00CC7FCB">
      <w:pPr>
        <w:pStyle w:val="ListParagraph"/>
        <w:numPr>
          <w:ilvl w:val="0"/>
          <w:numId w:val="72"/>
        </w:numPr>
        <w:spacing w:before="0" w:after="0"/>
      </w:pPr>
      <w:r>
        <w:t>……..</w:t>
      </w:r>
      <w:r w:rsidR="00E033BF">
        <w:t xml:space="preserve"> is your table</w:t>
      </w:r>
      <w:r w:rsidRPr="00162D61">
        <w:t>?</w:t>
      </w:r>
      <w:r w:rsidRPr="00067AC4">
        <w:t>  </w:t>
      </w:r>
    </w:p>
    <w:p w:rsidR="00CC7FCB" w:rsidRDefault="00CC7FCB" w:rsidP="00CC7FCB">
      <w:pPr>
        <w:pStyle w:val="ListParagraph"/>
        <w:numPr>
          <w:ilvl w:val="0"/>
          <w:numId w:val="72"/>
        </w:numPr>
        <w:spacing w:before="0" w:after="0"/>
      </w:pPr>
      <w:r>
        <w:t xml:space="preserve">…….. </w:t>
      </w:r>
      <w:r w:rsidR="00E033BF">
        <w:t xml:space="preserve">is sohan doing? </w:t>
      </w:r>
    </w:p>
    <w:p w:rsidR="00CC7FCB" w:rsidRPr="00067AC4" w:rsidRDefault="00CC7FCB" w:rsidP="00CC7FCB">
      <w:pPr>
        <w:pStyle w:val="ListParagraph"/>
        <w:numPr>
          <w:ilvl w:val="0"/>
          <w:numId w:val="72"/>
        </w:numPr>
        <w:spacing w:before="0" w:after="0"/>
      </w:pPr>
      <w:r>
        <w:t>……..</w:t>
      </w:r>
      <w:r w:rsidRPr="00162D61">
        <w:t xml:space="preserve"> are those people?</w:t>
      </w:r>
    </w:p>
    <w:p w:rsidR="00CC7FCB" w:rsidRDefault="00CC7FCB" w:rsidP="00CC7FCB">
      <w:pPr>
        <w:pStyle w:val="ListParagraph"/>
        <w:numPr>
          <w:ilvl w:val="0"/>
          <w:numId w:val="72"/>
        </w:numPr>
        <w:spacing w:before="0" w:after="0"/>
      </w:pPr>
      <w:r>
        <w:t xml:space="preserve">…….. </w:t>
      </w:r>
      <w:r w:rsidR="00E033BF">
        <w:t>is a docter? B.S. Saini</w:t>
      </w:r>
      <w:r w:rsidRPr="00067AC4">
        <w:t>.</w:t>
      </w:r>
    </w:p>
    <w:p w:rsidR="00CC7FCB" w:rsidRPr="00067AC4" w:rsidRDefault="00CC7FCB" w:rsidP="00CC7FCB">
      <w:pPr>
        <w:pStyle w:val="ListParagraph"/>
        <w:numPr>
          <w:ilvl w:val="0"/>
          <w:numId w:val="72"/>
        </w:numPr>
        <w:spacing w:before="0" w:after="0"/>
      </w:pPr>
      <w:r>
        <w:t>……..</w:t>
      </w:r>
      <w:r w:rsidR="00E033BF">
        <w:t xml:space="preserve"> is raju</w:t>
      </w:r>
      <w:r w:rsidRPr="00162D61">
        <w:t>?</w:t>
      </w:r>
    </w:p>
    <w:p w:rsidR="00CC7FCB" w:rsidRDefault="00CC7FCB" w:rsidP="00CC7FCB">
      <w:pPr>
        <w:pStyle w:val="ListParagraph"/>
        <w:numPr>
          <w:ilvl w:val="0"/>
          <w:numId w:val="72"/>
        </w:numPr>
        <w:spacing w:before="0" w:after="0"/>
      </w:pPr>
      <w:r>
        <w:t xml:space="preserve">…….. </w:t>
      </w:r>
      <w:r w:rsidR="00E033BF">
        <w:t>color is the new car? black</w:t>
      </w:r>
      <w:r w:rsidRPr="00067AC4">
        <w:t>.</w:t>
      </w:r>
    </w:p>
    <w:p w:rsidR="00CC7FCB" w:rsidRPr="00067AC4" w:rsidRDefault="00CC7FCB" w:rsidP="00CC7FCB">
      <w:pPr>
        <w:pStyle w:val="ListParagraph"/>
        <w:numPr>
          <w:ilvl w:val="0"/>
          <w:numId w:val="72"/>
        </w:numPr>
        <w:spacing w:before="0" w:after="0"/>
      </w:pPr>
      <w:r>
        <w:t>……..</w:t>
      </w:r>
      <w:r w:rsidR="00E033BF">
        <w:t xml:space="preserve"> noval</w:t>
      </w:r>
      <w:r w:rsidRPr="00162D61">
        <w:t xml:space="preserve"> is cheaper?</w:t>
      </w:r>
    </w:p>
    <w:p w:rsidR="00CC7FCB" w:rsidRDefault="00CC7FCB" w:rsidP="00CC7FCB">
      <w:pPr>
        <w:pStyle w:val="ListParagraph"/>
        <w:numPr>
          <w:ilvl w:val="0"/>
          <w:numId w:val="72"/>
        </w:numPr>
        <w:spacing w:before="0" w:after="0"/>
      </w:pPr>
      <w:r>
        <w:t xml:space="preserve">…….. </w:t>
      </w:r>
      <w:r w:rsidR="00E033BF">
        <w:t>is that? That is an old dall</w:t>
      </w:r>
      <w:r w:rsidRPr="00067AC4">
        <w:t>.</w:t>
      </w:r>
    </w:p>
    <w:p w:rsidR="00CC7FCB" w:rsidRPr="00067AC4" w:rsidRDefault="00CC7FCB" w:rsidP="00CC7FCB">
      <w:pPr>
        <w:pStyle w:val="ListParagraph"/>
        <w:numPr>
          <w:ilvl w:val="0"/>
          <w:numId w:val="72"/>
        </w:numPr>
        <w:spacing w:before="0" w:after="0"/>
      </w:pPr>
      <w:r>
        <w:t>……..</w:t>
      </w:r>
      <w:r w:rsidR="00E033BF">
        <w:t xml:space="preserve"> is iron man</w:t>
      </w:r>
      <w:r w:rsidRPr="00162D61">
        <w:t>?</w:t>
      </w:r>
    </w:p>
    <w:p w:rsidR="00CC7FCB" w:rsidRPr="00067AC4" w:rsidRDefault="00CC7FCB" w:rsidP="00CC7FCB">
      <w:pPr>
        <w:pStyle w:val="ListParagraph"/>
        <w:numPr>
          <w:ilvl w:val="0"/>
          <w:numId w:val="72"/>
        </w:numPr>
        <w:spacing w:before="0" w:after="0"/>
      </w:pPr>
      <w:r>
        <w:t xml:space="preserve">…….. </w:t>
      </w:r>
      <w:r w:rsidR="00E033BF">
        <w:t>are my boots</w:t>
      </w:r>
      <w:r w:rsidRPr="00067AC4">
        <w:t>? In front of the door.</w:t>
      </w:r>
    </w:p>
    <w:p w:rsidR="00CC7FCB" w:rsidRDefault="00CC7FCB" w:rsidP="00CC7FCB">
      <w:pPr>
        <w:pStyle w:val="ListParagraph"/>
        <w:numPr>
          <w:ilvl w:val="0"/>
          <w:numId w:val="72"/>
        </w:numPr>
        <w:spacing w:before="0" w:after="0"/>
      </w:pPr>
      <w:r>
        <w:t xml:space="preserve">…….. </w:t>
      </w:r>
      <w:r w:rsidRPr="00067AC4">
        <w:t>is the</w:t>
      </w:r>
      <w:r w:rsidR="00E033BF">
        <w:t xml:space="preserve"> captain of the team? sachin</w:t>
      </w:r>
    </w:p>
    <w:p w:rsidR="00CC7FCB" w:rsidRPr="00067AC4" w:rsidRDefault="00CC7FCB" w:rsidP="00CC7FCB">
      <w:pPr>
        <w:pStyle w:val="ListParagraph"/>
        <w:numPr>
          <w:ilvl w:val="0"/>
          <w:numId w:val="72"/>
        </w:numPr>
        <w:spacing w:before="0" w:after="0"/>
      </w:pPr>
      <w:r>
        <w:t>……..</w:t>
      </w:r>
      <w:r w:rsidRPr="00162D61">
        <w:t xml:space="preserve"> is the key?</w:t>
      </w:r>
    </w:p>
    <w:p w:rsidR="00CC7FCB" w:rsidRDefault="00CC7FCB" w:rsidP="00CC7FCB">
      <w:pPr>
        <w:pStyle w:val="ListParagraph"/>
        <w:numPr>
          <w:ilvl w:val="0"/>
          <w:numId w:val="72"/>
        </w:numPr>
        <w:spacing w:before="0" w:after="0"/>
      </w:pPr>
      <w:r>
        <w:t xml:space="preserve">…….. </w:t>
      </w:r>
      <w:r w:rsidR="00E033BF">
        <w:t>is the trainer?</w:t>
      </w:r>
      <w:r w:rsidRPr="00067AC4">
        <w:t>.</w:t>
      </w:r>
    </w:p>
    <w:p w:rsidR="00CC7FCB" w:rsidRPr="00067AC4" w:rsidRDefault="00CC7FCB" w:rsidP="00CC7FCB">
      <w:pPr>
        <w:pStyle w:val="ListParagraph"/>
        <w:numPr>
          <w:ilvl w:val="0"/>
          <w:numId w:val="72"/>
        </w:numPr>
        <w:spacing w:before="0" w:after="0"/>
      </w:pPr>
      <w:r>
        <w:t>……..</w:t>
      </w:r>
      <w:r w:rsidRPr="00162D61">
        <w:t xml:space="preserve"> is today?</w:t>
      </w:r>
    </w:p>
    <w:p w:rsidR="00CC7FCB" w:rsidRDefault="00CC7FCB" w:rsidP="00CC7FCB">
      <w:pPr>
        <w:pStyle w:val="ListParagraph"/>
        <w:numPr>
          <w:ilvl w:val="0"/>
          <w:numId w:val="72"/>
        </w:numPr>
        <w:spacing w:before="0" w:after="0"/>
      </w:pPr>
      <w:r>
        <w:t xml:space="preserve">…….. </w:t>
      </w:r>
      <w:r w:rsidR="00E033BF">
        <w:t>is Mr. Sharma? He is my mannager</w:t>
      </w:r>
      <w:r w:rsidRPr="00067AC4">
        <w:t>.</w:t>
      </w:r>
    </w:p>
    <w:p w:rsidR="00CC7FCB" w:rsidRDefault="00CC7FCB" w:rsidP="00CC7FCB">
      <w:pPr>
        <w:pStyle w:val="ListParagraph"/>
        <w:numPr>
          <w:ilvl w:val="0"/>
          <w:numId w:val="72"/>
        </w:numPr>
        <w:spacing w:before="0" w:after="0"/>
      </w:pPr>
      <w:r>
        <w:t>……..</w:t>
      </w:r>
      <w:r w:rsidRPr="00162D61">
        <w:t> is he goin</w:t>
      </w:r>
      <w:r>
        <w:t>g to arrive</w:t>
      </w:r>
      <w:r w:rsidR="00E033BF">
        <w:t>? At eight</w:t>
      </w:r>
      <w:r>
        <w:t xml:space="preserve"> o'clock.</w:t>
      </w:r>
    </w:p>
    <w:p w:rsidR="00CC7FCB" w:rsidRDefault="00CC7FCB" w:rsidP="00CC7FCB">
      <w:pPr>
        <w:pStyle w:val="ListParagraph"/>
        <w:numPr>
          <w:ilvl w:val="0"/>
          <w:numId w:val="72"/>
        </w:numPr>
        <w:spacing w:before="0" w:after="0"/>
      </w:pPr>
      <w:r>
        <w:t>……..</w:t>
      </w:r>
      <w:r w:rsidRPr="00162D61">
        <w:t> </w:t>
      </w:r>
      <w:r>
        <w:t>is</w:t>
      </w:r>
      <w:r w:rsidR="00E033BF">
        <w:t xml:space="preserve"> in the glass? milk</w:t>
      </w:r>
      <w:r>
        <w:t>.</w:t>
      </w:r>
    </w:p>
    <w:p w:rsidR="00CC7FCB" w:rsidRPr="00FF5C82" w:rsidRDefault="00CC7FCB" w:rsidP="00CC7FCB">
      <w:pPr>
        <w:pStyle w:val="ListParagraph"/>
        <w:numPr>
          <w:ilvl w:val="0"/>
          <w:numId w:val="72"/>
        </w:numPr>
        <w:spacing w:before="0" w:after="0"/>
      </w:pPr>
      <w:r>
        <w:t>……..</w:t>
      </w:r>
      <w:r w:rsidRPr="00162D61">
        <w:t xml:space="preserve"> thinks </w:t>
      </w:r>
      <w:r w:rsidR="00E033BF">
        <w:t>english</w:t>
      </w:r>
      <w:r w:rsidRPr="00162D61">
        <w:t xml:space="preserve"> is easy?</w:t>
      </w:r>
    </w:p>
    <w:p w:rsidR="00CC7FCB" w:rsidRPr="00162D61" w:rsidRDefault="00CC7FCB" w:rsidP="00CC7FCB">
      <w:pPr>
        <w:pStyle w:val="ListParagraph"/>
        <w:numPr>
          <w:ilvl w:val="0"/>
          <w:numId w:val="72"/>
        </w:numPr>
        <w:spacing w:before="0" w:after="0"/>
      </w:pPr>
      <w:r>
        <w:t xml:space="preserve">…….. </w:t>
      </w:r>
      <w:r w:rsidRPr="00162D61">
        <w:t>are they doing?</w:t>
      </w:r>
    </w:p>
    <w:p w:rsidR="00CC7FCB" w:rsidRDefault="00CC7FCB" w:rsidP="00CC7FCB">
      <w:pPr>
        <w:pStyle w:val="ListParagraph"/>
        <w:numPr>
          <w:ilvl w:val="0"/>
          <w:numId w:val="72"/>
        </w:numPr>
        <w:spacing w:before="0" w:after="0"/>
      </w:pPr>
      <w:r>
        <w:t>……..</w:t>
      </w:r>
      <w:r w:rsidRPr="00162D61">
        <w:t xml:space="preserve"> do you get up in the morning?</w:t>
      </w:r>
    </w:p>
    <w:p w:rsidR="00CC7FCB" w:rsidRDefault="00CC7FCB" w:rsidP="00CC7FCB">
      <w:pPr>
        <w:pStyle w:val="ListParagraph"/>
        <w:numPr>
          <w:ilvl w:val="0"/>
          <w:numId w:val="72"/>
        </w:numPr>
        <w:spacing w:before="0" w:after="0"/>
      </w:pPr>
      <w:r>
        <w:t>……..</w:t>
      </w:r>
      <w:r w:rsidR="00E033BF">
        <w:t> is hungry</w:t>
      </w:r>
      <w:r>
        <w:t>? The boy.</w:t>
      </w:r>
    </w:p>
    <w:p w:rsidR="00CC7FCB" w:rsidRPr="00162D61" w:rsidRDefault="00CC7FCB" w:rsidP="00CC7FCB">
      <w:pPr>
        <w:pStyle w:val="ListParagraph"/>
        <w:numPr>
          <w:ilvl w:val="0"/>
          <w:numId w:val="72"/>
        </w:numPr>
        <w:spacing w:before="0" w:after="0"/>
      </w:pPr>
      <w:r>
        <w:t>……..</w:t>
      </w:r>
      <w:r w:rsidRPr="00162D61">
        <w:t> are we going to sleep? At midnight.</w:t>
      </w:r>
    </w:p>
    <w:p w:rsidR="00CC7FCB" w:rsidRPr="00162D61" w:rsidRDefault="00CC7FCB" w:rsidP="00CC7FCB">
      <w:pPr>
        <w:pStyle w:val="ListParagraph"/>
        <w:numPr>
          <w:ilvl w:val="0"/>
          <w:numId w:val="72"/>
        </w:numPr>
        <w:spacing w:before="0" w:after="0"/>
      </w:pPr>
      <w:r>
        <w:t>……..</w:t>
      </w:r>
      <w:r w:rsidRPr="00162D61">
        <w:t> is he studying? Because the lesson is hard. </w:t>
      </w:r>
    </w:p>
    <w:p w:rsidR="00CC7FCB" w:rsidRPr="00162D61" w:rsidRDefault="00CC7FCB" w:rsidP="00CC7FCB">
      <w:pPr>
        <w:pStyle w:val="ListParagraph"/>
        <w:numPr>
          <w:ilvl w:val="0"/>
          <w:numId w:val="72"/>
        </w:numPr>
        <w:spacing w:before="0" w:after="0"/>
      </w:pPr>
      <w:r>
        <w:t>……..</w:t>
      </w:r>
      <w:r w:rsidRPr="00162D61">
        <w:t xml:space="preserve"> is for </w:t>
      </w:r>
      <w:r w:rsidR="00E033BF">
        <w:t>work</w:t>
      </w:r>
      <w:r w:rsidRPr="00162D61">
        <w:t>?</w:t>
      </w:r>
    </w:p>
    <w:p w:rsidR="00CC7FCB" w:rsidRPr="00162D61" w:rsidRDefault="00CC7FCB" w:rsidP="00CC7FCB">
      <w:pPr>
        <w:pStyle w:val="ListParagraph"/>
        <w:numPr>
          <w:ilvl w:val="0"/>
          <w:numId w:val="72"/>
        </w:numPr>
        <w:spacing w:before="0" w:after="0"/>
      </w:pPr>
      <w:r>
        <w:t>……..</w:t>
      </w:r>
      <w:r w:rsidR="00E033BF">
        <w:t xml:space="preserve"> does Rohit like Cricket</w:t>
      </w:r>
      <w:r w:rsidRPr="00162D61">
        <w:t>?</w:t>
      </w:r>
    </w:p>
    <w:p w:rsidR="00CC7FCB" w:rsidRPr="00162D61" w:rsidRDefault="00CC7FCB" w:rsidP="00CC7FCB">
      <w:pPr>
        <w:pStyle w:val="ListParagraph"/>
        <w:numPr>
          <w:ilvl w:val="0"/>
          <w:numId w:val="72"/>
        </w:numPr>
        <w:spacing w:before="0" w:after="0"/>
      </w:pPr>
      <w:r>
        <w:t>……..</w:t>
      </w:r>
      <w:r w:rsidR="00E033BF">
        <w:t xml:space="preserve"> sports do the girls</w:t>
      </w:r>
      <w:r w:rsidRPr="00162D61">
        <w:t xml:space="preserve"> like?</w:t>
      </w:r>
    </w:p>
    <w:p w:rsidR="00CC7FCB" w:rsidRPr="00162D61" w:rsidRDefault="00CC7FCB" w:rsidP="00CC7FCB">
      <w:pPr>
        <w:pStyle w:val="ListParagraph"/>
        <w:numPr>
          <w:ilvl w:val="0"/>
          <w:numId w:val="72"/>
        </w:numPr>
        <w:spacing w:before="0" w:after="0"/>
      </w:pPr>
      <w:r>
        <w:t>……..</w:t>
      </w:r>
      <w:r w:rsidR="00E033BF">
        <w:t xml:space="preserve"> did your friend have for Breakfast</w:t>
      </w:r>
      <w:r w:rsidRPr="00162D61">
        <w:t>?</w:t>
      </w:r>
    </w:p>
    <w:p w:rsidR="00CC7FCB" w:rsidRPr="00162D61" w:rsidRDefault="00CC7FCB" w:rsidP="00CC7FCB">
      <w:pPr>
        <w:pStyle w:val="ListParagraph"/>
        <w:numPr>
          <w:ilvl w:val="0"/>
          <w:numId w:val="72"/>
        </w:numPr>
        <w:spacing w:before="0" w:after="0"/>
      </w:pPr>
      <w:r>
        <w:t>……..</w:t>
      </w:r>
      <w:r w:rsidRPr="00162D61">
        <w:t xml:space="preserve"> was the weather like?</w:t>
      </w:r>
    </w:p>
    <w:p w:rsidR="00CC7FCB" w:rsidRDefault="00CC7FCB" w:rsidP="00CC7FCB">
      <w:pPr>
        <w:pStyle w:val="ListParagraph"/>
        <w:numPr>
          <w:ilvl w:val="0"/>
          <w:numId w:val="72"/>
        </w:numPr>
        <w:spacing w:before="0" w:after="0"/>
      </w:pPr>
      <w:r>
        <w:t>……..</w:t>
      </w:r>
      <w:r w:rsidRPr="00162D61">
        <w:t> </w:t>
      </w:r>
      <w:r>
        <w:t>is running? The boy.</w:t>
      </w:r>
    </w:p>
    <w:p w:rsidR="00CC7FCB" w:rsidRDefault="00CC7FCB" w:rsidP="00CC7FCB">
      <w:pPr>
        <w:pStyle w:val="ListParagraph"/>
        <w:numPr>
          <w:ilvl w:val="0"/>
          <w:numId w:val="72"/>
        </w:numPr>
        <w:spacing w:before="0" w:after="0"/>
      </w:pPr>
      <w:r>
        <w:t>……..</w:t>
      </w:r>
      <w:r w:rsidRPr="00162D61">
        <w:t> is he runni</w:t>
      </w:r>
      <w:r>
        <w:t>ng? Because he's in a hurry.</w:t>
      </w:r>
    </w:p>
    <w:p w:rsidR="00CC7FCB" w:rsidRDefault="00CC7FCB" w:rsidP="00CC7FCB">
      <w:pPr>
        <w:pStyle w:val="ListParagraph"/>
        <w:spacing w:after="0"/>
      </w:pPr>
    </w:p>
    <w:p w:rsidR="00CC7FCB" w:rsidRDefault="00CC7FCB" w:rsidP="00CC7FCB">
      <w:pPr>
        <w:pStyle w:val="ListParagraph"/>
        <w:spacing w:after="0"/>
      </w:pPr>
    </w:p>
    <w:p w:rsidR="00CC7FCB" w:rsidRDefault="00CC7FCB" w:rsidP="00CC7FCB">
      <w:pPr>
        <w:pStyle w:val="ListParagraph"/>
        <w:spacing w:after="0"/>
      </w:pPr>
    </w:p>
    <w:p w:rsidR="00CC7FCB" w:rsidRDefault="00CC7FCB" w:rsidP="00CC7FCB">
      <w:pPr>
        <w:pStyle w:val="ListParagraph"/>
        <w:spacing w:after="0"/>
      </w:pPr>
    </w:p>
    <w:p w:rsidR="00CC7FCB" w:rsidRDefault="00CC7FCB" w:rsidP="00CC7FCB">
      <w:pPr>
        <w:pStyle w:val="ListParagraph"/>
        <w:spacing w:after="0"/>
      </w:pPr>
    </w:p>
    <w:p w:rsidR="00CC7FCB" w:rsidRDefault="00CC7FCB" w:rsidP="00CC7FCB">
      <w:pPr>
        <w:pStyle w:val="ListParagraph"/>
        <w:spacing w:after="0"/>
      </w:pPr>
    </w:p>
    <w:p w:rsidR="00CC7FCB" w:rsidRDefault="00CC7FCB" w:rsidP="00CC7FCB">
      <w:pPr>
        <w:spacing w:after="0" w:line="240" w:lineRule="auto"/>
      </w:pPr>
    </w:p>
    <w:p w:rsidR="00CC7FCB" w:rsidRDefault="00CC7FCB" w:rsidP="00CC7FCB">
      <w:pPr>
        <w:pStyle w:val="ListParagraph"/>
        <w:spacing w:after="0"/>
      </w:pPr>
    </w:p>
    <w:p w:rsidR="00A10199" w:rsidRDefault="00A10199" w:rsidP="00853BBE">
      <w:pPr>
        <w:pStyle w:val="Heading3"/>
      </w:pPr>
      <w:bookmarkStart w:id="46" w:name="_Toc18392267"/>
      <w:r>
        <w:t>Use of How</w:t>
      </w:r>
      <w:bookmarkEnd w:id="46"/>
    </w:p>
    <w:p w:rsidR="00A10199" w:rsidRPr="002561D1" w:rsidRDefault="00A10199" w:rsidP="00A10199">
      <w:pPr>
        <w:pStyle w:val="boolformate"/>
      </w:pPr>
    </w:p>
    <w:p w:rsidR="00A10199" w:rsidRPr="005A5773" w:rsidRDefault="00A10199" w:rsidP="00A10199">
      <w:pPr>
        <w:pStyle w:val="boolformate"/>
      </w:pPr>
      <w:r>
        <w:t xml:space="preserve">“How” is used to ask questions about measurement, methods, amount or in direly and indirect </w:t>
      </w:r>
      <w:r w:rsidRPr="0011707D">
        <w:rPr>
          <w:noProof/>
        </w:rPr>
        <w:t>questions.</w:t>
      </w:r>
    </w:p>
    <w:p w:rsidR="00A10199" w:rsidRPr="00F90352" w:rsidRDefault="00A10199" w:rsidP="00A10199">
      <w:pPr>
        <w:ind w:left="1440"/>
        <w:rPr>
          <w:rFonts w:ascii="Nirmala UI" w:hAnsi="Nirmala UI" w:cs="Nirmala UI"/>
          <w:sz w:val="20"/>
          <w:szCs w:val="20"/>
        </w:rPr>
      </w:pPr>
      <w:r w:rsidRPr="00F90352">
        <w:rPr>
          <w:rFonts w:ascii="Nirmala UI" w:hAnsi="Nirmala UI" w:cs="Nirmala UI"/>
          <w:sz w:val="20"/>
          <w:szCs w:val="20"/>
          <w:cs/>
        </w:rPr>
        <w:t>माप</w:t>
      </w:r>
      <w:r w:rsidRPr="00F90352">
        <w:rPr>
          <w:rFonts w:ascii="Nirmala UI" w:hAnsi="Nirmala UI" w:cs="Nirmala UI"/>
          <w:sz w:val="20"/>
          <w:szCs w:val="20"/>
        </w:rPr>
        <w:t xml:space="preserve">, </w:t>
      </w:r>
      <w:r w:rsidRPr="00F90352">
        <w:rPr>
          <w:rFonts w:ascii="Nirmala UI" w:hAnsi="Nirmala UI" w:cs="Nirmala UI"/>
          <w:sz w:val="20"/>
          <w:szCs w:val="20"/>
          <w:cs/>
        </w:rPr>
        <w:t>विधियों</w:t>
      </w:r>
      <w:r w:rsidRPr="00F90352">
        <w:rPr>
          <w:rFonts w:ascii="Nirmala UI" w:hAnsi="Nirmala UI" w:cs="Nirmala UI"/>
          <w:sz w:val="20"/>
          <w:szCs w:val="20"/>
        </w:rPr>
        <w:t xml:space="preserve">, </w:t>
      </w:r>
      <w:r w:rsidRPr="00F90352">
        <w:rPr>
          <w:rFonts w:ascii="Nirmala UI" w:hAnsi="Nirmala UI" w:cs="Nirmala UI"/>
          <w:sz w:val="20"/>
          <w:szCs w:val="20"/>
          <w:cs/>
        </w:rPr>
        <w:t xml:space="preserve">राशि के बारे में प्रश्न पूछने के लिए </w:t>
      </w:r>
      <w:r>
        <w:rPr>
          <w:rFonts w:ascii="Nirmala UI" w:hAnsi="Nirmala UI" w:cs="Nirmala UI"/>
          <w:sz w:val="20"/>
          <w:szCs w:val="20"/>
          <w:cs/>
        </w:rPr>
        <w:t>"</w:t>
      </w:r>
      <w:r w:rsidRPr="00F90352">
        <w:rPr>
          <w:rFonts w:cstheme="minorHAnsi"/>
          <w:sz w:val="20"/>
          <w:szCs w:val="20"/>
          <w:cs/>
        </w:rPr>
        <w:t>How"</w:t>
      </w:r>
      <w:r>
        <w:rPr>
          <w:rFonts w:cstheme="minorHAnsi"/>
          <w:sz w:val="20"/>
          <w:szCs w:val="20"/>
          <w:cs/>
        </w:rPr>
        <w:t xml:space="preserve"> </w:t>
      </w:r>
      <w:r w:rsidRPr="001C0CB5">
        <w:rPr>
          <w:rFonts w:ascii="Nirmala UI" w:hAnsi="Nirmala UI" w:cs="Nirmala UI"/>
          <w:sz w:val="20"/>
          <w:szCs w:val="20"/>
        </w:rPr>
        <w:t>का</w:t>
      </w:r>
      <w:r w:rsidRPr="00F90352">
        <w:rPr>
          <w:rFonts w:ascii="Nirmala UI" w:hAnsi="Nirmala UI" w:cs="Nirmala UI"/>
          <w:sz w:val="20"/>
          <w:szCs w:val="20"/>
          <w:cs/>
        </w:rPr>
        <w:t xml:space="preserve"> उपयोग किया जाता है</w:t>
      </w:r>
      <w:r w:rsidRPr="005A5773">
        <w:rPr>
          <w:rFonts w:ascii="Nirmala UI" w:hAnsi="Nirmala UI" w:cs="Nirmala UI"/>
          <w:sz w:val="20"/>
          <w:szCs w:val="20"/>
          <w:cs/>
        </w:rPr>
        <w:t>।</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F50152">
        <w:t>How are you?</w:t>
      </w:r>
    </w:p>
    <w:p w:rsidR="00A10199" w:rsidRPr="00F50152" w:rsidRDefault="00A10199" w:rsidP="00A10199">
      <w:pPr>
        <w:ind w:left="2610"/>
      </w:pPr>
      <w:r w:rsidRPr="00F50152">
        <w:rPr>
          <w:rFonts w:ascii="Nirmala UI" w:hAnsi="Nirmala UI" w:cs="Nirmala UI"/>
          <w:sz w:val="20"/>
          <w:szCs w:val="20"/>
        </w:rPr>
        <w:t xml:space="preserve">क्या हाल है? </w:t>
      </w:r>
    </w:p>
    <w:p w:rsidR="00A10199" w:rsidRPr="00FE75FC" w:rsidRDefault="00A10199" w:rsidP="00A10199">
      <w:pPr>
        <w:pStyle w:val="dot"/>
        <w:rPr>
          <w:b w:val="0"/>
        </w:rPr>
      </w:pPr>
      <w:r w:rsidRPr="00FE75FC">
        <w:rPr>
          <w:rStyle w:val="dotChar"/>
          <w:b/>
        </w:rPr>
        <w:t>How was the party? Was it as boring as you thought</w:t>
      </w:r>
      <w:r w:rsidRPr="00FE75FC">
        <w:rPr>
          <w:b w:val="0"/>
        </w:rPr>
        <w:t>?</w:t>
      </w:r>
    </w:p>
    <w:p w:rsidR="00A10199" w:rsidRPr="00F50152" w:rsidRDefault="00A10199" w:rsidP="00A10199">
      <w:pPr>
        <w:ind w:left="2610"/>
      </w:pPr>
      <w:r w:rsidRPr="00F50152">
        <w:rPr>
          <w:rFonts w:ascii="Nirmala UI" w:hAnsi="Nirmala UI" w:cs="Nirmala UI"/>
          <w:sz w:val="20"/>
          <w:szCs w:val="20"/>
        </w:rPr>
        <w:t>पार्टी कैसी थी? क्या यह उतना ही उबाऊ था जितना आपने सोचा था?</w:t>
      </w:r>
    </w:p>
    <w:p w:rsidR="00A10199" w:rsidRDefault="00A10199" w:rsidP="00A10199">
      <w:pPr>
        <w:pStyle w:val="dot"/>
      </w:pPr>
      <w:r w:rsidRPr="00F50152">
        <w:t>Do you know how I can get to the airport?</w:t>
      </w:r>
    </w:p>
    <w:p w:rsidR="00A10199" w:rsidRPr="00F50152" w:rsidRDefault="00A10199" w:rsidP="00A10199">
      <w:pPr>
        <w:ind w:left="2610"/>
      </w:pPr>
      <w:r w:rsidRPr="00F50152">
        <w:rPr>
          <w:rFonts w:ascii="Nirmala UI" w:hAnsi="Nirmala UI" w:cs="Nirmala UI"/>
          <w:sz w:val="20"/>
          <w:szCs w:val="20"/>
        </w:rPr>
        <w:t>क्या आप जानते हैं कि मैं हवाई अड्डे पर कैसे पहुँच सकता हूँ?</w:t>
      </w:r>
    </w:p>
    <w:p w:rsidR="00A10199" w:rsidRDefault="00A10199" w:rsidP="00A10199">
      <w:pPr>
        <w:pStyle w:val="dot"/>
      </w:pPr>
      <w:r w:rsidRPr="00F50152">
        <w:t>I asked her how he was but he didn’t answer me.</w:t>
      </w:r>
    </w:p>
    <w:p w:rsidR="00A10199" w:rsidRPr="00F50152" w:rsidRDefault="00A10199" w:rsidP="00A10199">
      <w:pPr>
        <w:ind w:left="2610"/>
      </w:pPr>
      <w:r w:rsidRPr="00F50152">
        <w:rPr>
          <w:rFonts w:ascii="Nirmala UI" w:hAnsi="Nirmala UI" w:cs="Nirmala UI"/>
          <w:sz w:val="20"/>
          <w:szCs w:val="20"/>
        </w:rPr>
        <w:t>मैंने उससे पूछा कि वह कैसा था लेकिन उसने मुझे जवाब नहीं दिया।</w:t>
      </w:r>
    </w:p>
    <w:p w:rsidR="00A10199" w:rsidRDefault="00A10199" w:rsidP="00A10199">
      <w:pPr>
        <w:pStyle w:val="dot"/>
      </w:pPr>
      <w:r w:rsidRPr="00F50152">
        <w:t>How old is your grandmother?</w:t>
      </w:r>
    </w:p>
    <w:p w:rsidR="00A10199" w:rsidRDefault="00A10199" w:rsidP="00A10199">
      <w:pPr>
        <w:ind w:left="2610"/>
        <w:rPr>
          <w:rFonts w:ascii="Nirmala UI" w:hAnsi="Nirmala UI" w:cs="Nirmala UI"/>
          <w:sz w:val="20"/>
          <w:szCs w:val="20"/>
        </w:rPr>
      </w:pPr>
      <w:r w:rsidRPr="00F50152">
        <w:rPr>
          <w:rFonts w:ascii="Nirmala UI" w:hAnsi="Nirmala UI" w:cs="Nirmala UI"/>
          <w:sz w:val="20"/>
          <w:szCs w:val="20"/>
        </w:rPr>
        <w:t>आपकी दादी की उम्र क्या होगी?</w:t>
      </w:r>
    </w:p>
    <w:p w:rsidR="00A10199" w:rsidRDefault="00A10199" w:rsidP="00A10199">
      <w:pPr>
        <w:pStyle w:val="dot"/>
      </w:pPr>
      <w:r w:rsidRPr="00F50152">
        <w:rPr>
          <w:rFonts w:ascii="Nirmala UI" w:hAnsi="Nirmala UI" w:cs="Nirmala UI"/>
          <w:sz w:val="20"/>
          <w:szCs w:val="20"/>
        </w:rPr>
        <w:t xml:space="preserve"> </w:t>
      </w:r>
      <w:r w:rsidRPr="00F50152">
        <w:t>How often do you get to your cottage at weekends?</w:t>
      </w:r>
    </w:p>
    <w:p w:rsidR="00A10199" w:rsidRPr="00F50152" w:rsidRDefault="00A10199" w:rsidP="006815CD">
      <w:pPr>
        <w:ind w:left="2610"/>
      </w:pPr>
      <w:r w:rsidRPr="00F50152">
        <w:rPr>
          <w:rFonts w:ascii="Nirmala UI" w:hAnsi="Nirmala UI" w:cs="Nirmala UI"/>
          <w:sz w:val="20"/>
          <w:szCs w:val="20"/>
        </w:rPr>
        <w:t>सप्ताहांत में आप अपनी झोपड़ी में कितनी बार आते हैं?</w:t>
      </w:r>
    </w:p>
    <w:p w:rsidR="00A10199" w:rsidRDefault="00A10199" w:rsidP="00A10199">
      <w:pPr>
        <w:pStyle w:val="dot"/>
      </w:pPr>
      <w:r w:rsidRPr="00F50152">
        <w:t>How much does the average car cost these days?</w:t>
      </w:r>
    </w:p>
    <w:p w:rsidR="00A10199" w:rsidRPr="00F50152" w:rsidRDefault="00A10199" w:rsidP="00A10199">
      <w:pPr>
        <w:ind w:left="2610"/>
      </w:pPr>
      <w:r w:rsidRPr="00F50152">
        <w:rPr>
          <w:rFonts w:ascii="Nirmala UI" w:hAnsi="Nirmala UI" w:cs="Nirmala UI"/>
          <w:sz w:val="20"/>
          <w:szCs w:val="20"/>
        </w:rPr>
        <w:t>इन दिनों औसत कार की लागत कितनी है?</w:t>
      </w:r>
    </w:p>
    <w:p w:rsidR="00A10199" w:rsidRDefault="00A10199" w:rsidP="00A10199">
      <w:pPr>
        <w:pStyle w:val="dot"/>
      </w:pPr>
      <w:r w:rsidRPr="00F50152">
        <w:t>How fascinating!</w:t>
      </w:r>
    </w:p>
    <w:p w:rsidR="00A10199" w:rsidRPr="00F50152" w:rsidRDefault="00A10199" w:rsidP="00A10199">
      <w:pPr>
        <w:ind w:left="2610"/>
      </w:pPr>
      <w:r w:rsidRPr="00F50152">
        <w:rPr>
          <w:rFonts w:ascii="Nirmala UI" w:hAnsi="Nirmala UI" w:cs="Nirmala UI"/>
          <w:sz w:val="20"/>
          <w:szCs w:val="20"/>
        </w:rPr>
        <w:t>कितना आकर्षक है!</w:t>
      </w:r>
    </w:p>
    <w:p w:rsidR="00A10199" w:rsidRDefault="00A10199" w:rsidP="00A10199">
      <w:pPr>
        <w:pStyle w:val="dot"/>
      </w:pPr>
      <w:r w:rsidRPr="00F50152">
        <w:t>How beautifully they dance!</w:t>
      </w:r>
    </w:p>
    <w:p w:rsidR="00A10199" w:rsidRPr="00F50152" w:rsidRDefault="00A10199" w:rsidP="00A10199">
      <w:pPr>
        <w:ind w:left="2610"/>
      </w:pPr>
      <w:r w:rsidRPr="00F50152">
        <w:rPr>
          <w:rFonts w:ascii="Nirmala UI" w:hAnsi="Nirmala UI" w:cs="Nirmala UI"/>
          <w:sz w:val="20"/>
          <w:szCs w:val="20"/>
        </w:rPr>
        <w:t>कितनी खूबसूरती से वे नाचते हैं!</w:t>
      </w:r>
    </w:p>
    <w:p w:rsidR="005205F3" w:rsidRPr="00D862DA" w:rsidRDefault="005205F3" w:rsidP="005205F3">
      <w:pPr>
        <w:ind w:left="2610"/>
      </w:pPr>
    </w:p>
    <w:p w:rsidR="00D862DA" w:rsidRPr="00D862DA" w:rsidRDefault="00D862DA" w:rsidP="00D862DA">
      <w:pPr>
        <w:pStyle w:val="Heading4"/>
        <w:ind w:left="2160" w:hanging="720"/>
        <w:rPr>
          <w:rFonts w:asciiTheme="majorHAnsi" w:hAnsiTheme="majorHAnsi" w:cstheme="minorHAnsi"/>
          <w:b w:val="0"/>
          <w:i w:val="0"/>
          <w:sz w:val="28"/>
          <w:szCs w:val="28"/>
        </w:rPr>
      </w:pPr>
      <w:r w:rsidRPr="00D862DA">
        <w:rPr>
          <w:rStyle w:val="dotChar"/>
          <w:rFonts w:asciiTheme="majorHAnsi" w:hAnsiTheme="majorHAnsi"/>
          <w:b/>
          <w:i w:val="0"/>
          <w:sz w:val="28"/>
          <w:szCs w:val="28"/>
        </w:rPr>
        <w:t xml:space="preserve">Use </w:t>
      </w:r>
      <w:r>
        <w:rPr>
          <w:rStyle w:val="dotChar"/>
          <w:rFonts w:asciiTheme="majorHAnsi" w:hAnsiTheme="majorHAnsi"/>
          <w:b/>
          <w:i w:val="0"/>
          <w:sz w:val="28"/>
          <w:szCs w:val="28"/>
        </w:rPr>
        <w:t>of How M</w:t>
      </w:r>
      <w:r w:rsidRPr="00D862DA">
        <w:rPr>
          <w:rStyle w:val="dotChar"/>
          <w:rFonts w:asciiTheme="majorHAnsi" w:hAnsiTheme="majorHAnsi"/>
          <w:b/>
          <w:i w:val="0"/>
          <w:sz w:val="28"/>
          <w:szCs w:val="28"/>
        </w:rPr>
        <w:t>uch</w:t>
      </w:r>
    </w:p>
    <w:p w:rsidR="004B47DC" w:rsidRDefault="00D862DA" w:rsidP="00D862DA">
      <w:pPr>
        <w:pStyle w:val="boolformate"/>
        <w:ind w:left="2430"/>
      </w:pPr>
      <w:r>
        <w:t>How much is used to ask abaut the quantity or price</w:t>
      </w:r>
      <w:r w:rsidR="004B47DC">
        <w:t>.</w:t>
      </w:r>
    </w:p>
    <w:p w:rsidR="00172EFB" w:rsidRDefault="004B47DC" w:rsidP="00D862DA">
      <w:pPr>
        <w:pStyle w:val="boolformate"/>
        <w:ind w:left="2430"/>
      </w:pPr>
      <w:r>
        <w:t xml:space="preserve">How mutch is </w:t>
      </w:r>
      <w:r w:rsidR="00D862DA">
        <w:t xml:space="preserve">used with uncountable noun. </w:t>
      </w:r>
    </w:p>
    <w:p w:rsidR="00785F19" w:rsidRPr="00785F19" w:rsidRDefault="00785F19" w:rsidP="008C0A4A">
      <w:pPr>
        <w:ind w:left="2430"/>
        <w:rPr>
          <w:rFonts w:ascii="Nirmala UI" w:hAnsi="Nirmala UI" w:cs="Nirmala UI"/>
          <w:sz w:val="20"/>
          <w:szCs w:val="20"/>
        </w:rPr>
      </w:pPr>
      <w:r>
        <w:rPr>
          <w:rFonts w:ascii="Nirmala UI" w:hAnsi="Nirmala UI" w:cs="Nirmala UI"/>
          <w:sz w:val="20"/>
          <w:szCs w:val="20"/>
          <w:cs/>
        </w:rPr>
        <w:t xml:space="preserve">"How mutch" </w:t>
      </w:r>
      <w:r w:rsidRPr="000A1E77">
        <w:rPr>
          <w:rFonts w:ascii="Nirmala UI" w:hAnsi="Nirmala UI" w:cs="Nirmala UI"/>
          <w:sz w:val="20"/>
          <w:szCs w:val="20"/>
          <w:cs/>
        </w:rPr>
        <w:t>का</w:t>
      </w:r>
      <w:r w:rsidRPr="00785F19">
        <w:rPr>
          <w:rFonts w:ascii="Nirmala UI" w:hAnsi="Nirmala UI" w:cs="Nirmala UI"/>
          <w:sz w:val="20"/>
          <w:szCs w:val="20"/>
          <w:cs/>
        </w:rPr>
        <w:t xml:space="preserve"> उपयोग मात्रा या कीमत पूछने के लिए किया जाता है </w:t>
      </w:r>
      <w:r w:rsidR="008C0A4A" w:rsidRPr="008C0A4A">
        <w:rPr>
          <w:rFonts w:ascii="Nirmala UI" w:hAnsi="Nirmala UI" w:cs="Nirmala UI"/>
          <w:sz w:val="20"/>
          <w:szCs w:val="20"/>
          <w:cs/>
        </w:rPr>
        <w:t>।</w:t>
      </w:r>
    </w:p>
    <w:p w:rsidR="00785F19" w:rsidRDefault="00785F19" w:rsidP="00785F19">
      <w:pPr>
        <w:pStyle w:val="boolformate"/>
        <w:ind w:left="1980"/>
        <w:rPr>
          <w:b/>
        </w:rPr>
      </w:pPr>
      <w:r w:rsidRPr="00141F74">
        <w:rPr>
          <w:b/>
        </w:rPr>
        <w:t xml:space="preserve">For </w:t>
      </w:r>
      <w:r>
        <w:rPr>
          <w:b/>
        </w:rPr>
        <w:t>E</w:t>
      </w:r>
      <w:r w:rsidRPr="00141F74">
        <w:rPr>
          <w:b/>
        </w:rPr>
        <w:t xml:space="preserve">xample </w:t>
      </w:r>
    </w:p>
    <w:p w:rsidR="00785F19" w:rsidRDefault="00785F19" w:rsidP="007A4F58">
      <w:pPr>
        <w:pStyle w:val="dot"/>
      </w:pPr>
      <w:r w:rsidRPr="00785F19">
        <w:t>How much ti</w:t>
      </w:r>
      <w:r>
        <w:t>me do we have to finish the game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खेल को खत्म करने के लिए हमारे पास कितना समय है</w:t>
      </w:r>
      <w:r w:rsidRPr="009A0BAD">
        <w:rPr>
          <w:rFonts w:ascii="Nirmala UI" w:hAnsi="Nirmala UI" w:cs="Nirmala UI"/>
          <w:sz w:val="20"/>
          <w:szCs w:val="20"/>
        </w:rPr>
        <w:t>?</w:t>
      </w:r>
    </w:p>
    <w:p w:rsidR="00785F19" w:rsidRDefault="00785F19" w:rsidP="007A4F58">
      <w:pPr>
        <w:pStyle w:val="dot"/>
      </w:pPr>
      <w:r w:rsidRPr="00785F19">
        <w:t xml:space="preserve">How much money did you </w:t>
      </w:r>
      <w:r>
        <w:t>have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आपके पास कितना पैसा था</w:t>
      </w:r>
      <w:r w:rsidRPr="009A0BAD">
        <w:rPr>
          <w:rFonts w:ascii="Nirmala UI" w:hAnsi="Nirmala UI" w:cs="Nirmala UI"/>
          <w:sz w:val="20"/>
          <w:szCs w:val="20"/>
        </w:rPr>
        <w:t>?</w:t>
      </w:r>
    </w:p>
    <w:p w:rsidR="00785F19" w:rsidRDefault="00785F19" w:rsidP="007A4F58">
      <w:pPr>
        <w:pStyle w:val="dot"/>
      </w:pPr>
      <w:r w:rsidRPr="00785F19">
        <w:t xml:space="preserve">How much sugar would you like in your </w:t>
      </w:r>
      <w:r>
        <w:t>tea?</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 अपनी चाय में कितनी चीनी चाहेंगे</w:t>
      </w:r>
      <w:r w:rsidRPr="009A0BAD">
        <w:rPr>
          <w:rFonts w:ascii="Nirmala UI" w:hAnsi="Nirmala UI" w:cs="Nirmala UI"/>
          <w:sz w:val="20"/>
          <w:szCs w:val="20"/>
        </w:rPr>
        <w:t>?</w:t>
      </w:r>
    </w:p>
    <w:p w:rsidR="00785F19" w:rsidRDefault="00785F19" w:rsidP="007A4F58">
      <w:pPr>
        <w:pStyle w:val="dot"/>
      </w:pPr>
      <w:r w:rsidRPr="00785F19">
        <w:t>How much </w:t>
      </w:r>
      <w:r>
        <w:t>water</w:t>
      </w:r>
      <w:r w:rsidRPr="00785F19">
        <w:t xml:space="preserve"> will I need?</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मुझे कितने पानी की आवश्यकता होगी</w:t>
      </w:r>
      <w:r w:rsidRPr="009A0BAD">
        <w:rPr>
          <w:rFonts w:ascii="Nirmala UI" w:hAnsi="Nirmala UI" w:cs="Nirmala UI"/>
          <w:sz w:val="20"/>
          <w:szCs w:val="20"/>
        </w:rPr>
        <w:t>?</w:t>
      </w:r>
    </w:p>
    <w:p w:rsidR="00785F19" w:rsidRDefault="00785F19" w:rsidP="007A4F58">
      <w:pPr>
        <w:pStyle w:val="dot"/>
      </w:pPr>
      <w:r w:rsidRPr="00785F19">
        <w:lastRenderedPageBreak/>
        <w:t>How much milk is in the</w:t>
      </w:r>
      <w:r>
        <w:t xml:space="preserve"> bottel</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बोतल में कितना दूध है</w:t>
      </w:r>
      <w:r w:rsidRPr="009A0BAD">
        <w:rPr>
          <w:rFonts w:ascii="Nirmala UI" w:hAnsi="Nirmala UI" w:cs="Nirmala UI"/>
          <w:sz w:val="20"/>
          <w:szCs w:val="20"/>
        </w:rPr>
        <w:t>?</w:t>
      </w:r>
    </w:p>
    <w:p w:rsidR="00785F19" w:rsidRDefault="00785F19" w:rsidP="007A4F58">
      <w:pPr>
        <w:pStyle w:val="dot"/>
      </w:pPr>
      <w:r w:rsidRPr="00785F19">
        <w:t>How much traffic was there on the way to</w:t>
      </w:r>
      <w:r>
        <w:t xml:space="preserve"> home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घर के रास्ते में कितना ट्रैफिक था</w:t>
      </w:r>
      <w:r w:rsidRPr="009A0BAD">
        <w:rPr>
          <w:rFonts w:ascii="Nirmala UI" w:hAnsi="Nirmala UI" w:cs="Nirmala UI"/>
          <w:sz w:val="20"/>
          <w:szCs w:val="20"/>
        </w:rPr>
        <w:t>?</w:t>
      </w:r>
    </w:p>
    <w:p w:rsidR="00785F19" w:rsidRDefault="00785F19" w:rsidP="007A4F58">
      <w:pPr>
        <w:pStyle w:val="dot"/>
      </w:pPr>
      <w:r w:rsidRPr="00785F19">
        <w:t>How much</w:t>
      </w:r>
      <w:r>
        <w:t> are those mobile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वे मोबाइल कितने</w:t>
      </w:r>
      <w:r>
        <w:rPr>
          <w:rFonts w:ascii="Nirmala UI" w:hAnsi="Nirmala UI" w:cs="Nirmala UI"/>
          <w:sz w:val="20"/>
          <w:szCs w:val="20"/>
          <w:cs/>
        </w:rPr>
        <w:t xml:space="preserve"> </w:t>
      </w:r>
      <w:r w:rsidRPr="000A1E77">
        <w:rPr>
          <w:rFonts w:ascii="Nirmala UI" w:hAnsi="Nirmala UI" w:cs="Nirmala UI"/>
          <w:sz w:val="20"/>
          <w:szCs w:val="20"/>
          <w:cs/>
        </w:rPr>
        <w:t>का</w:t>
      </w:r>
      <w:r w:rsidRPr="009A0BAD">
        <w:rPr>
          <w:rFonts w:ascii="Nirmala UI" w:hAnsi="Nirmala UI" w:cs="Nirmala UI"/>
          <w:sz w:val="20"/>
          <w:szCs w:val="20"/>
          <w:cs/>
        </w:rPr>
        <w:t xml:space="preserve"> हैं</w:t>
      </w:r>
      <w:r w:rsidRPr="009A0BAD">
        <w:rPr>
          <w:rFonts w:ascii="Nirmala UI" w:hAnsi="Nirmala UI" w:cs="Nirmala UI"/>
          <w:sz w:val="20"/>
          <w:szCs w:val="20"/>
        </w:rPr>
        <w:t>?</w:t>
      </w:r>
    </w:p>
    <w:p w:rsidR="00785F19" w:rsidRDefault="00785F19" w:rsidP="007A4F58">
      <w:pPr>
        <w:pStyle w:val="dot"/>
      </w:pPr>
      <w:r w:rsidRPr="00785F19">
        <w:t>How much</w:t>
      </w:r>
      <w:r>
        <w:t> did your shirt</w:t>
      </w:r>
      <w:r w:rsidRPr="00785F19">
        <w:t xml:space="preserve"> cost?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आपकी शर्ट की कीमत कितनी थी</w:t>
      </w:r>
      <w:r w:rsidRPr="009A0BAD">
        <w:rPr>
          <w:rFonts w:ascii="Nirmala UI" w:hAnsi="Nirmala UI" w:cs="Nirmala UI"/>
          <w:sz w:val="20"/>
          <w:szCs w:val="20"/>
        </w:rPr>
        <w:t>?</w:t>
      </w:r>
    </w:p>
    <w:p w:rsidR="00785F19" w:rsidRDefault="00785F19" w:rsidP="007A4F58">
      <w:pPr>
        <w:pStyle w:val="dot"/>
      </w:pPr>
      <w:r w:rsidRPr="00785F19">
        <w:t>How much will it cost me?</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इसकी कितनी लागत आएगी</w:t>
      </w:r>
      <w:r w:rsidRPr="009A0BAD">
        <w:rPr>
          <w:rFonts w:ascii="Nirmala UI" w:hAnsi="Nirmala UI" w:cs="Nirmala UI"/>
          <w:sz w:val="20"/>
          <w:szCs w:val="20"/>
        </w:rPr>
        <w:t>?</w:t>
      </w:r>
    </w:p>
    <w:p w:rsidR="00785F19" w:rsidRDefault="00785F19" w:rsidP="007A4F58">
      <w:pPr>
        <w:pStyle w:val="dot"/>
      </w:pPr>
      <w:r w:rsidRPr="00785F19">
        <w:t>How much does it cost ?</w:t>
      </w:r>
    </w:p>
    <w:p w:rsid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 xml:space="preserve">इसकी कीमत कितनी होती है </w:t>
      </w:r>
      <w:r w:rsidRPr="009A0BAD">
        <w:rPr>
          <w:rFonts w:ascii="Nirmala UI" w:hAnsi="Nirmala UI" w:cs="Nirmala UI"/>
          <w:sz w:val="20"/>
          <w:szCs w:val="20"/>
        </w:rPr>
        <w:t>?</w:t>
      </w:r>
    </w:p>
    <w:p w:rsidR="006441A2" w:rsidRPr="009A0BAD" w:rsidRDefault="006441A2" w:rsidP="007A4F58">
      <w:pPr>
        <w:spacing w:before="0" w:after="0" w:line="240" w:lineRule="auto"/>
        <w:ind w:left="2610"/>
        <w:rPr>
          <w:rFonts w:ascii="Nirmala UI" w:hAnsi="Nirmala UI" w:cs="Nirmala UI"/>
          <w:sz w:val="20"/>
          <w:szCs w:val="20"/>
        </w:rPr>
      </w:pPr>
    </w:p>
    <w:p w:rsidR="004B47DC" w:rsidRDefault="004B47DC" w:rsidP="004B47DC">
      <w:pPr>
        <w:pStyle w:val="Heading4"/>
        <w:ind w:left="2160" w:hanging="720"/>
        <w:rPr>
          <w:rStyle w:val="dotChar"/>
          <w:rFonts w:asciiTheme="majorHAnsi" w:hAnsiTheme="majorHAnsi"/>
          <w:b/>
          <w:i w:val="0"/>
          <w:sz w:val="28"/>
          <w:szCs w:val="28"/>
        </w:rPr>
      </w:pPr>
      <w:r w:rsidRPr="00D862DA">
        <w:rPr>
          <w:rStyle w:val="dotChar"/>
          <w:rFonts w:asciiTheme="majorHAnsi" w:hAnsiTheme="majorHAnsi"/>
          <w:b/>
          <w:i w:val="0"/>
          <w:sz w:val="28"/>
          <w:szCs w:val="28"/>
        </w:rPr>
        <w:t xml:space="preserve">Use </w:t>
      </w:r>
      <w:r>
        <w:rPr>
          <w:rStyle w:val="dotChar"/>
          <w:rFonts w:asciiTheme="majorHAnsi" w:hAnsiTheme="majorHAnsi"/>
          <w:b/>
          <w:i w:val="0"/>
          <w:sz w:val="28"/>
          <w:szCs w:val="28"/>
        </w:rPr>
        <w:t>of How Many</w:t>
      </w:r>
    </w:p>
    <w:p w:rsidR="004B47DC" w:rsidRDefault="004B47DC" w:rsidP="004B47DC">
      <w:pPr>
        <w:pStyle w:val="boolformate"/>
        <w:ind w:left="2430"/>
      </w:pPr>
      <w:r>
        <w:t>How much is used to ask abaut the quantity.</w:t>
      </w:r>
    </w:p>
    <w:p w:rsidR="004B47DC" w:rsidRDefault="004B47DC" w:rsidP="004B47DC">
      <w:pPr>
        <w:pStyle w:val="boolformate"/>
        <w:ind w:left="2430"/>
      </w:pPr>
      <w:r>
        <w:t xml:space="preserve">How mutch is used with plural countable noun. </w:t>
      </w:r>
    </w:p>
    <w:p w:rsidR="00C90F21" w:rsidRPr="008C0A4A" w:rsidRDefault="008C0A4A" w:rsidP="008C0A4A">
      <w:pPr>
        <w:ind w:left="2430"/>
        <w:rPr>
          <w:rFonts w:ascii="Nirmala UI" w:hAnsi="Nirmala UI" w:cs="Nirmala UI"/>
          <w:sz w:val="20"/>
          <w:szCs w:val="20"/>
        </w:rPr>
      </w:pPr>
      <w:r>
        <w:rPr>
          <w:rFonts w:ascii="Nirmala UI" w:hAnsi="Nirmala UI" w:cs="Nirmala UI"/>
          <w:sz w:val="20"/>
          <w:szCs w:val="20"/>
          <w:cs/>
        </w:rPr>
        <w:t xml:space="preserve">"How mutch" </w:t>
      </w:r>
      <w:r w:rsidRPr="000A1E77">
        <w:rPr>
          <w:rFonts w:ascii="Nirmala UI" w:hAnsi="Nirmala UI" w:cs="Nirmala UI"/>
          <w:sz w:val="20"/>
          <w:szCs w:val="20"/>
          <w:cs/>
        </w:rPr>
        <w:t>का</w:t>
      </w:r>
      <w:r w:rsidRPr="00785F19">
        <w:rPr>
          <w:rFonts w:ascii="Nirmala UI" w:hAnsi="Nirmala UI" w:cs="Nirmala UI"/>
          <w:sz w:val="20"/>
          <w:szCs w:val="20"/>
          <w:cs/>
        </w:rPr>
        <w:t xml:space="preserve"> उपयोग मात्रा पूछने के लिए किया जाता है </w:t>
      </w:r>
      <w:r w:rsidRPr="008C0A4A">
        <w:rPr>
          <w:rFonts w:ascii="Nirmala UI" w:hAnsi="Nirmala UI" w:cs="Nirmala UI"/>
          <w:sz w:val="20"/>
          <w:szCs w:val="20"/>
          <w:cs/>
        </w:rPr>
        <w:t>।</w:t>
      </w:r>
    </w:p>
    <w:p w:rsidR="00862BD8" w:rsidRPr="00862BD8" w:rsidRDefault="00862BD8" w:rsidP="00862BD8">
      <w:pPr>
        <w:pStyle w:val="boolformate"/>
        <w:ind w:left="1980"/>
        <w:rPr>
          <w:b/>
        </w:rPr>
      </w:pPr>
      <w:r w:rsidRPr="00141F74">
        <w:rPr>
          <w:b/>
        </w:rPr>
        <w:t xml:space="preserve">For </w:t>
      </w:r>
      <w:r>
        <w:rPr>
          <w:b/>
        </w:rPr>
        <w:t>E</w:t>
      </w:r>
      <w:r w:rsidRPr="00141F74">
        <w:rPr>
          <w:b/>
        </w:rPr>
        <w:t xml:space="preserve">xample </w:t>
      </w:r>
    </w:p>
    <w:p w:rsidR="00862BD8" w:rsidRDefault="00862BD8" w:rsidP="007A4F58">
      <w:pPr>
        <w:pStyle w:val="dot"/>
      </w:pPr>
      <w:r w:rsidRPr="007A4F58">
        <w:t xml:space="preserve">How many days are there in </w:t>
      </w:r>
      <w:r w:rsidR="007A4F58" w:rsidRPr="007A4F58">
        <w:t>March</w:t>
      </w:r>
      <w:r w:rsidRPr="007A4F58">
        <w:t>?</w:t>
      </w:r>
    </w:p>
    <w:p w:rsidR="007A4F58" w:rsidRPr="007A4F58" w:rsidRDefault="007A4F58" w:rsidP="007A4F58">
      <w:pPr>
        <w:ind w:left="2610"/>
      </w:pPr>
      <w:r w:rsidRPr="007A4F58">
        <w:rPr>
          <w:rFonts w:ascii="Nirmala UI" w:hAnsi="Nirmala UI" w:cs="Nirmala UI"/>
          <w:sz w:val="20"/>
          <w:szCs w:val="20"/>
        </w:rPr>
        <w:t xml:space="preserve">मार्च में कितने दिन हैं? </w:t>
      </w:r>
    </w:p>
    <w:p w:rsidR="00862BD8" w:rsidRDefault="00862BD8" w:rsidP="007A4F58">
      <w:pPr>
        <w:pStyle w:val="dot"/>
      </w:pPr>
      <w:r w:rsidRPr="007A4F58">
        <w:t>How many people work in your factory?</w:t>
      </w:r>
    </w:p>
    <w:p w:rsidR="007A4F58" w:rsidRPr="007A4F58" w:rsidRDefault="007A4F58" w:rsidP="007A4F58">
      <w:pPr>
        <w:ind w:left="2610"/>
      </w:pPr>
      <w:r w:rsidRPr="007A4F58">
        <w:rPr>
          <w:rFonts w:ascii="Nirmala UI" w:hAnsi="Nirmala UI" w:cs="Nirmala UI"/>
          <w:sz w:val="20"/>
          <w:szCs w:val="20"/>
        </w:rPr>
        <w:t>आपके कारखाने में कितने लोग काम करते हैं?</w:t>
      </w:r>
    </w:p>
    <w:p w:rsidR="00862BD8" w:rsidRDefault="00862BD8" w:rsidP="007A4F58">
      <w:pPr>
        <w:pStyle w:val="dot"/>
      </w:pPr>
      <w:r w:rsidRPr="007A4F58">
        <w:t>How many </w:t>
      </w:r>
      <w:r w:rsidR="007A4F58" w:rsidRPr="007A4F58">
        <w:t>brothers</w:t>
      </w:r>
      <w:r w:rsidRPr="007A4F58">
        <w:t xml:space="preserve"> do you have?</w:t>
      </w:r>
    </w:p>
    <w:p w:rsidR="007A4F58" w:rsidRPr="007A4F58" w:rsidRDefault="007A4F58" w:rsidP="007A4F58">
      <w:pPr>
        <w:ind w:left="2610"/>
      </w:pPr>
      <w:r w:rsidRPr="007A4F58">
        <w:rPr>
          <w:rFonts w:ascii="Nirmala UI" w:hAnsi="Nirmala UI" w:cs="Nirmala UI"/>
          <w:sz w:val="20"/>
          <w:szCs w:val="20"/>
        </w:rPr>
        <w:t xml:space="preserve">आपके कितने भाई है? </w:t>
      </w:r>
    </w:p>
    <w:p w:rsidR="00862BD8" w:rsidRDefault="00862BD8" w:rsidP="007A4F58">
      <w:pPr>
        <w:pStyle w:val="dot"/>
      </w:pPr>
      <w:r w:rsidRPr="007A4F58">
        <w:t>How many pens did you buy?</w:t>
      </w:r>
    </w:p>
    <w:p w:rsidR="007A4F58" w:rsidRPr="007A4F58" w:rsidRDefault="007A4F58" w:rsidP="007A4F58">
      <w:pPr>
        <w:ind w:left="2610"/>
      </w:pPr>
      <w:r w:rsidRPr="007A4F58">
        <w:rPr>
          <w:rFonts w:ascii="Nirmala UI" w:hAnsi="Nirmala UI" w:cs="Nirmala UI"/>
          <w:sz w:val="20"/>
          <w:szCs w:val="20"/>
        </w:rPr>
        <w:t>आपने कितने पेन खरीदे?</w:t>
      </w:r>
    </w:p>
    <w:p w:rsidR="00862BD8" w:rsidRDefault="00862BD8" w:rsidP="007A4F58">
      <w:pPr>
        <w:pStyle w:val="dot"/>
      </w:pPr>
      <w:r w:rsidRPr="007A4F58">
        <w:t>How many countries are there in the Asia?</w:t>
      </w:r>
    </w:p>
    <w:p w:rsidR="007A4F58" w:rsidRPr="007A4F58" w:rsidRDefault="007A4F58" w:rsidP="007A4F58">
      <w:pPr>
        <w:ind w:left="2610"/>
      </w:pPr>
      <w:r w:rsidRPr="007A4F58">
        <w:rPr>
          <w:rFonts w:ascii="Nirmala UI" w:hAnsi="Nirmala UI" w:cs="Nirmala UI"/>
          <w:sz w:val="20"/>
          <w:szCs w:val="20"/>
        </w:rPr>
        <w:t xml:space="preserve">एशिया में कितने देश हैं? </w:t>
      </w:r>
    </w:p>
    <w:p w:rsidR="00862BD8" w:rsidRDefault="00862BD8" w:rsidP="007A4F58">
      <w:pPr>
        <w:pStyle w:val="dot"/>
      </w:pPr>
      <w:r w:rsidRPr="007A4F58">
        <w:t>How many students are in the school?</w:t>
      </w:r>
    </w:p>
    <w:p w:rsidR="007A4F58" w:rsidRPr="007A4F58" w:rsidRDefault="007A4F58" w:rsidP="007A4F58">
      <w:pPr>
        <w:ind w:left="2610"/>
      </w:pPr>
      <w:r w:rsidRPr="007A4F58">
        <w:rPr>
          <w:rFonts w:ascii="Nirmala UI" w:hAnsi="Nirmala UI" w:cs="Nirmala UI"/>
          <w:sz w:val="20"/>
          <w:szCs w:val="20"/>
        </w:rPr>
        <w:t>स्कूल में कितने छात्र हैं?</w:t>
      </w:r>
    </w:p>
    <w:p w:rsidR="00862BD8" w:rsidRDefault="00862BD8" w:rsidP="007A4F58">
      <w:pPr>
        <w:pStyle w:val="dot"/>
      </w:pPr>
      <w:r w:rsidRPr="007A4F58">
        <w:t>How many chairs are there in this hall?</w:t>
      </w:r>
    </w:p>
    <w:p w:rsidR="007A4F58" w:rsidRPr="007A4F58" w:rsidRDefault="007A4F58" w:rsidP="007A4F58">
      <w:pPr>
        <w:ind w:left="2610"/>
      </w:pPr>
      <w:r w:rsidRPr="007A4F58">
        <w:rPr>
          <w:rFonts w:ascii="Nirmala UI" w:hAnsi="Nirmala UI" w:cs="Nirmala UI"/>
          <w:sz w:val="20"/>
          <w:szCs w:val="20"/>
        </w:rPr>
        <w:t>इस हॉल में कितनी कुर्सियाँ हैं?</w:t>
      </w:r>
    </w:p>
    <w:p w:rsidR="00862BD8" w:rsidRDefault="00862BD8" w:rsidP="007A4F58">
      <w:pPr>
        <w:pStyle w:val="dot"/>
      </w:pPr>
      <w:r w:rsidRPr="007A4F58">
        <w:t>How many pieces of pizza would you like?</w:t>
      </w:r>
    </w:p>
    <w:p w:rsidR="007A4F58" w:rsidRPr="007A4F58" w:rsidRDefault="007A4F58" w:rsidP="007A4F58">
      <w:pPr>
        <w:ind w:left="2610"/>
      </w:pPr>
      <w:r w:rsidRPr="007A4F58">
        <w:rPr>
          <w:rFonts w:ascii="Nirmala UI" w:hAnsi="Nirmala UI" w:cs="Nirmala UI"/>
          <w:sz w:val="20"/>
          <w:szCs w:val="20"/>
        </w:rPr>
        <w:t>पिज्जा के कितने टुकड़े आप चाहेंगे?</w:t>
      </w:r>
    </w:p>
    <w:p w:rsidR="00785F19" w:rsidRPr="00785F19" w:rsidRDefault="00785F19" w:rsidP="007A4F58">
      <w:pPr>
        <w:pStyle w:val="boolformate"/>
        <w:ind w:left="0"/>
        <w:rPr>
          <w:b/>
        </w:rPr>
      </w:pPr>
    </w:p>
    <w:p w:rsidR="00F16B42" w:rsidRDefault="00CE0DEF">
      <w:pPr>
        <w:spacing w:before="0" w:after="200"/>
      </w:pPr>
      <w:r>
        <w:br w:type="page"/>
      </w:r>
    </w:p>
    <w:p w:rsidR="00F16B42" w:rsidRPr="007D0562" w:rsidRDefault="00F16B42" w:rsidP="00F16B42">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lastRenderedPageBreak/>
        <w:t>EXERCISE:</w:t>
      </w:r>
      <w:r w:rsidR="00174184">
        <w:rPr>
          <w:rFonts w:asciiTheme="majorHAnsi" w:hAnsiTheme="majorHAnsi"/>
          <w:b/>
          <w:bCs/>
          <w:sz w:val="28"/>
          <w:szCs w:val="28"/>
          <w:u w:val="single"/>
          <w:lang w:bidi="hi-IN"/>
        </w:rPr>
        <w:t xml:space="preserve">- 2 </w:t>
      </w:r>
      <w:r w:rsidRPr="007D0562">
        <w:rPr>
          <w:rFonts w:asciiTheme="majorHAnsi" w:hAnsiTheme="majorHAnsi"/>
          <w:b/>
          <w:bCs/>
          <w:sz w:val="28"/>
          <w:szCs w:val="28"/>
          <w:lang w:bidi="hi-IN"/>
        </w:rPr>
        <w:t>(</w:t>
      </w:r>
      <w:r>
        <w:rPr>
          <w:rFonts w:asciiTheme="majorHAnsi" w:hAnsiTheme="majorHAnsi"/>
          <w:b/>
          <w:sz w:val="28"/>
          <w:szCs w:val="28"/>
        </w:rPr>
        <w:t>How, How much, How many</w:t>
      </w:r>
      <w:r w:rsidRPr="007D0562">
        <w:rPr>
          <w:rFonts w:asciiTheme="majorHAnsi" w:hAnsiTheme="majorHAnsi"/>
          <w:b/>
          <w:bCs/>
          <w:sz w:val="28"/>
          <w:szCs w:val="28"/>
          <w:lang w:bidi="hi-IN"/>
        </w:rPr>
        <w:t>)</w:t>
      </w:r>
    </w:p>
    <w:p w:rsidR="00F16B42" w:rsidRPr="00550D5C" w:rsidRDefault="00F16B42" w:rsidP="00F16B42">
      <w:pPr>
        <w:pStyle w:val="hindiexample"/>
        <w:ind w:left="284"/>
      </w:pPr>
    </w:p>
    <w:p w:rsidR="00F16B42" w:rsidRDefault="00F16B42" w:rsidP="00F16B42">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F16B42" w:rsidRPr="002405E0" w:rsidRDefault="00F16B42" w:rsidP="00F16B42">
      <w:pPr>
        <w:pStyle w:val="ListParagraph"/>
        <w:spacing w:after="0"/>
        <w:ind w:left="1134"/>
        <w:rPr>
          <w:b/>
          <w:sz w:val="24"/>
          <w:szCs w:val="24"/>
        </w:rPr>
      </w:pPr>
      <w:r w:rsidRPr="00856038">
        <w:rPr>
          <w:rFonts w:asciiTheme="majorHAnsi" w:hAnsiTheme="majorHAnsi"/>
          <w:b/>
          <w:bCs/>
          <w:sz w:val="24"/>
          <w:szCs w:val="24"/>
        </w:rPr>
        <w:t>(</w:t>
      </w:r>
      <w:r>
        <w:rPr>
          <w:rFonts w:asciiTheme="majorHAnsi" w:hAnsiTheme="majorHAnsi"/>
          <w:b/>
          <w:bCs/>
          <w:sz w:val="24"/>
          <w:szCs w:val="24"/>
        </w:rPr>
        <w:t>“</w:t>
      </w:r>
      <w:r>
        <w:rPr>
          <w:b/>
          <w:sz w:val="24"/>
          <w:szCs w:val="24"/>
        </w:rPr>
        <w:t>How”</w:t>
      </w:r>
      <w:r w:rsidRPr="007D0562">
        <w:rPr>
          <w:b/>
          <w:sz w:val="24"/>
          <w:szCs w:val="24"/>
        </w:rPr>
        <w:t xml:space="preserve">, </w:t>
      </w:r>
      <w:r>
        <w:rPr>
          <w:b/>
          <w:sz w:val="24"/>
          <w:szCs w:val="24"/>
        </w:rPr>
        <w:t>“How much”</w:t>
      </w:r>
      <w:r w:rsidRPr="007D0562">
        <w:rPr>
          <w:b/>
          <w:sz w:val="24"/>
          <w:szCs w:val="24"/>
        </w:rPr>
        <w:t xml:space="preserve">, </w:t>
      </w:r>
      <w:r>
        <w:rPr>
          <w:b/>
          <w:sz w:val="24"/>
          <w:szCs w:val="24"/>
        </w:rPr>
        <w:t>“How Many”</w:t>
      </w:r>
      <w:r w:rsidRPr="002405E0">
        <w:rPr>
          <w:sz w:val="32"/>
          <w:szCs w:val="32"/>
        </w:rPr>
        <w:t>)</w:t>
      </w:r>
    </w:p>
    <w:p w:rsidR="00F16B42" w:rsidRPr="00D873B8" w:rsidRDefault="00F16B42" w:rsidP="00F16B42">
      <w:pPr>
        <w:spacing w:after="0" w:line="240" w:lineRule="auto"/>
      </w:pPr>
    </w:p>
    <w:p w:rsidR="00F16B42" w:rsidRDefault="00F16B42" w:rsidP="00F16B42">
      <w:pPr>
        <w:pStyle w:val="ListParagraph"/>
        <w:numPr>
          <w:ilvl w:val="0"/>
          <w:numId w:val="74"/>
        </w:numPr>
        <w:spacing w:before="0" w:after="0"/>
      </w:pPr>
      <w:r>
        <w:t>I need some money.</w:t>
      </w:r>
      <w:r w:rsidRPr="00D873B8">
        <w:t> </w:t>
      </w:r>
      <w:r>
        <w:t>……….</w:t>
      </w:r>
      <w:r w:rsidRPr="00D873B8">
        <w:t xml:space="preserve"> do you need?</w:t>
      </w:r>
    </w:p>
    <w:p w:rsidR="00F16B42" w:rsidRPr="00D873B8" w:rsidRDefault="00F16B42" w:rsidP="00F16B42">
      <w:pPr>
        <w:pStyle w:val="ListParagraph"/>
        <w:numPr>
          <w:ilvl w:val="0"/>
          <w:numId w:val="74"/>
        </w:numPr>
        <w:spacing w:before="0" w:after="0"/>
      </w:pPr>
      <w:r>
        <w:t>……….</w:t>
      </w:r>
      <w:r w:rsidRPr="00D873B8">
        <w:t> </w:t>
      </w:r>
      <w:r>
        <w:t>tall</w:t>
      </w:r>
      <w:r w:rsidRPr="00D873B8">
        <w:t xml:space="preserve"> </w:t>
      </w:r>
      <w:r>
        <w:t>is he</w:t>
      </w:r>
      <w:r w:rsidRPr="00D873B8">
        <w:t>? </w:t>
      </w:r>
    </w:p>
    <w:p w:rsidR="00F16B42" w:rsidRPr="00D873B8" w:rsidRDefault="00F16B42" w:rsidP="00F16B42">
      <w:pPr>
        <w:pStyle w:val="ListParagraph"/>
        <w:numPr>
          <w:ilvl w:val="0"/>
          <w:numId w:val="74"/>
        </w:numPr>
        <w:spacing w:before="0" w:after="0"/>
      </w:pPr>
      <w:r>
        <w:t>……….</w:t>
      </w:r>
      <w:r w:rsidRPr="00D873B8">
        <w:t> players are in a</w:t>
      </w:r>
      <w:r>
        <w:t xml:space="preserve"> Cricket</w:t>
      </w:r>
      <w:r w:rsidRPr="00D873B8">
        <w:t xml:space="preserve"> team?</w:t>
      </w:r>
    </w:p>
    <w:p w:rsidR="00F16B42" w:rsidRDefault="00F16B42" w:rsidP="00F16B42">
      <w:pPr>
        <w:pStyle w:val="ListParagraph"/>
        <w:numPr>
          <w:ilvl w:val="0"/>
          <w:numId w:val="74"/>
        </w:numPr>
        <w:spacing w:before="0" w:after="0"/>
      </w:pPr>
      <w:r>
        <w:t xml:space="preserve">………. </w:t>
      </w:r>
      <w:r w:rsidRPr="00D873B8">
        <w:t>people</w:t>
      </w:r>
      <w:r>
        <w:t xml:space="preserve"> will come</w:t>
      </w:r>
      <w:r w:rsidRPr="00D873B8">
        <w:t>?</w:t>
      </w:r>
    </w:p>
    <w:p w:rsidR="00F16B42" w:rsidRPr="00D873B8" w:rsidRDefault="00F16B42" w:rsidP="00F16B42">
      <w:pPr>
        <w:pStyle w:val="ListParagraph"/>
        <w:numPr>
          <w:ilvl w:val="0"/>
          <w:numId w:val="74"/>
        </w:numPr>
        <w:spacing w:before="0" w:after="0"/>
      </w:pPr>
      <w:r>
        <w:t>……….</w:t>
      </w:r>
      <w:r w:rsidRPr="00D873B8">
        <w:t> did you do?</w:t>
      </w:r>
    </w:p>
    <w:p w:rsidR="00F16B42" w:rsidRDefault="00F16B42" w:rsidP="00F16B42">
      <w:pPr>
        <w:pStyle w:val="ListParagraph"/>
        <w:numPr>
          <w:ilvl w:val="0"/>
          <w:numId w:val="74"/>
        </w:numPr>
        <w:spacing w:before="0" w:after="0"/>
      </w:pPr>
      <w:r>
        <w:t>………. salary do you get per month</w:t>
      </w:r>
      <w:r w:rsidRPr="00D873B8">
        <w:t>?</w:t>
      </w:r>
    </w:p>
    <w:p w:rsidR="00F16B42" w:rsidRPr="00D873B8" w:rsidRDefault="00F16B42" w:rsidP="00F16B42">
      <w:pPr>
        <w:pStyle w:val="ListParagraph"/>
        <w:numPr>
          <w:ilvl w:val="0"/>
          <w:numId w:val="74"/>
        </w:numPr>
        <w:spacing w:before="0" w:after="0"/>
      </w:pPr>
      <w:r>
        <w:t xml:space="preserve">………. </w:t>
      </w:r>
      <w:r w:rsidRPr="00D873B8">
        <w:t>is</w:t>
      </w:r>
      <w:r>
        <w:t xml:space="preserve"> </w:t>
      </w:r>
      <w:r w:rsidRPr="00D873B8">
        <w:t>the job? </w:t>
      </w:r>
    </w:p>
    <w:p w:rsidR="00F16B42" w:rsidRPr="00D873B8" w:rsidRDefault="00F16B42" w:rsidP="00F16B42">
      <w:pPr>
        <w:pStyle w:val="ListParagraph"/>
        <w:numPr>
          <w:ilvl w:val="0"/>
          <w:numId w:val="74"/>
        </w:numPr>
        <w:spacing w:before="0" w:after="0"/>
      </w:pPr>
      <w:r>
        <w:t xml:space="preserve">………. English </w:t>
      </w:r>
      <w:r w:rsidRPr="00D873B8">
        <w:t>words do you know?</w:t>
      </w:r>
    </w:p>
    <w:p w:rsidR="00F16B42" w:rsidRPr="00D873B8" w:rsidRDefault="00F16B42" w:rsidP="00F16B42">
      <w:pPr>
        <w:pStyle w:val="ListParagraph"/>
        <w:numPr>
          <w:ilvl w:val="0"/>
          <w:numId w:val="74"/>
        </w:numPr>
        <w:spacing w:before="0" w:after="0"/>
      </w:pPr>
      <w:r>
        <w:t xml:space="preserve">………. </w:t>
      </w:r>
      <w:r w:rsidRPr="00D873B8">
        <w:t>time is left?</w:t>
      </w:r>
    </w:p>
    <w:p w:rsidR="00F16B42" w:rsidRDefault="00F16B42" w:rsidP="00F16B42">
      <w:pPr>
        <w:pStyle w:val="ListParagraph"/>
        <w:numPr>
          <w:ilvl w:val="0"/>
          <w:numId w:val="74"/>
        </w:numPr>
        <w:spacing w:before="0" w:after="0"/>
      </w:pPr>
      <w:r>
        <w:t>………. English</w:t>
      </w:r>
      <w:r w:rsidRPr="00D873B8">
        <w:t xml:space="preserve"> grammar does he know?</w:t>
      </w:r>
    </w:p>
    <w:p w:rsidR="00F16B42" w:rsidRPr="00D873B8" w:rsidRDefault="00F16B42" w:rsidP="00F16B42">
      <w:pPr>
        <w:pStyle w:val="ListParagraph"/>
        <w:numPr>
          <w:ilvl w:val="0"/>
          <w:numId w:val="74"/>
        </w:numPr>
        <w:spacing w:before="0" w:after="0"/>
      </w:pPr>
      <w:r>
        <w:t>……….</w:t>
      </w:r>
      <w:r w:rsidRPr="00D873B8">
        <w:t>bad was it? </w:t>
      </w:r>
    </w:p>
    <w:p w:rsidR="00F16B42" w:rsidRPr="00D873B8" w:rsidRDefault="00F16B42" w:rsidP="00F16B42">
      <w:pPr>
        <w:pStyle w:val="ListParagraph"/>
        <w:numPr>
          <w:ilvl w:val="0"/>
          <w:numId w:val="74"/>
        </w:numPr>
        <w:spacing w:before="0" w:after="0"/>
      </w:pPr>
      <w:r>
        <w:t xml:space="preserve">………. </w:t>
      </w:r>
      <w:r w:rsidRPr="00D873B8">
        <w:t xml:space="preserve">sisters does </w:t>
      </w:r>
      <w:r>
        <w:t xml:space="preserve">Rohit </w:t>
      </w:r>
      <w:r w:rsidRPr="00D873B8">
        <w:t>have?</w:t>
      </w:r>
    </w:p>
    <w:p w:rsidR="00F16B42" w:rsidRPr="00D873B8" w:rsidRDefault="00F16B42" w:rsidP="00F16B42">
      <w:pPr>
        <w:pStyle w:val="ListParagraph"/>
        <w:numPr>
          <w:ilvl w:val="0"/>
          <w:numId w:val="74"/>
        </w:numPr>
        <w:spacing w:before="0" w:after="0"/>
      </w:pPr>
      <w:r>
        <w:t>………. coins did you find today</w:t>
      </w:r>
      <w:r w:rsidRPr="00D873B8">
        <w:t>?</w:t>
      </w:r>
    </w:p>
    <w:p w:rsidR="00F16B42" w:rsidRDefault="00F16B42" w:rsidP="00F16B42">
      <w:pPr>
        <w:pStyle w:val="ListParagraph"/>
        <w:numPr>
          <w:ilvl w:val="0"/>
          <w:numId w:val="74"/>
        </w:numPr>
        <w:spacing w:before="0" w:after="0"/>
      </w:pPr>
      <w:r>
        <w:t xml:space="preserve">………. </w:t>
      </w:r>
      <w:r w:rsidRPr="00D873B8">
        <w:t xml:space="preserve">rooms are there in the </w:t>
      </w:r>
      <w:r>
        <w:t>hotel</w:t>
      </w:r>
      <w:r w:rsidRPr="00D873B8">
        <w:t>?</w:t>
      </w:r>
    </w:p>
    <w:p w:rsidR="00F16B42" w:rsidRPr="00D873B8" w:rsidRDefault="00F16B42" w:rsidP="00F16B42">
      <w:pPr>
        <w:pStyle w:val="ListParagraph"/>
        <w:numPr>
          <w:ilvl w:val="0"/>
          <w:numId w:val="74"/>
        </w:numPr>
        <w:spacing w:before="0" w:after="0"/>
      </w:pPr>
      <w:r>
        <w:t xml:space="preserve">………. </w:t>
      </w:r>
      <w:r w:rsidRPr="00D873B8">
        <w:t>can I help? </w:t>
      </w:r>
    </w:p>
    <w:p w:rsidR="00F16B42" w:rsidRPr="00D873B8" w:rsidRDefault="00F16B42" w:rsidP="00F16B42">
      <w:pPr>
        <w:pStyle w:val="ListParagraph"/>
        <w:numPr>
          <w:ilvl w:val="0"/>
          <w:numId w:val="74"/>
        </w:numPr>
        <w:spacing w:before="0" w:after="0"/>
      </w:pPr>
      <w:r>
        <w:t>………. water is in this jar</w:t>
      </w:r>
      <w:r w:rsidRPr="00D873B8">
        <w:t>?</w:t>
      </w:r>
    </w:p>
    <w:p w:rsidR="00F16B42" w:rsidRDefault="00F16B42" w:rsidP="00F16B42">
      <w:pPr>
        <w:pStyle w:val="ListParagraph"/>
        <w:numPr>
          <w:ilvl w:val="0"/>
          <w:numId w:val="74"/>
        </w:numPr>
        <w:spacing w:before="0" w:after="0"/>
      </w:pPr>
      <w:r w:rsidRPr="00D873B8">
        <w:t xml:space="preserve">I need some </w:t>
      </w:r>
      <w:r>
        <w:t>water</w:t>
      </w:r>
      <w:r w:rsidRPr="00D873B8">
        <w:t xml:space="preserve">.  </w:t>
      </w:r>
      <w:r>
        <w:t xml:space="preserve">………. </w:t>
      </w:r>
      <w:r w:rsidRPr="00D873B8">
        <w:t>do you need?</w:t>
      </w:r>
    </w:p>
    <w:p w:rsidR="00F16B42" w:rsidRPr="00D873B8" w:rsidRDefault="00F16B42" w:rsidP="00F16B42">
      <w:pPr>
        <w:pStyle w:val="ListParagraph"/>
        <w:numPr>
          <w:ilvl w:val="0"/>
          <w:numId w:val="74"/>
        </w:numPr>
        <w:spacing w:before="0" w:after="0"/>
      </w:pPr>
      <w:r>
        <w:t xml:space="preserve">………. is </w:t>
      </w:r>
      <w:r w:rsidRPr="00D873B8">
        <w:t>the dog? </w:t>
      </w:r>
    </w:p>
    <w:p w:rsidR="00F16B42" w:rsidRDefault="00F16B42" w:rsidP="00F16B42">
      <w:pPr>
        <w:pStyle w:val="ListParagraph"/>
        <w:numPr>
          <w:ilvl w:val="0"/>
          <w:numId w:val="74"/>
        </w:numPr>
        <w:spacing w:before="0" w:after="0"/>
      </w:pPr>
      <w:r>
        <w:t xml:space="preserve">………. puzzles </w:t>
      </w:r>
      <w:r w:rsidRPr="00D873B8">
        <w:t>did she solve correctly?</w:t>
      </w:r>
    </w:p>
    <w:p w:rsidR="00F16B42" w:rsidRPr="00D873B8" w:rsidRDefault="00F16B42" w:rsidP="00F16B42">
      <w:pPr>
        <w:pStyle w:val="ListParagraph"/>
        <w:numPr>
          <w:ilvl w:val="0"/>
          <w:numId w:val="74"/>
        </w:numPr>
        <w:spacing w:before="0" w:after="0"/>
      </w:pPr>
      <w:r>
        <w:t xml:space="preserve">………. </w:t>
      </w:r>
      <w:r w:rsidRPr="00D873B8">
        <w:t>did it end?</w:t>
      </w:r>
    </w:p>
    <w:p w:rsidR="00F16B42" w:rsidRPr="00D873B8" w:rsidRDefault="00F16B42" w:rsidP="00F16B42">
      <w:pPr>
        <w:pStyle w:val="ListParagraph"/>
        <w:numPr>
          <w:ilvl w:val="0"/>
          <w:numId w:val="74"/>
        </w:numPr>
        <w:spacing w:before="0" w:after="0"/>
      </w:pPr>
      <w:r>
        <w:t xml:space="preserve">………. </w:t>
      </w:r>
      <w:r w:rsidRPr="00D873B8">
        <w:t>children has she got?</w:t>
      </w:r>
    </w:p>
    <w:p w:rsidR="00F16B42" w:rsidRPr="00D873B8" w:rsidRDefault="00F16B42" w:rsidP="00F16B42">
      <w:pPr>
        <w:pStyle w:val="ListParagraph"/>
        <w:numPr>
          <w:ilvl w:val="0"/>
          <w:numId w:val="74"/>
        </w:numPr>
        <w:spacing w:before="0" w:after="0"/>
      </w:pPr>
      <w:r>
        <w:t xml:space="preserve">………. </w:t>
      </w:r>
      <w:r w:rsidRPr="00D873B8">
        <w:t>milk do they have for breakfast?</w:t>
      </w:r>
    </w:p>
    <w:p w:rsidR="00F16B42" w:rsidRPr="00D873B8" w:rsidRDefault="00F16B42" w:rsidP="00F16B42">
      <w:pPr>
        <w:pStyle w:val="ListParagraph"/>
        <w:numPr>
          <w:ilvl w:val="0"/>
          <w:numId w:val="74"/>
        </w:numPr>
        <w:spacing w:before="0" w:after="0"/>
      </w:pPr>
      <w:r>
        <w:t>………. men</w:t>
      </w:r>
      <w:r w:rsidRPr="00D873B8">
        <w:t xml:space="preserve"> will like that new fashion?</w:t>
      </w:r>
    </w:p>
    <w:p w:rsidR="00F16B42" w:rsidRDefault="00F16B42" w:rsidP="00F16B42">
      <w:pPr>
        <w:pStyle w:val="ListParagraph"/>
        <w:numPr>
          <w:ilvl w:val="0"/>
          <w:numId w:val="74"/>
        </w:numPr>
        <w:spacing w:before="0" w:after="0"/>
      </w:pPr>
      <w:r>
        <w:t xml:space="preserve">………. cars </w:t>
      </w:r>
      <w:r w:rsidRPr="00D873B8">
        <w:t>were stolen last year?</w:t>
      </w:r>
    </w:p>
    <w:p w:rsidR="00F16B42" w:rsidRDefault="00F16B42" w:rsidP="00F16B42">
      <w:pPr>
        <w:pStyle w:val="ListParagraph"/>
        <w:numPr>
          <w:ilvl w:val="0"/>
          <w:numId w:val="74"/>
        </w:numPr>
        <w:spacing w:before="0" w:after="0"/>
      </w:pPr>
      <w:r>
        <w:t>We must buy some milk.</w:t>
      </w:r>
      <w:r w:rsidRPr="00D873B8">
        <w:t> </w:t>
      </w:r>
      <w:r>
        <w:t>………. is left?</w:t>
      </w:r>
    </w:p>
    <w:p w:rsidR="00F16B42" w:rsidRDefault="00F16B42" w:rsidP="00F16B42">
      <w:pPr>
        <w:pStyle w:val="ListParagraph"/>
        <w:numPr>
          <w:ilvl w:val="0"/>
          <w:numId w:val="74"/>
        </w:numPr>
        <w:spacing w:before="0" w:after="0"/>
      </w:pPr>
      <w:r>
        <w:t xml:space="preserve">………. </w:t>
      </w:r>
      <w:r w:rsidRPr="00D873B8">
        <w:t>bottles of water do we need</w:t>
      </w:r>
      <w:r>
        <w:t>?</w:t>
      </w:r>
    </w:p>
    <w:p w:rsidR="00F16B42" w:rsidRPr="00D873B8" w:rsidRDefault="00F16B42" w:rsidP="00F16B42">
      <w:pPr>
        <w:pStyle w:val="ListParagraph"/>
        <w:numPr>
          <w:ilvl w:val="0"/>
          <w:numId w:val="74"/>
        </w:numPr>
        <w:spacing w:before="0" w:after="0"/>
      </w:pPr>
      <w:r>
        <w:t>………. tea</w:t>
      </w:r>
      <w:r w:rsidRPr="00D873B8">
        <w:t xml:space="preserve"> do you drink in a day?</w:t>
      </w:r>
    </w:p>
    <w:p w:rsidR="00F16B42" w:rsidRPr="00D873B8" w:rsidRDefault="00F16B42" w:rsidP="00F16B42">
      <w:pPr>
        <w:pStyle w:val="ListParagraph"/>
        <w:numPr>
          <w:ilvl w:val="0"/>
          <w:numId w:val="74"/>
        </w:numPr>
        <w:spacing w:before="0" w:after="0"/>
      </w:pPr>
      <w:r>
        <w:t>………. milk</w:t>
      </w:r>
      <w:r w:rsidRPr="00D873B8">
        <w:t xml:space="preserve"> do your parents drink per day?</w:t>
      </w:r>
    </w:p>
    <w:p w:rsidR="00F16B42" w:rsidRDefault="00F16B42" w:rsidP="00F16B42">
      <w:pPr>
        <w:pStyle w:val="ListParagraph"/>
        <w:numPr>
          <w:ilvl w:val="0"/>
          <w:numId w:val="74"/>
        </w:numPr>
        <w:spacing w:before="0" w:after="0"/>
      </w:pPr>
      <w:r>
        <w:t>………. cups of tea</w:t>
      </w:r>
      <w:r w:rsidRPr="00D873B8">
        <w:t>?</w:t>
      </w:r>
    </w:p>
    <w:p w:rsidR="00F16B42" w:rsidRPr="00D873B8" w:rsidRDefault="00F16B42" w:rsidP="00F16B42">
      <w:pPr>
        <w:pStyle w:val="ListParagraph"/>
        <w:numPr>
          <w:ilvl w:val="0"/>
          <w:numId w:val="74"/>
        </w:numPr>
        <w:spacing w:before="0" w:after="0"/>
      </w:pPr>
      <w:r>
        <w:t>………. milk</w:t>
      </w:r>
      <w:r w:rsidRPr="00D873B8">
        <w:t xml:space="preserve"> does your child</w:t>
      </w:r>
      <w:r>
        <w:t xml:space="preserve"> </w:t>
      </w:r>
      <w:r w:rsidRPr="00D873B8">
        <w:t>drink per day?</w:t>
      </w:r>
    </w:p>
    <w:p w:rsidR="00F16B42" w:rsidRDefault="00F16B42" w:rsidP="00F16B42">
      <w:pPr>
        <w:spacing w:after="0" w:line="240" w:lineRule="auto"/>
      </w:pPr>
    </w:p>
    <w:p w:rsidR="00F16B42" w:rsidRDefault="00F16B42" w:rsidP="00F16B42">
      <w:r>
        <w:br w:type="page"/>
      </w:r>
    </w:p>
    <w:p w:rsidR="00F16B42" w:rsidRDefault="00F16B42" w:rsidP="00F16B42">
      <w:pPr>
        <w:spacing w:after="0" w:line="240" w:lineRule="auto"/>
      </w:pPr>
    </w:p>
    <w:p w:rsidR="00F16B42" w:rsidRPr="00C43CA4" w:rsidRDefault="00F16B42" w:rsidP="00F16B42">
      <w:pPr>
        <w:pStyle w:val="1hed"/>
        <w:rPr>
          <w:sz w:val="32"/>
          <w:szCs w:val="32"/>
        </w:rPr>
      </w:pPr>
      <w:r w:rsidRPr="00C43CA4">
        <w:rPr>
          <w:sz w:val="32"/>
          <w:szCs w:val="32"/>
        </w:rPr>
        <w:t xml:space="preserve">Answers of </w:t>
      </w:r>
      <w:r>
        <w:rPr>
          <w:sz w:val="32"/>
          <w:szCs w:val="32"/>
        </w:rPr>
        <w:t xml:space="preserve"> </w:t>
      </w:r>
      <w:r w:rsidR="00142C75">
        <w:rPr>
          <w:sz w:val="32"/>
          <w:szCs w:val="32"/>
        </w:rPr>
        <w:t>WH Family  exercise</w:t>
      </w:r>
      <w:r w:rsidRPr="003A0E58">
        <w:rPr>
          <w:noProof/>
          <w:sz w:val="32"/>
          <w:szCs w:val="32"/>
        </w:rPr>
        <w:t>:</w:t>
      </w:r>
      <w:r w:rsidRPr="00C43CA4">
        <w:rPr>
          <w:sz w:val="32"/>
          <w:szCs w:val="32"/>
        </w:rPr>
        <w:t xml:space="preserve">- </w:t>
      </w:r>
    </w:p>
    <w:p w:rsidR="00142C75" w:rsidRDefault="00142C75" w:rsidP="00142C75">
      <w:pPr>
        <w:pStyle w:val="1hed"/>
        <w:ind w:left="0" w:firstLine="0"/>
        <w:rPr>
          <w:rFonts w:cstheme="minorHAnsi"/>
        </w:rPr>
      </w:pPr>
    </w:p>
    <w:p w:rsidR="00142C75" w:rsidRDefault="00142C75" w:rsidP="00F16B42">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142C75" w:rsidTr="006F27C3">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142C75" w:rsidRDefault="00142C75" w:rsidP="006F27C3">
            <w:pPr>
              <w:pStyle w:val="ListParagraph"/>
              <w:rPr>
                <w:rFonts w:asciiTheme="majorHAnsi" w:hAnsiTheme="majorHAnsi" w:cstheme="minorHAnsi"/>
                <w:sz w:val="24"/>
                <w:szCs w:val="24"/>
              </w:rPr>
            </w:pPr>
            <w:r>
              <w:rPr>
                <w:rFonts w:asciiTheme="majorHAnsi" w:hAnsiTheme="majorHAnsi" w:cstheme="minorHAnsi"/>
                <w:sz w:val="24"/>
                <w:szCs w:val="24"/>
              </w:rPr>
              <w:t>Exercise:- 1 (</w:t>
            </w:r>
            <w:r>
              <w:rPr>
                <w:sz w:val="32"/>
                <w:szCs w:val="32"/>
              </w:rPr>
              <w:t xml:space="preserve"> </w:t>
            </w:r>
            <w:r w:rsidRPr="00221EF4">
              <w:rPr>
                <w:sz w:val="24"/>
                <w:szCs w:val="24"/>
              </w:rPr>
              <w:t>Who, Why, What, When and Where</w:t>
            </w:r>
            <w:r>
              <w:rPr>
                <w:sz w:val="32"/>
                <w:szCs w:val="32"/>
              </w:rPr>
              <w:t xml:space="preserve"> </w:t>
            </w:r>
            <w:r>
              <w:rPr>
                <w:rFonts w:asciiTheme="majorHAnsi" w:hAnsiTheme="majorHAnsi" w:cstheme="minorHAnsi"/>
                <w:sz w:val="24"/>
                <w:szCs w:val="24"/>
              </w:rPr>
              <w:t>)</w:t>
            </w:r>
          </w:p>
        </w:tc>
      </w:tr>
      <w:tr w:rsidR="00142C75" w:rsidTr="006F27C3">
        <w:trPr>
          <w:trHeight w:val="1530"/>
        </w:trPr>
        <w:tc>
          <w:tcPr>
            <w:tcW w:w="1799" w:type="dxa"/>
            <w:tcBorders>
              <w:top w:val="single" w:sz="4" w:space="0" w:color="auto"/>
              <w:left w:val="single" w:sz="4" w:space="0" w:color="auto"/>
              <w:bottom w:val="single" w:sz="4" w:space="0" w:color="auto"/>
              <w:right w:val="single" w:sz="4" w:space="0" w:color="auto"/>
            </w:tcBorders>
            <w:hideMark/>
          </w:tcPr>
          <w:p w:rsidR="00142C75" w:rsidRPr="00162D61" w:rsidRDefault="00142C75" w:rsidP="006F27C3">
            <w:pPr>
              <w:pStyle w:val="ListParagraph"/>
              <w:numPr>
                <w:ilvl w:val="0"/>
                <w:numId w:val="73"/>
              </w:numPr>
              <w:spacing w:before="0" w:after="0"/>
            </w:pPr>
            <w:r w:rsidRPr="00162D61">
              <w:t>Who</w:t>
            </w:r>
          </w:p>
          <w:p w:rsidR="00142C75" w:rsidRPr="00162D61" w:rsidRDefault="00142C75" w:rsidP="006F27C3">
            <w:pPr>
              <w:pStyle w:val="ListParagraph"/>
              <w:numPr>
                <w:ilvl w:val="0"/>
                <w:numId w:val="73"/>
              </w:numPr>
              <w:spacing w:before="0" w:after="0"/>
            </w:pPr>
            <w:r w:rsidRPr="00162D61">
              <w:t>who</w:t>
            </w:r>
          </w:p>
          <w:p w:rsidR="00142C75" w:rsidRDefault="00142C75" w:rsidP="006F27C3">
            <w:pPr>
              <w:pStyle w:val="ListParagraph"/>
              <w:numPr>
                <w:ilvl w:val="0"/>
                <w:numId w:val="73"/>
              </w:numPr>
              <w:spacing w:before="0" w:after="0"/>
            </w:pPr>
            <w:r w:rsidRPr="00162D61">
              <w:t>Which</w:t>
            </w:r>
          </w:p>
          <w:p w:rsidR="00142C75" w:rsidRPr="00162D61" w:rsidRDefault="00142C75" w:rsidP="006F27C3">
            <w:pPr>
              <w:pStyle w:val="ListParagraph"/>
              <w:numPr>
                <w:ilvl w:val="0"/>
                <w:numId w:val="73"/>
              </w:numPr>
              <w:spacing w:before="0" w:after="0"/>
            </w:pPr>
            <w:r>
              <w:t>what</w:t>
            </w:r>
          </w:p>
          <w:p w:rsidR="00142C75" w:rsidRDefault="00142C75" w:rsidP="006F27C3">
            <w:pPr>
              <w:pStyle w:val="ListParagraph"/>
              <w:numPr>
                <w:ilvl w:val="0"/>
                <w:numId w:val="73"/>
              </w:numPr>
              <w:spacing w:before="0" w:after="0"/>
            </w:pPr>
            <w:r w:rsidRPr="00162D61">
              <w:t>Where</w:t>
            </w:r>
          </w:p>
          <w:p w:rsidR="00142C75" w:rsidRPr="00162D61" w:rsidRDefault="00142C75" w:rsidP="006F27C3">
            <w:pPr>
              <w:pStyle w:val="ListParagraph"/>
              <w:numPr>
                <w:ilvl w:val="0"/>
                <w:numId w:val="73"/>
              </w:numPr>
              <w:spacing w:before="0" w:after="0"/>
            </w:pPr>
            <w:r>
              <w:t>which</w:t>
            </w:r>
          </w:p>
          <w:p w:rsidR="00142C75" w:rsidRDefault="00142C75" w:rsidP="006F27C3">
            <w:pPr>
              <w:pStyle w:val="ListParagraph"/>
              <w:numPr>
                <w:ilvl w:val="0"/>
                <w:numId w:val="73"/>
              </w:numPr>
              <w:spacing w:before="0" w:after="0"/>
            </w:pPr>
            <w:r w:rsidRPr="00162D61">
              <w:t>What</w:t>
            </w:r>
          </w:p>
          <w:p w:rsidR="00142C75" w:rsidRDefault="00142C75" w:rsidP="006F27C3">
            <w:pPr>
              <w:pStyle w:val="ListParagraph"/>
              <w:numPr>
                <w:ilvl w:val="0"/>
                <w:numId w:val="73"/>
              </w:numPr>
              <w:spacing w:before="0" w:after="0"/>
            </w:pPr>
            <w:r>
              <w:t>Who</w:t>
            </w:r>
          </w:p>
          <w:p w:rsidR="00142C75" w:rsidRPr="00221EF4" w:rsidRDefault="00142C75" w:rsidP="006F27C3">
            <w:pPr>
              <w:pStyle w:val="ListParagraph"/>
              <w:numPr>
                <w:ilvl w:val="0"/>
                <w:numId w:val="73"/>
              </w:numPr>
              <w:spacing w:before="0" w:after="0"/>
            </w:pPr>
            <w:r>
              <w:t>who</w:t>
            </w:r>
          </w:p>
        </w:tc>
        <w:tc>
          <w:tcPr>
            <w:tcW w:w="2137" w:type="dxa"/>
            <w:tcBorders>
              <w:top w:val="single" w:sz="4" w:space="0" w:color="auto"/>
              <w:left w:val="single" w:sz="4" w:space="0" w:color="auto"/>
              <w:bottom w:val="single" w:sz="4" w:space="0" w:color="auto"/>
              <w:right w:val="single" w:sz="4" w:space="0" w:color="auto"/>
            </w:tcBorders>
            <w:hideMark/>
          </w:tcPr>
          <w:p w:rsidR="00142C75" w:rsidRPr="00162D61" w:rsidRDefault="00142C75" w:rsidP="006F27C3">
            <w:pPr>
              <w:pStyle w:val="ListParagraph"/>
              <w:numPr>
                <w:ilvl w:val="0"/>
                <w:numId w:val="73"/>
              </w:numPr>
              <w:spacing w:before="0" w:after="0"/>
            </w:pPr>
            <w:r>
              <w:t>who</w:t>
            </w:r>
          </w:p>
          <w:p w:rsidR="00142C75" w:rsidRDefault="00142C75" w:rsidP="006F27C3">
            <w:pPr>
              <w:pStyle w:val="ListParagraph"/>
              <w:numPr>
                <w:ilvl w:val="0"/>
                <w:numId w:val="73"/>
              </w:numPr>
              <w:spacing w:before="0" w:after="0"/>
            </w:pPr>
            <w:r w:rsidRPr="00162D61">
              <w:t>What</w:t>
            </w:r>
          </w:p>
          <w:p w:rsidR="00142C75" w:rsidRPr="00162D61" w:rsidRDefault="00142C75" w:rsidP="006F27C3">
            <w:pPr>
              <w:pStyle w:val="ListParagraph"/>
              <w:numPr>
                <w:ilvl w:val="0"/>
                <w:numId w:val="73"/>
              </w:numPr>
              <w:spacing w:before="0" w:after="0"/>
            </w:pPr>
            <w:r>
              <w:t>which</w:t>
            </w:r>
          </w:p>
          <w:p w:rsidR="00142C75" w:rsidRDefault="00142C75" w:rsidP="006F27C3">
            <w:pPr>
              <w:pStyle w:val="ListParagraph"/>
              <w:numPr>
                <w:ilvl w:val="0"/>
                <w:numId w:val="73"/>
              </w:numPr>
              <w:spacing w:before="0" w:after="0"/>
            </w:pPr>
            <w:r w:rsidRPr="00162D61">
              <w:t>What</w:t>
            </w:r>
          </w:p>
          <w:p w:rsidR="00142C75" w:rsidRPr="00162D61" w:rsidRDefault="00142C75" w:rsidP="006F27C3">
            <w:pPr>
              <w:pStyle w:val="ListParagraph"/>
              <w:numPr>
                <w:ilvl w:val="0"/>
                <w:numId w:val="73"/>
              </w:numPr>
              <w:spacing w:before="0" w:after="0"/>
            </w:pPr>
            <w:r>
              <w:t>where</w:t>
            </w:r>
          </w:p>
          <w:p w:rsidR="00142C75" w:rsidRPr="00162D61" w:rsidRDefault="00142C75" w:rsidP="006F27C3">
            <w:pPr>
              <w:pStyle w:val="ListParagraph"/>
              <w:numPr>
                <w:ilvl w:val="0"/>
                <w:numId w:val="73"/>
              </w:numPr>
              <w:spacing w:before="0" w:after="0"/>
            </w:pPr>
            <w:r w:rsidRPr="00162D61">
              <w:t>Where</w:t>
            </w:r>
          </w:p>
          <w:p w:rsidR="00142C75" w:rsidRDefault="00142C75" w:rsidP="006F27C3">
            <w:pPr>
              <w:pStyle w:val="ListParagraph"/>
              <w:numPr>
                <w:ilvl w:val="0"/>
                <w:numId w:val="73"/>
              </w:numPr>
              <w:spacing w:before="0" w:after="0"/>
            </w:pPr>
            <w:r w:rsidRPr="00162D61">
              <w:t>Who</w:t>
            </w:r>
          </w:p>
          <w:p w:rsidR="00142C75" w:rsidRPr="00162D61" w:rsidRDefault="00142C75" w:rsidP="006F27C3">
            <w:pPr>
              <w:pStyle w:val="ListParagraph"/>
              <w:numPr>
                <w:ilvl w:val="0"/>
                <w:numId w:val="73"/>
              </w:numPr>
              <w:spacing w:before="0" w:after="0"/>
            </w:pPr>
            <w:r>
              <w:t>where</w:t>
            </w:r>
          </w:p>
          <w:p w:rsidR="00142C75" w:rsidRPr="00221EF4" w:rsidRDefault="00142C75" w:rsidP="006F27C3">
            <w:pPr>
              <w:pStyle w:val="ListParagraph"/>
              <w:numPr>
                <w:ilvl w:val="0"/>
                <w:numId w:val="73"/>
              </w:numPr>
              <w:spacing w:before="0" w:after="0"/>
            </w:pPr>
            <w:r w:rsidRPr="00162D61">
              <w:t>Where</w:t>
            </w:r>
          </w:p>
        </w:tc>
        <w:tc>
          <w:tcPr>
            <w:tcW w:w="2014" w:type="dxa"/>
            <w:tcBorders>
              <w:top w:val="single" w:sz="4" w:space="0" w:color="auto"/>
              <w:left w:val="single" w:sz="4" w:space="0" w:color="auto"/>
              <w:bottom w:val="single" w:sz="4" w:space="0" w:color="auto"/>
              <w:right w:val="single" w:sz="4" w:space="0" w:color="auto"/>
            </w:tcBorders>
            <w:hideMark/>
          </w:tcPr>
          <w:p w:rsidR="00142C75" w:rsidRPr="00162D61" w:rsidRDefault="00142C75" w:rsidP="006F27C3">
            <w:pPr>
              <w:pStyle w:val="ListParagraph"/>
              <w:numPr>
                <w:ilvl w:val="0"/>
                <w:numId w:val="73"/>
              </w:numPr>
              <w:spacing w:before="0" w:after="0"/>
            </w:pPr>
            <w:r>
              <w:t>what</w:t>
            </w:r>
          </w:p>
          <w:p w:rsidR="00142C75" w:rsidRDefault="00142C75" w:rsidP="006F27C3">
            <w:pPr>
              <w:pStyle w:val="ListParagraph"/>
              <w:numPr>
                <w:ilvl w:val="0"/>
                <w:numId w:val="73"/>
              </w:numPr>
              <w:spacing w:before="0" w:after="0"/>
            </w:pPr>
            <w:r w:rsidRPr="00162D61">
              <w:t>Who</w:t>
            </w:r>
          </w:p>
          <w:p w:rsidR="00142C75" w:rsidRDefault="00142C75" w:rsidP="006F27C3">
            <w:pPr>
              <w:pStyle w:val="ListParagraph"/>
              <w:numPr>
                <w:ilvl w:val="0"/>
                <w:numId w:val="73"/>
              </w:numPr>
              <w:spacing w:before="0" w:after="0"/>
            </w:pPr>
            <w:r>
              <w:t xml:space="preserve">When </w:t>
            </w:r>
          </w:p>
          <w:p w:rsidR="00142C75" w:rsidRDefault="00142C75" w:rsidP="006F27C3">
            <w:pPr>
              <w:pStyle w:val="ListParagraph"/>
              <w:numPr>
                <w:ilvl w:val="0"/>
                <w:numId w:val="73"/>
              </w:numPr>
              <w:spacing w:before="0" w:after="0"/>
            </w:pPr>
            <w:r>
              <w:t>What</w:t>
            </w:r>
          </w:p>
          <w:p w:rsidR="00142C75" w:rsidRDefault="00142C75" w:rsidP="006F27C3">
            <w:pPr>
              <w:pStyle w:val="ListParagraph"/>
              <w:numPr>
                <w:ilvl w:val="0"/>
                <w:numId w:val="73"/>
              </w:numPr>
              <w:spacing w:before="0" w:after="0"/>
            </w:pPr>
            <w:r>
              <w:t>Who</w:t>
            </w:r>
          </w:p>
          <w:p w:rsidR="00142C75" w:rsidRDefault="00142C75" w:rsidP="006F27C3">
            <w:pPr>
              <w:pStyle w:val="ListParagraph"/>
              <w:numPr>
                <w:ilvl w:val="0"/>
                <w:numId w:val="73"/>
              </w:numPr>
              <w:spacing w:before="0" w:after="0"/>
            </w:pPr>
            <w:r>
              <w:t>What</w:t>
            </w:r>
          </w:p>
          <w:p w:rsidR="00142C75" w:rsidRDefault="00142C75" w:rsidP="006F27C3">
            <w:pPr>
              <w:pStyle w:val="ListParagraph"/>
              <w:numPr>
                <w:ilvl w:val="0"/>
                <w:numId w:val="73"/>
              </w:numPr>
              <w:spacing w:before="0" w:after="0"/>
              <w:rPr>
                <w:rFonts w:cstheme="minorHAnsi"/>
                <w:szCs w:val="20"/>
              </w:rPr>
            </w:pPr>
            <w:r>
              <w:rPr>
                <w:rFonts w:cstheme="minorHAnsi"/>
                <w:szCs w:val="20"/>
              </w:rPr>
              <w:t>when</w:t>
            </w:r>
          </w:p>
          <w:p w:rsidR="00142C75" w:rsidRDefault="00142C75" w:rsidP="006F27C3">
            <w:pPr>
              <w:pStyle w:val="ListParagraph"/>
              <w:numPr>
                <w:ilvl w:val="0"/>
                <w:numId w:val="73"/>
              </w:numPr>
              <w:spacing w:before="0" w:after="0"/>
              <w:rPr>
                <w:rFonts w:cstheme="minorHAnsi"/>
                <w:szCs w:val="20"/>
              </w:rPr>
            </w:pPr>
            <w:r>
              <w:rPr>
                <w:rFonts w:cstheme="minorHAnsi"/>
                <w:szCs w:val="20"/>
              </w:rPr>
              <w:t>who</w:t>
            </w:r>
          </w:p>
          <w:p w:rsidR="00142C75" w:rsidRPr="00221EF4" w:rsidRDefault="00142C75" w:rsidP="006F27C3">
            <w:pPr>
              <w:pStyle w:val="ListParagraph"/>
              <w:numPr>
                <w:ilvl w:val="0"/>
                <w:numId w:val="73"/>
              </w:numPr>
              <w:spacing w:before="0" w:after="0"/>
              <w:rPr>
                <w:rFonts w:cstheme="minorHAnsi"/>
                <w:szCs w:val="20"/>
              </w:rPr>
            </w:pPr>
            <w:r>
              <w:rPr>
                <w:rFonts w:cstheme="minorHAnsi"/>
                <w:szCs w:val="20"/>
              </w:rPr>
              <w:t>when</w:t>
            </w:r>
          </w:p>
        </w:tc>
        <w:tc>
          <w:tcPr>
            <w:tcW w:w="2238" w:type="dxa"/>
            <w:tcBorders>
              <w:top w:val="single" w:sz="4" w:space="0" w:color="auto"/>
              <w:left w:val="single" w:sz="4" w:space="0" w:color="auto"/>
              <w:bottom w:val="single" w:sz="4" w:space="0" w:color="auto"/>
              <w:right w:val="single" w:sz="4" w:space="0" w:color="auto"/>
            </w:tcBorders>
            <w:hideMark/>
          </w:tcPr>
          <w:p w:rsidR="00142C75" w:rsidRDefault="00142C75" w:rsidP="006F27C3">
            <w:pPr>
              <w:pStyle w:val="ListParagraph"/>
              <w:numPr>
                <w:ilvl w:val="0"/>
                <w:numId w:val="73"/>
              </w:numPr>
              <w:spacing w:before="0" w:after="0"/>
              <w:rPr>
                <w:rFonts w:cstheme="minorHAnsi"/>
                <w:szCs w:val="20"/>
              </w:rPr>
            </w:pPr>
            <w:r>
              <w:rPr>
                <w:rFonts w:cstheme="minorHAnsi"/>
                <w:szCs w:val="20"/>
              </w:rPr>
              <w:t>why</w:t>
            </w:r>
          </w:p>
          <w:p w:rsidR="00142C75" w:rsidRDefault="00142C75" w:rsidP="006F27C3">
            <w:pPr>
              <w:pStyle w:val="ListParagraph"/>
              <w:numPr>
                <w:ilvl w:val="0"/>
                <w:numId w:val="73"/>
              </w:numPr>
              <w:spacing w:before="0" w:after="0"/>
              <w:rPr>
                <w:rFonts w:cstheme="minorHAnsi"/>
                <w:szCs w:val="20"/>
              </w:rPr>
            </w:pPr>
            <w:r>
              <w:rPr>
                <w:rFonts w:cstheme="minorHAnsi"/>
                <w:szCs w:val="20"/>
              </w:rPr>
              <w:t>what</w:t>
            </w:r>
          </w:p>
          <w:p w:rsidR="00142C75" w:rsidRDefault="00142C75" w:rsidP="006F27C3">
            <w:pPr>
              <w:pStyle w:val="ListParagraph"/>
              <w:numPr>
                <w:ilvl w:val="0"/>
                <w:numId w:val="73"/>
              </w:numPr>
              <w:spacing w:before="0" w:after="0"/>
              <w:rPr>
                <w:rFonts w:cstheme="minorHAnsi"/>
                <w:szCs w:val="20"/>
              </w:rPr>
            </w:pPr>
            <w:r>
              <w:rPr>
                <w:rFonts w:cstheme="minorHAnsi"/>
                <w:szCs w:val="20"/>
              </w:rPr>
              <w:t>why</w:t>
            </w:r>
          </w:p>
          <w:p w:rsidR="00142C75" w:rsidRDefault="00142C75" w:rsidP="006F27C3">
            <w:pPr>
              <w:pStyle w:val="ListParagraph"/>
              <w:numPr>
                <w:ilvl w:val="0"/>
                <w:numId w:val="73"/>
              </w:numPr>
              <w:spacing w:before="0" w:after="0"/>
              <w:rPr>
                <w:rFonts w:cstheme="minorHAnsi"/>
                <w:szCs w:val="20"/>
              </w:rPr>
            </w:pPr>
            <w:r>
              <w:rPr>
                <w:rFonts w:cstheme="minorHAnsi"/>
                <w:szCs w:val="20"/>
              </w:rPr>
              <w:t>what</w:t>
            </w:r>
          </w:p>
          <w:p w:rsidR="00142C75" w:rsidRDefault="00142C75" w:rsidP="006F27C3">
            <w:pPr>
              <w:pStyle w:val="ListParagraph"/>
              <w:numPr>
                <w:ilvl w:val="0"/>
                <w:numId w:val="73"/>
              </w:numPr>
              <w:spacing w:before="0" w:after="0"/>
              <w:rPr>
                <w:rFonts w:cstheme="minorHAnsi"/>
                <w:szCs w:val="20"/>
              </w:rPr>
            </w:pPr>
            <w:r>
              <w:rPr>
                <w:rFonts w:cstheme="minorHAnsi"/>
                <w:szCs w:val="20"/>
              </w:rPr>
              <w:t>what</w:t>
            </w:r>
          </w:p>
          <w:p w:rsidR="00142C75" w:rsidRDefault="00142C75" w:rsidP="006F27C3">
            <w:pPr>
              <w:pStyle w:val="ListParagraph"/>
              <w:numPr>
                <w:ilvl w:val="0"/>
                <w:numId w:val="73"/>
              </w:numPr>
              <w:spacing w:before="0" w:after="0"/>
              <w:rPr>
                <w:rFonts w:cstheme="minorHAnsi"/>
                <w:szCs w:val="20"/>
              </w:rPr>
            </w:pPr>
            <w:r>
              <w:rPr>
                <w:rFonts w:cstheme="minorHAnsi"/>
                <w:szCs w:val="20"/>
              </w:rPr>
              <w:t>what</w:t>
            </w:r>
          </w:p>
          <w:p w:rsidR="00142C75" w:rsidRDefault="00142C75" w:rsidP="006F27C3">
            <w:pPr>
              <w:pStyle w:val="ListParagraph"/>
              <w:numPr>
                <w:ilvl w:val="0"/>
                <w:numId w:val="73"/>
              </w:numPr>
              <w:spacing w:before="0" w:after="0"/>
              <w:rPr>
                <w:rFonts w:cstheme="minorHAnsi"/>
                <w:szCs w:val="20"/>
              </w:rPr>
            </w:pPr>
            <w:r>
              <w:rPr>
                <w:rFonts w:cstheme="minorHAnsi"/>
                <w:szCs w:val="20"/>
              </w:rPr>
              <w:t>who</w:t>
            </w:r>
          </w:p>
          <w:p w:rsidR="00142C75" w:rsidRPr="00FF5C82" w:rsidRDefault="00142C75" w:rsidP="006F27C3">
            <w:pPr>
              <w:pStyle w:val="ListParagraph"/>
              <w:numPr>
                <w:ilvl w:val="0"/>
                <w:numId w:val="73"/>
              </w:numPr>
              <w:spacing w:before="0" w:after="0"/>
              <w:rPr>
                <w:rFonts w:cstheme="minorHAnsi"/>
                <w:szCs w:val="20"/>
              </w:rPr>
            </w:pPr>
            <w:r>
              <w:rPr>
                <w:rFonts w:cstheme="minorHAnsi"/>
                <w:szCs w:val="20"/>
              </w:rPr>
              <w:t>why</w:t>
            </w:r>
          </w:p>
        </w:tc>
      </w:tr>
    </w:tbl>
    <w:p w:rsidR="00142C75" w:rsidRPr="00FC70E6" w:rsidRDefault="00142C75" w:rsidP="00F16B42">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16B42" w:rsidTr="00E4702E">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16B42" w:rsidRDefault="00142C75" w:rsidP="00142C75">
            <w:pPr>
              <w:pStyle w:val="ListParagraph"/>
              <w:rPr>
                <w:rFonts w:asciiTheme="majorHAnsi" w:hAnsiTheme="majorHAnsi" w:cstheme="minorHAnsi"/>
                <w:sz w:val="24"/>
                <w:szCs w:val="24"/>
              </w:rPr>
            </w:pPr>
            <w:r>
              <w:rPr>
                <w:rFonts w:asciiTheme="majorHAnsi" w:hAnsiTheme="majorHAnsi" w:cstheme="minorHAnsi"/>
                <w:sz w:val="24"/>
                <w:szCs w:val="24"/>
              </w:rPr>
              <w:t>Exercise:- 2</w:t>
            </w:r>
            <w:r w:rsidR="00F16B42">
              <w:rPr>
                <w:rFonts w:asciiTheme="majorHAnsi" w:hAnsiTheme="majorHAnsi" w:cstheme="minorHAnsi"/>
                <w:sz w:val="24"/>
                <w:szCs w:val="24"/>
              </w:rPr>
              <w:t xml:space="preserve"> (</w:t>
            </w:r>
            <w:r w:rsidR="00F16B42">
              <w:rPr>
                <w:sz w:val="32"/>
                <w:szCs w:val="32"/>
              </w:rPr>
              <w:t xml:space="preserve"> </w:t>
            </w:r>
            <w:r>
              <w:rPr>
                <w:sz w:val="24"/>
                <w:szCs w:val="24"/>
              </w:rPr>
              <w:t>How much, How many and How</w:t>
            </w:r>
            <w:r w:rsidR="00F16B42">
              <w:rPr>
                <w:sz w:val="32"/>
                <w:szCs w:val="32"/>
              </w:rPr>
              <w:t xml:space="preserve"> </w:t>
            </w:r>
            <w:r w:rsidR="00F16B42">
              <w:rPr>
                <w:rFonts w:asciiTheme="majorHAnsi" w:hAnsiTheme="majorHAnsi" w:cstheme="minorHAnsi"/>
                <w:sz w:val="24"/>
                <w:szCs w:val="24"/>
              </w:rPr>
              <w:t>)</w:t>
            </w:r>
          </w:p>
        </w:tc>
      </w:tr>
      <w:tr w:rsidR="00F16B42" w:rsidTr="00E4702E">
        <w:trPr>
          <w:trHeight w:val="1530"/>
        </w:trPr>
        <w:tc>
          <w:tcPr>
            <w:tcW w:w="1799" w:type="dxa"/>
            <w:tcBorders>
              <w:top w:val="single" w:sz="4" w:space="0" w:color="auto"/>
              <w:left w:val="single" w:sz="4" w:space="0" w:color="auto"/>
              <w:bottom w:val="single" w:sz="4" w:space="0" w:color="auto"/>
              <w:right w:val="single" w:sz="4" w:space="0" w:color="auto"/>
            </w:tcBorders>
            <w:hideMark/>
          </w:tcPr>
          <w:p w:rsidR="00F16B42" w:rsidRDefault="00F16B42" w:rsidP="00F16B42">
            <w:pPr>
              <w:pStyle w:val="ListParagraph"/>
              <w:numPr>
                <w:ilvl w:val="0"/>
                <w:numId w:val="75"/>
              </w:numPr>
              <w:spacing w:before="0" w:after="0"/>
            </w:pPr>
            <w:r>
              <w:t xml:space="preserve">How much </w:t>
            </w:r>
          </w:p>
          <w:p w:rsidR="00F16B42" w:rsidRDefault="00F16B42" w:rsidP="00F16B42">
            <w:pPr>
              <w:pStyle w:val="ListParagraph"/>
              <w:numPr>
                <w:ilvl w:val="0"/>
                <w:numId w:val="75"/>
              </w:numPr>
              <w:spacing w:before="0" w:after="0"/>
            </w:pPr>
            <w:r>
              <w:t>How</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w:t>
            </w:r>
          </w:p>
          <w:p w:rsidR="00F16B42" w:rsidRDefault="00F16B42" w:rsidP="00F16B42">
            <w:pPr>
              <w:pStyle w:val="ListParagraph"/>
              <w:numPr>
                <w:ilvl w:val="0"/>
                <w:numId w:val="75"/>
              </w:numPr>
              <w:spacing w:before="0" w:after="0"/>
            </w:pPr>
            <w:r>
              <w:t>How much</w:t>
            </w:r>
          </w:p>
          <w:p w:rsidR="00F16B42" w:rsidRDefault="00F16B42" w:rsidP="00F16B42">
            <w:pPr>
              <w:pStyle w:val="ListParagraph"/>
              <w:numPr>
                <w:ilvl w:val="0"/>
                <w:numId w:val="75"/>
              </w:numPr>
              <w:spacing w:before="0" w:after="0"/>
            </w:pPr>
            <w:r>
              <w:t>How</w:t>
            </w:r>
          </w:p>
          <w:p w:rsidR="00F16B42" w:rsidRPr="00221EF4" w:rsidRDefault="00F16B42" w:rsidP="00F16B42">
            <w:pPr>
              <w:pStyle w:val="ListParagraph"/>
              <w:numPr>
                <w:ilvl w:val="0"/>
                <w:numId w:val="75"/>
              </w:numPr>
              <w:spacing w:before="0" w:after="0"/>
            </w:pPr>
            <w:r>
              <w:t>How many</w:t>
            </w:r>
          </w:p>
        </w:tc>
        <w:tc>
          <w:tcPr>
            <w:tcW w:w="2137" w:type="dxa"/>
            <w:tcBorders>
              <w:top w:val="single" w:sz="4" w:space="0" w:color="auto"/>
              <w:left w:val="single" w:sz="4" w:space="0" w:color="auto"/>
              <w:bottom w:val="single" w:sz="4" w:space="0" w:color="auto"/>
              <w:right w:val="single" w:sz="4" w:space="0" w:color="auto"/>
            </w:tcBorders>
            <w:hideMark/>
          </w:tcPr>
          <w:p w:rsidR="00F16B42" w:rsidRDefault="00F16B42" w:rsidP="00F16B42">
            <w:pPr>
              <w:pStyle w:val="ListParagraph"/>
              <w:numPr>
                <w:ilvl w:val="0"/>
                <w:numId w:val="75"/>
              </w:numPr>
              <w:spacing w:before="0" w:after="0"/>
            </w:pPr>
            <w:r>
              <w:t>How much</w:t>
            </w:r>
          </w:p>
          <w:p w:rsidR="00F16B42" w:rsidRDefault="00F16B42" w:rsidP="00F16B42">
            <w:pPr>
              <w:pStyle w:val="ListParagraph"/>
              <w:numPr>
                <w:ilvl w:val="0"/>
                <w:numId w:val="75"/>
              </w:numPr>
              <w:spacing w:before="0" w:after="0"/>
            </w:pPr>
            <w:r>
              <w:t>How much</w:t>
            </w:r>
          </w:p>
          <w:p w:rsidR="00F16B42" w:rsidRDefault="00F16B42" w:rsidP="00F16B42">
            <w:pPr>
              <w:pStyle w:val="ListParagraph"/>
              <w:numPr>
                <w:ilvl w:val="0"/>
                <w:numId w:val="75"/>
              </w:numPr>
              <w:spacing w:before="0" w:after="0"/>
            </w:pPr>
            <w:r>
              <w:t>How</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w:t>
            </w:r>
          </w:p>
          <w:p w:rsidR="00F16B42" w:rsidRPr="00221EF4" w:rsidRDefault="00F16B42" w:rsidP="00F16B42">
            <w:pPr>
              <w:pStyle w:val="ListParagraph"/>
              <w:numPr>
                <w:ilvl w:val="0"/>
                <w:numId w:val="75"/>
              </w:numPr>
              <w:spacing w:before="0" w:after="0"/>
            </w:pPr>
            <w:r>
              <w:t>How much</w:t>
            </w:r>
          </w:p>
        </w:tc>
        <w:tc>
          <w:tcPr>
            <w:tcW w:w="2014" w:type="dxa"/>
            <w:tcBorders>
              <w:top w:val="single" w:sz="4" w:space="0" w:color="auto"/>
              <w:left w:val="single" w:sz="4" w:space="0" w:color="auto"/>
              <w:bottom w:val="single" w:sz="4" w:space="0" w:color="auto"/>
              <w:right w:val="single" w:sz="4" w:space="0" w:color="auto"/>
            </w:tcBorders>
            <w:hideMark/>
          </w:tcPr>
          <w:p w:rsidR="00F16B42" w:rsidRDefault="00F16B42" w:rsidP="00F16B42">
            <w:pPr>
              <w:pStyle w:val="ListParagraph"/>
              <w:numPr>
                <w:ilvl w:val="0"/>
                <w:numId w:val="75"/>
              </w:numPr>
              <w:spacing w:before="0" w:after="0"/>
            </w:pPr>
            <w:r>
              <w:t>How much</w:t>
            </w:r>
          </w:p>
          <w:p w:rsidR="00F16B42" w:rsidRDefault="00F16B42" w:rsidP="00F16B42">
            <w:pPr>
              <w:pStyle w:val="ListParagraph"/>
              <w:numPr>
                <w:ilvl w:val="0"/>
                <w:numId w:val="75"/>
              </w:numPr>
              <w:spacing w:before="0" w:after="0"/>
            </w:pPr>
            <w:r>
              <w:t xml:space="preserve">How </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w:t>
            </w:r>
          </w:p>
          <w:p w:rsidR="00F16B42" w:rsidRDefault="00F16B42" w:rsidP="00F16B42">
            <w:pPr>
              <w:pStyle w:val="ListParagraph"/>
              <w:numPr>
                <w:ilvl w:val="0"/>
                <w:numId w:val="75"/>
              </w:numPr>
              <w:spacing w:before="0" w:after="0"/>
            </w:pPr>
            <w:r>
              <w:t>How many</w:t>
            </w:r>
          </w:p>
          <w:p w:rsidR="00F16B42" w:rsidRDefault="00F16B42" w:rsidP="00F16B42">
            <w:pPr>
              <w:pStyle w:val="ListParagraph"/>
              <w:numPr>
                <w:ilvl w:val="0"/>
                <w:numId w:val="75"/>
              </w:numPr>
              <w:spacing w:before="0" w:after="0"/>
            </w:pPr>
            <w:r>
              <w:t>How much</w:t>
            </w:r>
          </w:p>
          <w:p w:rsidR="00F16B42" w:rsidRDefault="00F16B42" w:rsidP="00F16B42">
            <w:pPr>
              <w:pStyle w:val="ListParagraph"/>
              <w:numPr>
                <w:ilvl w:val="0"/>
                <w:numId w:val="75"/>
              </w:numPr>
              <w:spacing w:before="0" w:after="0"/>
            </w:pPr>
            <w:r>
              <w:t>How many</w:t>
            </w:r>
          </w:p>
          <w:p w:rsidR="00F16B42" w:rsidRPr="00F16B42" w:rsidRDefault="00F16B42" w:rsidP="00F16B42">
            <w:pPr>
              <w:pStyle w:val="ListParagraph"/>
              <w:numPr>
                <w:ilvl w:val="0"/>
                <w:numId w:val="75"/>
              </w:numPr>
              <w:spacing w:before="0" w:after="0"/>
            </w:pPr>
            <w:r>
              <w:t>How many</w:t>
            </w:r>
          </w:p>
        </w:tc>
        <w:tc>
          <w:tcPr>
            <w:tcW w:w="2238" w:type="dxa"/>
            <w:tcBorders>
              <w:top w:val="single" w:sz="4" w:space="0" w:color="auto"/>
              <w:left w:val="single" w:sz="4" w:space="0" w:color="auto"/>
              <w:bottom w:val="single" w:sz="4" w:space="0" w:color="auto"/>
              <w:right w:val="single" w:sz="4" w:space="0" w:color="auto"/>
            </w:tcBorders>
            <w:hideMark/>
          </w:tcPr>
          <w:p w:rsidR="00F16B42" w:rsidRPr="00A95743" w:rsidRDefault="00F16B42" w:rsidP="00F16B42">
            <w:pPr>
              <w:pStyle w:val="ListParagraph"/>
              <w:numPr>
                <w:ilvl w:val="0"/>
                <w:numId w:val="75"/>
              </w:numPr>
              <w:spacing w:before="0" w:after="0"/>
              <w:rPr>
                <w:rFonts w:cstheme="minorHAnsi"/>
                <w:szCs w:val="20"/>
              </w:rPr>
            </w:pPr>
            <w:r>
              <w:t>How much</w:t>
            </w:r>
          </w:p>
          <w:p w:rsidR="00F16B42" w:rsidRPr="00A95743" w:rsidRDefault="00F16B42" w:rsidP="00F16B42">
            <w:pPr>
              <w:pStyle w:val="ListParagraph"/>
              <w:numPr>
                <w:ilvl w:val="0"/>
                <w:numId w:val="75"/>
              </w:numPr>
              <w:spacing w:before="0" w:after="0"/>
              <w:rPr>
                <w:rFonts w:cstheme="minorHAnsi"/>
                <w:szCs w:val="20"/>
              </w:rPr>
            </w:pPr>
            <w:r>
              <w:t>How many</w:t>
            </w:r>
          </w:p>
          <w:p w:rsidR="00F16B42" w:rsidRPr="00A95743" w:rsidRDefault="00F16B42" w:rsidP="00F16B42">
            <w:pPr>
              <w:pStyle w:val="ListParagraph"/>
              <w:numPr>
                <w:ilvl w:val="0"/>
                <w:numId w:val="75"/>
              </w:numPr>
              <w:spacing w:before="0" w:after="0"/>
              <w:rPr>
                <w:rFonts w:cstheme="minorHAnsi"/>
                <w:szCs w:val="20"/>
              </w:rPr>
            </w:pPr>
            <w:r>
              <w:t>How much</w:t>
            </w:r>
          </w:p>
          <w:p w:rsidR="00F16B42" w:rsidRPr="00A95743" w:rsidRDefault="00F16B42" w:rsidP="00F16B42">
            <w:pPr>
              <w:pStyle w:val="ListParagraph"/>
              <w:numPr>
                <w:ilvl w:val="0"/>
                <w:numId w:val="75"/>
              </w:numPr>
              <w:spacing w:before="0" w:after="0"/>
              <w:rPr>
                <w:rFonts w:cstheme="minorHAnsi"/>
                <w:szCs w:val="20"/>
              </w:rPr>
            </w:pPr>
            <w:r>
              <w:t>How much</w:t>
            </w:r>
          </w:p>
          <w:p w:rsidR="00F16B42" w:rsidRPr="00A95743" w:rsidRDefault="00F16B42" w:rsidP="00F16B42">
            <w:pPr>
              <w:pStyle w:val="ListParagraph"/>
              <w:numPr>
                <w:ilvl w:val="0"/>
                <w:numId w:val="75"/>
              </w:numPr>
              <w:spacing w:before="0" w:after="0"/>
              <w:rPr>
                <w:rFonts w:cstheme="minorHAnsi"/>
                <w:szCs w:val="20"/>
              </w:rPr>
            </w:pPr>
            <w:r>
              <w:t>How many</w:t>
            </w:r>
          </w:p>
          <w:p w:rsidR="00F16B42" w:rsidRPr="00A95743" w:rsidRDefault="00F16B42" w:rsidP="00F16B42">
            <w:pPr>
              <w:pStyle w:val="ListParagraph"/>
              <w:numPr>
                <w:ilvl w:val="0"/>
                <w:numId w:val="75"/>
              </w:numPr>
              <w:spacing w:before="0" w:after="0"/>
              <w:rPr>
                <w:rFonts w:cstheme="minorHAnsi"/>
                <w:szCs w:val="20"/>
              </w:rPr>
            </w:pPr>
            <w:r>
              <w:t>How much</w:t>
            </w:r>
          </w:p>
        </w:tc>
      </w:tr>
    </w:tbl>
    <w:p w:rsidR="00F16B42" w:rsidRPr="00EC2C25" w:rsidRDefault="00F16B42" w:rsidP="00F16B42">
      <w:pPr>
        <w:pStyle w:val="ListParagraph"/>
        <w:spacing w:after="0"/>
      </w:pPr>
    </w:p>
    <w:p w:rsidR="00F16B42" w:rsidRDefault="00F16B42" w:rsidP="00F16B42">
      <w:pPr>
        <w:pStyle w:val="ListParagraph"/>
      </w:pPr>
    </w:p>
    <w:p w:rsidR="00F16B42" w:rsidRPr="006F7B4B" w:rsidRDefault="00F16B42" w:rsidP="00F16B42"/>
    <w:p w:rsidR="00F16B42" w:rsidRPr="006F7B4B" w:rsidRDefault="00F16B42" w:rsidP="00F16B42"/>
    <w:p w:rsidR="00F16B42" w:rsidRDefault="00F16B42" w:rsidP="00F16B42">
      <w:pPr>
        <w:pStyle w:val="ListParagraph"/>
        <w:spacing w:after="0"/>
      </w:pPr>
    </w:p>
    <w:p w:rsidR="00F16B42" w:rsidRPr="00D873B8" w:rsidRDefault="00F16B42" w:rsidP="00F16B42">
      <w:pPr>
        <w:spacing w:after="0" w:line="240" w:lineRule="auto"/>
      </w:pPr>
    </w:p>
    <w:p w:rsidR="00F16B42" w:rsidRPr="00D873B8" w:rsidRDefault="00F16B42" w:rsidP="00F16B42">
      <w:pPr>
        <w:spacing w:after="0" w:line="240" w:lineRule="auto"/>
      </w:pPr>
    </w:p>
    <w:p w:rsidR="00F16B42" w:rsidRPr="00D873B8" w:rsidRDefault="00F16B42" w:rsidP="00F16B42">
      <w:pPr>
        <w:spacing w:after="0" w:line="240" w:lineRule="auto"/>
      </w:pPr>
    </w:p>
    <w:p w:rsidR="00CE0DEF" w:rsidRDefault="00CE0DEF">
      <w:pPr>
        <w:spacing w:before="0" w:after="200"/>
        <w:rPr>
          <w:rFonts w:asciiTheme="majorHAnsi" w:eastAsiaTheme="majorEastAsia" w:hAnsiTheme="majorHAnsi" w:cstheme="majorBidi"/>
          <w:smallCaps/>
          <w:sz w:val="36"/>
          <w:szCs w:val="36"/>
        </w:rPr>
      </w:pPr>
    </w:p>
    <w:p w:rsidR="00F16B42" w:rsidRDefault="00F16B42">
      <w:pPr>
        <w:spacing w:before="0" w:after="200"/>
        <w:rPr>
          <w:rFonts w:asciiTheme="majorHAnsi" w:eastAsiaTheme="majorEastAsia" w:hAnsiTheme="majorHAnsi" w:cstheme="majorBidi"/>
          <w:smallCaps/>
          <w:sz w:val="36"/>
          <w:szCs w:val="36"/>
        </w:rPr>
      </w:pPr>
      <w:r>
        <w:br w:type="page"/>
      </w:r>
    </w:p>
    <w:p w:rsidR="00C807C1" w:rsidRDefault="00C807C1" w:rsidP="00C3230E">
      <w:pPr>
        <w:pStyle w:val="Heading2"/>
      </w:pPr>
      <w:bookmarkStart w:id="47" w:name="_Toc18392268"/>
      <w:r>
        <w:lastRenderedPageBreak/>
        <w:t>There and It</w:t>
      </w:r>
      <w:bookmarkEnd w:id="47"/>
      <w:r>
        <w:t xml:space="preserve"> </w:t>
      </w:r>
    </w:p>
    <w:p w:rsidR="00C807C1" w:rsidRPr="00690B37" w:rsidRDefault="00C807C1" w:rsidP="00C807C1">
      <w:pPr>
        <w:pStyle w:val="boolformate"/>
      </w:pPr>
      <w:r>
        <w:t xml:space="preserve">Each sentence must have a </w:t>
      </w:r>
      <w:r w:rsidRPr="003A0E58">
        <w:rPr>
          <w:noProof/>
        </w:rPr>
        <w:t>subject</w:t>
      </w:r>
      <w:r>
        <w:t xml:space="preserve"> in the English language. When we don’t have a </w:t>
      </w:r>
      <w:r w:rsidRPr="003A0E58">
        <w:rPr>
          <w:noProof/>
        </w:rPr>
        <w:t>subject</w:t>
      </w:r>
      <w:r>
        <w:t xml:space="preserve"> we can use “there” or “it” in place of them they are called “dummy subject” or “empty subject.”</w:t>
      </w:r>
    </w:p>
    <w:p w:rsidR="00C807C1" w:rsidRPr="000A1E77" w:rsidRDefault="00C807C1" w:rsidP="00C807C1"/>
    <w:p w:rsidR="00C807C1" w:rsidRDefault="00C807C1" w:rsidP="00C807C1">
      <w:pPr>
        <w:pStyle w:val="ListParagraph"/>
        <w:numPr>
          <w:ilvl w:val="0"/>
          <w:numId w:val="51"/>
        </w:numPr>
        <w:ind w:left="1440"/>
        <w:rPr>
          <w:rFonts w:asciiTheme="majorHAnsi" w:hAnsiTheme="majorHAnsi"/>
          <w:b/>
          <w:sz w:val="28"/>
          <w:szCs w:val="28"/>
        </w:rPr>
      </w:pPr>
      <w:r w:rsidRPr="000A1E77">
        <w:rPr>
          <w:rFonts w:asciiTheme="majorHAnsi" w:hAnsiTheme="majorHAnsi"/>
          <w:b/>
          <w:sz w:val="28"/>
          <w:szCs w:val="28"/>
        </w:rPr>
        <w:t>There</w:t>
      </w:r>
    </w:p>
    <w:p w:rsidR="00C807C1" w:rsidRDefault="00C807C1" w:rsidP="00C807C1">
      <w:pPr>
        <w:pStyle w:val="boolformate"/>
      </w:pPr>
      <w:r>
        <w:t>There is used before the “verb to be” and “There” is used to introduce the subject in the sentences.</w:t>
      </w:r>
    </w:p>
    <w:p w:rsidR="00C807C1" w:rsidRDefault="00C807C1" w:rsidP="00C807C1">
      <w:pPr>
        <w:ind w:left="1440"/>
        <w:rPr>
          <w:rFonts w:ascii="Nirmala UI" w:hAnsi="Nirmala UI" w:cs="Nirmala UI"/>
          <w:sz w:val="20"/>
          <w:szCs w:val="20"/>
          <w:cs/>
        </w:rPr>
      </w:pPr>
      <w:r w:rsidRPr="000A1E77">
        <w:rPr>
          <w:rFonts w:ascii="Nirmala UI" w:hAnsi="Nirmala UI" w:cs="Nirmala UI"/>
          <w:sz w:val="20"/>
          <w:szCs w:val="20"/>
          <w:cs/>
        </w:rPr>
        <w:t>वहाँ</w:t>
      </w:r>
      <w:r>
        <w:rPr>
          <w:rFonts w:ascii="Nirmala UI" w:hAnsi="Nirmala UI" w:cs="Nirmala UI"/>
          <w:sz w:val="20"/>
          <w:szCs w:val="20"/>
          <w:cs/>
        </w:rPr>
        <w:t xml:space="preserve"> (</w:t>
      </w:r>
      <w:r w:rsidRPr="000A1E77">
        <w:rPr>
          <w:rFonts w:cstheme="minorHAnsi"/>
          <w:cs/>
        </w:rPr>
        <w:t>There</w:t>
      </w:r>
      <w:r>
        <w:rPr>
          <w:rFonts w:ascii="Nirmala UI" w:hAnsi="Nirmala UI" w:cs="Nirmala UI"/>
          <w:sz w:val="20"/>
          <w:szCs w:val="20"/>
          <w:cs/>
        </w:rPr>
        <w:t>)</w:t>
      </w:r>
      <w:r w:rsidRPr="000A1E77">
        <w:rPr>
          <w:rFonts w:ascii="Nirmala UI" w:hAnsi="Nirmala UI" w:cs="Nirmala UI"/>
          <w:sz w:val="20"/>
          <w:szCs w:val="20"/>
          <w:cs/>
        </w:rPr>
        <w:t xml:space="preserve"> का उपयोग वाक्यों में विषय को पेश करने के लिए किया जाता है</w:t>
      </w:r>
      <w:r w:rsidRPr="00FE75FC">
        <w:rPr>
          <w:rFonts w:ascii="Nirmala UI" w:hAnsi="Nirmala UI" w:cs="Nirmala UI"/>
          <w:sz w:val="20"/>
          <w:szCs w:val="20"/>
        </w:rPr>
        <w:t>।</w:t>
      </w:r>
    </w:p>
    <w:p w:rsidR="00C807C1" w:rsidRDefault="00C807C1" w:rsidP="00C807C1">
      <w:pPr>
        <w:pStyle w:val="boolformate"/>
      </w:pPr>
      <w:r>
        <w:t>We use “there” for informal speech.</w:t>
      </w:r>
    </w:p>
    <w:p w:rsidR="00C807C1" w:rsidRDefault="00C807C1" w:rsidP="00C807C1">
      <w:pPr>
        <w:pStyle w:val="boolformate"/>
      </w:pPr>
      <w:r>
        <w:t>We use “there” with question tags.</w:t>
      </w:r>
    </w:p>
    <w:p w:rsidR="00C807C1" w:rsidRPr="006815CD" w:rsidRDefault="00C807C1" w:rsidP="00C807C1">
      <w:pPr>
        <w:pStyle w:val="boolformate"/>
        <w:rPr>
          <w:cs/>
        </w:rPr>
      </w:pPr>
      <w:r>
        <w:t>We use “there” to refer any place in the sentence.</w:t>
      </w:r>
    </w:p>
    <w:p w:rsidR="00C807C1" w:rsidRPr="00141F74" w:rsidRDefault="00C807C1" w:rsidP="00C807C1">
      <w:pPr>
        <w:pStyle w:val="boolformate"/>
        <w:ind w:left="1170"/>
        <w:rPr>
          <w:b/>
        </w:rPr>
      </w:pPr>
      <w:r w:rsidRPr="00141F74">
        <w:rPr>
          <w:b/>
        </w:rPr>
        <w:t xml:space="preserve">For </w:t>
      </w:r>
      <w:r>
        <w:rPr>
          <w:b/>
        </w:rPr>
        <w:t>E</w:t>
      </w:r>
      <w:r w:rsidRPr="00141F74">
        <w:rPr>
          <w:b/>
        </w:rPr>
        <w:t xml:space="preserve">xample </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509"/>
      </w:pPr>
      <w:r w:rsidRPr="00FE75FC">
        <w:lastRenderedPageBreak/>
        <w:t>There is someone on the phone.</w:t>
      </w:r>
    </w:p>
    <w:p w:rsidR="00C807C1" w:rsidRPr="00FE75FC" w:rsidRDefault="00C807C1" w:rsidP="00C807C1">
      <w:pPr>
        <w:ind w:left="1584"/>
      </w:pPr>
      <w:r w:rsidRPr="00FE75FC">
        <w:rPr>
          <w:rFonts w:ascii="Nirmala UI" w:hAnsi="Nirmala UI" w:cs="Nirmala UI"/>
          <w:sz w:val="20"/>
          <w:szCs w:val="20"/>
        </w:rPr>
        <w:t xml:space="preserve">फोन पर कोई है। </w:t>
      </w:r>
    </w:p>
    <w:p w:rsidR="00C807C1" w:rsidRDefault="00C807C1" w:rsidP="00C807C1">
      <w:pPr>
        <w:pStyle w:val="dot"/>
        <w:ind w:left="1509"/>
      </w:pPr>
      <w:r w:rsidRPr="00FE75FC">
        <w:t>There is a temple in the town.</w:t>
      </w:r>
    </w:p>
    <w:p w:rsidR="00C807C1" w:rsidRPr="00FE75FC" w:rsidRDefault="00C807C1" w:rsidP="00C807C1">
      <w:pPr>
        <w:ind w:left="1584"/>
      </w:pPr>
      <w:r w:rsidRPr="00FE75FC">
        <w:rPr>
          <w:rFonts w:ascii="Nirmala UI" w:hAnsi="Nirmala UI" w:cs="Nirmala UI"/>
          <w:sz w:val="20"/>
          <w:szCs w:val="20"/>
        </w:rPr>
        <w:t>कस्बे में एक मंदिर है।</w:t>
      </w:r>
    </w:p>
    <w:p w:rsidR="00C807C1" w:rsidRDefault="00C807C1" w:rsidP="00C807C1">
      <w:pPr>
        <w:pStyle w:val="dot"/>
        <w:ind w:left="1509"/>
      </w:pPr>
      <w:r w:rsidRPr="00FE75FC">
        <w:t>There was a storm last Sunday.</w:t>
      </w:r>
    </w:p>
    <w:p w:rsidR="00C807C1" w:rsidRDefault="00C807C1" w:rsidP="00C807C1">
      <w:pPr>
        <w:ind w:left="1584"/>
        <w:rPr>
          <w:rFonts w:ascii="Nirmala UI" w:hAnsi="Nirmala UI" w:cs="Nirmala UI"/>
          <w:sz w:val="20"/>
          <w:szCs w:val="20"/>
        </w:rPr>
      </w:pPr>
      <w:r w:rsidRPr="00FE75FC">
        <w:rPr>
          <w:rFonts w:ascii="Nirmala UI" w:hAnsi="Nirmala UI" w:cs="Nirmala UI"/>
          <w:sz w:val="20"/>
          <w:szCs w:val="20"/>
        </w:rPr>
        <w:t xml:space="preserve">पिछले रविवार को तूफान आया था। </w:t>
      </w:r>
    </w:p>
    <w:p w:rsidR="00C807C1" w:rsidRDefault="00C807C1" w:rsidP="00C807C1">
      <w:pPr>
        <w:pStyle w:val="dot"/>
        <w:ind w:left="1509"/>
      </w:pPr>
      <w:r w:rsidRPr="00FE75FC">
        <w:t>There is plenty of rice left.</w:t>
      </w:r>
    </w:p>
    <w:p w:rsidR="00C807C1" w:rsidRPr="00FE75FC" w:rsidRDefault="00C807C1" w:rsidP="00C807C1">
      <w:pPr>
        <w:ind w:left="1584"/>
      </w:pPr>
      <w:r w:rsidRPr="00FE75FC">
        <w:rPr>
          <w:rFonts w:ascii="Nirmala UI" w:hAnsi="Nirmala UI" w:cs="Nirmala UI"/>
          <w:sz w:val="20"/>
          <w:szCs w:val="20"/>
        </w:rPr>
        <w:t>बहुत चावल बचा है।</w:t>
      </w:r>
    </w:p>
    <w:p w:rsidR="00C807C1" w:rsidRDefault="00C807C1" w:rsidP="00C807C1">
      <w:pPr>
        <w:pStyle w:val="dot"/>
        <w:ind w:left="1530" w:right="-360" w:hanging="360"/>
      </w:pPr>
      <w:r w:rsidRPr="00FE75FC">
        <w:t>There were fifty people at the party.</w:t>
      </w:r>
    </w:p>
    <w:p w:rsidR="00C807C1" w:rsidRPr="00FE75FC" w:rsidRDefault="00C807C1" w:rsidP="00C807C1">
      <w:pPr>
        <w:ind w:left="1530" w:right="-360"/>
      </w:pPr>
      <w:r w:rsidRPr="00FE75FC">
        <w:rPr>
          <w:rFonts w:ascii="Nirmala UI" w:hAnsi="Nirmala UI" w:cs="Nirmala UI"/>
          <w:sz w:val="20"/>
          <w:szCs w:val="20"/>
        </w:rPr>
        <w:t xml:space="preserve">पार्टी में पचास लोग थे। </w:t>
      </w:r>
    </w:p>
    <w:p w:rsidR="00C807C1" w:rsidRDefault="00C807C1" w:rsidP="00C807C1">
      <w:pPr>
        <w:pStyle w:val="dot"/>
        <w:ind w:left="1620" w:hanging="270"/>
      </w:pPr>
      <w:r w:rsidRPr="00FE75FC">
        <w:t>Is there any problem?</w:t>
      </w:r>
    </w:p>
    <w:p w:rsidR="00C807C1" w:rsidRPr="00FE75FC" w:rsidRDefault="00C807C1" w:rsidP="00C807C1">
      <w:pPr>
        <w:ind w:left="630"/>
      </w:pPr>
      <w:r w:rsidRPr="00FE75FC">
        <w:rPr>
          <w:rFonts w:ascii="Nirmala UI" w:hAnsi="Nirmala UI" w:cs="Nirmala UI"/>
          <w:sz w:val="20"/>
          <w:szCs w:val="20"/>
        </w:rPr>
        <w:lastRenderedPageBreak/>
        <w:t>कोई दिक़्क़त है क्या?</w:t>
      </w:r>
    </w:p>
    <w:p w:rsidR="00C807C1" w:rsidRDefault="00C807C1" w:rsidP="00C807C1">
      <w:pPr>
        <w:pStyle w:val="dot"/>
        <w:ind w:left="630" w:hanging="270"/>
      </w:pPr>
      <w:r w:rsidRPr="00FE75FC">
        <w:t>What is over there?</w:t>
      </w:r>
    </w:p>
    <w:p w:rsidR="00C807C1" w:rsidRPr="00FE75FC" w:rsidRDefault="00C807C1" w:rsidP="00C807C1">
      <w:pPr>
        <w:ind w:left="630"/>
      </w:pPr>
      <w:r w:rsidRPr="00FE75FC">
        <w:rPr>
          <w:rFonts w:ascii="Nirmala UI" w:hAnsi="Nirmala UI" w:cs="Nirmala UI"/>
          <w:sz w:val="20"/>
          <w:szCs w:val="20"/>
        </w:rPr>
        <w:t xml:space="preserve">वहाँ पर क्या है? </w:t>
      </w:r>
    </w:p>
    <w:p w:rsidR="00C807C1" w:rsidRDefault="00C807C1" w:rsidP="00C807C1">
      <w:pPr>
        <w:pStyle w:val="dot"/>
        <w:ind w:left="630" w:hanging="270"/>
      </w:pPr>
      <w:r w:rsidRPr="00FE75FC">
        <w:t>There are two people in the office right now.</w:t>
      </w:r>
    </w:p>
    <w:p w:rsidR="00C807C1" w:rsidRPr="00FE75FC" w:rsidRDefault="00C807C1" w:rsidP="00C807C1">
      <w:pPr>
        <w:ind w:left="630"/>
      </w:pPr>
      <w:r w:rsidRPr="00FE75FC">
        <w:rPr>
          <w:rFonts w:ascii="Nirmala UI" w:hAnsi="Nirmala UI" w:cs="Nirmala UI"/>
          <w:sz w:val="20"/>
          <w:szCs w:val="20"/>
        </w:rPr>
        <w:t>अभी ऑफिस में दो लोग हैं।</w:t>
      </w:r>
    </w:p>
    <w:p w:rsidR="00C807C1" w:rsidRDefault="00C807C1" w:rsidP="00C807C1">
      <w:pPr>
        <w:pStyle w:val="dot"/>
        <w:ind w:left="630" w:hanging="270"/>
      </w:pPr>
      <w:r w:rsidRPr="00FE75FC">
        <w:t>The blue one is their house.</w:t>
      </w:r>
    </w:p>
    <w:p w:rsidR="00C807C1" w:rsidRPr="00FE75FC" w:rsidRDefault="00C807C1" w:rsidP="00C807C1">
      <w:pPr>
        <w:ind w:left="630"/>
      </w:pPr>
      <w:r w:rsidRPr="00FE75FC">
        <w:rPr>
          <w:rFonts w:ascii="Nirmala UI" w:hAnsi="Nirmala UI" w:cs="Nirmala UI"/>
          <w:sz w:val="20"/>
          <w:szCs w:val="20"/>
        </w:rPr>
        <w:t>नीला</w:t>
      </w:r>
      <w:r>
        <w:rPr>
          <w:rFonts w:ascii="Nirmala UI" w:hAnsi="Nirmala UI" w:cs="Nirmala UI"/>
          <w:sz w:val="20"/>
          <w:szCs w:val="20"/>
        </w:rPr>
        <w:t xml:space="preserve"> </w:t>
      </w:r>
      <w:r w:rsidRPr="00FE75FC">
        <w:rPr>
          <w:rFonts w:ascii="Nirmala UI" w:hAnsi="Nirmala UI" w:cs="Nirmala UI"/>
          <w:sz w:val="20"/>
          <w:szCs w:val="20"/>
        </w:rPr>
        <w:t>घर उनका है।</w:t>
      </w:r>
    </w:p>
    <w:p w:rsidR="00C807C1" w:rsidRPr="00FE75FC" w:rsidRDefault="00C807C1" w:rsidP="00C807C1">
      <w:pPr>
        <w:pStyle w:val="dot"/>
        <w:ind w:left="630" w:hanging="270"/>
        <w:rPr>
          <w:rFonts w:cstheme="minorBidi"/>
        </w:rPr>
      </w:pPr>
      <w:r w:rsidRPr="00FE75FC">
        <w:rPr>
          <w:rStyle w:val="dotChar"/>
          <w:b/>
        </w:rPr>
        <w:t>The Piku is their cat.</w:t>
      </w:r>
      <w:r>
        <w:br/>
      </w:r>
      <w:r w:rsidRPr="00FE75FC">
        <w:rPr>
          <w:rFonts w:ascii="Nirmala UI" w:hAnsi="Nirmala UI" w:cs="Nirmala UI"/>
          <w:b w:val="0"/>
          <w:sz w:val="20"/>
          <w:szCs w:val="20"/>
        </w:rPr>
        <w:t>पीकू उनकी बिल्ली है।</w:t>
      </w:r>
    </w:p>
    <w:p w:rsidR="00C807C1" w:rsidRDefault="00C807C1" w:rsidP="00C807C1">
      <w:pPr>
        <w:pStyle w:val="ListParagraph"/>
        <w:ind w:left="2880"/>
        <w:sectPr w:rsidR="00C807C1" w:rsidSect="00716E86">
          <w:type w:val="continuous"/>
          <w:pgSz w:w="12240" w:h="15840"/>
          <w:pgMar w:top="1440" w:right="1440" w:bottom="1440" w:left="1440" w:header="720" w:footer="720" w:gutter="0"/>
          <w:cols w:num="2" w:space="180"/>
          <w:docGrid w:linePitch="360"/>
        </w:sectPr>
      </w:pPr>
    </w:p>
    <w:p w:rsidR="00C807C1" w:rsidRPr="003F069C" w:rsidRDefault="00C807C1" w:rsidP="00C807C1"/>
    <w:p w:rsidR="00C807C1" w:rsidRDefault="00C807C1" w:rsidP="00C807C1">
      <w:pPr>
        <w:pStyle w:val="ListParagraph"/>
        <w:numPr>
          <w:ilvl w:val="0"/>
          <w:numId w:val="51"/>
        </w:numPr>
        <w:ind w:left="1440"/>
        <w:rPr>
          <w:rFonts w:asciiTheme="majorHAnsi" w:hAnsiTheme="majorHAnsi"/>
          <w:b/>
          <w:sz w:val="28"/>
          <w:szCs w:val="28"/>
        </w:rPr>
      </w:pPr>
      <w:r w:rsidRPr="000A1E77">
        <w:rPr>
          <w:rFonts w:asciiTheme="majorHAnsi" w:hAnsiTheme="majorHAnsi"/>
          <w:b/>
          <w:sz w:val="28"/>
          <w:szCs w:val="28"/>
        </w:rPr>
        <w:t xml:space="preserve">It </w:t>
      </w:r>
    </w:p>
    <w:p w:rsidR="00C807C1" w:rsidRPr="00BB1F2E" w:rsidRDefault="00C807C1" w:rsidP="00C807C1">
      <w:pPr>
        <w:pStyle w:val="boolformate"/>
      </w:pPr>
      <w:r w:rsidRPr="000A1E77">
        <w:t xml:space="preserve">There is used before the “verb to be” and </w:t>
      </w:r>
      <w:r>
        <w:t>“I</w:t>
      </w:r>
      <w:r w:rsidRPr="000A1E77">
        <w:t>t</w:t>
      </w:r>
      <w:r>
        <w:t>”</w:t>
      </w:r>
      <w:r w:rsidRPr="000A1E77">
        <w:t xml:space="preserve"> </w:t>
      </w:r>
      <w:r w:rsidRPr="0011707D">
        <w:rPr>
          <w:noProof/>
        </w:rPr>
        <w:t>is a</w:t>
      </w:r>
      <w:r>
        <w:t xml:space="preserve"> pronoun and used as a </w:t>
      </w:r>
      <w:r w:rsidRPr="000A1E77">
        <w:t>subject in the sentences.</w:t>
      </w:r>
      <w:r>
        <w:br/>
      </w:r>
      <w:r w:rsidRPr="000A1E77">
        <w:rPr>
          <w:rFonts w:ascii="Nirmala UI" w:hAnsi="Nirmala UI" w:cs="Nirmala UI"/>
          <w:sz w:val="20"/>
          <w:szCs w:val="20"/>
        </w:rPr>
        <w:t>यह</w:t>
      </w:r>
      <w:r>
        <w:rPr>
          <w:rFonts w:ascii="Nirmala UI" w:hAnsi="Nirmala UI" w:cs="Nirmala UI"/>
          <w:sz w:val="20"/>
          <w:szCs w:val="20"/>
        </w:rPr>
        <w:t xml:space="preserve"> (</w:t>
      </w:r>
      <w:r w:rsidRPr="000A1E77">
        <w:rPr>
          <w:rFonts w:ascii="Nirmala UI" w:hAnsi="Nirmala UI" w:cs="Nirmala UI"/>
        </w:rPr>
        <w:t>It</w:t>
      </w:r>
      <w:r>
        <w:rPr>
          <w:rFonts w:ascii="Nirmala UI" w:hAnsi="Nirmala UI" w:cs="Nirmala UI"/>
          <w:sz w:val="20"/>
          <w:szCs w:val="20"/>
        </w:rPr>
        <w:t>)</w:t>
      </w:r>
      <w:r w:rsidRPr="000A1E77">
        <w:rPr>
          <w:rFonts w:ascii="Nirmala UI" w:hAnsi="Nirmala UI" w:cs="Nirmala UI"/>
          <w:sz w:val="20"/>
          <w:szCs w:val="20"/>
        </w:rPr>
        <w:t xml:space="preserve"> एक सर्वनाम है और वाक्यों में एक विषय के रूप में उपयोग किया जाता है।</w:t>
      </w:r>
    </w:p>
    <w:p w:rsidR="00C807C1" w:rsidRDefault="00C807C1" w:rsidP="00C807C1">
      <w:pPr>
        <w:pStyle w:val="boolformate"/>
      </w:pPr>
      <w:r>
        <w:t>We use “It” to refer the time and date in the sentences.</w:t>
      </w:r>
    </w:p>
    <w:p w:rsidR="00C807C1" w:rsidRDefault="00C807C1" w:rsidP="00C807C1">
      <w:pPr>
        <w:pStyle w:val="boolformate"/>
      </w:pPr>
      <w:r>
        <w:t>We use “It” for weather or conditions like “cold” or “hot”.</w:t>
      </w:r>
    </w:p>
    <w:p w:rsidR="00C807C1" w:rsidRPr="0064583B" w:rsidRDefault="00C807C1" w:rsidP="00C807C1">
      <w:pPr>
        <w:pStyle w:val="boolformate"/>
      </w:pPr>
      <w:r>
        <w:t xml:space="preserve">We use “It” for distance. </w:t>
      </w:r>
    </w:p>
    <w:p w:rsidR="00C807C1" w:rsidRPr="00141F74" w:rsidRDefault="00C807C1" w:rsidP="00C807C1">
      <w:pPr>
        <w:pStyle w:val="boolformate"/>
        <w:rPr>
          <w:b/>
        </w:rPr>
      </w:pPr>
      <w:r w:rsidRPr="00141F74">
        <w:rPr>
          <w:b/>
        </w:rPr>
        <w:t xml:space="preserve">For </w:t>
      </w:r>
      <w:r>
        <w:rPr>
          <w:b/>
        </w:rPr>
        <w:t>E</w:t>
      </w:r>
      <w:r w:rsidRPr="00141F74">
        <w:rPr>
          <w:b/>
        </w:rPr>
        <w:t xml:space="preserve">xample </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025E6A">
      <w:pPr>
        <w:pStyle w:val="dot"/>
        <w:ind w:left="1890"/>
      </w:pPr>
      <w:r w:rsidRPr="00BE5E0B">
        <w:lastRenderedPageBreak/>
        <w:t>It's time to go to school! </w:t>
      </w:r>
    </w:p>
    <w:p w:rsidR="00C807C1" w:rsidRPr="00BE5E0B" w:rsidRDefault="00C807C1" w:rsidP="00025E6A">
      <w:pPr>
        <w:spacing w:before="0" w:after="0" w:line="240" w:lineRule="auto"/>
        <w:ind w:left="1890"/>
        <w:rPr>
          <w:rFonts w:ascii="Nirmala UI" w:hAnsi="Nirmala UI" w:cs="Nirmala UI"/>
          <w:sz w:val="20"/>
          <w:szCs w:val="20"/>
        </w:rPr>
      </w:pPr>
      <w:r w:rsidRPr="00BE5E0B">
        <w:rPr>
          <w:rFonts w:ascii="Nirmala UI" w:hAnsi="Nirmala UI" w:cs="Nirmala UI"/>
          <w:sz w:val="20"/>
          <w:szCs w:val="20"/>
          <w:cs/>
        </w:rPr>
        <w:t>अब स्कूल जाने का समय है!</w:t>
      </w:r>
    </w:p>
    <w:p w:rsidR="00C807C1" w:rsidRDefault="00C807C1" w:rsidP="00025E6A">
      <w:pPr>
        <w:pStyle w:val="dot"/>
        <w:ind w:left="1890"/>
      </w:pPr>
      <w:r w:rsidRPr="00BE5E0B">
        <w:t>It's my sister.</w:t>
      </w:r>
    </w:p>
    <w:p w:rsidR="00C807C1" w:rsidRPr="00BE5E0B" w:rsidRDefault="00C807C1" w:rsidP="00025E6A">
      <w:pPr>
        <w:spacing w:before="0" w:after="0" w:line="240" w:lineRule="auto"/>
        <w:ind w:left="1890"/>
        <w:rPr>
          <w:rFonts w:ascii="Nirmala UI" w:hAnsi="Nirmala UI" w:cs="Nirmala UI"/>
          <w:sz w:val="20"/>
          <w:szCs w:val="20"/>
        </w:rPr>
      </w:pPr>
      <w:r w:rsidRPr="00BE5E0B">
        <w:rPr>
          <w:rFonts w:ascii="Nirmala UI" w:hAnsi="Nirmala UI" w:cs="Nirmala UI"/>
          <w:sz w:val="20"/>
          <w:szCs w:val="20"/>
          <w:cs/>
        </w:rPr>
        <w:t>यह मेरी बहन है।</w:t>
      </w:r>
    </w:p>
    <w:p w:rsidR="00C807C1" w:rsidRDefault="00C807C1" w:rsidP="00025E6A">
      <w:pPr>
        <w:pStyle w:val="dot"/>
        <w:ind w:left="1890"/>
      </w:pPr>
      <w:r w:rsidRPr="00BE5E0B">
        <w:t>What day is it?</w:t>
      </w:r>
    </w:p>
    <w:p w:rsidR="00C807C1" w:rsidRPr="00BE5E0B" w:rsidRDefault="00C807C1" w:rsidP="00025E6A">
      <w:pPr>
        <w:spacing w:before="0" w:after="0" w:line="240" w:lineRule="auto"/>
        <w:ind w:left="1890"/>
        <w:rPr>
          <w:rFonts w:ascii="Nirmala UI" w:hAnsi="Nirmala UI" w:cs="Nirmala UI"/>
          <w:sz w:val="20"/>
          <w:szCs w:val="20"/>
        </w:rPr>
      </w:pPr>
      <w:r w:rsidRPr="00BE5E0B">
        <w:rPr>
          <w:rFonts w:ascii="Nirmala UI" w:hAnsi="Nirmala UI" w:cs="Nirmala UI"/>
          <w:sz w:val="20"/>
          <w:szCs w:val="20"/>
          <w:cs/>
        </w:rPr>
        <w:t>आज कौन</w:t>
      </w:r>
      <w:r w:rsidR="00136458">
        <w:rPr>
          <w:rFonts w:ascii="Nirmala UI" w:hAnsi="Nirmala UI" w:cs="Nirmala UI"/>
          <w:sz w:val="20"/>
          <w:szCs w:val="20"/>
          <w:cs/>
        </w:rPr>
        <w:t xml:space="preserve"> </w:t>
      </w:r>
      <w:r w:rsidRPr="00BE5E0B">
        <w:rPr>
          <w:rFonts w:ascii="Nirmala UI" w:hAnsi="Nirmala UI" w:cs="Nirmala UI"/>
          <w:sz w:val="20"/>
          <w:szCs w:val="20"/>
          <w:cs/>
        </w:rPr>
        <w:t>सा दिन है</w:t>
      </w:r>
      <w:r w:rsidRPr="00BE5E0B">
        <w:rPr>
          <w:rFonts w:ascii="Nirmala UI" w:hAnsi="Nirmala UI" w:cs="Nirmala UI"/>
          <w:sz w:val="20"/>
          <w:szCs w:val="20"/>
        </w:rPr>
        <w:t>?</w:t>
      </w:r>
    </w:p>
    <w:p w:rsidR="00C807C1" w:rsidRDefault="00C807C1" w:rsidP="00025E6A">
      <w:pPr>
        <w:pStyle w:val="dot"/>
        <w:ind w:left="1890"/>
      </w:pPr>
      <w:r w:rsidRPr="00BE5E0B">
        <w:t>It is not old.</w:t>
      </w:r>
    </w:p>
    <w:p w:rsidR="00C807C1" w:rsidRPr="00BE5E0B" w:rsidRDefault="00C807C1" w:rsidP="00025E6A">
      <w:pPr>
        <w:spacing w:before="0" w:after="0" w:line="240" w:lineRule="auto"/>
        <w:ind w:left="1890"/>
        <w:rPr>
          <w:rFonts w:ascii="Nirmala UI" w:hAnsi="Nirmala UI" w:cs="Nirmala UI"/>
          <w:sz w:val="20"/>
          <w:szCs w:val="20"/>
        </w:rPr>
      </w:pPr>
      <w:r w:rsidRPr="00BE5E0B">
        <w:rPr>
          <w:rFonts w:ascii="Nirmala UI" w:hAnsi="Nirmala UI" w:cs="Nirmala UI"/>
          <w:sz w:val="20"/>
          <w:szCs w:val="20"/>
          <w:cs/>
        </w:rPr>
        <w:t>यह पुराना नहीं है।</w:t>
      </w:r>
    </w:p>
    <w:p w:rsidR="00C807C1" w:rsidRDefault="00C807C1" w:rsidP="00025E6A">
      <w:pPr>
        <w:pStyle w:val="dot"/>
        <w:ind w:left="720"/>
      </w:pPr>
      <w:r w:rsidRPr="00BE5E0B">
        <w:lastRenderedPageBreak/>
        <w:t>It was stormy yesterday.</w:t>
      </w:r>
    </w:p>
    <w:p w:rsidR="00C807C1" w:rsidRPr="00BE5E0B" w:rsidRDefault="00C807C1" w:rsidP="00025E6A">
      <w:pPr>
        <w:spacing w:before="0" w:after="0" w:line="240" w:lineRule="auto"/>
        <w:ind w:left="720"/>
        <w:rPr>
          <w:rFonts w:ascii="Nirmala UI" w:hAnsi="Nirmala UI" w:cs="Nirmala UI"/>
          <w:sz w:val="20"/>
          <w:szCs w:val="20"/>
        </w:rPr>
      </w:pPr>
      <w:r w:rsidRPr="00BE5E0B">
        <w:rPr>
          <w:rFonts w:ascii="Nirmala UI" w:hAnsi="Nirmala UI" w:cs="Nirmala UI"/>
          <w:sz w:val="20"/>
          <w:szCs w:val="20"/>
          <w:cs/>
        </w:rPr>
        <w:t>यह कल तूफानी था।</w:t>
      </w:r>
    </w:p>
    <w:p w:rsidR="00C807C1" w:rsidRDefault="00C807C1" w:rsidP="00025E6A">
      <w:pPr>
        <w:pStyle w:val="dot"/>
        <w:ind w:left="720"/>
      </w:pPr>
      <w:r w:rsidRPr="00BE5E0B">
        <w:t>It's nearly past mid-day.</w:t>
      </w:r>
    </w:p>
    <w:p w:rsidR="00C807C1" w:rsidRPr="00BE5E0B" w:rsidRDefault="00C807C1" w:rsidP="00025E6A">
      <w:pPr>
        <w:spacing w:before="0" w:after="0" w:line="240" w:lineRule="auto"/>
        <w:ind w:left="720"/>
        <w:rPr>
          <w:rFonts w:ascii="Nirmala UI" w:hAnsi="Nirmala UI" w:cs="Nirmala UI"/>
          <w:sz w:val="20"/>
          <w:szCs w:val="20"/>
        </w:rPr>
      </w:pPr>
      <w:r w:rsidRPr="00BE5E0B">
        <w:rPr>
          <w:rFonts w:ascii="Nirmala UI" w:hAnsi="Nirmala UI" w:cs="Nirmala UI"/>
          <w:sz w:val="20"/>
          <w:szCs w:val="20"/>
          <w:cs/>
        </w:rPr>
        <w:t>यह लगभग मध्य-दिवस है।</w:t>
      </w:r>
    </w:p>
    <w:p w:rsidR="00C807C1" w:rsidRDefault="00C807C1" w:rsidP="00136458">
      <w:pPr>
        <w:pStyle w:val="dot"/>
        <w:ind w:left="720" w:hanging="270"/>
      </w:pPr>
      <w:r w:rsidRPr="00BE5E0B">
        <w:t>It's a lovely dress.</w:t>
      </w:r>
    </w:p>
    <w:p w:rsidR="00C807C1" w:rsidRPr="00BE5E0B" w:rsidRDefault="00C807C1" w:rsidP="00136458">
      <w:pPr>
        <w:spacing w:before="0" w:after="0" w:line="240" w:lineRule="auto"/>
        <w:ind w:left="720"/>
        <w:rPr>
          <w:rFonts w:ascii="Nirmala UI" w:hAnsi="Nirmala UI" w:cs="Nirmala UI"/>
          <w:sz w:val="20"/>
          <w:szCs w:val="20"/>
        </w:rPr>
      </w:pPr>
      <w:r w:rsidRPr="00BE5E0B">
        <w:rPr>
          <w:rFonts w:ascii="Nirmala UI" w:hAnsi="Nirmala UI" w:cs="Nirmala UI"/>
          <w:sz w:val="20"/>
          <w:szCs w:val="20"/>
          <w:cs/>
        </w:rPr>
        <w:t>यह एक प्यारी पोशाक है।</w:t>
      </w:r>
    </w:p>
    <w:p w:rsidR="00C807C1" w:rsidRDefault="00C807C1" w:rsidP="00136458">
      <w:pPr>
        <w:pStyle w:val="dot"/>
        <w:ind w:left="720" w:hanging="270"/>
      </w:pPr>
      <w:r w:rsidRPr="00BE5E0B">
        <w:t>It was getting cold.</w:t>
      </w:r>
    </w:p>
    <w:p w:rsidR="00C807C1" w:rsidRPr="00BE5E0B" w:rsidRDefault="00C807C1" w:rsidP="00136458">
      <w:pPr>
        <w:spacing w:before="0" w:after="0" w:line="240" w:lineRule="auto"/>
        <w:ind w:left="720"/>
        <w:rPr>
          <w:rFonts w:ascii="Nirmala UI" w:hAnsi="Nirmala UI" w:cs="Nirmala UI"/>
          <w:sz w:val="20"/>
          <w:szCs w:val="20"/>
        </w:rPr>
      </w:pPr>
      <w:r w:rsidRPr="00BE5E0B">
        <w:rPr>
          <w:rFonts w:ascii="Nirmala UI" w:hAnsi="Nirmala UI" w:cs="Nirmala UI"/>
          <w:sz w:val="20"/>
          <w:szCs w:val="20"/>
          <w:cs/>
        </w:rPr>
        <w:t>कड़ाके की ठंड पड़ रही थी।</w:t>
      </w:r>
    </w:p>
    <w:p w:rsidR="00C807C1" w:rsidRDefault="00C807C1" w:rsidP="00025E6A">
      <w:pPr>
        <w:pStyle w:val="dot"/>
        <w:ind w:left="810" w:hanging="270"/>
      </w:pPr>
      <w:r w:rsidRPr="00BE5E0B">
        <w:lastRenderedPageBreak/>
        <w:t>It's great living in Uttrakhand.</w:t>
      </w:r>
    </w:p>
    <w:p w:rsidR="00C807C1" w:rsidRPr="00BE5E0B" w:rsidRDefault="00C807C1" w:rsidP="00025E6A">
      <w:pPr>
        <w:spacing w:before="0" w:after="0" w:line="240" w:lineRule="auto"/>
        <w:ind w:left="810"/>
        <w:rPr>
          <w:rFonts w:ascii="Nirmala UI" w:hAnsi="Nirmala UI" w:cs="Nirmala UI"/>
          <w:sz w:val="20"/>
          <w:szCs w:val="20"/>
        </w:rPr>
      </w:pPr>
      <w:r w:rsidRPr="00BE5E0B">
        <w:rPr>
          <w:rFonts w:ascii="Nirmala UI" w:hAnsi="Nirmala UI" w:cs="Nirmala UI"/>
          <w:sz w:val="20"/>
          <w:szCs w:val="20"/>
          <w:cs/>
        </w:rPr>
        <w:t>यह उत्तराखंड का रहने वाला है।</w:t>
      </w:r>
    </w:p>
    <w:p w:rsidR="00C807C1" w:rsidRDefault="00C807C1" w:rsidP="00025E6A">
      <w:pPr>
        <w:pStyle w:val="dot"/>
        <w:ind w:left="810" w:hanging="270"/>
      </w:pPr>
      <w:r w:rsidRPr="00BE5E0B">
        <w:t>It's nice to meet you, Raju.</w:t>
      </w:r>
    </w:p>
    <w:p w:rsidR="00C807C1" w:rsidRDefault="00C807C1" w:rsidP="00025E6A">
      <w:pPr>
        <w:spacing w:before="0" w:after="0" w:line="240" w:lineRule="auto"/>
        <w:ind w:left="810"/>
        <w:rPr>
          <w:rFonts w:ascii="Nirmala UI" w:hAnsi="Nirmala UI" w:cs="Nirmala UI"/>
          <w:sz w:val="20"/>
          <w:szCs w:val="20"/>
          <w:cs/>
        </w:rPr>
      </w:pPr>
      <w:r w:rsidRPr="00BE5E0B">
        <w:rPr>
          <w:rFonts w:ascii="Nirmala UI" w:hAnsi="Nirmala UI" w:cs="Nirmala UI"/>
          <w:sz w:val="20"/>
          <w:szCs w:val="20"/>
          <w:cs/>
        </w:rPr>
        <w:t>आपसे मिलकर अच्छा लगा</w:t>
      </w:r>
      <w:r w:rsidRPr="00BE5E0B">
        <w:rPr>
          <w:rFonts w:ascii="Nirmala UI" w:hAnsi="Nirmala UI" w:cs="Nirmala UI"/>
          <w:sz w:val="20"/>
          <w:szCs w:val="20"/>
        </w:rPr>
        <w:t xml:space="preserve">, </w:t>
      </w:r>
      <w:r w:rsidRPr="00BE5E0B">
        <w:rPr>
          <w:rFonts w:ascii="Nirmala UI" w:hAnsi="Nirmala UI" w:cs="Nirmala UI"/>
          <w:sz w:val="20"/>
          <w:szCs w:val="20"/>
          <w:cs/>
        </w:rPr>
        <w:t>राजू।</w:t>
      </w:r>
    </w:p>
    <w:p w:rsidR="00C807C1" w:rsidRDefault="00C807C1" w:rsidP="00025E6A">
      <w:pPr>
        <w:pStyle w:val="dot"/>
        <w:ind w:left="810" w:hanging="270"/>
      </w:pPr>
      <w:r>
        <w:lastRenderedPageBreak/>
        <w:t xml:space="preserve">It is </w:t>
      </w:r>
      <w:r w:rsidRPr="003A0E58">
        <w:rPr>
          <w:noProof/>
        </w:rPr>
        <w:t>t</w:t>
      </w:r>
      <w:r>
        <w:rPr>
          <w:noProof/>
        </w:rPr>
        <w:t>o</w:t>
      </w:r>
      <w:r w:rsidRPr="003A0E58">
        <w:rPr>
          <w:noProof/>
        </w:rPr>
        <w:t>o</w:t>
      </w:r>
      <w:r>
        <w:t xml:space="preserve"> far.</w:t>
      </w:r>
    </w:p>
    <w:p w:rsidR="00025E6A" w:rsidRDefault="00C807C1" w:rsidP="00025E6A">
      <w:pPr>
        <w:pStyle w:val="boolformate"/>
        <w:spacing w:before="0" w:after="0"/>
        <w:ind w:left="810"/>
        <w:rPr>
          <w:rFonts w:ascii="Nirmala UI" w:hAnsi="Nirmala UI" w:cs="Nirmala UI"/>
          <w:sz w:val="20"/>
          <w:szCs w:val="20"/>
        </w:rPr>
      </w:pPr>
      <w:r w:rsidRPr="0064583B">
        <w:rPr>
          <w:rFonts w:ascii="Nirmala UI" w:hAnsi="Nirmala UI" w:cs="Nirmala UI"/>
          <w:sz w:val="20"/>
          <w:szCs w:val="20"/>
          <w:cs/>
          <w:lang w:bidi="hi-IN"/>
        </w:rPr>
        <w:t>यह यहाँ से बहुत दूर है।</w:t>
      </w:r>
    </w:p>
    <w:p w:rsidR="00025E6A" w:rsidRDefault="00025E6A" w:rsidP="00025E6A">
      <w:pPr>
        <w:pStyle w:val="boolformate"/>
        <w:spacing w:before="0" w:after="0"/>
        <w:ind w:left="450"/>
        <w:rPr>
          <w:rFonts w:asciiTheme="majorHAnsi" w:hAnsiTheme="majorHAnsi"/>
          <w:b/>
          <w:bCs/>
          <w:noProof/>
          <w:sz w:val="28"/>
          <w:szCs w:val="28"/>
          <w:u w:val="single"/>
          <w:lang w:bidi="hi-IN"/>
        </w:rPr>
        <w:sectPr w:rsidR="00025E6A" w:rsidSect="00025E6A">
          <w:type w:val="continuous"/>
          <w:pgSz w:w="12240" w:h="15840"/>
          <w:pgMar w:top="1440" w:right="1440" w:bottom="1440" w:left="1440" w:header="720" w:footer="720" w:gutter="0"/>
          <w:cols w:num="2" w:space="180"/>
          <w:docGrid w:linePitch="360"/>
        </w:sectPr>
      </w:pPr>
    </w:p>
    <w:p w:rsidR="00025E6A" w:rsidRDefault="00025E6A" w:rsidP="00025E6A">
      <w:pPr>
        <w:pStyle w:val="boolformate"/>
        <w:spacing w:before="0" w:after="0"/>
        <w:ind w:left="450"/>
        <w:rPr>
          <w:rFonts w:asciiTheme="majorHAnsi" w:hAnsiTheme="majorHAnsi"/>
          <w:b/>
          <w:bCs/>
          <w:noProof/>
          <w:sz w:val="28"/>
          <w:szCs w:val="28"/>
          <w:u w:val="single"/>
          <w:lang w:bidi="hi-IN"/>
        </w:rPr>
      </w:pPr>
    </w:p>
    <w:p w:rsidR="00025E6A" w:rsidRPr="007D0562" w:rsidRDefault="00025E6A" w:rsidP="00025E6A">
      <w:pPr>
        <w:pStyle w:val="boolformate"/>
        <w:spacing w:before="0" w:after="0"/>
        <w:ind w:left="450"/>
        <w:rPr>
          <w:rFonts w:asciiTheme="majorHAnsi" w:hAnsiTheme="majorHAnsi"/>
          <w:b/>
          <w:bCs/>
          <w:noProof/>
          <w:sz w:val="28"/>
          <w:szCs w:val="28"/>
          <w:u w:val="single"/>
          <w:lang w:bidi="hi-IN"/>
        </w:rPr>
      </w:pPr>
    </w:p>
    <w:p w:rsidR="00025E6A" w:rsidRPr="007D0562" w:rsidRDefault="00025E6A" w:rsidP="00025E6A">
      <w:pPr>
        <w:pStyle w:val="hindiexample"/>
        <w:ind w:left="284"/>
        <w:rPr>
          <w:rFonts w:asciiTheme="majorHAnsi" w:hAnsiTheme="majorHAnsi"/>
          <w:b/>
          <w:bCs/>
          <w:sz w:val="28"/>
          <w:szCs w:val="28"/>
          <w:lang w:bidi="hi-IN"/>
        </w:rPr>
      </w:pPr>
      <w:r w:rsidRPr="007D0562">
        <w:rPr>
          <w:rFonts w:asciiTheme="majorHAnsi" w:hAnsiTheme="majorHAnsi"/>
          <w:b/>
          <w:bCs/>
          <w:noProof/>
          <w:sz w:val="28"/>
          <w:szCs w:val="28"/>
          <w:u w:val="single"/>
          <w:lang w:bidi="hi-IN"/>
        </w:rPr>
        <w:t>EXERCISE:</w:t>
      </w:r>
      <w:r w:rsidRPr="007D0562">
        <w:rPr>
          <w:rFonts w:asciiTheme="majorHAnsi" w:hAnsiTheme="majorHAnsi"/>
          <w:b/>
          <w:bCs/>
          <w:sz w:val="28"/>
          <w:szCs w:val="28"/>
          <w:u w:val="single"/>
          <w:lang w:bidi="hi-IN"/>
        </w:rPr>
        <w:t>- 1</w:t>
      </w:r>
      <w:r w:rsidRPr="007D0562">
        <w:rPr>
          <w:rFonts w:asciiTheme="majorHAnsi" w:hAnsiTheme="majorHAnsi"/>
          <w:b/>
          <w:bCs/>
          <w:sz w:val="28"/>
          <w:szCs w:val="28"/>
          <w:lang w:bidi="hi-IN"/>
        </w:rPr>
        <w:t>(</w:t>
      </w:r>
      <w:r>
        <w:rPr>
          <w:rFonts w:asciiTheme="majorHAnsi" w:hAnsiTheme="majorHAnsi"/>
          <w:b/>
          <w:sz w:val="28"/>
          <w:szCs w:val="28"/>
        </w:rPr>
        <w:t>There, It</w:t>
      </w:r>
      <w:r w:rsidRPr="007D0562">
        <w:rPr>
          <w:rFonts w:asciiTheme="majorHAnsi" w:hAnsiTheme="majorHAnsi"/>
          <w:b/>
          <w:bCs/>
          <w:sz w:val="28"/>
          <w:szCs w:val="28"/>
          <w:lang w:bidi="hi-IN"/>
        </w:rPr>
        <w:t>)</w:t>
      </w:r>
    </w:p>
    <w:p w:rsidR="00025E6A" w:rsidRPr="00550D5C" w:rsidRDefault="00025E6A" w:rsidP="00025E6A">
      <w:pPr>
        <w:pStyle w:val="hindiexample"/>
        <w:ind w:left="284"/>
      </w:pPr>
    </w:p>
    <w:p w:rsidR="00025E6A" w:rsidRDefault="00025E6A" w:rsidP="00025E6A">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025E6A" w:rsidRPr="002405E0" w:rsidRDefault="00025E6A" w:rsidP="00025E6A">
      <w:pPr>
        <w:pStyle w:val="ListParagraph"/>
        <w:spacing w:after="0"/>
        <w:ind w:left="1134"/>
        <w:rPr>
          <w:b/>
          <w:sz w:val="24"/>
          <w:szCs w:val="24"/>
        </w:rPr>
      </w:pPr>
      <w:r w:rsidRPr="00856038">
        <w:rPr>
          <w:rFonts w:asciiTheme="majorHAnsi" w:hAnsiTheme="majorHAnsi"/>
          <w:b/>
          <w:bCs/>
          <w:sz w:val="24"/>
          <w:szCs w:val="24"/>
        </w:rPr>
        <w:t>(</w:t>
      </w:r>
      <w:r>
        <w:rPr>
          <w:rFonts w:asciiTheme="majorHAnsi" w:hAnsiTheme="majorHAnsi"/>
          <w:b/>
          <w:bCs/>
          <w:sz w:val="24"/>
          <w:szCs w:val="24"/>
        </w:rPr>
        <w:t>“</w:t>
      </w:r>
      <w:r>
        <w:rPr>
          <w:b/>
          <w:sz w:val="24"/>
          <w:szCs w:val="24"/>
        </w:rPr>
        <w:t>There”</w:t>
      </w:r>
      <w:r w:rsidRPr="007D0562">
        <w:rPr>
          <w:b/>
          <w:sz w:val="24"/>
          <w:szCs w:val="24"/>
        </w:rPr>
        <w:t xml:space="preserve">,  </w:t>
      </w:r>
      <w:r>
        <w:rPr>
          <w:b/>
          <w:sz w:val="24"/>
          <w:szCs w:val="24"/>
        </w:rPr>
        <w:t>“It”</w:t>
      </w:r>
      <w:r w:rsidRPr="002405E0">
        <w:rPr>
          <w:sz w:val="32"/>
          <w:szCs w:val="32"/>
        </w:rPr>
        <w:t>)</w:t>
      </w:r>
    </w:p>
    <w:p w:rsidR="00025E6A" w:rsidRPr="00D873B8" w:rsidRDefault="00025E6A" w:rsidP="00025E6A">
      <w:pPr>
        <w:spacing w:after="0" w:line="240" w:lineRule="auto"/>
      </w:pPr>
    </w:p>
    <w:p w:rsidR="00025E6A" w:rsidRDefault="00025E6A" w:rsidP="00025E6A">
      <w:pPr>
        <w:pStyle w:val="ListParagraph"/>
        <w:numPr>
          <w:ilvl w:val="0"/>
          <w:numId w:val="76"/>
        </w:numPr>
        <w:spacing w:before="0" w:after="0"/>
        <w:ind w:left="1710"/>
      </w:pPr>
      <w:r w:rsidRPr="00A06C1A">
        <w:t>What is over</w:t>
      </w:r>
      <w:r>
        <w:t xml:space="preserve"> ……..</w:t>
      </w:r>
      <w:r w:rsidRPr="00A06C1A">
        <w:t>?</w:t>
      </w:r>
    </w:p>
    <w:p w:rsidR="00025E6A" w:rsidRPr="00A06C1A" w:rsidRDefault="00025E6A" w:rsidP="00025E6A">
      <w:pPr>
        <w:pStyle w:val="ListParagraph"/>
        <w:numPr>
          <w:ilvl w:val="0"/>
          <w:numId w:val="76"/>
        </w:numPr>
        <w:spacing w:before="0" w:after="0"/>
        <w:ind w:left="1710"/>
      </w:pPr>
      <w:r w:rsidRPr="00A06C1A">
        <w:t>In </w:t>
      </w:r>
      <w:r>
        <w:t>……..</w:t>
      </w:r>
      <w:r w:rsidRPr="00A06C1A">
        <w:t>s most basic form, this plan will work</w:t>
      </w:r>
    </w:p>
    <w:p w:rsidR="00025E6A" w:rsidRDefault="00025E6A" w:rsidP="00025E6A">
      <w:pPr>
        <w:pStyle w:val="ListParagraph"/>
        <w:numPr>
          <w:ilvl w:val="0"/>
          <w:numId w:val="76"/>
        </w:numPr>
        <w:spacing w:before="0" w:after="0"/>
        <w:ind w:left="1710"/>
      </w:pPr>
      <w:r w:rsidRPr="00A06C1A">
        <w:t>That is neither here nor </w:t>
      </w:r>
      <w:r>
        <w:t>……..</w:t>
      </w:r>
    </w:p>
    <w:p w:rsidR="00025E6A" w:rsidRPr="00A06C1A" w:rsidRDefault="00025E6A" w:rsidP="00025E6A">
      <w:pPr>
        <w:pStyle w:val="ListParagraph"/>
        <w:numPr>
          <w:ilvl w:val="0"/>
          <w:numId w:val="76"/>
        </w:numPr>
        <w:spacing w:before="0" w:after="0"/>
        <w:ind w:left="1710"/>
      </w:pPr>
      <w:r>
        <w:t>This fish</w:t>
      </w:r>
      <w:r w:rsidRPr="00A06C1A">
        <w:t xml:space="preserve"> is too small for </w:t>
      </w:r>
      <w:r>
        <w:t>……..</w:t>
      </w:r>
      <w:r w:rsidRPr="00A06C1A">
        <w:t>s aquarium.</w:t>
      </w:r>
    </w:p>
    <w:p w:rsidR="00025E6A" w:rsidRPr="00A06C1A" w:rsidRDefault="00025E6A" w:rsidP="00025E6A">
      <w:pPr>
        <w:pStyle w:val="ListParagraph"/>
        <w:numPr>
          <w:ilvl w:val="0"/>
          <w:numId w:val="76"/>
        </w:numPr>
        <w:spacing w:before="0" w:after="0"/>
        <w:ind w:left="1710"/>
      </w:pPr>
      <w:r w:rsidRPr="00A06C1A">
        <w:t>I didn't know that,</w:t>
      </w:r>
      <w:r>
        <w:t xml:space="preserve"> “……..</w:t>
      </w:r>
      <w:r w:rsidRPr="00A06C1A">
        <w:t xml:space="preserve"> was </w:t>
      </w:r>
      <w:r>
        <w:t>…….. horse”</w:t>
      </w:r>
      <w:r w:rsidRPr="00A06C1A">
        <w:t>.</w:t>
      </w:r>
    </w:p>
    <w:p w:rsidR="00025E6A" w:rsidRDefault="00025E6A" w:rsidP="00025E6A">
      <w:pPr>
        <w:pStyle w:val="ListParagraph"/>
        <w:numPr>
          <w:ilvl w:val="0"/>
          <w:numId w:val="76"/>
        </w:numPr>
        <w:spacing w:before="0" w:after="0"/>
        <w:ind w:left="1710"/>
      </w:pPr>
      <w:r>
        <w:t>…….. cat is always sleeping</w:t>
      </w:r>
      <w:r w:rsidRPr="00A06C1A">
        <w:t>.</w:t>
      </w:r>
    </w:p>
    <w:p w:rsidR="00025E6A" w:rsidRPr="00A06C1A" w:rsidRDefault="00025E6A" w:rsidP="00025E6A">
      <w:pPr>
        <w:pStyle w:val="ListParagraph"/>
        <w:numPr>
          <w:ilvl w:val="0"/>
          <w:numId w:val="76"/>
        </w:numPr>
        <w:spacing w:before="0" w:after="0"/>
        <w:ind w:left="1710"/>
      </w:pPr>
      <w:r w:rsidRPr="00A06C1A">
        <w:t>The plant is in </w:t>
      </w:r>
      <w:r>
        <w:t>……..</w:t>
      </w:r>
      <w:r w:rsidRPr="00A06C1A">
        <w:t>s</w:t>
      </w:r>
      <w:r>
        <w:t> garden</w:t>
      </w:r>
      <w:r w:rsidRPr="00A06C1A">
        <w:t>.</w:t>
      </w:r>
    </w:p>
    <w:p w:rsidR="00025E6A" w:rsidRPr="00A06C1A" w:rsidRDefault="00025E6A" w:rsidP="00025E6A">
      <w:pPr>
        <w:pStyle w:val="ListParagraph"/>
        <w:numPr>
          <w:ilvl w:val="0"/>
          <w:numId w:val="76"/>
        </w:numPr>
        <w:spacing w:before="0" w:after="0"/>
        <w:ind w:left="1710"/>
      </w:pPr>
      <w:r w:rsidRPr="00A06C1A">
        <w:t xml:space="preserve">There is no way I could know </w:t>
      </w:r>
      <w:r>
        <w:t>……..</w:t>
      </w:r>
      <w:r w:rsidRPr="00A06C1A">
        <w:t xml:space="preserve"> was </w:t>
      </w:r>
      <w:r>
        <w:t>…….. clothes</w:t>
      </w:r>
      <w:r w:rsidRPr="00A06C1A">
        <w:t>.</w:t>
      </w:r>
    </w:p>
    <w:p w:rsidR="00025E6A" w:rsidRPr="00A06C1A" w:rsidRDefault="00025E6A" w:rsidP="00025E6A">
      <w:pPr>
        <w:pStyle w:val="ListParagraph"/>
        <w:numPr>
          <w:ilvl w:val="0"/>
          <w:numId w:val="76"/>
        </w:numPr>
        <w:spacing w:before="0" w:after="0"/>
        <w:ind w:left="1710"/>
      </w:pPr>
      <w:r w:rsidRPr="00A06C1A">
        <w:t>It was always </w:t>
      </w:r>
      <w:r>
        <w:t>……..</w:t>
      </w:r>
      <w:r w:rsidRPr="00A06C1A">
        <w:t> </w:t>
      </w:r>
      <w:r>
        <w:t xml:space="preserve">plan to go to the park </w:t>
      </w:r>
      <w:r w:rsidRPr="00A06C1A">
        <w:t>over there.</w:t>
      </w:r>
    </w:p>
    <w:p w:rsidR="00025E6A" w:rsidRPr="00A06C1A" w:rsidRDefault="00025E6A" w:rsidP="00025E6A">
      <w:pPr>
        <w:pStyle w:val="ListParagraph"/>
        <w:numPr>
          <w:ilvl w:val="0"/>
          <w:numId w:val="76"/>
        </w:numPr>
        <w:spacing w:before="0" w:after="0"/>
        <w:ind w:left="1710"/>
      </w:pPr>
      <w:r w:rsidRPr="00A06C1A">
        <w:t>Is that </w:t>
      </w:r>
      <w:r>
        <w:t>…….. car</w:t>
      </w:r>
      <w:r w:rsidRPr="00A06C1A">
        <w:t>?</w:t>
      </w:r>
    </w:p>
    <w:p w:rsidR="00025E6A" w:rsidRPr="00A06C1A" w:rsidRDefault="00025E6A" w:rsidP="00025E6A">
      <w:pPr>
        <w:pStyle w:val="ListParagraph"/>
        <w:numPr>
          <w:ilvl w:val="0"/>
          <w:numId w:val="76"/>
        </w:numPr>
        <w:spacing w:before="0" w:after="0"/>
        <w:ind w:left="1710"/>
      </w:pPr>
      <w:r>
        <w:t>……..</w:t>
      </w:r>
      <w:r w:rsidRPr="00A06C1A">
        <w:t> are so ma</w:t>
      </w:r>
      <w:r>
        <w:t>ny stores in this little house</w:t>
      </w:r>
      <w:r w:rsidRPr="00A06C1A">
        <w:t>.</w:t>
      </w:r>
    </w:p>
    <w:p w:rsidR="00025E6A" w:rsidRPr="00A06C1A" w:rsidRDefault="00025E6A" w:rsidP="00025E6A">
      <w:pPr>
        <w:pStyle w:val="ListParagraph"/>
        <w:numPr>
          <w:ilvl w:val="0"/>
          <w:numId w:val="76"/>
        </w:numPr>
        <w:spacing w:before="0" w:after="0"/>
        <w:ind w:left="1710"/>
      </w:pPr>
      <w:r>
        <w:t>This movie</w:t>
      </w:r>
      <w:r w:rsidRPr="00A06C1A">
        <w:t xml:space="preserve"> is better than </w:t>
      </w:r>
      <w:r>
        <w:t>……..</w:t>
      </w:r>
      <w:r w:rsidRPr="00A06C1A">
        <w:t>s</w:t>
      </w:r>
      <w:r>
        <w:t> trailer</w:t>
      </w:r>
      <w:r w:rsidRPr="00A06C1A">
        <w:t>.</w:t>
      </w:r>
    </w:p>
    <w:p w:rsidR="00025E6A" w:rsidRPr="00A06C1A" w:rsidRDefault="00025E6A" w:rsidP="00025E6A">
      <w:pPr>
        <w:pStyle w:val="ListParagraph"/>
        <w:numPr>
          <w:ilvl w:val="0"/>
          <w:numId w:val="76"/>
        </w:numPr>
        <w:spacing w:before="0" w:after="0"/>
        <w:ind w:left="1710"/>
      </w:pPr>
      <w:r>
        <w:t>……..</w:t>
      </w:r>
      <w:r w:rsidRPr="00A06C1A">
        <w:t>s</w:t>
      </w:r>
      <w:r>
        <w:t> nice inside the hospital</w:t>
      </w:r>
      <w:r w:rsidRPr="00A06C1A">
        <w:t>.</w:t>
      </w:r>
    </w:p>
    <w:p w:rsidR="00025E6A" w:rsidRPr="00A06C1A" w:rsidRDefault="00025E6A" w:rsidP="00025E6A">
      <w:pPr>
        <w:pStyle w:val="ListParagraph"/>
        <w:numPr>
          <w:ilvl w:val="0"/>
          <w:numId w:val="76"/>
        </w:numPr>
        <w:spacing w:before="0" w:after="0"/>
        <w:ind w:left="1710"/>
      </w:pPr>
      <w:r w:rsidRPr="00A06C1A">
        <w:t>I know </w:t>
      </w:r>
      <w:r>
        <w:t>……..</w:t>
      </w:r>
      <w:r w:rsidRPr="00A06C1A">
        <w:t>s hard, but you'll be okay.</w:t>
      </w:r>
    </w:p>
    <w:p w:rsidR="00025E6A" w:rsidRDefault="00025E6A" w:rsidP="00025E6A">
      <w:pPr>
        <w:pStyle w:val="ListParagraph"/>
        <w:numPr>
          <w:ilvl w:val="0"/>
          <w:numId w:val="76"/>
        </w:numPr>
        <w:spacing w:before="0" w:after="0"/>
        <w:ind w:left="1710"/>
      </w:pPr>
      <w:r>
        <w:t>……..</w:t>
      </w:r>
      <w:r w:rsidRPr="00A06C1A">
        <w:t>'s</w:t>
      </w:r>
      <w:r>
        <w:t> a nice bike</w:t>
      </w:r>
      <w:r w:rsidRPr="00A06C1A">
        <w:t>.</w:t>
      </w:r>
    </w:p>
    <w:p w:rsidR="00025E6A" w:rsidRDefault="00025E6A" w:rsidP="00025E6A">
      <w:pPr>
        <w:pStyle w:val="ListParagraph"/>
        <w:spacing w:before="0" w:after="0"/>
      </w:pPr>
    </w:p>
    <w:p w:rsidR="00025E6A" w:rsidRDefault="00025E6A" w:rsidP="00025E6A">
      <w:pPr>
        <w:pStyle w:val="ListParagraph"/>
        <w:spacing w:before="0" w:after="0"/>
      </w:pPr>
    </w:p>
    <w:p w:rsidR="00025E6A" w:rsidRPr="00A06C1A" w:rsidRDefault="00025E6A" w:rsidP="00025E6A">
      <w:pPr>
        <w:pStyle w:val="ListParagraph"/>
        <w:spacing w:before="0" w:after="0"/>
      </w:pPr>
    </w:p>
    <w:p w:rsidR="00025E6A" w:rsidRDefault="00025E6A" w:rsidP="00025E6A">
      <w:pPr>
        <w:pStyle w:val="ListParagraph"/>
        <w:tabs>
          <w:tab w:val="left" w:pos="3131"/>
        </w:tabs>
        <w:ind w:left="3495"/>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07"/>
        <w:gridCol w:w="2146"/>
        <w:gridCol w:w="2022"/>
        <w:gridCol w:w="2247"/>
      </w:tblGrid>
      <w:tr w:rsidR="00025E6A" w:rsidTr="00E4702E">
        <w:trPr>
          <w:trHeight w:val="161"/>
        </w:trPr>
        <w:tc>
          <w:tcPr>
            <w:tcW w:w="8222" w:type="dxa"/>
            <w:gridSpan w:val="4"/>
            <w:tcBorders>
              <w:top w:val="single" w:sz="4" w:space="0" w:color="auto"/>
              <w:left w:val="single" w:sz="4" w:space="0" w:color="auto"/>
              <w:bottom w:val="single" w:sz="4" w:space="0" w:color="auto"/>
              <w:right w:val="single" w:sz="4" w:space="0" w:color="auto"/>
            </w:tcBorders>
            <w:hideMark/>
          </w:tcPr>
          <w:p w:rsidR="00025E6A" w:rsidRDefault="00025E6A" w:rsidP="00E4702E">
            <w:pPr>
              <w:pStyle w:val="ListParagraph"/>
              <w:rPr>
                <w:rFonts w:asciiTheme="majorHAnsi" w:hAnsiTheme="majorHAnsi" w:cstheme="minorHAnsi"/>
                <w:sz w:val="24"/>
                <w:szCs w:val="24"/>
              </w:rPr>
            </w:pPr>
            <w:r>
              <w:rPr>
                <w:rFonts w:asciiTheme="majorHAnsi" w:hAnsiTheme="majorHAnsi" w:cstheme="minorHAnsi"/>
                <w:sz w:val="24"/>
                <w:szCs w:val="24"/>
              </w:rPr>
              <w:t>Exercise:- 1 (</w:t>
            </w:r>
            <w:r>
              <w:rPr>
                <w:sz w:val="24"/>
                <w:szCs w:val="24"/>
              </w:rPr>
              <w:t xml:space="preserve">There , it </w:t>
            </w:r>
            <w:r>
              <w:rPr>
                <w:rFonts w:asciiTheme="majorHAnsi" w:hAnsiTheme="majorHAnsi" w:cstheme="minorHAnsi"/>
                <w:sz w:val="24"/>
                <w:szCs w:val="24"/>
              </w:rPr>
              <w:t>)</w:t>
            </w:r>
          </w:p>
        </w:tc>
      </w:tr>
      <w:tr w:rsidR="00025E6A" w:rsidTr="00E4702E">
        <w:trPr>
          <w:trHeight w:val="1249"/>
        </w:trPr>
        <w:tc>
          <w:tcPr>
            <w:tcW w:w="1807" w:type="dxa"/>
            <w:tcBorders>
              <w:top w:val="single" w:sz="4" w:space="0" w:color="auto"/>
              <w:left w:val="single" w:sz="4" w:space="0" w:color="auto"/>
              <w:bottom w:val="single" w:sz="4" w:space="0" w:color="auto"/>
              <w:right w:val="single" w:sz="4" w:space="0" w:color="auto"/>
            </w:tcBorders>
            <w:hideMark/>
          </w:tcPr>
          <w:p w:rsidR="00025E6A" w:rsidRDefault="00025E6A" w:rsidP="00025E6A">
            <w:pPr>
              <w:pStyle w:val="ListParagraph"/>
              <w:numPr>
                <w:ilvl w:val="0"/>
                <w:numId w:val="77"/>
              </w:numPr>
              <w:spacing w:before="0" w:after="0"/>
            </w:pPr>
            <w:r>
              <w:t>There</w:t>
            </w:r>
          </w:p>
          <w:p w:rsidR="00025E6A" w:rsidRDefault="00025E6A" w:rsidP="00025E6A">
            <w:pPr>
              <w:pStyle w:val="ListParagraph"/>
              <w:numPr>
                <w:ilvl w:val="0"/>
                <w:numId w:val="77"/>
              </w:numPr>
              <w:spacing w:before="0" w:after="0"/>
            </w:pPr>
            <w:r>
              <w:t>It</w:t>
            </w:r>
          </w:p>
          <w:p w:rsidR="00025E6A" w:rsidRDefault="00025E6A" w:rsidP="00025E6A">
            <w:pPr>
              <w:pStyle w:val="ListParagraph"/>
              <w:numPr>
                <w:ilvl w:val="0"/>
                <w:numId w:val="77"/>
              </w:numPr>
              <w:spacing w:before="0" w:after="0"/>
            </w:pPr>
            <w:r>
              <w:t>There</w:t>
            </w:r>
          </w:p>
          <w:p w:rsidR="00025E6A" w:rsidRPr="00221EF4" w:rsidRDefault="00025E6A" w:rsidP="00025E6A">
            <w:pPr>
              <w:pStyle w:val="ListParagraph"/>
              <w:numPr>
                <w:ilvl w:val="0"/>
                <w:numId w:val="77"/>
              </w:numPr>
              <w:spacing w:before="0" w:after="0"/>
            </w:pPr>
            <w:r>
              <w:t>It</w:t>
            </w:r>
          </w:p>
        </w:tc>
        <w:tc>
          <w:tcPr>
            <w:tcW w:w="2146" w:type="dxa"/>
            <w:tcBorders>
              <w:top w:val="single" w:sz="4" w:space="0" w:color="auto"/>
              <w:left w:val="single" w:sz="4" w:space="0" w:color="auto"/>
              <w:bottom w:val="single" w:sz="4" w:space="0" w:color="auto"/>
              <w:right w:val="single" w:sz="4" w:space="0" w:color="auto"/>
            </w:tcBorders>
            <w:hideMark/>
          </w:tcPr>
          <w:p w:rsidR="00025E6A" w:rsidRDefault="00025E6A" w:rsidP="00025E6A">
            <w:pPr>
              <w:pStyle w:val="ListParagraph"/>
              <w:numPr>
                <w:ilvl w:val="0"/>
                <w:numId w:val="77"/>
              </w:numPr>
              <w:spacing w:before="0" w:after="0"/>
            </w:pPr>
            <w:r>
              <w:t>It, there</w:t>
            </w:r>
          </w:p>
          <w:p w:rsidR="00025E6A" w:rsidRDefault="00025E6A" w:rsidP="00025E6A">
            <w:pPr>
              <w:pStyle w:val="ListParagraph"/>
              <w:numPr>
                <w:ilvl w:val="0"/>
                <w:numId w:val="77"/>
              </w:numPr>
              <w:spacing w:before="0" w:after="0"/>
            </w:pPr>
            <w:r>
              <w:t>There</w:t>
            </w:r>
          </w:p>
          <w:p w:rsidR="00025E6A" w:rsidRDefault="00025E6A" w:rsidP="00025E6A">
            <w:pPr>
              <w:pStyle w:val="ListParagraph"/>
              <w:numPr>
                <w:ilvl w:val="0"/>
                <w:numId w:val="77"/>
              </w:numPr>
              <w:spacing w:before="0" w:after="0"/>
            </w:pPr>
            <w:r>
              <w:t>it</w:t>
            </w:r>
          </w:p>
          <w:p w:rsidR="00025E6A" w:rsidRPr="00221EF4" w:rsidRDefault="00025E6A" w:rsidP="00025E6A">
            <w:pPr>
              <w:pStyle w:val="ListParagraph"/>
              <w:numPr>
                <w:ilvl w:val="0"/>
                <w:numId w:val="77"/>
              </w:numPr>
              <w:spacing w:before="0" w:after="0"/>
            </w:pPr>
            <w:r>
              <w:t>There, it</w:t>
            </w:r>
          </w:p>
        </w:tc>
        <w:tc>
          <w:tcPr>
            <w:tcW w:w="2022" w:type="dxa"/>
            <w:tcBorders>
              <w:top w:val="single" w:sz="4" w:space="0" w:color="auto"/>
              <w:left w:val="single" w:sz="4" w:space="0" w:color="auto"/>
              <w:bottom w:val="single" w:sz="4" w:space="0" w:color="auto"/>
              <w:right w:val="single" w:sz="4" w:space="0" w:color="auto"/>
            </w:tcBorders>
            <w:hideMark/>
          </w:tcPr>
          <w:p w:rsidR="00025E6A" w:rsidRDefault="00025E6A" w:rsidP="00025E6A">
            <w:pPr>
              <w:pStyle w:val="ListParagraph"/>
              <w:numPr>
                <w:ilvl w:val="0"/>
                <w:numId w:val="77"/>
              </w:numPr>
              <w:spacing w:before="0" w:after="0"/>
            </w:pPr>
            <w:r>
              <w:t>It</w:t>
            </w:r>
          </w:p>
          <w:p w:rsidR="00025E6A" w:rsidRDefault="00025E6A" w:rsidP="00025E6A">
            <w:pPr>
              <w:pStyle w:val="ListParagraph"/>
              <w:numPr>
                <w:ilvl w:val="0"/>
                <w:numId w:val="77"/>
              </w:numPr>
              <w:spacing w:before="0" w:after="0"/>
            </w:pPr>
            <w:r>
              <w:t xml:space="preserve">There </w:t>
            </w:r>
          </w:p>
          <w:p w:rsidR="00025E6A" w:rsidRDefault="00025E6A" w:rsidP="00025E6A">
            <w:pPr>
              <w:pStyle w:val="ListParagraph"/>
              <w:numPr>
                <w:ilvl w:val="0"/>
                <w:numId w:val="77"/>
              </w:numPr>
              <w:spacing w:before="0" w:after="0"/>
            </w:pPr>
            <w:r>
              <w:t>There</w:t>
            </w:r>
          </w:p>
          <w:p w:rsidR="00025E6A" w:rsidRPr="008A3E60" w:rsidRDefault="00025E6A" w:rsidP="00025E6A">
            <w:pPr>
              <w:pStyle w:val="ListParagraph"/>
              <w:numPr>
                <w:ilvl w:val="0"/>
                <w:numId w:val="77"/>
              </w:numPr>
              <w:spacing w:before="0" w:after="0"/>
            </w:pPr>
            <w:r>
              <w:t>It</w:t>
            </w:r>
          </w:p>
        </w:tc>
        <w:tc>
          <w:tcPr>
            <w:tcW w:w="2247" w:type="dxa"/>
            <w:tcBorders>
              <w:top w:val="single" w:sz="4" w:space="0" w:color="auto"/>
              <w:left w:val="single" w:sz="4" w:space="0" w:color="auto"/>
              <w:bottom w:val="single" w:sz="4" w:space="0" w:color="auto"/>
              <w:right w:val="single" w:sz="4" w:space="0" w:color="auto"/>
            </w:tcBorders>
            <w:hideMark/>
          </w:tcPr>
          <w:p w:rsidR="00025E6A" w:rsidRPr="008A3E60" w:rsidRDefault="00025E6A" w:rsidP="00025E6A">
            <w:pPr>
              <w:pStyle w:val="ListParagraph"/>
              <w:numPr>
                <w:ilvl w:val="0"/>
                <w:numId w:val="77"/>
              </w:numPr>
              <w:spacing w:before="0" w:after="0"/>
              <w:rPr>
                <w:rFonts w:cstheme="minorHAnsi"/>
                <w:szCs w:val="20"/>
              </w:rPr>
            </w:pPr>
            <w:r>
              <w:t xml:space="preserve">it </w:t>
            </w:r>
          </w:p>
          <w:p w:rsidR="00025E6A" w:rsidRPr="008A3E60" w:rsidRDefault="00025E6A" w:rsidP="00025E6A">
            <w:pPr>
              <w:pStyle w:val="ListParagraph"/>
              <w:numPr>
                <w:ilvl w:val="0"/>
                <w:numId w:val="77"/>
              </w:numPr>
              <w:spacing w:before="0" w:after="0"/>
              <w:rPr>
                <w:rFonts w:cstheme="minorHAnsi"/>
                <w:szCs w:val="20"/>
              </w:rPr>
            </w:pPr>
            <w:r>
              <w:t>it</w:t>
            </w:r>
          </w:p>
          <w:p w:rsidR="00025E6A" w:rsidRPr="008A3E60" w:rsidRDefault="00025E6A" w:rsidP="00025E6A">
            <w:pPr>
              <w:pStyle w:val="ListParagraph"/>
              <w:numPr>
                <w:ilvl w:val="0"/>
                <w:numId w:val="77"/>
              </w:numPr>
              <w:spacing w:before="0" w:after="0"/>
              <w:rPr>
                <w:rFonts w:cstheme="minorHAnsi"/>
                <w:szCs w:val="20"/>
              </w:rPr>
            </w:pPr>
            <w:r>
              <w:t>it</w:t>
            </w:r>
          </w:p>
        </w:tc>
      </w:tr>
    </w:tbl>
    <w:p w:rsidR="00025E6A" w:rsidRPr="00EB2874" w:rsidRDefault="00025E6A" w:rsidP="00025E6A">
      <w:pPr>
        <w:pStyle w:val="ListParagraph"/>
        <w:tabs>
          <w:tab w:val="left" w:pos="3131"/>
        </w:tabs>
        <w:ind w:left="3495"/>
      </w:pPr>
    </w:p>
    <w:p w:rsidR="00C807C1" w:rsidRDefault="00C807C1" w:rsidP="00C807C1">
      <w:pPr>
        <w:spacing w:before="0" w:after="200"/>
        <w:rPr>
          <w:highlight w:val="yellow"/>
        </w:rPr>
      </w:pPr>
    </w:p>
    <w:p w:rsidR="00C807C1" w:rsidRPr="00374E1A" w:rsidRDefault="00C807C1" w:rsidP="00C807C1">
      <w:pPr>
        <w:rPr>
          <w:highlight w:val="yellow"/>
        </w:rPr>
      </w:pPr>
    </w:p>
    <w:p w:rsidR="00025E6A" w:rsidRDefault="00025E6A">
      <w:pPr>
        <w:spacing w:before="0" w:after="200"/>
        <w:rPr>
          <w:rFonts w:asciiTheme="majorHAnsi" w:eastAsiaTheme="majorEastAsia" w:hAnsiTheme="majorHAnsi" w:cstheme="majorBidi"/>
          <w:smallCaps/>
          <w:color w:val="000000" w:themeColor="text1"/>
          <w:sz w:val="36"/>
          <w:szCs w:val="36"/>
          <w:shd w:val="clear" w:color="auto" w:fill="FFFFFF"/>
        </w:rPr>
      </w:pPr>
      <w:r>
        <w:rPr>
          <w:shd w:val="clear" w:color="auto" w:fill="FFFFFF"/>
        </w:rPr>
        <w:br w:type="page"/>
      </w:r>
    </w:p>
    <w:p w:rsidR="00A10199" w:rsidRDefault="00A10199" w:rsidP="00C3230E">
      <w:pPr>
        <w:pStyle w:val="Heading2"/>
        <w:rPr>
          <w:shd w:val="clear" w:color="auto" w:fill="FFFFFF"/>
        </w:rPr>
      </w:pPr>
      <w:bookmarkStart w:id="48" w:name="_Toc18392269"/>
      <w:r>
        <w:rPr>
          <w:shd w:val="clear" w:color="auto" w:fill="FFFFFF"/>
        </w:rPr>
        <w:lastRenderedPageBreak/>
        <w:t>Verb to be</w:t>
      </w:r>
      <w:bookmarkEnd w:id="48"/>
    </w:p>
    <w:p w:rsidR="00A10199" w:rsidRPr="005C3E73" w:rsidRDefault="00A10199" w:rsidP="00A10199">
      <w:pPr>
        <w:spacing w:line="240" w:lineRule="auto"/>
        <w:ind w:left="1134"/>
        <w:rPr>
          <w:rFonts w:cstheme="minorHAnsi"/>
          <w:shd w:val="clear" w:color="auto" w:fill="FFFFFF"/>
        </w:rPr>
      </w:pPr>
      <w:r w:rsidRPr="005C3E73">
        <w:rPr>
          <w:rFonts w:cstheme="minorHAnsi"/>
          <w:shd w:val="clear" w:color="auto" w:fill="FFFFFF"/>
        </w:rPr>
        <w:t xml:space="preserve">The “verb to be” is the fundamental verbs in the English grammar they are used as the main verb as well as helping verb. </w:t>
      </w:r>
      <w:r w:rsidR="003A0E58">
        <w:rPr>
          <w:rFonts w:cstheme="minorHAnsi"/>
          <w:noProof/>
          <w:shd w:val="clear" w:color="auto" w:fill="FFFFFF"/>
        </w:rPr>
        <w:t>The v</w:t>
      </w:r>
      <w:r w:rsidRPr="003A0E58">
        <w:rPr>
          <w:rFonts w:cstheme="minorHAnsi"/>
          <w:noProof/>
          <w:shd w:val="clear" w:color="auto" w:fill="FFFFFF"/>
        </w:rPr>
        <w:t>erb</w:t>
      </w:r>
      <w:r w:rsidRPr="005C3E73">
        <w:rPr>
          <w:rFonts w:cstheme="minorHAnsi"/>
          <w:shd w:val="clear" w:color="auto" w:fill="FFFFFF"/>
        </w:rPr>
        <w:t xml:space="preserve"> to </w:t>
      </w:r>
      <w:r w:rsidR="003A0E58">
        <w:rPr>
          <w:rFonts w:cstheme="minorHAnsi"/>
          <w:noProof/>
          <w:shd w:val="clear" w:color="auto" w:fill="FFFFFF"/>
        </w:rPr>
        <w:t>act</w:t>
      </w:r>
      <w:r w:rsidRPr="005C3E73">
        <w:rPr>
          <w:rFonts w:cstheme="minorHAnsi"/>
          <w:shd w:val="clear" w:color="auto" w:fill="FFFFFF"/>
        </w:rPr>
        <w:t xml:space="preserve"> differently in affirmative sentences, negative sentences and in questions. “Verb to be” is also known as Linking verb. It does not describe as an action</w:t>
      </w:r>
    </w:p>
    <w:p w:rsidR="00A10199" w:rsidRDefault="00A10199" w:rsidP="00A10199">
      <w:pPr>
        <w:spacing w:line="240" w:lineRule="auto"/>
        <w:ind w:left="1134"/>
        <w:rPr>
          <w:rFonts w:cstheme="minorHAnsi"/>
          <w:sz w:val="20"/>
          <w:szCs w:val="20"/>
          <w:shd w:val="clear" w:color="auto" w:fill="FFFFFF"/>
        </w:rPr>
      </w:pPr>
    </w:p>
    <w:p w:rsidR="00A10199" w:rsidRDefault="00A10199" w:rsidP="00CB30CF">
      <w:pPr>
        <w:spacing w:line="240" w:lineRule="auto"/>
        <w:ind w:left="1134"/>
        <w:rPr>
          <w:rFonts w:ascii="Nirmala UI" w:hAnsi="Nirmala UI" w:cs="Nirmala UI"/>
          <w:sz w:val="20"/>
          <w:szCs w:val="20"/>
          <w:lang w:bidi="hi-IN"/>
        </w:rPr>
      </w:pPr>
      <w:r w:rsidRPr="00353211">
        <w:rPr>
          <w:rFonts w:cstheme="minorHAnsi"/>
          <w:rtl/>
          <w:cs/>
        </w:rPr>
        <w:t>"</w:t>
      </w:r>
      <w:r w:rsidRPr="001B7A8E">
        <w:rPr>
          <w:rFonts w:cstheme="minorHAnsi"/>
        </w:rPr>
        <w:t xml:space="preserve">Verb to be </w:t>
      </w:r>
      <w:r w:rsidRPr="001B7A8E">
        <w:rPr>
          <w:rFonts w:cstheme="minorHAnsi"/>
          <w:rtl/>
          <w:cs/>
        </w:rPr>
        <w:t>"</w:t>
      </w:r>
      <w:r w:rsidRPr="00420AC0">
        <w:rPr>
          <w:rFonts w:ascii="Nirmala UI" w:hAnsi="Nirmala UI" w:cs="Nirmala UI"/>
          <w:sz w:val="20"/>
          <w:szCs w:val="20"/>
          <w:cs/>
          <w:lang w:bidi="hi-IN"/>
        </w:rPr>
        <w:t>अंग्रेजी व्याकरण क</w:t>
      </w:r>
      <w:r w:rsidRPr="00420AC0">
        <w:rPr>
          <w:rFonts w:ascii="Nirmala UI" w:hAnsi="Nirmala UI" w:cs="Nirmala UI" w:hint="cs"/>
          <w:sz w:val="20"/>
          <w:szCs w:val="20"/>
          <w:cs/>
          <w:lang w:bidi="hi-IN"/>
        </w:rPr>
        <w:t>ी म</w:t>
      </w:r>
      <w:r w:rsidRPr="00420AC0">
        <w:rPr>
          <w:rFonts w:ascii="Nirmala UI" w:hAnsi="Nirmala UI" w:cs="Nirmala UI"/>
          <w:sz w:val="20"/>
          <w:szCs w:val="20"/>
          <w:cs/>
          <w:lang w:bidi="hi-IN"/>
        </w:rPr>
        <w:t>ौलिक क्रिया है जो मुख्य क्रिया और सहायक क्रिया के रूप में उपयोग कीजाते हैं। ये क्रिया</w:t>
      </w:r>
      <w:r w:rsidRPr="00420AC0">
        <w:rPr>
          <w:rFonts w:ascii="Nirmala UI" w:hAnsi="Nirmala UI" w:cs="Nirmala UI"/>
          <w:sz w:val="20"/>
          <w:szCs w:val="20"/>
        </w:rPr>
        <w:t xml:space="preserve">, </w:t>
      </w:r>
      <w:r w:rsidRPr="00420AC0">
        <w:rPr>
          <w:rFonts w:ascii="Nirmala UI" w:hAnsi="Nirmala UI" w:cs="Nirmala UI"/>
          <w:sz w:val="20"/>
          <w:szCs w:val="20"/>
          <w:cs/>
          <w:lang w:bidi="hi-IN"/>
        </w:rPr>
        <w:t>सकारात्मक वाक्यों</w:t>
      </w:r>
      <w:r w:rsidRPr="00420AC0">
        <w:rPr>
          <w:rFonts w:ascii="Nirmala UI" w:hAnsi="Nirmala UI" w:cs="Nirmala UI"/>
          <w:sz w:val="20"/>
          <w:szCs w:val="20"/>
        </w:rPr>
        <w:t xml:space="preserve">, </w:t>
      </w:r>
      <w:r w:rsidRPr="00420AC0">
        <w:rPr>
          <w:rFonts w:ascii="Nirmala UI" w:hAnsi="Nirmala UI" w:cs="Nirmala UI"/>
          <w:sz w:val="20"/>
          <w:szCs w:val="20"/>
          <w:cs/>
          <w:lang w:bidi="hi-IN"/>
        </w:rPr>
        <w:t>नकारात्मक वाक्यों और प्रशनसूचक वाकियो म</w:t>
      </w:r>
      <w:r w:rsidRPr="00420AC0">
        <w:rPr>
          <w:rFonts w:ascii="Nirmala UI" w:hAnsi="Nirmala UI" w:cs="Nirmala UI" w:hint="cs"/>
          <w:sz w:val="20"/>
          <w:szCs w:val="20"/>
          <w:cs/>
          <w:lang w:bidi="hi-IN"/>
        </w:rPr>
        <w:t xml:space="preserve">े </w:t>
      </w:r>
      <w:r w:rsidRPr="00420AC0">
        <w:rPr>
          <w:rFonts w:ascii="Nirmala UI" w:hAnsi="Nirmala UI" w:cs="Nirmala UI"/>
          <w:sz w:val="20"/>
          <w:szCs w:val="20"/>
          <w:cs/>
          <w:lang w:bidi="hi-IN"/>
        </w:rPr>
        <w:t>विभिन्</w:t>
      </w:r>
      <w:r w:rsidRPr="00420AC0">
        <w:rPr>
          <w:rFonts w:ascii="Nirmala UI" w:hAnsi="Nirmala UI" w:cs="Nirmala UI" w:hint="cs"/>
          <w:sz w:val="20"/>
          <w:szCs w:val="20"/>
          <w:cs/>
          <w:lang w:bidi="hi-IN"/>
        </w:rPr>
        <w:t xml:space="preserve">न </w:t>
      </w:r>
      <w:r w:rsidRPr="00420AC0">
        <w:rPr>
          <w:rFonts w:ascii="Nirmala UI" w:hAnsi="Nirmala UI" w:cs="Nirmala UI"/>
          <w:sz w:val="20"/>
          <w:szCs w:val="20"/>
          <w:cs/>
          <w:lang w:bidi="hi-IN"/>
        </w:rPr>
        <w:t>प्रकार से कार्य करती है।</w:t>
      </w:r>
    </w:p>
    <w:p w:rsidR="00CB30CF" w:rsidRDefault="00CB30CF" w:rsidP="00CB30CF">
      <w:pPr>
        <w:spacing w:line="240" w:lineRule="auto"/>
        <w:ind w:left="1134"/>
        <w:rPr>
          <w:rFonts w:ascii="Nirmala UI" w:hAnsi="Nirmala UI" w:cs="Nirmala UI"/>
          <w:sz w:val="20"/>
          <w:szCs w:val="20"/>
          <w:lang w:bidi="hi-IN"/>
        </w:rPr>
      </w:pPr>
    </w:p>
    <w:p w:rsidR="00A10199" w:rsidRPr="008A76C2" w:rsidRDefault="003A0E58" w:rsidP="00D8470B">
      <w:pPr>
        <w:pStyle w:val="1hed"/>
        <w:numPr>
          <w:ilvl w:val="0"/>
          <w:numId w:val="97"/>
        </w:numPr>
      </w:pPr>
      <w:r>
        <w:rPr>
          <w:noProof/>
        </w:rPr>
        <w:t>The v</w:t>
      </w:r>
      <w:r w:rsidR="00A10199" w:rsidRPr="003A0E58">
        <w:rPr>
          <w:noProof/>
        </w:rPr>
        <w:t>erb</w:t>
      </w:r>
      <w:r w:rsidR="00A10199" w:rsidRPr="008A76C2">
        <w:t> to be as a </w:t>
      </w:r>
      <w:bookmarkStart w:id="49" w:name="main"/>
      <w:bookmarkEnd w:id="49"/>
      <w:r w:rsidR="00A10199">
        <w:t>main verb</w:t>
      </w:r>
    </w:p>
    <w:p w:rsidR="00A10199" w:rsidRDefault="00A10199" w:rsidP="00A10199">
      <w:pPr>
        <w:ind w:left="1134"/>
        <w:rPr>
          <w:rFonts w:cstheme="minorHAnsi"/>
        </w:rPr>
      </w:pPr>
      <w:r w:rsidRPr="00D562DA">
        <w:rPr>
          <w:rFonts w:cstheme="minorHAnsi"/>
        </w:rPr>
        <w:t>T</w:t>
      </w:r>
      <w:r>
        <w:rPr>
          <w:rFonts w:cstheme="minorHAnsi"/>
        </w:rPr>
        <w:t>he verb to be is the Basic verb used to show</w:t>
      </w:r>
      <w:r w:rsidRPr="00D562DA">
        <w:rPr>
          <w:rFonts w:cstheme="minorHAnsi"/>
        </w:rPr>
        <w:t xml:space="preserve"> the existence of an entity (person, o</w:t>
      </w:r>
      <w:r>
        <w:rPr>
          <w:rFonts w:cstheme="minorHAnsi"/>
        </w:rPr>
        <w:t xml:space="preserve">bject, abstraction) or the relation </w:t>
      </w:r>
      <w:r w:rsidRPr="003A0E58">
        <w:rPr>
          <w:rFonts w:cstheme="minorHAnsi"/>
          <w:noProof/>
        </w:rPr>
        <w:t>of an</w:t>
      </w:r>
      <w:r w:rsidRPr="00D562DA">
        <w:rPr>
          <w:rFonts w:cstheme="minorHAnsi"/>
        </w:rPr>
        <w:t xml:space="preserve"> entity to </w:t>
      </w:r>
      <w:r w:rsidRPr="003A0E58">
        <w:rPr>
          <w:rFonts w:cstheme="minorHAnsi"/>
          <w:noProof/>
        </w:rPr>
        <w:t>its</w:t>
      </w:r>
      <w:r w:rsidR="003A0E58">
        <w:rPr>
          <w:rFonts w:cstheme="minorHAnsi"/>
          <w:noProof/>
        </w:rPr>
        <w:t xml:space="preserve"> </w:t>
      </w:r>
      <w:r w:rsidRPr="003A0E58">
        <w:rPr>
          <w:rFonts w:cstheme="minorHAnsi"/>
          <w:noProof/>
        </w:rPr>
        <w:t>characteristics</w:t>
      </w:r>
      <w:r w:rsidRPr="00D562DA">
        <w:rPr>
          <w:rFonts w:cstheme="minorHAnsi"/>
        </w:rPr>
        <w:t xml:space="preserve">. </w:t>
      </w:r>
      <w:r w:rsidRPr="003A0E58">
        <w:rPr>
          <w:rFonts w:cstheme="minorHAnsi"/>
          <w:noProof/>
        </w:rPr>
        <w:t>or</w:t>
      </w:r>
      <w:r w:rsidR="003A0E58">
        <w:rPr>
          <w:rFonts w:cstheme="minorHAnsi"/>
          <w:noProof/>
        </w:rPr>
        <w:t xml:space="preserve"> </w:t>
      </w:r>
      <w:r w:rsidRPr="003A0E58">
        <w:rPr>
          <w:rFonts w:cstheme="minorHAnsi"/>
          <w:noProof/>
        </w:rPr>
        <w:t>qualities</w:t>
      </w:r>
      <w:r>
        <w:rPr>
          <w:rFonts w:cstheme="minorHAnsi"/>
        </w:rPr>
        <w:t>.</w:t>
      </w:r>
    </w:p>
    <w:p w:rsidR="00A10199" w:rsidRPr="00D562DA" w:rsidRDefault="00A10199" w:rsidP="00A10199">
      <w:pPr>
        <w:spacing w:before="0" w:after="0" w:line="240" w:lineRule="auto"/>
        <w:ind w:left="2127"/>
        <w:rPr>
          <w:rFonts w:cstheme="minorHAnsi"/>
          <w:b/>
          <w:bCs/>
        </w:rPr>
      </w:pPr>
      <w:r w:rsidRPr="00D562DA">
        <w:rPr>
          <w:rFonts w:cstheme="minorHAnsi"/>
          <w:b/>
          <w:bCs/>
        </w:rPr>
        <w:t xml:space="preserve">For Example </w:t>
      </w:r>
    </w:p>
    <w:p w:rsidR="00A10199" w:rsidRDefault="00A10199" w:rsidP="00A10199">
      <w:pPr>
        <w:pStyle w:val="dot"/>
      </w:pPr>
      <w:r>
        <w:t xml:space="preserve">That </w:t>
      </w:r>
      <w:r w:rsidRPr="003A0E58">
        <w:rPr>
          <w:noProof/>
        </w:rPr>
        <w:t xml:space="preserve">man </w:t>
      </w:r>
      <w:r w:rsidR="003A0E58" w:rsidRPr="003A0E58">
        <w:rPr>
          <w:noProof/>
        </w:rPr>
        <w:t>is</w:t>
      </w:r>
      <w:r w:rsidRPr="003A0E58">
        <w:rPr>
          <w:noProof/>
        </w:rPr>
        <w:t xml:space="preserve"> my</w:t>
      </w:r>
      <w:r w:rsidRPr="00647AC1">
        <w:t xml:space="preserve"> doctor.</w:t>
      </w:r>
    </w:p>
    <w:p w:rsidR="00A10199" w:rsidRPr="008A76C2" w:rsidRDefault="00A10199" w:rsidP="00A10199">
      <w:pPr>
        <w:pStyle w:val="dot"/>
        <w:numPr>
          <w:ilvl w:val="0"/>
          <w:numId w:val="0"/>
        </w:numPr>
        <w:ind w:left="2694"/>
        <w:rPr>
          <w:b w:val="0"/>
          <w:bCs w:val="0"/>
          <w:sz w:val="20"/>
          <w:szCs w:val="20"/>
        </w:rPr>
      </w:pPr>
      <w:r w:rsidRPr="008A76C2">
        <w:rPr>
          <w:rFonts w:ascii="Nirmala UI" w:hAnsi="Nirmala UI" w:cs="Nirmala UI" w:hint="cs"/>
          <w:b w:val="0"/>
          <w:bCs w:val="0"/>
          <w:sz w:val="20"/>
          <w:szCs w:val="20"/>
          <w:cs/>
          <w:lang w:bidi="hi-IN"/>
        </w:rPr>
        <w:t>वह</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आदमी</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मेरा</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डॉक्टर</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है।</w:t>
      </w:r>
    </w:p>
    <w:p w:rsidR="00A10199" w:rsidRDefault="00A10199" w:rsidP="00A10199">
      <w:pPr>
        <w:pStyle w:val="dot"/>
      </w:pPr>
      <w:r>
        <w:t xml:space="preserve">He is </w:t>
      </w:r>
      <w:r w:rsidRPr="003A0E58">
        <w:rPr>
          <w:noProof/>
        </w:rPr>
        <w:t>a respected</w:t>
      </w:r>
      <w:r>
        <w:t xml:space="preserve"> </w:t>
      </w:r>
      <w:r w:rsidRPr="003A0E58">
        <w:rPr>
          <w:noProof/>
        </w:rPr>
        <w:t>man.</w:t>
      </w:r>
    </w:p>
    <w:p w:rsidR="00A10199" w:rsidRPr="00CB30CF" w:rsidRDefault="00A10199" w:rsidP="00CB30CF">
      <w:pPr>
        <w:pStyle w:val="dot"/>
        <w:numPr>
          <w:ilvl w:val="0"/>
          <w:numId w:val="0"/>
        </w:numPr>
        <w:ind w:left="2694"/>
        <w:rPr>
          <w:b w:val="0"/>
          <w:bCs w:val="0"/>
          <w:sz w:val="20"/>
          <w:szCs w:val="20"/>
        </w:rPr>
      </w:pPr>
      <w:r w:rsidRPr="008A76C2">
        <w:rPr>
          <w:rFonts w:ascii="Nirmala UI" w:hAnsi="Nirmala UI" w:cs="Nirmala UI" w:hint="cs"/>
          <w:b w:val="0"/>
          <w:bCs w:val="0"/>
          <w:sz w:val="20"/>
          <w:szCs w:val="20"/>
          <w:cs/>
          <w:lang w:bidi="hi-IN"/>
        </w:rPr>
        <w:t>वह</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एक</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सम्मानित</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व्यक्ति</w:t>
      </w:r>
      <w:r w:rsidR="009A67D2">
        <w:rPr>
          <w:rFonts w:ascii="Nirmala UI" w:hAnsi="Nirmala UI" w:cs="Nirmala UI"/>
          <w:b w:val="0"/>
          <w:bCs w:val="0"/>
          <w:sz w:val="20"/>
          <w:szCs w:val="20"/>
          <w:cs/>
          <w:lang w:bidi="hi-IN"/>
        </w:rPr>
        <w:t xml:space="preserve"> </w:t>
      </w:r>
      <w:r w:rsidRPr="008A76C2">
        <w:rPr>
          <w:rFonts w:ascii="Nirmala UI" w:hAnsi="Nirmala UI" w:cs="Nirmala UI" w:hint="cs"/>
          <w:b w:val="0"/>
          <w:bCs w:val="0"/>
          <w:sz w:val="20"/>
          <w:szCs w:val="20"/>
          <w:cs/>
          <w:lang w:bidi="hi-IN"/>
        </w:rPr>
        <w:t>हैं।</w:t>
      </w:r>
    </w:p>
    <w:p w:rsidR="00A10199" w:rsidRDefault="00A10199" w:rsidP="00A10199">
      <w:pPr>
        <w:pStyle w:val="hindiexample"/>
        <w:rPr>
          <w:lang w:bidi="hi-IN"/>
        </w:rPr>
      </w:pPr>
    </w:p>
    <w:p w:rsidR="00A10199" w:rsidRDefault="003A0E58" w:rsidP="00D8470B">
      <w:pPr>
        <w:pStyle w:val="1hed"/>
        <w:numPr>
          <w:ilvl w:val="0"/>
          <w:numId w:val="98"/>
        </w:numPr>
        <w:rPr>
          <w:color w:val="000000" w:themeColor="text1"/>
        </w:rPr>
      </w:pPr>
      <w:r>
        <w:rPr>
          <w:noProof/>
          <w:color w:val="000000" w:themeColor="text1"/>
        </w:rPr>
        <w:t>The v</w:t>
      </w:r>
      <w:r w:rsidR="00A10199" w:rsidRPr="003A0E58">
        <w:rPr>
          <w:noProof/>
          <w:color w:val="000000" w:themeColor="text1"/>
        </w:rPr>
        <w:t>erb</w:t>
      </w:r>
      <w:r w:rsidR="00A10199" w:rsidRPr="008A76C2">
        <w:rPr>
          <w:color w:val="000000" w:themeColor="text1"/>
        </w:rPr>
        <w:t> to be as </w:t>
      </w:r>
      <w:bookmarkStart w:id="50" w:name="auxiliary"/>
      <w:bookmarkEnd w:id="50"/>
      <w:r w:rsidR="00A10199" w:rsidRPr="008A76C2">
        <w:rPr>
          <w:color w:val="000000" w:themeColor="text1"/>
        </w:rPr>
        <w:t>auxiliary</w:t>
      </w:r>
    </w:p>
    <w:p w:rsidR="00A10199" w:rsidRDefault="00A10199" w:rsidP="00A10199">
      <w:pPr>
        <w:ind w:left="1134"/>
      </w:pPr>
      <w:r w:rsidRPr="008A76C2">
        <w:t>The verb to be is</w:t>
      </w:r>
      <w:r>
        <w:t xml:space="preserve"> used as an auxiliary verb .it is used to show the prospective or continuity of </w:t>
      </w:r>
      <w:r w:rsidRPr="003A0E58">
        <w:rPr>
          <w:noProof/>
        </w:rPr>
        <w:t>action</w:t>
      </w:r>
      <w:r>
        <w:t>.</w:t>
      </w:r>
    </w:p>
    <w:p w:rsidR="00A10199" w:rsidRPr="00682660" w:rsidRDefault="00A10199" w:rsidP="00A10199">
      <w:pPr>
        <w:spacing w:before="0" w:after="0" w:line="240" w:lineRule="auto"/>
        <w:ind w:left="2127"/>
        <w:rPr>
          <w:rFonts w:cstheme="minorHAnsi"/>
          <w:b/>
          <w:bCs/>
        </w:rPr>
      </w:pPr>
      <w:r>
        <w:rPr>
          <w:rFonts w:cstheme="minorHAnsi"/>
          <w:b/>
          <w:bCs/>
        </w:rPr>
        <w:t xml:space="preserve">For Example </w:t>
      </w:r>
    </w:p>
    <w:p w:rsidR="00A10199" w:rsidRDefault="00A10199" w:rsidP="00A10199">
      <w:pPr>
        <w:pStyle w:val="dot"/>
      </w:pPr>
      <w:r w:rsidRPr="00196028">
        <w:t>They have been living in Delhi.</w:t>
      </w:r>
    </w:p>
    <w:p w:rsidR="00A10199" w:rsidRDefault="00A10199" w:rsidP="00A10199">
      <w:pPr>
        <w:pStyle w:val="hindiexample"/>
        <w:rPr>
          <w:lang w:bidi="hi-IN"/>
        </w:rPr>
      </w:pPr>
      <w:r w:rsidRPr="00C86853">
        <w:rPr>
          <w:rFonts w:hint="cs"/>
          <w:cs/>
          <w:lang w:bidi="hi-IN"/>
        </w:rPr>
        <w:t>वे दिल्ली में रह रहे हैं।</w:t>
      </w:r>
    </w:p>
    <w:p w:rsidR="00A10199" w:rsidRDefault="00A10199" w:rsidP="00A10199">
      <w:pPr>
        <w:pStyle w:val="dot"/>
      </w:pPr>
      <w:r w:rsidRPr="00196028">
        <w:t xml:space="preserve">He has been teaching </w:t>
      </w:r>
      <w:r w:rsidR="003A0E58">
        <w:rPr>
          <w:noProof/>
        </w:rPr>
        <w:t>E</w:t>
      </w:r>
      <w:r w:rsidRPr="003A0E58">
        <w:rPr>
          <w:noProof/>
        </w:rPr>
        <w:t>nglish</w:t>
      </w:r>
      <w:r w:rsidRPr="00196028">
        <w:t>.</w:t>
      </w:r>
    </w:p>
    <w:p w:rsidR="00A10199" w:rsidRDefault="00A10199" w:rsidP="00A10199">
      <w:pPr>
        <w:pStyle w:val="hindiexample"/>
        <w:rPr>
          <w:lang w:bidi="hi-IN"/>
        </w:rPr>
      </w:pPr>
      <w:r w:rsidRPr="00C86853">
        <w:rPr>
          <w:rFonts w:hint="cs"/>
          <w:cs/>
          <w:lang w:bidi="hi-IN"/>
        </w:rPr>
        <w:t>वह अंग्रेजी पढ़ा रहा है।</w:t>
      </w:r>
    </w:p>
    <w:p w:rsidR="00A10199" w:rsidRPr="008A76C2" w:rsidRDefault="00A10199" w:rsidP="00CB30CF">
      <w:pPr>
        <w:pStyle w:val="hindiexample"/>
        <w:ind w:left="0"/>
      </w:pPr>
    </w:p>
    <w:p w:rsidR="00A10199" w:rsidRDefault="00A10199" w:rsidP="00D8470B">
      <w:pPr>
        <w:pStyle w:val="1hed"/>
        <w:numPr>
          <w:ilvl w:val="0"/>
          <w:numId w:val="99"/>
        </w:numPr>
        <w:rPr>
          <w:lang w:bidi="hi-IN"/>
        </w:rPr>
      </w:pPr>
      <w:r>
        <w:rPr>
          <w:lang w:bidi="hi-IN"/>
        </w:rPr>
        <w:t xml:space="preserve">The meaning of </w:t>
      </w:r>
      <w:r w:rsidR="003A0E58">
        <w:rPr>
          <w:lang w:bidi="hi-IN"/>
        </w:rPr>
        <w:t xml:space="preserve">the </w:t>
      </w:r>
      <w:r w:rsidRPr="003A0E58">
        <w:rPr>
          <w:noProof/>
          <w:lang w:bidi="hi-IN"/>
        </w:rPr>
        <w:t>verb</w:t>
      </w:r>
      <w:r>
        <w:rPr>
          <w:lang w:bidi="hi-IN"/>
        </w:rPr>
        <w:t xml:space="preserve"> to be </w:t>
      </w:r>
    </w:p>
    <w:p w:rsidR="00A10199" w:rsidRDefault="00A10199" w:rsidP="00682B25">
      <w:pPr>
        <w:pStyle w:val="1hed"/>
        <w:numPr>
          <w:ilvl w:val="0"/>
          <w:numId w:val="49"/>
        </w:numPr>
        <w:rPr>
          <w:sz w:val="24"/>
          <w:szCs w:val="24"/>
          <w:lang w:bidi="hi-IN"/>
        </w:rPr>
      </w:pPr>
      <w:r w:rsidRPr="007F1856">
        <w:rPr>
          <w:sz w:val="24"/>
          <w:szCs w:val="24"/>
          <w:lang w:bidi="hi-IN"/>
        </w:rPr>
        <w:t>Exists</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show </w:t>
      </w:r>
      <w:r>
        <w:rPr>
          <w:rFonts w:asciiTheme="minorHAnsi" w:hAnsiTheme="minorHAnsi" w:cstheme="minorHAnsi"/>
          <w:b w:val="0"/>
          <w:bCs w:val="0"/>
          <w:sz w:val="22"/>
          <w:szCs w:val="22"/>
          <w:lang w:bidi="hi-IN"/>
        </w:rPr>
        <w:t xml:space="preserve">the </w:t>
      </w:r>
      <w:r w:rsidR="00A10199" w:rsidRPr="003A0E58">
        <w:rPr>
          <w:rFonts w:asciiTheme="minorHAnsi" w:hAnsiTheme="minorHAnsi" w:cstheme="minorHAnsi"/>
          <w:b w:val="0"/>
          <w:bCs w:val="0"/>
          <w:noProof/>
          <w:sz w:val="24"/>
          <w:szCs w:val="24"/>
        </w:rPr>
        <w:t>existence</w:t>
      </w:r>
      <w:r w:rsidR="00A10199" w:rsidRPr="007F1856">
        <w:rPr>
          <w:rFonts w:asciiTheme="minorHAnsi" w:hAnsiTheme="minorHAnsi" w:cstheme="minorHAnsi"/>
          <w:b w:val="0"/>
          <w:bCs w:val="0"/>
          <w:sz w:val="24"/>
          <w:szCs w:val="24"/>
        </w:rPr>
        <w:t xml:space="preserve"> of an entity</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rPr>
          <w:lang w:bidi="hi-IN"/>
        </w:rPr>
      </w:pPr>
      <w:r>
        <w:rPr>
          <w:lang w:bidi="hi-IN"/>
        </w:rPr>
        <w:t>T</w:t>
      </w:r>
      <w:r w:rsidRPr="007F1856">
        <w:rPr>
          <w:lang w:bidi="hi-IN"/>
        </w:rPr>
        <w:t xml:space="preserve">here </w:t>
      </w:r>
      <w:r w:rsidR="003A0E58">
        <w:rPr>
          <w:lang w:bidi="hi-IN"/>
        </w:rPr>
        <w:t>i</w:t>
      </w:r>
      <w:r w:rsidR="003A0E58">
        <w:rPr>
          <w:noProof/>
          <w:lang w:bidi="hi-IN"/>
        </w:rPr>
        <w:t>s</w:t>
      </w:r>
      <w:r w:rsidRPr="007F1856">
        <w:rPr>
          <w:lang w:bidi="hi-IN"/>
        </w:rPr>
        <w:t xml:space="preserve"> a book on the table.</w:t>
      </w:r>
    </w:p>
    <w:p w:rsidR="00A10199" w:rsidRPr="00417D50" w:rsidRDefault="00A10199" w:rsidP="00A10199">
      <w:pPr>
        <w:ind w:left="2625"/>
        <w:rPr>
          <w:rFonts w:ascii="Nirmala UI" w:hAnsi="Nirmala UI" w:cs="Nirmala UI"/>
          <w:sz w:val="20"/>
          <w:szCs w:val="20"/>
        </w:rPr>
      </w:pPr>
      <w:r w:rsidRPr="00417D50">
        <w:rPr>
          <w:rFonts w:ascii="Nirmala UI" w:hAnsi="Nirmala UI" w:cs="Nirmala UI"/>
          <w:sz w:val="20"/>
          <w:szCs w:val="20"/>
          <w:cs/>
          <w:lang w:bidi="hi-IN"/>
        </w:rPr>
        <w:t>वहाँ मेज पर एक किताब है।</w:t>
      </w:r>
    </w:p>
    <w:p w:rsidR="00A10199" w:rsidRDefault="00A10199" w:rsidP="00A10199">
      <w:pPr>
        <w:pStyle w:val="dot"/>
      </w:pPr>
      <w:r w:rsidRPr="00647AC1">
        <w:t>This is a book.</w:t>
      </w:r>
    </w:p>
    <w:p w:rsidR="00A10199" w:rsidRPr="00417D50" w:rsidRDefault="00A10199" w:rsidP="00417D50">
      <w:pPr>
        <w:pStyle w:val="hindiexample"/>
      </w:pPr>
      <w:r w:rsidRPr="00417D50">
        <w:rPr>
          <w:cs/>
          <w:lang w:bidi="hi-IN"/>
        </w:rPr>
        <w:t>यह एक पुस्तक है।</w:t>
      </w:r>
    </w:p>
    <w:p w:rsidR="00A10199" w:rsidRDefault="00A10199" w:rsidP="00682B25">
      <w:pPr>
        <w:pStyle w:val="1hed"/>
        <w:numPr>
          <w:ilvl w:val="0"/>
          <w:numId w:val="49"/>
        </w:numPr>
        <w:rPr>
          <w:sz w:val="24"/>
          <w:szCs w:val="24"/>
          <w:lang w:bidi="hi-IN"/>
        </w:rPr>
      </w:pPr>
      <w:r w:rsidRPr="003A0E58">
        <w:rPr>
          <w:noProof/>
          <w:sz w:val="24"/>
          <w:szCs w:val="24"/>
          <w:lang w:bidi="hi-IN"/>
        </w:rPr>
        <w:t>Hap</w:t>
      </w:r>
      <w:r w:rsidR="003A0E58">
        <w:rPr>
          <w:noProof/>
          <w:sz w:val="24"/>
          <w:szCs w:val="24"/>
          <w:lang w:bidi="hi-IN"/>
        </w:rPr>
        <w:t>pines</w:t>
      </w:r>
      <w:r w:rsidRPr="003A0E58">
        <w:rPr>
          <w:noProof/>
          <w:sz w:val="24"/>
          <w:szCs w:val="24"/>
          <w:lang w:bidi="hi-IN"/>
        </w:rPr>
        <w:t>s</w:t>
      </w:r>
    </w:p>
    <w:p w:rsidR="00A10199" w:rsidRDefault="003A0E58" w:rsidP="00D8470B">
      <w:pPr>
        <w:pStyle w:val="norll"/>
        <w:rPr>
          <w:sz w:val="24"/>
          <w:szCs w:val="24"/>
        </w:rPr>
      </w:pPr>
      <w:r>
        <w:t>The v</w:t>
      </w:r>
      <w:r w:rsidR="00A10199" w:rsidRPr="003A0E58">
        <w:t>erb</w:t>
      </w:r>
      <w:r w:rsidR="00A10199">
        <w:t xml:space="preserve"> to be verb is used to show happening of an action</w:t>
      </w:r>
      <w:r w:rsidR="00A10199">
        <w:rPr>
          <w:sz w:val="24"/>
          <w:szCs w:val="24"/>
        </w:rPr>
        <w:t>.</w:t>
      </w:r>
    </w:p>
    <w:p w:rsidR="00A10199"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C05588">
        <w:t>We are fighting.</w:t>
      </w:r>
    </w:p>
    <w:p w:rsidR="00A10199" w:rsidRDefault="00A10199" w:rsidP="00A10199">
      <w:pPr>
        <w:pStyle w:val="hindiexample"/>
        <w:rPr>
          <w:lang w:bidi="hi-IN"/>
        </w:rPr>
      </w:pPr>
      <w:r w:rsidRPr="00C05588">
        <w:rPr>
          <w:rFonts w:hint="cs"/>
          <w:cs/>
          <w:lang w:bidi="hi-IN"/>
        </w:rPr>
        <w:t>हम लड़ रहे हैं।</w:t>
      </w:r>
    </w:p>
    <w:p w:rsidR="00A10199" w:rsidRDefault="00A10199" w:rsidP="00A10199">
      <w:pPr>
        <w:pStyle w:val="dot"/>
      </w:pPr>
      <w:r w:rsidRPr="007F1856">
        <w:t>Party is tomorrow.</w:t>
      </w:r>
    </w:p>
    <w:p w:rsidR="00A10199" w:rsidRPr="00417D50" w:rsidRDefault="00A10199" w:rsidP="00E46B78">
      <w:pPr>
        <w:ind w:left="2625"/>
        <w:rPr>
          <w:rFonts w:ascii="Nirmala UI" w:hAnsi="Nirmala UI" w:cs="Nirmala UI"/>
          <w:sz w:val="20"/>
          <w:szCs w:val="20"/>
        </w:rPr>
      </w:pPr>
      <w:r w:rsidRPr="00417D50">
        <w:rPr>
          <w:rFonts w:ascii="Nirmala UI" w:hAnsi="Nirmala UI" w:cs="Nirmala UI"/>
          <w:sz w:val="20"/>
          <w:szCs w:val="20"/>
          <w:cs/>
          <w:lang w:bidi="hi-IN"/>
        </w:rPr>
        <w:t>कल पार्टी हे।</w:t>
      </w:r>
    </w:p>
    <w:p w:rsidR="00A10199" w:rsidRDefault="00A10199" w:rsidP="00682B25">
      <w:pPr>
        <w:pStyle w:val="1hed"/>
        <w:numPr>
          <w:ilvl w:val="0"/>
          <w:numId w:val="49"/>
        </w:numPr>
        <w:rPr>
          <w:sz w:val="24"/>
          <w:szCs w:val="24"/>
          <w:lang w:bidi="hi-IN"/>
        </w:rPr>
      </w:pPr>
      <w:r w:rsidRPr="007F1856">
        <w:rPr>
          <w:sz w:val="24"/>
          <w:szCs w:val="24"/>
          <w:lang w:bidi="hi-IN"/>
        </w:rPr>
        <w:lastRenderedPageBreak/>
        <w:t>Location</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tell the location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t>S</w:t>
      </w:r>
      <w:r w:rsidRPr="007F1856">
        <w:t xml:space="preserve">he is in </w:t>
      </w:r>
      <w:r w:rsidRPr="003A0E58">
        <w:rPr>
          <w:noProof/>
        </w:rPr>
        <w:t>school</w:t>
      </w:r>
      <w:r w:rsidRPr="007F1856">
        <w:t>.</w:t>
      </w:r>
    </w:p>
    <w:p w:rsidR="00A10199" w:rsidRPr="00417D50" w:rsidRDefault="00A10199" w:rsidP="00A10199">
      <w:pPr>
        <w:ind w:left="2625"/>
        <w:rPr>
          <w:rFonts w:ascii="Nirmala UI" w:hAnsi="Nirmala UI" w:cs="Nirmala UI"/>
          <w:sz w:val="20"/>
          <w:szCs w:val="20"/>
        </w:rPr>
      </w:pPr>
      <w:r w:rsidRPr="00417D50">
        <w:rPr>
          <w:rFonts w:ascii="Nirmala UI" w:hAnsi="Nirmala UI" w:cs="Nirmala UI"/>
          <w:sz w:val="20"/>
          <w:szCs w:val="20"/>
          <w:cs/>
          <w:lang w:bidi="hi-IN"/>
        </w:rPr>
        <w:t>वह स्कूल में है।</w:t>
      </w:r>
    </w:p>
    <w:p w:rsidR="00A10199" w:rsidRPr="00CB30CF" w:rsidRDefault="00A10199" w:rsidP="00CB30CF">
      <w:pPr>
        <w:pStyle w:val="dot"/>
        <w:rPr>
          <w:cs/>
        </w:rPr>
      </w:pPr>
      <w:r>
        <w:t>There is a book under the table</w:t>
      </w:r>
      <w:r>
        <w:br/>
      </w:r>
      <w:r w:rsidRPr="007F1856">
        <w:rPr>
          <w:rFonts w:ascii="Nirmala UI" w:hAnsi="Nirmala UI" w:cs="Nirmala UI" w:hint="cs"/>
          <w:b w:val="0"/>
          <w:bCs w:val="0"/>
          <w:sz w:val="20"/>
          <w:szCs w:val="20"/>
          <w:cs/>
          <w:lang w:bidi="hi-IN"/>
        </w:rPr>
        <w:t>टेबल</w:t>
      </w:r>
      <w:r w:rsidR="00417D50">
        <w:rPr>
          <w:rFonts w:ascii="Nirmala UI" w:hAnsi="Nirmala UI" w:cs="Nirmala UI"/>
          <w:b w:val="0"/>
          <w:bCs w:val="0"/>
          <w:sz w:val="20"/>
          <w:szCs w:val="20"/>
          <w:cs/>
          <w:lang w:bidi="hi-IN"/>
        </w:rPr>
        <w:t xml:space="preserve"> </w:t>
      </w:r>
      <w:r w:rsidRPr="007F1856">
        <w:rPr>
          <w:rFonts w:ascii="Nirmala UI" w:hAnsi="Nirmala UI" w:cs="Nirmala UI" w:hint="cs"/>
          <w:b w:val="0"/>
          <w:bCs w:val="0"/>
          <w:sz w:val="20"/>
          <w:szCs w:val="20"/>
          <w:cs/>
          <w:lang w:bidi="hi-IN"/>
        </w:rPr>
        <w:t>के</w:t>
      </w:r>
      <w:r w:rsidR="00417D50">
        <w:rPr>
          <w:rFonts w:ascii="Nirmala UI" w:hAnsi="Nirmala UI" w:cs="Nirmala UI"/>
          <w:b w:val="0"/>
          <w:bCs w:val="0"/>
          <w:sz w:val="20"/>
          <w:szCs w:val="20"/>
          <w:cs/>
          <w:lang w:bidi="hi-IN"/>
        </w:rPr>
        <w:t xml:space="preserve"> </w:t>
      </w:r>
      <w:r w:rsidRPr="007F1856">
        <w:rPr>
          <w:rFonts w:ascii="Nirmala UI" w:hAnsi="Nirmala UI" w:cs="Nirmala UI" w:hint="cs"/>
          <w:b w:val="0"/>
          <w:bCs w:val="0"/>
          <w:sz w:val="20"/>
          <w:szCs w:val="20"/>
          <w:cs/>
          <w:lang w:bidi="hi-IN"/>
        </w:rPr>
        <w:t>नीचे</w:t>
      </w:r>
      <w:r w:rsidR="00417D50">
        <w:rPr>
          <w:rFonts w:ascii="Nirmala UI" w:hAnsi="Nirmala UI" w:cs="Nirmala UI"/>
          <w:b w:val="0"/>
          <w:bCs w:val="0"/>
          <w:sz w:val="20"/>
          <w:szCs w:val="20"/>
          <w:cs/>
          <w:lang w:bidi="hi-IN"/>
        </w:rPr>
        <w:t xml:space="preserve"> </w:t>
      </w:r>
      <w:r w:rsidRPr="007F1856">
        <w:rPr>
          <w:rFonts w:ascii="Nirmala UI" w:hAnsi="Nirmala UI" w:cs="Nirmala UI" w:hint="cs"/>
          <w:b w:val="0"/>
          <w:bCs w:val="0"/>
          <w:sz w:val="20"/>
          <w:szCs w:val="20"/>
          <w:cs/>
          <w:lang w:bidi="hi-IN"/>
        </w:rPr>
        <w:t>एक</w:t>
      </w:r>
      <w:r w:rsidR="00417D50">
        <w:rPr>
          <w:rFonts w:ascii="Nirmala UI" w:hAnsi="Nirmala UI" w:cs="Nirmala UI"/>
          <w:b w:val="0"/>
          <w:bCs w:val="0"/>
          <w:sz w:val="20"/>
          <w:szCs w:val="20"/>
          <w:cs/>
          <w:lang w:bidi="hi-IN"/>
        </w:rPr>
        <w:t xml:space="preserve"> </w:t>
      </w:r>
      <w:r w:rsidRPr="007F1856">
        <w:rPr>
          <w:rFonts w:ascii="Nirmala UI" w:hAnsi="Nirmala UI" w:cs="Nirmala UI" w:hint="cs"/>
          <w:b w:val="0"/>
          <w:bCs w:val="0"/>
          <w:sz w:val="20"/>
          <w:szCs w:val="20"/>
          <w:cs/>
          <w:lang w:bidi="hi-IN"/>
        </w:rPr>
        <w:t>किताब</w:t>
      </w:r>
      <w:r w:rsidR="00417D50">
        <w:rPr>
          <w:rFonts w:ascii="Nirmala UI" w:hAnsi="Nirmala UI" w:cs="Nirmala UI"/>
          <w:b w:val="0"/>
          <w:bCs w:val="0"/>
          <w:sz w:val="20"/>
          <w:szCs w:val="20"/>
          <w:cs/>
          <w:lang w:bidi="hi-IN"/>
        </w:rPr>
        <w:t xml:space="preserve"> </w:t>
      </w:r>
      <w:r w:rsidRPr="007F1856">
        <w:rPr>
          <w:rFonts w:ascii="Nirmala UI" w:hAnsi="Nirmala UI" w:cs="Nirmala UI" w:hint="cs"/>
          <w:b w:val="0"/>
          <w:bCs w:val="0"/>
          <w:sz w:val="20"/>
          <w:szCs w:val="20"/>
          <w:cs/>
          <w:lang w:bidi="hi-IN"/>
        </w:rPr>
        <w:t>है।</w:t>
      </w:r>
    </w:p>
    <w:p w:rsidR="00CB30CF" w:rsidRPr="00CB30CF" w:rsidRDefault="00CB30CF" w:rsidP="00CB30CF">
      <w:pPr>
        <w:pStyle w:val="dot"/>
        <w:numPr>
          <w:ilvl w:val="0"/>
          <w:numId w:val="0"/>
        </w:numPr>
        <w:ind w:left="2625"/>
      </w:pPr>
    </w:p>
    <w:p w:rsidR="00A10199" w:rsidRDefault="00A10199" w:rsidP="00682B25">
      <w:pPr>
        <w:pStyle w:val="1hed"/>
        <w:numPr>
          <w:ilvl w:val="0"/>
          <w:numId w:val="49"/>
        </w:numPr>
        <w:rPr>
          <w:sz w:val="24"/>
          <w:szCs w:val="24"/>
          <w:lang w:bidi="hi-IN"/>
        </w:rPr>
      </w:pPr>
      <w:r w:rsidRPr="007F1856">
        <w:rPr>
          <w:sz w:val="24"/>
          <w:szCs w:val="24"/>
          <w:lang w:bidi="hi-IN"/>
        </w:rPr>
        <w:t>Show identity</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show the identity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E708FD">
        <w:t>I am a doctor.</w:t>
      </w:r>
    </w:p>
    <w:p w:rsidR="00A10199" w:rsidRPr="00E708FD" w:rsidRDefault="00A10199" w:rsidP="00A10199">
      <w:pPr>
        <w:pStyle w:val="hindiexample"/>
      </w:pPr>
      <w:r w:rsidRPr="00E708FD">
        <w:rPr>
          <w:rFonts w:hint="cs"/>
          <w:cs/>
          <w:lang w:bidi="hi-IN"/>
        </w:rPr>
        <w:t>मैं एक डॉक्टर हूँ।</w:t>
      </w:r>
    </w:p>
    <w:p w:rsidR="00A10199" w:rsidRDefault="00A10199" w:rsidP="00A10199">
      <w:pPr>
        <w:pStyle w:val="dot"/>
      </w:pPr>
      <w:r w:rsidRPr="00647AC1">
        <w:t>This is a book.</w:t>
      </w:r>
    </w:p>
    <w:p w:rsidR="00A10199" w:rsidRPr="007F1856" w:rsidRDefault="00A10199" w:rsidP="00A10199">
      <w:pPr>
        <w:pStyle w:val="hindiexample"/>
      </w:pPr>
      <w:r w:rsidRPr="00C05588">
        <w:rPr>
          <w:cs/>
          <w:lang w:bidi="hi-IN"/>
        </w:rPr>
        <w:t>यह एक पुस्तक है।</w:t>
      </w:r>
    </w:p>
    <w:p w:rsidR="00A10199" w:rsidRPr="007F1856" w:rsidRDefault="00A10199" w:rsidP="00CB30CF">
      <w:pPr>
        <w:pStyle w:val="1hed"/>
        <w:ind w:left="0" w:firstLine="0"/>
        <w:rPr>
          <w:sz w:val="24"/>
          <w:szCs w:val="24"/>
          <w:lang w:bidi="hi-IN"/>
        </w:rPr>
      </w:pPr>
    </w:p>
    <w:p w:rsidR="00A10199" w:rsidRDefault="00A10199" w:rsidP="00682B25">
      <w:pPr>
        <w:pStyle w:val="1hed"/>
        <w:numPr>
          <w:ilvl w:val="0"/>
          <w:numId w:val="49"/>
        </w:numPr>
        <w:rPr>
          <w:sz w:val="24"/>
          <w:szCs w:val="24"/>
          <w:lang w:bidi="hi-IN"/>
        </w:rPr>
      </w:pPr>
      <w:r w:rsidRPr="007F1856">
        <w:rPr>
          <w:sz w:val="24"/>
          <w:szCs w:val="24"/>
          <w:lang w:bidi="hi-IN"/>
        </w:rPr>
        <w:t>Show quality</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tell the quality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C05588">
        <w:t>We are brave.</w:t>
      </w:r>
    </w:p>
    <w:p w:rsidR="00A10199" w:rsidRPr="00C05588" w:rsidRDefault="00A10199" w:rsidP="00A10199">
      <w:pPr>
        <w:pStyle w:val="hindiexample"/>
      </w:pPr>
      <w:r w:rsidRPr="00C05588">
        <w:rPr>
          <w:rFonts w:hint="cs"/>
          <w:cs/>
          <w:lang w:bidi="hi-IN"/>
        </w:rPr>
        <w:t>हम बहादुर हैं।</w:t>
      </w:r>
    </w:p>
    <w:p w:rsidR="00A10199" w:rsidRPr="007F1856" w:rsidRDefault="00A10199" w:rsidP="00A10199">
      <w:pPr>
        <w:pStyle w:val="dot"/>
      </w:pPr>
      <w:r w:rsidRPr="007F1856">
        <w:rPr>
          <w:lang w:bidi="hi-IN"/>
        </w:rPr>
        <w:t>She is beautiful.</w:t>
      </w:r>
    </w:p>
    <w:p w:rsidR="00A10199" w:rsidRPr="007F1856" w:rsidRDefault="00A10199" w:rsidP="00A10199">
      <w:pPr>
        <w:ind w:left="2625"/>
        <w:rPr>
          <w:sz w:val="20"/>
          <w:szCs w:val="20"/>
        </w:rPr>
      </w:pPr>
      <w:r w:rsidRPr="007F1856">
        <w:rPr>
          <w:rFonts w:ascii="Mangal" w:hAnsi="Mangal" w:cs="Mangal" w:hint="cs"/>
          <w:sz w:val="20"/>
          <w:szCs w:val="20"/>
          <w:cs/>
          <w:lang w:bidi="hi-IN"/>
        </w:rPr>
        <w:t>वह</w:t>
      </w:r>
      <w:r w:rsidRPr="007F1856">
        <w:rPr>
          <w:sz w:val="20"/>
          <w:szCs w:val="20"/>
          <w:cs/>
          <w:lang w:bidi="hi-IN"/>
        </w:rPr>
        <w:t xml:space="preserve"> </w:t>
      </w:r>
      <w:r w:rsidRPr="007F1856">
        <w:rPr>
          <w:rFonts w:ascii="Mangal" w:hAnsi="Mangal" w:cs="Mangal" w:hint="cs"/>
          <w:sz w:val="20"/>
          <w:szCs w:val="20"/>
          <w:cs/>
          <w:lang w:bidi="hi-IN"/>
        </w:rPr>
        <w:t>सुंदर</w:t>
      </w:r>
      <w:r w:rsidRPr="007F1856">
        <w:rPr>
          <w:sz w:val="20"/>
          <w:szCs w:val="20"/>
          <w:cs/>
          <w:lang w:bidi="hi-IN"/>
        </w:rPr>
        <w:t xml:space="preserve"> </w:t>
      </w:r>
      <w:r w:rsidRPr="007F1856">
        <w:rPr>
          <w:rFonts w:ascii="Mangal" w:hAnsi="Mangal" w:cs="Mangal" w:hint="cs"/>
          <w:sz w:val="20"/>
          <w:szCs w:val="20"/>
          <w:cs/>
          <w:lang w:bidi="hi-IN"/>
        </w:rPr>
        <w:t>है।</w:t>
      </w:r>
    </w:p>
    <w:p w:rsidR="00A10199" w:rsidRDefault="00A10199" w:rsidP="00A10199">
      <w:pPr>
        <w:pStyle w:val="hindiexample"/>
        <w:rPr>
          <w:lang w:bidi="hi-IN"/>
        </w:rPr>
      </w:pPr>
    </w:p>
    <w:p w:rsidR="00A10199" w:rsidRDefault="00A10199" w:rsidP="00A10199">
      <w:pPr>
        <w:pStyle w:val="1hed"/>
      </w:pPr>
      <w:r w:rsidRPr="00601A2D">
        <w:t>Forms</w:t>
      </w:r>
    </w:p>
    <w:p w:rsidR="00A10199" w:rsidRDefault="00A10199" w:rsidP="00A10199">
      <w:pPr>
        <w:spacing w:line="240" w:lineRule="auto"/>
        <w:ind w:left="1134"/>
      </w:pPr>
      <w:r w:rsidRPr="004C55C5">
        <w:t xml:space="preserve">The verb to </w:t>
      </w:r>
      <w:r w:rsidR="003A0E58">
        <w:rPr>
          <w:noProof/>
        </w:rPr>
        <w:t>have</w:t>
      </w:r>
      <w:r w:rsidRPr="004C55C5">
        <w:t xml:space="preserve"> </w:t>
      </w:r>
      <w:r w:rsidRPr="003A0E58">
        <w:rPr>
          <w:noProof/>
        </w:rPr>
        <w:t>eight</w:t>
      </w:r>
      <w:r w:rsidRPr="004C55C5">
        <w:t xml:space="preserve"> forms in English</w:t>
      </w:r>
      <w:r>
        <w:t xml:space="preserve"> grammar.</w:t>
      </w:r>
    </w:p>
    <w:p w:rsidR="00A10199" w:rsidRPr="004C55C5" w:rsidRDefault="00A10199" w:rsidP="00682B25">
      <w:pPr>
        <w:pStyle w:val="ListParagraph"/>
        <w:numPr>
          <w:ilvl w:val="0"/>
          <w:numId w:val="39"/>
        </w:numPr>
        <w:rPr>
          <w:b/>
          <w:bCs/>
        </w:rPr>
      </w:pPr>
      <w:r w:rsidRPr="004C55C5">
        <w:rPr>
          <w:b/>
          <w:bCs/>
        </w:rPr>
        <w:t>Am</w:t>
      </w:r>
      <w:r>
        <w:rPr>
          <w:b/>
          <w:bCs/>
        </w:rPr>
        <w:t xml:space="preserve">– </w:t>
      </w:r>
      <w:r w:rsidRPr="00407431">
        <w:t>Present simple tense</w:t>
      </w:r>
    </w:p>
    <w:p w:rsidR="00A10199" w:rsidRPr="004C55C5" w:rsidRDefault="00A10199" w:rsidP="00682B25">
      <w:pPr>
        <w:pStyle w:val="ListParagraph"/>
        <w:numPr>
          <w:ilvl w:val="0"/>
          <w:numId w:val="39"/>
        </w:numPr>
        <w:rPr>
          <w:b/>
          <w:bCs/>
        </w:rPr>
      </w:pPr>
      <w:r w:rsidRPr="004C55C5">
        <w:rPr>
          <w:b/>
          <w:bCs/>
        </w:rPr>
        <w:t xml:space="preserve">Is </w:t>
      </w:r>
      <w:r>
        <w:rPr>
          <w:b/>
          <w:bCs/>
        </w:rPr>
        <w:t xml:space="preserve">         – </w:t>
      </w:r>
      <w:r w:rsidRPr="00407431">
        <w:t>Present simple tense</w:t>
      </w:r>
    </w:p>
    <w:p w:rsidR="00A10199" w:rsidRPr="004C55C5" w:rsidRDefault="00A10199" w:rsidP="00682B25">
      <w:pPr>
        <w:pStyle w:val="ListParagraph"/>
        <w:numPr>
          <w:ilvl w:val="0"/>
          <w:numId w:val="39"/>
        </w:numPr>
        <w:rPr>
          <w:b/>
          <w:bCs/>
        </w:rPr>
      </w:pPr>
      <w:r w:rsidRPr="004C55C5">
        <w:rPr>
          <w:b/>
          <w:bCs/>
        </w:rPr>
        <w:t>Are</w:t>
      </w:r>
      <w:r>
        <w:rPr>
          <w:b/>
          <w:bCs/>
        </w:rPr>
        <w:t xml:space="preserve">  – </w:t>
      </w:r>
      <w:r w:rsidRPr="00407431">
        <w:t>Present simple tense</w:t>
      </w:r>
    </w:p>
    <w:p w:rsidR="00A10199" w:rsidRPr="004C55C5" w:rsidRDefault="00A10199" w:rsidP="00682B25">
      <w:pPr>
        <w:pStyle w:val="ListParagraph"/>
        <w:numPr>
          <w:ilvl w:val="0"/>
          <w:numId w:val="39"/>
        </w:numPr>
        <w:rPr>
          <w:b/>
          <w:bCs/>
        </w:rPr>
      </w:pPr>
      <w:r w:rsidRPr="004C55C5">
        <w:rPr>
          <w:b/>
          <w:bCs/>
        </w:rPr>
        <w:t>Was</w:t>
      </w:r>
      <w:r>
        <w:rPr>
          <w:b/>
          <w:bCs/>
        </w:rPr>
        <w:t xml:space="preserve">  – </w:t>
      </w:r>
      <w:r w:rsidRPr="00407431">
        <w:t>Past simple tense</w:t>
      </w:r>
    </w:p>
    <w:p w:rsidR="00A10199" w:rsidRPr="004C55C5" w:rsidRDefault="00A10199" w:rsidP="00682B25">
      <w:pPr>
        <w:pStyle w:val="ListParagraph"/>
        <w:numPr>
          <w:ilvl w:val="0"/>
          <w:numId w:val="39"/>
        </w:numPr>
        <w:rPr>
          <w:b/>
          <w:bCs/>
        </w:rPr>
      </w:pPr>
      <w:r w:rsidRPr="004C55C5">
        <w:rPr>
          <w:b/>
          <w:bCs/>
        </w:rPr>
        <w:t>Were</w:t>
      </w:r>
      <w:r>
        <w:rPr>
          <w:b/>
          <w:bCs/>
        </w:rPr>
        <w:t xml:space="preserve">   – </w:t>
      </w:r>
      <w:r w:rsidRPr="00407431">
        <w:t>Past simple tense</w:t>
      </w:r>
    </w:p>
    <w:p w:rsidR="00A10199" w:rsidRPr="004C55C5" w:rsidRDefault="00A10199" w:rsidP="00682B25">
      <w:pPr>
        <w:pStyle w:val="ListParagraph"/>
        <w:numPr>
          <w:ilvl w:val="0"/>
          <w:numId w:val="39"/>
        </w:numPr>
        <w:rPr>
          <w:b/>
          <w:bCs/>
        </w:rPr>
      </w:pPr>
      <w:r w:rsidRPr="004C55C5">
        <w:rPr>
          <w:b/>
          <w:bCs/>
        </w:rPr>
        <w:t>Be</w:t>
      </w:r>
      <w:r>
        <w:rPr>
          <w:b/>
          <w:bCs/>
        </w:rPr>
        <w:t xml:space="preserve">        – </w:t>
      </w:r>
      <w:r>
        <w:t>B</w:t>
      </w:r>
      <w:r w:rsidRPr="00407431">
        <w:t>ase form</w:t>
      </w:r>
    </w:p>
    <w:p w:rsidR="00A10199" w:rsidRPr="004C55C5" w:rsidRDefault="00A10199" w:rsidP="00682B25">
      <w:pPr>
        <w:pStyle w:val="ListParagraph"/>
        <w:numPr>
          <w:ilvl w:val="0"/>
          <w:numId w:val="39"/>
        </w:numPr>
        <w:rPr>
          <w:b/>
          <w:bCs/>
        </w:rPr>
      </w:pPr>
      <w:r w:rsidRPr="004C55C5">
        <w:rPr>
          <w:b/>
          <w:bCs/>
        </w:rPr>
        <w:t>Being</w:t>
      </w:r>
      <w:r>
        <w:rPr>
          <w:b/>
          <w:bCs/>
        </w:rPr>
        <w:t xml:space="preserve">   – </w:t>
      </w:r>
      <w:r>
        <w:t>P</w:t>
      </w:r>
      <w:r w:rsidRPr="00407431">
        <w:t>resent participle</w:t>
      </w:r>
    </w:p>
    <w:p w:rsidR="00A10199" w:rsidRDefault="00A10199" w:rsidP="00682B25">
      <w:pPr>
        <w:pStyle w:val="ListParagraph"/>
        <w:numPr>
          <w:ilvl w:val="0"/>
          <w:numId w:val="39"/>
        </w:numPr>
      </w:pPr>
      <w:r w:rsidRPr="004C55C5">
        <w:rPr>
          <w:b/>
          <w:bCs/>
        </w:rPr>
        <w:t>Bee</w:t>
      </w:r>
      <w:r>
        <w:rPr>
          <w:b/>
          <w:bCs/>
        </w:rPr>
        <w:t>n    –</w:t>
      </w:r>
      <w:r w:rsidRPr="00407431">
        <w:t>Past particip</w:t>
      </w:r>
      <w:r>
        <w:t>le</w:t>
      </w:r>
    </w:p>
    <w:p w:rsidR="00CB30CF" w:rsidRDefault="00CB30CF"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D8470B" w:rsidRDefault="00D8470B" w:rsidP="00CB30CF">
      <w:pPr>
        <w:pStyle w:val="ListParagraph"/>
        <w:ind w:left="1854"/>
      </w:pPr>
    </w:p>
    <w:p w:rsidR="00D8470B" w:rsidRDefault="00D8470B" w:rsidP="00CB30CF">
      <w:pPr>
        <w:pStyle w:val="ListParagraph"/>
        <w:ind w:left="1854"/>
      </w:pPr>
    </w:p>
    <w:p w:rsidR="00262026" w:rsidRDefault="00262026" w:rsidP="00CB30CF">
      <w:pPr>
        <w:pStyle w:val="ListParagraph"/>
        <w:ind w:left="1854"/>
      </w:pPr>
    </w:p>
    <w:p w:rsidR="00176F05" w:rsidRDefault="00176F05" w:rsidP="00CB30CF">
      <w:pPr>
        <w:pStyle w:val="ListParagraph"/>
        <w:ind w:left="1854"/>
      </w:pPr>
    </w:p>
    <w:p w:rsidR="00262026" w:rsidRDefault="00262026" w:rsidP="00CB30CF">
      <w:pPr>
        <w:pStyle w:val="ListParagraph"/>
        <w:ind w:left="1854"/>
      </w:pPr>
    </w:p>
    <w:p w:rsidR="00A10199" w:rsidRDefault="00A10199" w:rsidP="00D8470B">
      <w:pPr>
        <w:pStyle w:val="star"/>
      </w:pPr>
      <w:r>
        <w:lastRenderedPageBreak/>
        <w:t>Structure of sentences</w:t>
      </w:r>
    </w:p>
    <w:p w:rsidR="00A10199" w:rsidRPr="004C55C5" w:rsidRDefault="00A10199" w:rsidP="00A10199">
      <w:pPr>
        <w:pStyle w:val="1hed"/>
        <w:ind w:firstLine="0"/>
      </w:pPr>
    </w:p>
    <w:p w:rsidR="00A10199" w:rsidRPr="00320046" w:rsidRDefault="00A10199" w:rsidP="00682B25">
      <w:pPr>
        <w:pStyle w:val="1hed"/>
        <w:numPr>
          <w:ilvl w:val="0"/>
          <w:numId w:val="40"/>
        </w:numPr>
        <w:ind w:left="1134" w:hanging="283"/>
        <w:rPr>
          <w:sz w:val="24"/>
          <w:szCs w:val="24"/>
        </w:rPr>
      </w:pPr>
      <w:r w:rsidRPr="00DB0468">
        <w:rPr>
          <w:sz w:val="24"/>
          <w:szCs w:val="24"/>
        </w:rPr>
        <w:t>Affirmative form (Positive)</w:t>
      </w:r>
    </w:p>
    <w:p w:rsidR="00A10199" w:rsidRPr="00DB0468"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 object</w:t>
      </w:r>
    </w:p>
    <w:p w:rsidR="00A10199" w:rsidRDefault="00A10199" w:rsidP="00A10199">
      <w:pPr>
        <w:pStyle w:val="1hed"/>
        <w:ind w:left="1418" w:firstLine="0"/>
      </w:pPr>
      <w:r w:rsidRPr="00EB6C9A">
        <w:rPr>
          <w:rFonts w:asciiTheme="minorHAnsi" w:hAnsiTheme="minorHAnsi" w:cstheme="minorHAnsi"/>
          <w:sz w:val="22"/>
          <w:szCs w:val="22"/>
        </w:rPr>
        <w:t xml:space="preserve">For example </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7"/>
        <w:gridCol w:w="1276"/>
      </w:tblGrid>
      <w:tr w:rsidR="00A10199" w:rsidTr="00A10199">
        <w:tc>
          <w:tcPr>
            <w:tcW w:w="1242" w:type="dxa"/>
          </w:tcPr>
          <w:p w:rsidR="00A10199" w:rsidRPr="00DB0468" w:rsidRDefault="00A10199" w:rsidP="00A10199">
            <w:pPr>
              <w:pStyle w:val="1hed"/>
              <w:ind w:left="0" w:firstLine="0"/>
              <w:rPr>
                <w:sz w:val="22"/>
                <w:szCs w:val="22"/>
              </w:rPr>
            </w:pPr>
            <w:r w:rsidRPr="00DB0468">
              <w:rPr>
                <w:sz w:val="22"/>
                <w:szCs w:val="22"/>
              </w:rPr>
              <w:t>Subject</w:t>
            </w:r>
          </w:p>
        </w:tc>
        <w:tc>
          <w:tcPr>
            <w:tcW w:w="1417" w:type="dxa"/>
          </w:tcPr>
          <w:p w:rsidR="00A10199" w:rsidRPr="00DB0468" w:rsidRDefault="00A10199" w:rsidP="00A10199">
            <w:pPr>
              <w:pStyle w:val="1hed"/>
              <w:ind w:left="0" w:firstLine="0"/>
              <w:rPr>
                <w:sz w:val="22"/>
                <w:szCs w:val="22"/>
              </w:rPr>
            </w:pPr>
            <w:r w:rsidRPr="00DB0468">
              <w:rPr>
                <w:sz w:val="22"/>
                <w:szCs w:val="22"/>
              </w:rPr>
              <w:t xml:space="preserve">Verb to be </w:t>
            </w:r>
          </w:p>
        </w:tc>
        <w:tc>
          <w:tcPr>
            <w:tcW w:w="1276" w:type="dxa"/>
          </w:tcPr>
          <w:p w:rsidR="00A10199" w:rsidRPr="00DB0468" w:rsidRDefault="00A10199" w:rsidP="00A10199">
            <w:pPr>
              <w:pStyle w:val="1hed"/>
              <w:ind w:left="0" w:firstLine="0"/>
              <w:rPr>
                <w:sz w:val="22"/>
                <w:szCs w:val="22"/>
              </w:rPr>
            </w:pPr>
            <w:r w:rsidRPr="00DB0468">
              <w:rPr>
                <w:sz w:val="22"/>
                <w:szCs w:val="22"/>
              </w:rPr>
              <w:t>objective</w:t>
            </w:r>
          </w:p>
        </w:tc>
      </w:tr>
      <w:tr w:rsidR="00A10199" w:rsidTr="00A10199">
        <w:tc>
          <w:tcPr>
            <w:tcW w:w="1242" w:type="dxa"/>
          </w:tcPr>
          <w:p w:rsidR="00A10199" w:rsidRPr="00EB6C9A" w:rsidRDefault="00A10199" w:rsidP="00A10199">
            <w:pPr>
              <w:pStyle w:val="boolformate"/>
              <w:spacing w:before="0" w:after="0"/>
              <w:ind w:left="142"/>
            </w:pPr>
            <w:r w:rsidRPr="00EB6C9A">
              <w:t>I</w:t>
            </w:r>
          </w:p>
        </w:tc>
        <w:tc>
          <w:tcPr>
            <w:tcW w:w="1417" w:type="dxa"/>
          </w:tcPr>
          <w:p w:rsidR="00A10199" w:rsidRDefault="00A10199" w:rsidP="00A10199">
            <w:pPr>
              <w:pStyle w:val="boolformate"/>
              <w:spacing w:before="0" w:after="0"/>
              <w:ind w:left="175"/>
            </w:pPr>
            <w:r>
              <w:t>am</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boolformate"/>
              <w:spacing w:before="0" w:after="0"/>
              <w:ind w:left="0"/>
            </w:pPr>
            <w:r w:rsidRPr="00EB6C9A">
              <w:t>You</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 xml:space="preserve">He </w:t>
            </w:r>
            <w:r>
              <w:rPr>
                <w:rFonts w:asciiTheme="minorHAnsi" w:hAnsiTheme="minorHAnsi" w:cstheme="minorHAnsi"/>
                <w:b w:val="0"/>
                <w:bCs w:val="0"/>
                <w:sz w:val="22"/>
                <w:szCs w:val="22"/>
              </w:rPr>
              <w:t>/She/I</w:t>
            </w:r>
            <w:r w:rsidRPr="00EB6C9A">
              <w:rPr>
                <w:rFonts w:asciiTheme="minorHAnsi" w:hAnsiTheme="minorHAnsi" w:cstheme="minorHAnsi"/>
                <w:b w:val="0"/>
                <w:bCs w:val="0"/>
                <w:sz w:val="22"/>
                <w:szCs w:val="22"/>
              </w:rPr>
              <w:t>t</w:t>
            </w:r>
          </w:p>
        </w:tc>
        <w:tc>
          <w:tcPr>
            <w:tcW w:w="1417" w:type="dxa"/>
          </w:tcPr>
          <w:p w:rsidR="00A10199" w:rsidRDefault="00A10199" w:rsidP="00A10199">
            <w:pPr>
              <w:pStyle w:val="boolformate"/>
              <w:spacing w:before="0" w:after="0"/>
              <w:ind w:left="175"/>
            </w:pPr>
            <w:r>
              <w:t>is</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We</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they</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bl>
    <w:p w:rsidR="00A10199" w:rsidRDefault="00A10199" w:rsidP="00A10199">
      <w:pPr>
        <w:spacing w:line="240" w:lineRule="auto"/>
      </w:pPr>
    </w:p>
    <w:p w:rsidR="00A10199" w:rsidRPr="00DB0468" w:rsidRDefault="00A10199" w:rsidP="00682B25">
      <w:pPr>
        <w:pStyle w:val="1hed"/>
        <w:numPr>
          <w:ilvl w:val="0"/>
          <w:numId w:val="40"/>
        </w:numPr>
        <w:ind w:left="1276"/>
        <w:rPr>
          <w:sz w:val="24"/>
          <w:szCs w:val="24"/>
        </w:rPr>
      </w:pPr>
      <w:r>
        <w:rPr>
          <w:sz w:val="24"/>
          <w:szCs w:val="24"/>
        </w:rPr>
        <w:t>Negative</w:t>
      </w:r>
      <w:r w:rsidRPr="00DB0468">
        <w:rPr>
          <w:sz w:val="24"/>
          <w:szCs w:val="24"/>
        </w:rPr>
        <w:t xml:space="preserve"> form </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w:t>
      </w:r>
      <w:r>
        <w:rPr>
          <w:rFonts w:asciiTheme="minorHAnsi" w:hAnsiTheme="minorHAnsi" w:cstheme="minorHAnsi"/>
          <w:sz w:val="22"/>
          <w:szCs w:val="22"/>
          <w:u w:val="single"/>
        </w:rPr>
        <w:t xml:space="preserve"> not+ </w:t>
      </w:r>
      <w:r w:rsidRPr="00EB6C9A">
        <w:rPr>
          <w:rFonts w:asciiTheme="minorHAnsi" w:hAnsiTheme="minorHAnsi" w:cstheme="minorHAnsi"/>
          <w:sz w:val="22"/>
          <w:szCs w:val="22"/>
          <w:u w:val="single"/>
        </w:rPr>
        <w:t>object</w:t>
      </w:r>
    </w:p>
    <w:p w:rsidR="00A10199" w:rsidRPr="00DB0468"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75"/>
        <w:gridCol w:w="572"/>
        <w:gridCol w:w="1141"/>
      </w:tblGrid>
      <w:tr w:rsidR="00A10199" w:rsidTr="00A10199">
        <w:tc>
          <w:tcPr>
            <w:tcW w:w="1276"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Subject</w:t>
            </w:r>
          </w:p>
        </w:tc>
        <w:tc>
          <w:tcPr>
            <w:tcW w:w="1275"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Verb to be</w:t>
            </w:r>
          </w:p>
        </w:tc>
        <w:tc>
          <w:tcPr>
            <w:tcW w:w="572"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Not</w:t>
            </w:r>
          </w:p>
        </w:tc>
        <w:tc>
          <w:tcPr>
            <w:tcW w:w="1141"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objective</w:t>
            </w:r>
          </w:p>
        </w:tc>
      </w:tr>
      <w:tr w:rsidR="00A10199" w:rsidTr="00A10199">
        <w:trPr>
          <w:trHeight w:val="204"/>
        </w:trPr>
        <w:tc>
          <w:tcPr>
            <w:tcW w:w="1276" w:type="dxa"/>
          </w:tcPr>
          <w:p w:rsidR="00A10199" w:rsidRDefault="00A10199" w:rsidP="00A10199">
            <w:pPr>
              <w:pStyle w:val="boolformate"/>
              <w:spacing w:before="0" w:after="0"/>
              <w:ind w:left="0"/>
            </w:pPr>
            <w:r>
              <w:t>I</w:t>
            </w:r>
          </w:p>
        </w:tc>
        <w:tc>
          <w:tcPr>
            <w:tcW w:w="1275" w:type="dxa"/>
          </w:tcPr>
          <w:p w:rsidR="00A10199" w:rsidRDefault="00A10199" w:rsidP="00A10199">
            <w:pPr>
              <w:pStyle w:val="boolformate"/>
              <w:spacing w:before="0" w:after="0"/>
              <w:ind w:left="0"/>
            </w:pPr>
            <w:r>
              <w:t>am</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You</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He /She/It</w:t>
            </w:r>
          </w:p>
        </w:tc>
        <w:tc>
          <w:tcPr>
            <w:tcW w:w="1275" w:type="dxa"/>
          </w:tcPr>
          <w:p w:rsidR="00A10199" w:rsidRDefault="00A10199" w:rsidP="00A10199">
            <w:pPr>
              <w:pStyle w:val="boolformate"/>
              <w:spacing w:before="0" w:after="0"/>
              <w:ind w:left="0"/>
            </w:pPr>
            <w:r>
              <w:t>is</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We</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They</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bl>
    <w:p w:rsidR="00A10199" w:rsidRDefault="00A10199" w:rsidP="00A10199">
      <w:pPr>
        <w:pStyle w:val="boolformate"/>
        <w:ind w:left="0"/>
      </w:pPr>
    </w:p>
    <w:p w:rsidR="00A10199" w:rsidRPr="00DB0468" w:rsidRDefault="00A10199" w:rsidP="00682B25">
      <w:pPr>
        <w:pStyle w:val="1hed"/>
        <w:numPr>
          <w:ilvl w:val="0"/>
          <w:numId w:val="40"/>
        </w:numPr>
        <w:ind w:left="1134" w:hanging="283"/>
        <w:rPr>
          <w:sz w:val="24"/>
          <w:szCs w:val="24"/>
        </w:rPr>
      </w:pPr>
      <w:r>
        <w:rPr>
          <w:sz w:val="24"/>
          <w:szCs w:val="24"/>
        </w:rPr>
        <w:t xml:space="preserve">Interrogative </w:t>
      </w:r>
      <w:r w:rsidRPr="00DB0468">
        <w:rPr>
          <w:sz w:val="24"/>
          <w:szCs w:val="24"/>
        </w:rPr>
        <w:t>form</w:t>
      </w:r>
      <w:r>
        <w:rPr>
          <w:sz w:val="24"/>
          <w:szCs w:val="24"/>
        </w:rPr>
        <w:t>(Question)</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A10199" w:rsidRPr="00DB0468"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0"/>
        <w:gridCol w:w="1141"/>
      </w:tblGrid>
      <w:tr w:rsidR="00A10199" w:rsidTr="00A10199">
        <w:tc>
          <w:tcPr>
            <w:tcW w:w="1384" w:type="dxa"/>
          </w:tcPr>
          <w:p w:rsidR="00A10199" w:rsidRPr="00DB0468" w:rsidRDefault="00A10199" w:rsidP="00A10199">
            <w:pPr>
              <w:pStyle w:val="1hed"/>
              <w:ind w:left="0" w:firstLine="0"/>
              <w:rPr>
                <w:sz w:val="22"/>
                <w:szCs w:val="22"/>
              </w:rPr>
            </w:pPr>
            <w:r w:rsidRPr="00DB0468">
              <w:rPr>
                <w:sz w:val="22"/>
                <w:szCs w:val="22"/>
              </w:rPr>
              <w:t>Verb to be</w:t>
            </w:r>
          </w:p>
        </w:tc>
        <w:tc>
          <w:tcPr>
            <w:tcW w:w="1410" w:type="dxa"/>
          </w:tcPr>
          <w:p w:rsidR="00A10199" w:rsidRPr="00DB0468" w:rsidRDefault="00A10199" w:rsidP="00A10199">
            <w:pPr>
              <w:pStyle w:val="1hed"/>
              <w:ind w:left="0" w:firstLine="0"/>
              <w:rPr>
                <w:sz w:val="22"/>
                <w:szCs w:val="22"/>
              </w:rPr>
            </w:pPr>
            <w:r>
              <w:rPr>
                <w:sz w:val="22"/>
                <w:szCs w:val="22"/>
              </w:rPr>
              <w:t>Subject</w:t>
            </w:r>
          </w:p>
        </w:tc>
        <w:tc>
          <w:tcPr>
            <w:tcW w:w="1141" w:type="dxa"/>
          </w:tcPr>
          <w:p w:rsidR="00A10199" w:rsidRPr="00DB0468" w:rsidRDefault="00A10199" w:rsidP="00A10199">
            <w:pPr>
              <w:pStyle w:val="1hed"/>
              <w:ind w:left="0" w:firstLine="0"/>
              <w:rPr>
                <w:sz w:val="22"/>
                <w:szCs w:val="22"/>
              </w:rPr>
            </w:pPr>
            <w:r w:rsidRPr="00DB0468">
              <w:rPr>
                <w:sz w:val="22"/>
                <w:szCs w:val="22"/>
              </w:rPr>
              <w:t>objective</w:t>
            </w:r>
          </w:p>
        </w:tc>
      </w:tr>
      <w:tr w:rsidR="00A10199" w:rsidTr="00A10199">
        <w:tc>
          <w:tcPr>
            <w:tcW w:w="1384" w:type="dxa"/>
          </w:tcPr>
          <w:p w:rsidR="00A10199" w:rsidRPr="00BF1FD5" w:rsidRDefault="00A10199" w:rsidP="00A10199">
            <w:pPr>
              <w:pStyle w:val="boolformate"/>
              <w:spacing w:before="0" w:after="0"/>
              <w:ind w:left="142"/>
            </w:pPr>
            <w:r w:rsidRPr="00BF1FD5">
              <w:t>am</w:t>
            </w:r>
          </w:p>
        </w:tc>
        <w:tc>
          <w:tcPr>
            <w:tcW w:w="1410" w:type="dxa"/>
          </w:tcPr>
          <w:p w:rsidR="00A10199" w:rsidRPr="00320046" w:rsidRDefault="00A10199" w:rsidP="00A10199">
            <w:pPr>
              <w:pStyle w:val="boolformate"/>
              <w:spacing w:before="0" w:after="0"/>
              <w:ind w:left="175"/>
            </w:pPr>
            <w:r w:rsidRPr="00320046">
              <w:t>I</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A10199" w:rsidP="00A10199">
            <w:pPr>
              <w:pStyle w:val="boolformate"/>
              <w:spacing w:before="0" w:after="0"/>
              <w:ind w:left="175"/>
            </w:pPr>
            <w:r w:rsidRPr="00320046">
              <w:t>You</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is</w:t>
            </w:r>
          </w:p>
        </w:tc>
        <w:tc>
          <w:tcPr>
            <w:tcW w:w="1410" w:type="dxa"/>
          </w:tcPr>
          <w:p w:rsidR="00A10199" w:rsidRPr="00320046" w:rsidRDefault="00A10199" w:rsidP="00A10199">
            <w:pPr>
              <w:pStyle w:val="boolformate"/>
              <w:spacing w:before="0" w:after="0"/>
              <w:ind w:left="175"/>
            </w:pPr>
            <w:r w:rsidRPr="00320046">
              <w:t>He /She/It</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A10199" w:rsidP="00A10199">
            <w:pPr>
              <w:pStyle w:val="boolformate"/>
              <w:spacing w:before="0" w:after="0"/>
              <w:ind w:left="175"/>
            </w:pPr>
            <w:r w:rsidRPr="00320046">
              <w:t>We</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3A1D49" w:rsidP="00A10199">
            <w:pPr>
              <w:pStyle w:val="boolformate"/>
              <w:spacing w:before="0" w:after="0"/>
              <w:ind w:left="175"/>
            </w:pPr>
            <w:r w:rsidRPr="00320046">
              <w:t>T</w:t>
            </w:r>
            <w:r w:rsidR="00A10199" w:rsidRPr="00320046">
              <w:t>hey</w:t>
            </w:r>
          </w:p>
        </w:tc>
        <w:tc>
          <w:tcPr>
            <w:tcW w:w="1141" w:type="dxa"/>
          </w:tcPr>
          <w:p w:rsidR="00A10199" w:rsidRPr="00EB6C9A" w:rsidRDefault="00A10199" w:rsidP="00A10199">
            <w:pPr>
              <w:pStyle w:val="boolformate"/>
              <w:spacing w:before="0" w:after="0"/>
              <w:ind w:left="176"/>
            </w:pPr>
            <w:r>
              <w:t>Student</w:t>
            </w:r>
          </w:p>
        </w:tc>
      </w:tr>
    </w:tbl>
    <w:p w:rsidR="00A10199" w:rsidRDefault="00A10199" w:rsidP="00A10199">
      <w:pPr>
        <w:pStyle w:val="1hed"/>
        <w:ind w:left="0" w:firstLine="0"/>
        <w:rPr>
          <w:sz w:val="24"/>
          <w:szCs w:val="24"/>
        </w:rPr>
      </w:pPr>
    </w:p>
    <w:p w:rsidR="00A10199" w:rsidRPr="00DB0468" w:rsidRDefault="00A10199" w:rsidP="00682B25">
      <w:pPr>
        <w:pStyle w:val="1hed"/>
        <w:numPr>
          <w:ilvl w:val="0"/>
          <w:numId w:val="40"/>
        </w:numPr>
        <w:ind w:left="1134" w:hanging="283"/>
        <w:rPr>
          <w:sz w:val="24"/>
          <w:szCs w:val="24"/>
        </w:rPr>
      </w:pPr>
      <w:r>
        <w:rPr>
          <w:sz w:val="24"/>
          <w:szCs w:val="24"/>
        </w:rPr>
        <w:t>Interrogative negative form</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+not +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A10199"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276"/>
        <w:gridCol w:w="709"/>
        <w:gridCol w:w="1276"/>
      </w:tblGrid>
      <w:tr w:rsidR="00A10199" w:rsidTr="00A10199">
        <w:tc>
          <w:tcPr>
            <w:tcW w:w="1417" w:type="dxa"/>
          </w:tcPr>
          <w:p w:rsidR="00A10199" w:rsidRPr="00DB0468" w:rsidRDefault="00A10199" w:rsidP="00A10199">
            <w:pPr>
              <w:pStyle w:val="boolformate"/>
              <w:spacing w:before="0" w:after="0"/>
              <w:ind w:left="0"/>
              <w:rPr>
                <w:rFonts w:asciiTheme="majorHAnsi" w:hAnsiTheme="majorHAnsi"/>
                <w:b/>
                <w:bCs/>
              </w:rPr>
            </w:pPr>
            <w:r>
              <w:rPr>
                <w:rFonts w:asciiTheme="majorHAnsi" w:hAnsiTheme="majorHAnsi"/>
                <w:b/>
                <w:bCs/>
              </w:rPr>
              <w:t>Verb to be</w:t>
            </w:r>
          </w:p>
        </w:tc>
        <w:tc>
          <w:tcPr>
            <w:tcW w:w="1276" w:type="dxa"/>
          </w:tcPr>
          <w:p w:rsidR="00A10199" w:rsidRPr="00DB0468" w:rsidRDefault="00A10199" w:rsidP="00A10199">
            <w:pPr>
              <w:pStyle w:val="boolformate"/>
              <w:spacing w:before="0" w:after="0"/>
              <w:ind w:left="0"/>
              <w:rPr>
                <w:rFonts w:asciiTheme="majorHAnsi" w:hAnsiTheme="majorHAnsi"/>
                <w:b/>
                <w:bCs/>
              </w:rPr>
            </w:pPr>
            <w:r>
              <w:rPr>
                <w:rFonts w:asciiTheme="majorHAnsi" w:hAnsiTheme="majorHAnsi"/>
                <w:b/>
                <w:bCs/>
              </w:rPr>
              <w:t>Subject</w:t>
            </w:r>
          </w:p>
        </w:tc>
        <w:tc>
          <w:tcPr>
            <w:tcW w:w="709"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Not</w:t>
            </w:r>
          </w:p>
        </w:tc>
        <w:tc>
          <w:tcPr>
            <w:tcW w:w="1276"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objective</w:t>
            </w:r>
          </w:p>
        </w:tc>
      </w:tr>
      <w:tr w:rsidR="00A10199" w:rsidTr="00A10199">
        <w:trPr>
          <w:trHeight w:val="204"/>
        </w:trPr>
        <w:tc>
          <w:tcPr>
            <w:tcW w:w="1417" w:type="dxa"/>
          </w:tcPr>
          <w:p w:rsidR="00A10199" w:rsidRDefault="00C90F21" w:rsidP="00A10199">
            <w:pPr>
              <w:pStyle w:val="boolformate"/>
              <w:spacing w:before="0" w:after="0"/>
              <w:ind w:left="0"/>
            </w:pPr>
            <w:r>
              <w:t>A</w:t>
            </w:r>
            <w:r w:rsidR="00A10199">
              <w:t>m</w:t>
            </w:r>
          </w:p>
        </w:tc>
        <w:tc>
          <w:tcPr>
            <w:tcW w:w="1276" w:type="dxa"/>
          </w:tcPr>
          <w:p w:rsidR="00A10199" w:rsidRDefault="00A10199" w:rsidP="00A10199">
            <w:pPr>
              <w:pStyle w:val="boolformate"/>
              <w:spacing w:before="0" w:after="0"/>
              <w:ind w:left="0"/>
            </w:pPr>
            <w:r w:rsidRPr="00320046">
              <w:t>I</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A10199" w:rsidP="00A10199">
            <w:pPr>
              <w:pStyle w:val="boolformate"/>
              <w:spacing w:before="0" w:after="0"/>
              <w:ind w:left="0"/>
            </w:pPr>
            <w:r w:rsidRPr="00320046">
              <w:t>You</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I</w:t>
            </w:r>
            <w:r w:rsidR="00A10199">
              <w:t>s</w:t>
            </w:r>
          </w:p>
        </w:tc>
        <w:tc>
          <w:tcPr>
            <w:tcW w:w="1276" w:type="dxa"/>
          </w:tcPr>
          <w:p w:rsidR="00A10199" w:rsidRDefault="00A10199" w:rsidP="00A10199">
            <w:pPr>
              <w:pStyle w:val="boolformate"/>
              <w:spacing w:before="0" w:after="0"/>
              <w:ind w:left="0"/>
            </w:pPr>
            <w:r w:rsidRPr="00320046">
              <w:t>He /She/It</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A10199" w:rsidP="00A10199">
            <w:pPr>
              <w:pStyle w:val="boolformate"/>
              <w:spacing w:before="0" w:after="0"/>
              <w:ind w:left="0"/>
            </w:pPr>
            <w:r w:rsidRPr="00320046">
              <w:t>We</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3A1D49" w:rsidP="00A10199">
            <w:pPr>
              <w:pStyle w:val="boolformate"/>
              <w:spacing w:before="0" w:after="0"/>
              <w:ind w:left="0"/>
            </w:pPr>
            <w:r w:rsidRPr="00320046">
              <w:t>T</w:t>
            </w:r>
            <w:r w:rsidR="00A10199" w:rsidRPr="00320046">
              <w:t>hey</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bl>
    <w:p w:rsidR="00A10199" w:rsidRDefault="00A10199" w:rsidP="00A10199">
      <w:pPr>
        <w:pStyle w:val="boolformate"/>
        <w:ind w:left="0"/>
      </w:pPr>
    </w:p>
    <w:p w:rsidR="009934E7" w:rsidRDefault="009934E7" w:rsidP="00A10199">
      <w:pPr>
        <w:pStyle w:val="boolformate"/>
        <w:ind w:left="0"/>
      </w:pPr>
    </w:p>
    <w:p w:rsidR="009934E7" w:rsidRDefault="009934E7" w:rsidP="00A10199">
      <w:pPr>
        <w:pStyle w:val="boolformate"/>
        <w:ind w:left="0"/>
      </w:pPr>
    </w:p>
    <w:p w:rsidR="00A10199" w:rsidRPr="001E7BFD" w:rsidRDefault="00A10199" w:rsidP="00853BBE">
      <w:pPr>
        <w:pStyle w:val="Heading3"/>
      </w:pPr>
      <w:bookmarkStart w:id="51" w:name="_Toc18392270"/>
      <w:r>
        <w:lastRenderedPageBreak/>
        <w:t>Uses</w:t>
      </w:r>
      <w:r w:rsidR="00C90F21">
        <w:t xml:space="preserve"> </w:t>
      </w:r>
      <w:r>
        <w:t>Of Is</w:t>
      </w:r>
      <w:bookmarkEnd w:id="51"/>
    </w:p>
    <w:p w:rsidR="00A10199" w:rsidRDefault="00A10199" w:rsidP="00A10199">
      <w:pPr>
        <w:pStyle w:val="fu"/>
      </w:pPr>
      <w:r>
        <w:t xml:space="preserve"> “Is” </w:t>
      </w:r>
      <w:r w:rsidR="00BD5FF3">
        <w:t>indicates present</w:t>
      </w:r>
      <w:r>
        <w:t xml:space="preserve"> tenses </w:t>
      </w:r>
    </w:p>
    <w:p w:rsidR="00A10199" w:rsidRDefault="00A10199" w:rsidP="00A10199">
      <w:pPr>
        <w:pStyle w:val="fu"/>
      </w:pPr>
      <w:r>
        <w:t xml:space="preserve">“Is” is used </w:t>
      </w:r>
      <w:r w:rsidR="00BD5FF3">
        <w:t>with “</w:t>
      </w:r>
      <w:r>
        <w:t>He</w:t>
      </w:r>
      <w:r w:rsidRPr="003A0E58">
        <w:rPr>
          <w:noProof/>
        </w:rPr>
        <w:t>”</w:t>
      </w:r>
      <w:r w:rsidR="003A0E58" w:rsidRPr="003A0E58">
        <w:rPr>
          <w:noProof/>
        </w:rPr>
        <w:t xml:space="preserve">, </w:t>
      </w:r>
      <w:r w:rsidRPr="003A0E58">
        <w:rPr>
          <w:noProof/>
        </w:rPr>
        <w:t>“</w:t>
      </w:r>
      <w:r>
        <w:t>she”, “name (Ram)</w:t>
      </w:r>
      <w:r w:rsidRPr="003A0E58">
        <w:rPr>
          <w:noProof/>
        </w:rPr>
        <w:t>”</w:t>
      </w:r>
      <w:r w:rsidR="003A0E58">
        <w:rPr>
          <w:noProof/>
        </w:rPr>
        <w:t xml:space="preserve"> </w:t>
      </w:r>
      <w:r w:rsidRPr="003A0E58">
        <w:rPr>
          <w:noProof/>
        </w:rPr>
        <w:t>or</w:t>
      </w:r>
      <w:r>
        <w:t>“singular noun(it, this)”</w:t>
      </w:r>
    </w:p>
    <w:p w:rsidR="00A10199" w:rsidRDefault="00A10199" w:rsidP="00A10199">
      <w:pPr>
        <w:pStyle w:val="fu"/>
      </w:pPr>
      <w:r>
        <w:t xml:space="preserve">“Is” is used to indicate </w:t>
      </w:r>
      <w:r w:rsidR="003A0E58">
        <w:t xml:space="preserve">a </w:t>
      </w:r>
      <w:r w:rsidRPr="003A0E58">
        <w:rPr>
          <w:noProof/>
        </w:rPr>
        <w:t>singular</w:t>
      </w:r>
      <w:r>
        <w:t xml:space="preserve"> noun.</w:t>
      </w:r>
    </w:p>
    <w:p w:rsidR="00A10199" w:rsidRDefault="00A10199" w:rsidP="00A10199">
      <w:pPr>
        <w:pStyle w:val="fu"/>
        <w:ind w:firstLine="0"/>
        <w:rPr>
          <w:rFonts w:ascii="Nirmala UI" w:hAnsi="Nirmala UI" w:cs="Nirmala UI"/>
          <w:lang w:bidi="hi-IN"/>
        </w:rPr>
      </w:pPr>
    </w:p>
    <w:p w:rsidR="00BD5FF3" w:rsidRDefault="00BD5FF3" w:rsidP="00BD5FF3">
      <w:pPr>
        <w:ind w:left="1260"/>
        <w:rPr>
          <w:rFonts w:ascii="Nirmala UI" w:hAnsi="Nirmala UI" w:cs="Nirmala UI"/>
          <w:sz w:val="20"/>
          <w:szCs w:val="20"/>
        </w:rPr>
      </w:pPr>
      <w:r w:rsidRPr="00BD5FF3">
        <w:rPr>
          <w:rFonts w:ascii="Nirmala UI" w:hAnsi="Nirmala UI" w:cs="Nirmala UI"/>
          <w:sz w:val="20"/>
          <w:szCs w:val="20"/>
        </w:rPr>
        <w:t>Is "प्राथमिक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है।“Is” का उपयोग वर्तमान काल में किया जाता है।</w:t>
      </w:r>
    </w:p>
    <w:p w:rsidR="00BD5FF3" w:rsidRPr="00BD5FF3" w:rsidRDefault="00BD5FF3" w:rsidP="00BD5FF3">
      <w:pPr>
        <w:ind w:left="1260"/>
        <w:rPr>
          <w:rFonts w:ascii="Nirmala UI" w:hAnsi="Nirmala UI" w:cs="Nirmala UI"/>
          <w:sz w:val="20"/>
          <w:szCs w:val="20"/>
        </w:rPr>
      </w:pPr>
    </w:p>
    <w:p w:rsidR="00A10199" w:rsidRPr="001558FD" w:rsidRDefault="00A10199" w:rsidP="009934E7">
      <w:pPr>
        <w:pStyle w:val="boolformate"/>
        <w:spacing w:before="0" w:after="0"/>
        <w:ind w:left="1931" w:hanging="284"/>
        <w:rPr>
          <w:b/>
          <w:bCs/>
        </w:rPr>
      </w:pPr>
      <w:r w:rsidRPr="001558FD">
        <w:rPr>
          <w:b/>
          <w:bCs/>
        </w:rPr>
        <w:t>For Example</w:t>
      </w:r>
    </w:p>
    <w:p w:rsidR="00E46B78" w:rsidRDefault="00E46B78" w:rsidP="00A10199">
      <w:pPr>
        <w:pStyle w:val="dot"/>
        <w:sectPr w:rsidR="00E46B78" w:rsidSect="00716E86">
          <w:type w:val="continuous"/>
          <w:pgSz w:w="12240" w:h="15840"/>
          <w:pgMar w:top="1440" w:right="1440" w:bottom="1440" w:left="1440" w:header="720" w:footer="720" w:gutter="0"/>
          <w:cols w:space="720"/>
          <w:docGrid w:linePitch="360"/>
        </w:sectPr>
      </w:pPr>
    </w:p>
    <w:p w:rsidR="00A10199" w:rsidRDefault="00A10199" w:rsidP="00483720">
      <w:pPr>
        <w:pStyle w:val="dot"/>
        <w:ind w:left="2070" w:hanging="423"/>
      </w:pPr>
      <w:r w:rsidRPr="00647AC1">
        <w:lastRenderedPageBreak/>
        <w:t>He is a singer.</w:t>
      </w:r>
    </w:p>
    <w:p w:rsidR="00A10199" w:rsidRPr="00C05588" w:rsidRDefault="00A10199" w:rsidP="00483720">
      <w:pPr>
        <w:pStyle w:val="hindiexample"/>
        <w:ind w:left="2070"/>
      </w:pPr>
      <w:r w:rsidRPr="00C05588">
        <w:rPr>
          <w:cs/>
          <w:lang w:bidi="hi-IN"/>
        </w:rPr>
        <w:t>वह एक गायक है।</w:t>
      </w:r>
    </w:p>
    <w:p w:rsidR="00A10199" w:rsidRDefault="00A10199" w:rsidP="00483720">
      <w:pPr>
        <w:pStyle w:val="dot"/>
        <w:ind w:left="2070" w:hanging="423"/>
      </w:pPr>
      <w:r w:rsidRPr="00647AC1">
        <w:t>She is a singer.</w:t>
      </w:r>
    </w:p>
    <w:p w:rsidR="00A10199" w:rsidRPr="00C05588" w:rsidRDefault="00A10199" w:rsidP="00483720">
      <w:pPr>
        <w:pStyle w:val="hindiexample"/>
        <w:ind w:left="2070"/>
      </w:pPr>
      <w:r w:rsidRPr="00C05588">
        <w:rPr>
          <w:cs/>
          <w:lang w:bidi="hi-IN"/>
        </w:rPr>
        <w:t>वह एक गायिका है।</w:t>
      </w:r>
    </w:p>
    <w:p w:rsidR="00A10199" w:rsidRDefault="00A10199" w:rsidP="00483720">
      <w:pPr>
        <w:pStyle w:val="dot"/>
        <w:ind w:left="2070" w:hanging="423"/>
      </w:pPr>
      <w:r w:rsidRPr="00647AC1">
        <w:t>Ram is a singer.</w:t>
      </w:r>
    </w:p>
    <w:p w:rsidR="00A10199" w:rsidRPr="00C05588" w:rsidRDefault="00A10199" w:rsidP="00483720">
      <w:pPr>
        <w:pStyle w:val="hindiexample"/>
        <w:ind w:left="2070"/>
      </w:pPr>
      <w:r w:rsidRPr="00C05588">
        <w:rPr>
          <w:cs/>
          <w:lang w:bidi="hi-IN"/>
        </w:rPr>
        <w:t>राम एक गायक हैं।</w:t>
      </w:r>
    </w:p>
    <w:p w:rsidR="00A10199" w:rsidRDefault="00A10199" w:rsidP="00483720">
      <w:pPr>
        <w:pStyle w:val="dot"/>
        <w:ind w:left="2070" w:hanging="423"/>
      </w:pPr>
      <w:r w:rsidRPr="00647AC1">
        <w:t>It is a library.</w:t>
      </w:r>
    </w:p>
    <w:p w:rsidR="00A10199" w:rsidRPr="00C05588" w:rsidRDefault="00A10199" w:rsidP="00483720">
      <w:pPr>
        <w:pStyle w:val="hindiexample"/>
        <w:ind w:left="2070"/>
      </w:pPr>
      <w:r w:rsidRPr="00C05588">
        <w:rPr>
          <w:cs/>
          <w:lang w:bidi="hi-IN"/>
        </w:rPr>
        <w:t>यह एक पुस्तकालय है।</w:t>
      </w:r>
    </w:p>
    <w:p w:rsidR="00A10199" w:rsidRDefault="00A10199" w:rsidP="00483720">
      <w:pPr>
        <w:pStyle w:val="dot"/>
        <w:ind w:left="2070" w:hanging="423"/>
      </w:pPr>
      <w:r w:rsidRPr="00647AC1">
        <w:t>This is a book.</w:t>
      </w:r>
    </w:p>
    <w:p w:rsidR="00A10199" w:rsidRPr="00C05588" w:rsidRDefault="00A10199" w:rsidP="00483720">
      <w:pPr>
        <w:pStyle w:val="hindiexample"/>
        <w:ind w:left="2070"/>
      </w:pPr>
      <w:r w:rsidRPr="00C05588">
        <w:rPr>
          <w:cs/>
          <w:lang w:bidi="hi-IN"/>
        </w:rPr>
        <w:t>यह एक पुस्तक है।</w:t>
      </w:r>
    </w:p>
    <w:p w:rsidR="00A10199" w:rsidRDefault="00A10199" w:rsidP="00483720">
      <w:pPr>
        <w:pStyle w:val="dot"/>
        <w:ind w:left="2070" w:hanging="423"/>
      </w:pPr>
      <w:r w:rsidRPr="00647AC1">
        <w:t>She is not a doctor.</w:t>
      </w:r>
    </w:p>
    <w:p w:rsidR="00A10199" w:rsidRPr="00C05588" w:rsidRDefault="00A10199" w:rsidP="00483720">
      <w:pPr>
        <w:pStyle w:val="hindiexample"/>
        <w:ind w:left="2070"/>
      </w:pPr>
      <w:r w:rsidRPr="00C05588">
        <w:rPr>
          <w:cs/>
          <w:lang w:bidi="hi-IN"/>
        </w:rPr>
        <w:t>वह चिकित्सक नहीं है।</w:t>
      </w:r>
    </w:p>
    <w:p w:rsidR="00A10199" w:rsidRDefault="00A10199" w:rsidP="00483720">
      <w:pPr>
        <w:pStyle w:val="dot"/>
        <w:ind w:left="2070" w:hanging="423"/>
      </w:pPr>
      <w:r w:rsidRPr="00647AC1">
        <w:t>He is not a doctor.</w:t>
      </w:r>
    </w:p>
    <w:p w:rsidR="00A10199" w:rsidRPr="00C05588" w:rsidRDefault="00A10199" w:rsidP="00483720">
      <w:pPr>
        <w:pStyle w:val="hindiexample"/>
        <w:ind w:left="2070"/>
      </w:pPr>
      <w:r w:rsidRPr="00C05588">
        <w:rPr>
          <w:cs/>
          <w:lang w:bidi="hi-IN"/>
        </w:rPr>
        <w:t>वह एक डाक्टर नहीं है।</w:t>
      </w:r>
    </w:p>
    <w:p w:rsidR="00A10199" w:rsidRDefault="00A10199" w:rsidP="00483720">
      <w:pPr>
        <w:pStyle w:val="dot"/>
        <w:ind w:left="2070" w:hanging="423"/>
      </w:pPr>
      <w:r w:rsidRPr="00647AC1">
        <w:t>Rohit is not a doctor.</w:t>
      </w:r>
    </w:p>
    <w:p w:rsidR="00A10199" w:rsidRPr="00C05588" w:rsidRDefault="00A10199" w:rsidP="00483720">
      <w:pPr>
        <w:pStyle w:val="hindiexample"/>
        <w:ind w:left="2070"/>
      </w:pPr>
      <w:r w:rsidRPr="00C05588">
        <w:rPr>
          <w:cs/>
          <w:lang w:bidi="hi-IN"/>
        </w:rPr>
        <w:t>रोहित डॉक्टर नहीं है।</w:t>
      </w:r>
    </w:p>
    <w:p w:rsidR="00A10199" w:rsidRDefault="00A10199" w:rsidP="00483720">
      <w:pPr>
        <w:pStyle w:val="dot"/>
        <w:ind w:left="2070" w:hanging="423"/>
      </w:pPr>
      <w:r w:rsidRPr="00647AC1">
        <w:t>It is not a library.</w:t>
      </w:r>
    </w:p>
    <w:p w:rsidR="00A10199" w:rsidRPr="00C05588" w:rsidRDefault="00A10199" w:rsidP="00483720">
      <w:pPr>
        <w:pStyle w:val="hindiexample"/>
        <w:ind w:left="2070"/>
      </w:pPr>
      <w:r w:rsidRPr="00C05588">
        <w:rPr>
          <w:cs/>
          <w:lang w:bidi="hi-IN"/>
        </w:rPr>
        <w:t>यह एक पुस्तकालय नहीं है।</w:t>
      </w:r>
    </w:p>
    <w:p w:rsidR="00A10199" w:rsidRDefault="00A10199" w:rsidP="00483720">
      <w:pPr>
        <w:pStyle w:val="dot"/>
        <w:ind w:left="1206" w:hanging="306"/>
      </w:pPr>
      <w:r w:rsidRPr="00647AC1">
        <w:lastRenderedPageBreak/>
        <w:t>Is it a book?</w:t>
      </w:r>
    </w:p>
    <w:p w:rsidR="00A10199" w:rsidRPr="00C05588" w:rsidRDefault="00A10199" w:rsidP="00483720">
      <w:pPr>
        <w:pStyle w:val="hindiexample"/>
        <w:ind w:left="1170"/>
      </w:pPr>
      <w:r w:rsidRPr="00C05588">
        <w:rPr>
          <w:cs/>
          <w:lang w:bidi="hi-IN"/>
        </w:rPr>
        <w:t>क्या यह एक पुस्तक है</w:t>
      </w:r>
      <w:r w:rsidRPr="00C05588">
        <w:t>?</w:t>
      </w:r>
    </w:p>
    <w:p w:rsidR="00A10199" w:rsidRDefault="00A10199" w:rsidP="00483720">
      <w:pPr>
        <w:pStyle w:val="dot"/>
        <w:ind w:left="1215"/>
      </w:pPr>
      <w:r w:rsidRPr="00647AC1">
        <w:t>Is he a doctor?</w:t>
      </w:r>
    </w:p>
    <w:p w:rsidR="00A10199" w:rsidRPr="00C05588" w:rsidRDefault="00A10199" w:rsidP="00483720">
      <w:pPr>
        <w:pStyle w:val="hindiexample"/>
        <w:ind w:left="1170"/>
      </w:pPr>
      <w:r w:rsidRPr="00C05588">
        <w:rPr>
          <w:cs/>
          <w:lang w:bidi="hi-IN"/>
        </w:rPr>
        <w:t>क्या वह चिकित्सक है</w:t>
      </w:r>
      <w:r w:rsidRPr="00C05588">
        <w:t>?</w:t>
      </w:r>
    </w:p>
    <w:p w:rsidR="00A10199" w:rsidRDefault="00A10199" w:rsidP="00483720">
      <w:pPr>
        <w:pStyle w:val="dot"/>
        <w:ind w:left="1215"/>
      </w:pPr>
      <w:r w:rsidRPr="00647AC1">
        <w:t>Is she a doctor?</w:t>
      </w:r>
    </w:p>
    <w:p w:rsidR="00A10199" w:rsidRPr="00C05588" w:rsidRDefault="00A10199" w:rsidP="00483720">
      <w:pPr>
        <w:pStyle w:val="hindiexample"/>
        <w:ind w:left="1170"/>
      </w:pPr>
      <w:r w:rsidRPr="00C05588">
        <w:rPr>
          <w:cs/>
          <w:lang w:bidi="hi-IN"/>
        </w:rPr>
        <w:t>क्या वह चिकित्सक है</w:t>
      </w:r>
      <w:r w:rsidRPr="00C05588">
        <w:t>?</w:t>
      </w:r>
    </w:p>
    <w:p w:rsidR="00A10199" w:rsidRDefault="00A10199" w:rsidP="00483720">
      <w:pPr>
        <w:pStyle w:val="dot"/>
        <w:ind w:left="1215"/>
      </w:pPr>
      <w:r w:rsidRPr="00647AC1">
        <w:t>Is this a book?</w:t>
      </w:r>
    </w:p>
    <w:p w:rsidR="00A10199" w:rsidRPr="00C05588" w:rsidRDefault="00A10199" w:rsidP="00483720">
      <w:pPr>
        <w:pStyle w:val="hindiexample"/>
        <w:ind w:left="1170"/>
      </w:pPr>
      <w:r w:rsidRPr="00C05588">
        <w:rPr>
          <w:cs/>
          <w:lang w:bidi="hi-IN"/>
        </w:rPr>
        <w:t>क्या यह एक पुस्तक है</w:t>
      </w:r>
      <w:r w:rsidRPr="00C05588">
        <w:t>?</w:t>
      </w:r>
    </w:p>
    <w:p w:rsidR="00A10199" w:rsidRDefault="00A10199" w:rsidP="00483720">
      <w:pPr>
        <w:pStyle w:val="dot"/>
        <w:ind w:left="1215"/>
      </w:pPr>
      <w:r>
        <w:t>Is R</w:t>
      </w:r>
      <w:r w:rsidRPr="00647AC1">
        <w:t>ohit a doctor?</w:t>
      </w:r>
    </w:p>
    <w:p w:rsidR="00A10199" w:rsidRPr="00C05588" w:rsidRDefault="00A10199" w:rsidP="00483720">
      <w:pPr>
        <w:pStyle w:val="hindiexample"/>
        <w:ind w:left="1170"/>
      </w:pPr>
      <w:r w:rsidRPr="00C05588">
        <w:rPr>
          <w:cs/>
          <w:lang w:bidi="hi-IN"/>
        </w:rPr>
        <w:t>क्या रोहित डॉक्टर है</w:t>
      </w:r>
      <w:r w:rsidRPr="00C05588">
        <w:t>?</w:t>
      </w:r>
    </w:p>
    <w:p w:rsidR="00A10199" w:rsidRDefault="00A10199" w:rsidP="00483720">
      <w:pPr>
        <w:pStyle w:val="dot"/>
        <w:ind w:left="1215"/>
      </w:pPr>
      <w:r w:rsidRPr="00647AC1">
        <w:t>Is he not a doctor?</w:t>
      </w:r>
    </w:p>
    <w:p w:rsidR="00A10199" w:rsidRPr="00C05588" w:rsidRDefault="00A10199" w:rsidP="00483720">
      <w:pPr>
        <w:pStyle w:val="hindiexample"/>
        <w:ind w:left="1170"/>
      </w:pPr>
      <w:r w:rsidRPr="00C05588">
        <w:rPr>
          <w:cs/>
          <w:lang w:bidi="hi-IN"/>
        </w:rPr>
        <w:t>क्या वह डॉक्टर नहीं है</w:t>
      </w:r>
      <w:r w:rsidRPr="00C05588">
        <w:t>?</w:t>
      </w:r>
    </w:p>
    <w:p w:rsidR="00A10199" w:rsidRDefault="00A10199" w:rsidP="00483720">
      <w:pPr>
        <w:pStyle w:val="dot"/>
        <w:ind w:left="1215"/>
      </w:pPr>
      <w:r w:rsidRPr="00647AC1">
        <w:t>Is she not a doctor?</w:t>
      </w:r>
    </w:p>
    <w:p w:rsidR="00A10199" w:rsidRPr="00C05588" w:rsidRDefault="00A10199" w:rsidP="00483720">
      <w:pPr>
        <w:pStyle w:val="hindiexample"/>
        <w:ind w:left="1170"/>
      </w:pPr>
      <w:r w:rsidRPr="00C05588">
        <w:rPr>
          <w:cs/>
          <w:lang w:bidi="hi-IN"/>
        </w:rPr>
        <w:t>क्या वह डॉक्टर नहीं है</w:t>
      </w:r>
      <w:r w:rsidRPr="00C05588">
        <w:t>?</w:t>
      </w:r>
    </w:p>
    <w:p w:rsidR="00A10199" w:rsidRDefault="00A10199" w:rsidP="00483720">
      <w:pPr>
        <w:pStyle w:val="dot"/>
        <w:ind w:left="1215"/>
      </w:pPr>
      <w:r w:rsidRPr="00647AC1">
        <w:t>Is this not a book?</w:t>
      </w:r>
    </w:p>
    <w:p w:rsidR="00A10199" w:rsidRPr="00C05588" w:rsidRDefault="00A10199" w:rsidP="00483720">
      <w:pPr>
        <w:pStyle w:val="hindiexample"/>
        <w:ind w:left="1170"/>
      </w:pPr>
      <w:r w:rsidRPr="00C05588">
        <w:rPr>
          <w:cs/>
          <w:lang w:bidi="hi-IN"/>
        </w:rPr>
        <w:t>क्या यह किताब नहीं है</w:t>
      </w:r>
      <w:r w:rsidRPr="00C05588">
        <w:t>?</w:t>
      </w:r>
    </w:p>
    <w:p w:rsidR="00A10199" w:rsidRDefault="00A10199" w:rsidP="00483720">
      <w:pPr>
        <w:pStyle w:val="dot"/>
        <w:ind w:left="1215"/>
      </w:pPr>
      <w:r>
        <w:t>Is R</w:t>
      </w:r>
      <w:r w:rsidRPr="00647AC1">
        <w:t>ohit not a doctor?</w:t>
      </w:r>
    </w:p>
    <w:p w:rsidR="00A10199" w:rsidRDefault="00A10199" w:rsidP="00483720">
      <w:pPr>
        <w:pStyle w:val="hindiexample"/>
        <w:ind w:left="1170"/>
      </w:pPr>
      <w:r w:rsidRPr="00C05588">
        <w:rPr>
          <w:cs/>
          <w:lang w:bidi="hi-IN"/>
        </w:rPr>
        <w:t>क्या रोहित डॉक्टर नहीं है</w:t>
      </w:r>
      <w:r w:rsidRPr="00C05588">
        <w:t>?</w:t>
      </w:r>
    </w:p>
    <w:p w:rsidR="00E46B78" w:rsidRDefault="00E46B78" w:rsidP="00483720">
      <w:pPr>
        <w:pStyle w:val="hindiexample"/>
        <w:ind w:left="2613"/>
        <w:sectPr w:rsidR="00E46B78" w:rsidSect="00716E86">
          <w:type w:val="continuous"/>
          <w:pgSz w:w="12240" w:h="15840"/>
          <w:pgMar w:top="1440" w:right="1440" w:bottom="1440" w:left="1440" w:header="720" w:footer="720" w:gutter="0"/>
          <w:cols w:num="2" w:space="180"/>
          <w:docGrid w:linePitch="360"/>
        </w:sectPr>
      </w:pPr>
    </w:p>
    <w:p w:rsidR="00A10199" w:rsidRPr="00647AC1" w:rsidRDefault="00A10199" w:rsidP="00483720">
      <w:pPr>
        <w:pStyle w:val="hindiexample"/>
        <w:ind w:left="0"/>
      </w:pPr>
    </w:p>
    <w:p w:rsidR="00A10199" w:rsidRPr="001E7BFD" w:rsidRDefault="00A10199" w:rsidP="00853BBE">
      <w:pPr>
        <w:pStyle w:val="Heading3"/>
      </w:pPr>
      <w:bookmarkStart w:id="52" w:name="_Toc18392271"/>
      <w:r>
        <w:t>Uses Of</w:t>
      </w:r>
      <w:r w:rsidRPr="001E7BFD">
        <w:t xml:space="preserve"> Are</w:t>
      </w:r>
      <w:bookmarkEnd w:id="52"/>
    </w:p>
    <w:p w:rsidR="00A10199" w:rsidRDefault="00A10199" w:rsidP="00A10199">
      <w:pPr>
        <w:pStyle w:val="fu"/>
      </w:pPr>
      <w:r>
        <w:t xml:space="preserve"> “Are” indicates present tenses.</w:t>
      </w:r>
    </w:p>
    <w:p w:rsidR="00A10199" w:rsidRDefault="00A10199" w:rsidP="00A10199">
      <w:pPr>
        <w:pStyle w:val="fu"/>
      </w:pPr>
      <w:r>
        <w:t>“Are” is only used with “we”, “you”, “they “</w:t>
      </w:r>
      <w:r w:rsidR="00BD5FF3">
        <w:t>and “</w:t>
      </w:r>
      <w:r>
        <w:t xml:space="preserve">any plural </w:t>
      </w:r>
      <w:r w:rsidR="00BD5FF3">
        <w:t>noun (</w:t>
      </w:r>
      <w:r>
        <w:t>children, those people)”</w:t>
      </w:r>
    </w:p>
    <w:p w:rsidR="00A10199" w:rsidRDefault="00A10199" w:rsidP="00483720">
      <w:pPr>
        <w:pStyle w:val="fu"/>
      </w:pPr>
      <w:r>
        <w:t xml:space="preserve">“Are” is used with </w:t>
      </w:r>
      <w:r w:rsidR="003A0E58">
        <w:t xml:space="preserve">a </w:t>
      </w:r>
      <w:r w:rsidRPr="003A0E58">
        <w:rPr>
          <w:noProof/>
        </w:rPr>
        <w:t>plural</w:t>
      </w:r>
      <w:r>
        <w:t xml:space="preserve"> noun.</w:t>
      </w:r>
    </w:p>
    <w:p w:rsidR="00BD5FF3" w:rsidRDefault="00BD5FF3" w:rsidP="00BD5FF3">
      <w:pPr>
        <w:ind w:left="1260"/>
        <w:rPr>
          <w:rFonts w:ascii="Nirmala UI" w:hAnsi="Nirmala UI" w:cs="Nirmala UI"/>
          <w:sz w:val="20"/>
          <w:szCs w:val="20"/>
        </w:rPr>
      </w:pPr>
      <w:r>
        <w:rPr>
          <w:rFonts w:ascii="Nirmala UI" w:hAnsi="Nirmala UI" w:cs="Nirmala UI"/>
          <w:sz w:val="20"/>
          <w:szCs w:val="20"/>
        </w:rPr>
        <w:t>“</w:t>
      </w:r>
      <w:r w:rsidRPr="00BD5FF3">
        <w:rPr>
          <w:rFonts w:cstheme="minorHAnsi"/>
        </w:rPr>
        <w:t>Are</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w:t>
      </w:r>
      <w:r>
        <w:rPr>
          <w:rFonts w:ascii="Nirmala UI" w:hAnsi="Nirmala UI" w:cs="Nirmala UI"/>
          <w:sz w:val="20"/>
          <w:szCs w:val="20"/>
        </w:rPr>
        <w:t xml:space="preserve"> </w:t>
      </w:r>
      <w:r w:rsidRPr="00BD5FF3">
        <w:rPr>
          <w:rFonts w:ascii="Nirmala UI" w:hAnsi="Nirmala UI" w:cs="Nirmala UI"/>
          <w:sz w:val="20"/>
          <w:szCs w:val="20"/>
        </w:rPr>
        <w:t>“</w:t>
      </w:r>
      <w:r w:rsidRPr="00BD5FF3">
        <w:rPr>
          <w:rFonts w:cstheme="minorHAnsi"/>
        </w:rPr>
        <w:t>Are</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का उपयोग वर्तमान काल में किया जाता है।</w:t>
      </w:r>
    </w:p>
    <w:p w:rsidR="00A10199" w:rsidRPr="001558FD" w:rsidRDefault="00A10199" w:rsidP="009934E7">
      <w:pPr>
        <w:pStyle w:val="boolformate"/>
        <w:spacing w:before="0" w:after="0"/>
        <w:rPr>
          <w:b/>
          <w:bCs/>
        </w:rPr>
      </w:pPr>
      <w:r w:rsidRPr="001558FD">
        <w:rPr>
          <w:b/>
          <w:bCs/>
        </w:rPr>
        <w:t>For Example</w:t>
      </w:r>
    </w:p>
    <w:p w:rsidR="00483720" w:rsidRDefault="00483720" w:rsidP="00A10199">
      <w:pPr>
        <w:pStyle w:val="dot"/>
        <w:sectPr w:rsidR="00483720" w:rsidSect="00716E86">
          <w:type w:val="continuous"/>
          <w:pgSz w:w="12240" w:h="15840"/>
          <w:pgMar w:top="1440" w:right="1440" w:bottom="1440" w:left="1440" w:header="720" w:footer="720" w:gutter="0"/>
          <w:cols w:space="720"/>
          <w:docGrid w:linePitch="360"/>
        </w:sectPr>
      </w:pPr>
    </w:p>
    <w:p w:rsidR="00A10199" w:rsidRDefault="00A10199" w:rsidP="002A44EE">
      <w:pPr>
        <w:pStyle w:val="dot"/>
        <w:ind w:left="1797"/>
      </w:pPr>
      <w:r w:rsidRPr="00C05588">
        <w:lastRenderedPageBreak/>
        <w:t>We are solders.</w:t>
      </w:r>
    </w:p>
    <w:p w:rsidR="00A10199" w:rsidRPr="00C05588" w:rsidRDefault="00A10199" w:rsidP="002A44EE">
      <w:pPr>
        <w:pStyle w:val="hindiexample"/>
        <w:ind w:left="1800"/>
      </w:pPr>
      <w:r w:rsidRPr="00C05588">
        <w:rPr>
          <w:rFonts w:hint="cs"/>
          <w:cs/>
          <w:lang w:bidi="hi-IN"/>
        </w:rPr>
        <w:t>हम सिपाही हैं।</w:t>
      </w:r>
    </w:p>
    <w:p w:rsidR="00A10199" w:rsidRDefault="00A10199" w:rsidP="002A44EE">
      <w:pPr>
        <w:pStyle w:val="dot"/>
        <w:ind w:left="1797"/>
      </w:pPr>
      <w:r w:rsidRPr="00C05588">
        <w:t>They are solders.</w:t>
      </w:r>
    </w:p>
    <w:p w:rsidR="00A10199" w:rsidRPr="00C05588" w:rsidRDefault="00A10199" w:rsidP="002A44EE">
      <w:pPr>
        <w:pStyle w:val="hindiexample"/>
        <w:ind w:left="1800"/>
      </w:pPr>
      <w:r w:rsidRPr="00C05588">
        <w:rPr>
          <w:rFonts w:hint="cs"/>
          <w:cs/>
          <w:lang w:bidi="hi-IN"/>
        </w:rPr>
        <w:t>वे सिपाही हैं।</w:t>
      </w:r>
    </w:p>
    <w:p w:rsidR="00A10199" w:rsidRDefault="00A10199" w:rsidP="002A44EE">
      <w:pPr>
        <w:pStyle w:val="dot"/>
        <w:ind w:left="1797"/>
      </w:pPr>
      <w:r w:rsidRPr="00C05588">
        <w:t>Those Peoples are solders.</w:t>
      </w:r>
    </w:p>
    <w:p w:rsidR="00A10199" w:rsidRPr="00C05588" w:rsidRDefault="00A10199" w:rsidP="00BD5FF3">
      <w:pPr>
        <w:pStyle w:val="hindiexample"/>
        <w:ind w:left="1800"/>
      </w:pPr>
      <w:r w:rsidRPr="00C05588">
        <w:rPr>
          <w:rFonts w:hint="cs"/>
          <w:cs/>
          <w:lang w:bidi="hi-IN"/>
        </w:rPr>
        <w:t>वे लोग सिपाही हैं।</w:t>
      </w:r>
    </w:p>
    <w:p w:rsidR="00A10199" w:rsidRDefault="00A10199" w:rsidP="002A44EE">
      <w:pPr>
        <w:pStyle w:val="dot"/>
        <w:ind w:left="1095"/>
      </w:pPr>
      <w:r w:rsidRPr="00C05588">
        <w:lastRenderedPageBreak/>
        <w:t>We are brave.</w:t>
      </w:r>
    </w:p>
    <w:p w:rsidR="00A10199" w:rsidRPr="00C05588" w:rsidRDefault="00A10199" w:rsidP="002A44EE">
      <w:pPr>
        <w:pStyle w:val="hindiexample"/>
        <w:ind w:left="1164"/>
      </w:pPr>
      <w:r w:rsidRPr="00C05588">
        <w:rPr>
          <w:rFonts w:hint="cs"/>
          <w:cs/>
          <w:lang w:bidi="hi-IN"/>
        </w:rPr>
        <w:t>हम बहादुर हैं।</w:t>
      </w:r>
    </w:p>
    <w:p w:rsidR="00A10199" w:rsidRDefault="00A10199" w:rsidP="002A44EE">
      <w:pPr>
        <w:pStyle w:val="dot"/>
        <w:ind w:left="1095"/>
      </w:pPr>
      <w:r w:rsidRPr="00C05588">
        <w:t>We are fighting.</w:t>
      </w:r>
    </w:p>
    <w:p w:rsidR="00A10199" w:rsidRPr="00C05588" w:rsidRDefault="00A10199" w:rsidP="002A44EE">
      <w:pPr>
        <w:pStyle w:val="hindiexample"/>
        <w:ind w:left="1164"/>
      </w:pPr>
      <w:r w:rsidRPr="00C05588">
        <w:rPr>
          <w:rFonts w:hint="cs"/>
          <w:cs/>
          <w:lang w:bidi="hi-IN"/>
        </w:rPr>
        <w:t>हम लड़ रहे हैं।</w:t>
      </w:r>
    </w:p>
    <w:p w:rsidR="00483720" w:rsidRDefault="00483720" w:rsidP="00A10199">
      <w:pPr>
        <w:pStyle w:val="dot"/>
        <w:sectPr w:rsidR="00483720" w:rsidSect="00716E86">
          <w:type w:val="continuous"/>
          <w:pgSz w:w="12240" w:h="15840"/>
          <w:pgMar w:top="1440" w:right="1440" w:bottom="1440" w:left="1440" w:header="720" w:footer="720" w:gutter="0"/>
          <w:cols w:num="2" w:space="720"/>
          <w:docGrid w:linePitch="360"/>
        </w:sectPr>
      </w:pPr>
    </w:p>
    <w:p w:rsidR="00A10199" w:rsidRDefault="00A10199" w:rsidP="009934E7">
      <w:pPr>
        <w:pStyle w:val="dot"/>
        <w:ind w:left="1797"/>
      </w:pPr>
      <w:r w:rsidRPr="00C05588">
        <w:lastRenderedPageBreak/>
        <w:t>We are there.</w:t>
      </w:r>
    </w:p>
    <w:p w:rsidR="00A10199" w:rsidRPr="00C05588" w:rsidRDefault="00A10199" w:rsidP="009934E7">
      <w:pPr>
        <w:pStyle w:val="hindiexample"/>
        <w:ind w:left="1866"/>
      </w:pPr>
      <w:r w:rsidRPr="00C05588">
        <w:rPr>
          <w:rFonts w:hint="cs"/>
          <w:cs/>
          <w:lang w:bidi="hi-IN"/>
        </w:rPr>
        <w:t>हम वहाँ हैं।</w:t>
      </w:r>
    </w:p>
    <w:p w:rsidR="00A10199" w:rsidRDefault="00A10199" w:rsidP="00BD5FF3">
      <w:pPr>
        <w:pStyle w:val="dot"/>
        <w:ind w:left="1170"/>
      </w:pPr>
      <w:r w:rsidRPr="00C05588">
        <w:lastRenderedPageBreak/>
        <w:t>We are to get the award.</w:t>
      </w:r>
    </w:p>
    <w:p w:rsidR="00A10199" w:rsidRPr="00C05588" w:rsidRDefault="00A10199" w:rsidP="00BD5FF3">
      <w:pPr>
        <w:pStyle w:val="hindiexample"/>
        <w:ind w:left="1170"/>
      </w:pPr>
      <w:r w:rsidRPr="00C05588">
        <w:rPr>
          <w:rFonts w:hint="cs"/>
          <w:cs/>
          <w:lang w:bidi="hi-IN"/>
        </w:rPr>
        <w:t>हमें पुरस्कार मिलना है।</w:t>
      </w:r>
    </w:p>
    <w:p w:rsidR="00A10199" w:rsidRDefault="00A10199" w:rsidP="00BD5FF3">
      <w:pPr>
        <w:pStyle w:val="dot"/>
        <w:tabs>
          <w:tab w:val="left" w:pos="1890"/>
        </w:tabs>
        <w:ind w:left="1890"/>
      </w:pPr>
      <w:r w:rsidRPr="00C05588">
        <w:lastRenderedPageBreak/>
        <w:t>We are respected</w:t>
      </w:r>
      <w:r>
        <w:t>.</w:t>
      </w:r>
    </w:p>
    <w:p w:rsidR="00A10199" w:rsidRPr="00C05588" w:rsidRDefault="00A10199" w:rsidP="00BD5FF3">
      <w:pPr>
        <w:pStyle w:val="hindiexample"/>
        <w:tabs>
          <w:tab w:val="left" w:pos="1890"/>
        </w:tabs>
        <w:ind w:left="1890"/>
      </w:pPr>
      <w:r w:rsidRPr="00C05588">
        <w:rPr>
          <w:rFonts w:hint="cs"/>
          <w:cs/>
          <w:lang w:bidi="hi-IN"/>
        </w:rPr>
        <w:t>हम सम्मानित हैं।</w:t>
      </w:r>
    </w:p>
    <w:p w:rsidR="002A44EE" w:rsidRDefault="00A10199" w:rsidP="00A10199">
      <w:pPr>
        <w:pStyle w:val="dot"/>
        <w:ind w:left="1080"/>
      </w:pPr>
      <w:r w:rsidRPr="007F1856">
        <w:lastRenderedPageBreak/>
        <w:t>We are to be followed.</w:t>
      </w:r>
    </w:p>
    <w:p w:rsidR="009934E7" w:rsidRPr="00C05588" w:rsidRDefault="009934E7" w:rsidP="009934E7">
      <w:pPr>
        <w:pStyle w:val="hindiexample"/>
        <w:ind w:left="1170" w:right="-1890"/>
      </w:pPr>
      <w:r w:rsidRPr="00C05588">
        <w:rPr>
          <w:rFonts w:hint="cs"/>
          <w:cs/>
          <w:lang w:bidi="hi-IN"/>
        </w:rPr>
        <w:t>हमारा पालन किया जाना है।</w:t>
      </w:r>
    </w:p>
    <w:p w:rsidR="009934E7" w:rsidRDefault="009934E7" w:rsidP="009934E7">
      <w:pPr>
        <w:pStyle w:val="dot"/>
        <w:numPr>
          <w:ilvl w:val="0"/>
          <w:numId w:val="0"/>
        </w:numPr>
        <w:ind w:left="2625" w:hanging="357"/>
        <w:sectPr w:rsidR="009934E7" w:rsidSect="00716E86">
          <w:type w:val="continuous"/>
          <w:pgSz w:w="12240" w:h="15840"/>
          <w:pgMar w:top="1440" w:right="1440" w:bottom="1440" w:left="1440" w:header="720" w:footer="720" w:gutter="0"/>
          <w:cols w:num="2" w:space="720"/>
          <w:docGrid w:linePitch="360"/>
        </w:sectPr>
      </w:pPr>
    </w:p>
    <w:p w:rsidR="00A10199" w:rsidRDefault="00A10199" w:rsidP="009934E7">
      <w:pPr>
        <w:pStyle w:val="dot"/>
        <w:ind w:left="1797"/>
      </w:pPr>
      <w:r w:rsidRPr="00C05588">
        <w:lastRenderedPageBreak/>
        <w:t>We are not solders.</w:t>
      </w:r>
    </w:p>
    <w:p w:rsidR="00A10199" w:rsidRPr="00C05588" w:rsidRDefault="00A10199" w:rsidP="009934E7">
      <w:pPr>
        <w:pStyle w:val="hindiexample"/>
        <w:ind w:left="1866"/>
      </w:pPr>
      <w:r w:rsidRPr="00C05588">
        <w:rPr>
          <w:rFonts w:hint="cs"/>
          <w:cs/>
          <w:lang w:bidi="hi-IN"/>
        </w:rPr>
        <w:t>हम सिपाही नहीं हैं।</w:t>
      </w:r>
    </w:p>
    <w:p w:rsidR="00A10199" w:rsidRDefault="00A10199" w:rsidP="009934E7">
      <w:pPr>
        <w:pStyle w:val="dot"/>
        <w:ind w:left="1797"/>
      </w:pPr>
      <w:r w:rsidRPr="00C05588">
        <w:t>You are not solders.</w:t>
      </w:r>
    </w:p>
    <w:p w:rsidR="00A10199" w:rsidRPr="00C05588" w:rsidRDefault="00A10199" w:rsidP="009934E7">
      <w:pPr>
        <w:pStyle w:val="hindiexample"/>
        <w:ind w:left="1866"/>
      </w:pPr>
      <w:r w:rsidRPr="00C05588">
        <w:rPr>
          <w:rFonts w:hint="cs"/>
          <w:cs/>
          <w:lang w:bidi="hi-IN"/>
        </w:rPr>
        <w:t>आप सिपाही नहीं हैं।</w:t>
      </w:r>
    </w:p>
    <w:p w:rsidR="00A10199" w:rsidRDefault="00A10199" w:rsidP="009934E7">
      <w:pPr>
        <w:pStyle w:val="dot"/>
        <w:ind w:left="1797"/>
      </w:pPr>
      <w:r w:rsidRPr="00C05588">
        <w:t>They are not solders.</w:t>
      </w:r>
    </w:p>
    <w:p w:rsidR="00A10199" w:rsidRPr="00C05588" w:rsidRDefault="00A10199" w:rsidP="009934E7">
      <w:pPr>
        <w:pStyle w:val="hindiexample"/>
        <w:ind w:left="1866"/>
      </w:pPr>
      <w:r w:rsidRPr="00C05588">
        <w:rPr>
          <w:rFonts w:hint="cs"/>
          <w:cs/>
          <w:lang w:bidi="hi-IN"/>
        </w:rPr>
        <w:t>वे सिपाही नहीं हैं।</w:t>
      </w:r>
    </w:p>
    <w:p w:rsidR="00A10199" w:rsidRDefault="00A10199" w:rsidP="009934E7">
      <w:pPr>
        <w:pStyle w:val="dot"/>
        <w:ind w:left="1077"/>
      </w:pPr>
      <w:r w:rsidRPr="00C05588">
        <w:lastRenderedPageBreak/>
        <w:t>Are we not solders?</w:t>
      </w:r>
    </w:p>
    <w:p w:rsidR="00A10199" w:rsidRPr="00C05588" w:rsidRDefault="00A10199" w:rsidP="009934E7">
      <w:pPr>
        <w:pStyle w:val="hindiexample"/>
        <w:ind w:left="1146"/>
      </w:pPr>
      <w:r w:rsidRPr="00C05588">
        <w:rPr>
          <w:rFonts w:hint="cs"/>
          <w:cs/>
          <w:lang w:bidi="hi-IN"/>
        </w:rPr>
        <w:t>क्या हम सिपाही नहीं हैं</w:t>
      </w:r>
      <w:r w:rsidRPr="00C05588">
        <w:rPr>
          <w:rFonts w:hint="cs"/>
        </w:rPr>
        <w:t>?</w:t>
      </w:r>
    </w:p>
    <w:p w:rsidR="00A10199" w:rsidRDefault="00A10199" w:rsidP="009934E7">
      <w:pPr>
        <w:pStyle w:val="dot"/>
        <w:ind w:left="1077"/>
      </w:pPr>
      <w:r w:rsidRPr="00C05588">
        <w:t>Are you not solders?</w:t>
      </w:r>
    </w:p>
    <w:p w:rsidR="00A10199" w:rsidRPr="00C05588" w:rsidRDefault="00A10199" w:rsidP="009934E7">
      <w:pPr>
        <w:pStyle w:val="hindiexample"/>
        <w:ind w:left="1146"/>
      </w:pPr>
      <w:r w:rsidRPr="00C05588">
        <w:rPr>
          <w:rFonts w:hint="cs"/>
          <w:cs/>
          <w:lang w:bidi="hi-IN"/>
        </w:rPr>
        <w:t>क्या तुम सिपाही नहीं हो</w:t>
      </w:r>
      <w:r w:rsidRPr="00C05588">
        <w:rPr>
          <w:rFonts w:hint="cs"/>
        </w:rPr>
        <w:t>?</w:t>
      </w:r>
    </w:p>
    <w:p w:rsidR="00A10199" w:rsidRDefault="00A10199" w:rsidP="009934E7">
      <w:pPr>
        <w:pStyle w:val="dot"/>
        <w:ind w:left="1077"/>
      </w:pPr>
      <w:r w:rsidRPr="00C05588">
        <w:t>Are they not solders?</w:t>
      </w:r>
    </w:p>
    <w:p w:rsidR="009934E7" w:rsidRDefault="00A10199" w:rsidP="009934E7">
      <w:pPr>
        <w:pStyle w:val="hindiexample"/>
        <w:ind w:left="1146"/>
        <w:sectPr w:rsidR="009934E7" w:rsidSect="00716E86">
          <w:type w:val="continuous"/>
          <w:pgSz w:w="12240" w:h="15840"/>
          <w:pgMar w:top="1440" w:right="1440" w:bottom="1440" w:left="1440" w:header="720" w:footer="720" w:gutter="0"/>
          <w:cols w:num="2" w:space="720"/>
          <w:docGrid w:linePitch="360"/>
        </w:sectPr>
      </w:pPr>
      <w:r w:rsidRPr="00C05588">
        <w:rPr>
          <w:rFonts w:hint="cs"/>
          <w:cs/>
          <w:lang w:bidi="hi-IN"/>
        </w:rPr>
        <w:t>क्या वे सिपाही नहीं हैं</w:t>
      </w:r>
      <w:r w:rsidRPr="00C05588">
        <w:rPr>
          <w:rFonts w:hint="cs"/>
        </w:rPr>
        <w:t>?</w:t>
      </w:r>
    </w:p>
    <w:p w:rsidR="00A10199" w:rsidRDefault="00A10199" w:rsidP="00A10199">
      <w:pPr>
        <w:pStyle w:val="boolformate"/>
        <w:spacing w:before="0" w:after="0"/>
        <w:ind w:left="0"/>
      </w:pPr>
    </w:p>
    <w:p w:rsidR="00A10199" w:rsidRDefault="00A10199" w:rsidP="00A10199">
      <w:pPr>
        <w:pStyle w:val="boolformate"/>
        <w:spacing w:before="0" w:after="0"/>
        <w:ind w:left="0"/>
      </w:pPr>
    </w:p>
    <w:p w:rsidR="00A10199" w:rsidRPr="001E7BFD" w:rsidRDefault="00A10199" w:rsidP="00853BBE">
      <w:pPr>
        <w:pStyle w:val="Heading3"/>
      </w:pPr>
      <w:bookmarkStart w:id="53" w:name="_Toc18392272"/>
      <w:r w:rsidRPr="001E7BFD">
        <w:t xml:space="preserve">Uses </w:t>
      </w:r>
      <w:r>
        <w:t>Of Am</w:t>
      </w:r>
      <w:bookmarkEnd w:id="53"/>
    </w:p>
    <w:p w:rsidR="00A10199" w:rsidRDefault="00A10199" w:rsidP="00A10199">
      <w:pPr>
        <w:pStyle w:val="fu"/>
      </w:pPr>
      <w:r>
        <w:t xml:space="preserve"> “Am” indicates present tenses.</w:t>
      </w:r>
    </w:p>
    <w:p w:rsidR="00A10199" w:rsidRDefault="00A10199" w:rsidP="00A10199">
      <w:pPr>
        <w:pStyle w:val="fu"/>
      </w:pPr>
      <w:r>
        <w:t>“Am” is only used with “I”.</w:t>
      </w:r>
    </w:p>
    <w:p w:rsidR="00A10199" w:rsidRDefault="00A10199" w:rsidP="00A10199">
      <w:pPr>
        <w:pStyle w:val="fu"/>
      </w:pPr>
      <w:r>
        <w:t>We can use “am” when we talk about identity.</w:t>
      </w:r>
    </w:p>
    <w:p w:rsidR="00A10199" w:rsidRDefault="00A10199" w:rsidP="00A10199">
      <w:pPr>
        <w:pStyle w:val="fu"/>
        <w:ind w:firstLine="0"/>
      </w:pPr>
    </w:p>
    <w:p w:rsidR="00BD5FF3" w:rsidRDefault="00BD5FF3" w:rsidP="00BD5FF3">
      <w:pPr>
        <w:ind w:left="1260"/>
        <w:rPr>
          <w:rFonts w:ascii="Nirmala UI" w:hAnsi="Nirmala UI" w:cs="Nirmala UI"/>
          <w:sz w:val="20"/>
          <w:szCs w:val="20"/>
        </w:rPr>
      </w:pPr>
      <w:r>
        <w:rPr>
          <w:rFonts w:ascii="Nirmala UI" w:hAnsi="Nirmala UI" w:cs="Nirmala UI"/>
          <w:sz w:val="20"/>
          <w:szCs w:val="20"/>
        </w:rPr>
        <w:t>“Am</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w:t>
      </w:r>
      <w:r>
        <w:rPr>
          <w:rFonts w:ascii="Nirmala UI" w:hAnsi="Nirmala UI" w:cs="Nirmala UI"/>
          <w:sz w:val="20"/>
          <w:szCs w:val="20"/>
        </w:rPr>
        <w:t>Am</w:t>
      </w:r>
      <w:r w:rsidRPr="00BD5FF3">
        <w:rPr>
          <w:rFonts w:ascii="Nirmala UI" w:hAnsi="Nirmala UI" w:cs="Nirmala UI"/>
          <w:sz w:val="20"/>
          <w:szCs w:val="20"/>
        </w:rPr>
        <w:t>” का उपयोग वर्तमान काल में किया जाता है।</w:t>
      </w:r>
    </w:p>
    <w:p w:rsidR="00A10199" w:rsidRPr="00475349" w:rsidRDefault="00A10199" w:rsidP="009934E7">
      <w:pPr>
        <w:pStyle w:val="boolformate"/>
        <w:spacing w:before="0" w:after="0"/>
        <w:ind w:left="1350" w:hanging="284"/>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9934E7">
      <w:pPr>
        <w:pStyle w:val="dot"/>
        <w:ind w:left="1503"/>
      </w:pPr>
      <w:r w:rsidRPr="00E708FD">
        <w:lastRenderedPageBreak/>
        <w:t>I am a doctor.</w:t>
      </w:r>
    </w:p>
    <w:p w:rsidR="00A10199" w:rsidRPr="00E708FD" w:rsidRDefault="00A10199" w:rsidP="009934E7">
      <w:pPr>
        <w:pStyle w:val="hindiexample"/>
        <w:ind w:left="1572"/>
      </w:pPr>
      <w:r w:rsidRPr="00E708FD">
        <w:rPr>
          <w:rFonts w:hint="cs"/>
          <w:cs/>
          <w:lang w:bidi="hi-IN"/>
        </w:rPr>
        <w:t>मैं एक डॉक्टर हूँ।</w:t>
      </w:r>
    </w:p>
    <w:p w:rsidR="00A10199" w:rsidRDefault="00A10199" w:rsidP="009934E7">
      <w:pPr>
        <w:pStyle w:val="dot"/>
        <w:ind w:left="1503"/>
      </w:pPr>
      <w:r w:rsidRPr="00E708FD">
        <w:t>I am a teacher.</w:t>
      </w:r>
    </w:p>
    <w:p w:rsidR="00A10199" w:rsidRPr="00E708FD" w:rsidRDefault="00A10199" w:rsidP="009934E7">
      <w:pPr>
        <w:pStyle w:val="hindiexample"/>
        <w:ind w:left="1572"/>
      </w:pPr>
      <w:r w:rsidRPr="00E708FD">
        <w:rPr>
          <w:rFonts w:hint="cs"/>
          <w:cs/>
          <w:lang w:bidi="hi-IN"/>
        </w:rPr>
        <w:t>मैं एक शिक्षक हूं।</w:t>
      </w:r>
    </w:p>
    <w:p w:rsidR="00A10199" w:rsidRDefault="00A10199" w:rsidP="009934E7">
      <w:pPr>
        <w:pStyle w:val="dot"/>
        <w:ind w:left="1503"/>
      </w:pPr>
      <w:r w:rsidRPr="00E708FD">
        <w:t>I am a student.</w:t>
      </w:r>
    </w:p>
    <w:p w:rsidR="00A10199" w:rsidRPr="00E708FD" w:rsidRDefault="00A10199" w:rsidP="009934E7">
      <w:pPr>
        <w:pStyle w:val="hindiexample"/>
        <w:ind w:left="1572"/>
      </w:pPr>
      <w:r w:rsidRPr="00E708FD">
        <w:rPr>
          <w:rFonts w:hint="cs"/>
          <w:cs/>
          <w:lang w:bidi="hi-IN"/>
        </w:rPr>
        <w:t>मैं एक छात्र हूँ।</w:t>
      </w:r>
    </w:p>
    <w:p w:rsidR="00A10199" w:rsidRPr="007F1856" w:rsidRDefault="00A10199" w:rsidP="009934E7">
      <w:pPr>
        <w:pStyle w:val="dot"/>
        <w:ind w:left="1503"/>
        <w:rPr>
          <w:b w:val="0"/>
          <w:bCs w:val="0"/>
        </w:rPr>
      </w:pPr>
      <w:r w:rsidRPr="007F1856">
        <w:rPr>
          <w:rStyle w:val="dotChar"/>
          <w:b/>
          <w:bCs/>
        </w:rPr>
        <w:t>I am not a teacher</w:t>
      </w:r>
      <w:r w:rsidRPr="007F1856">
        <w:rPr>
          <w:b w:val="0"/>
          <w:bCs w:val="0"/>
        </w:rPr>
        <w:t>.</w:t>
      </w:r>
    </w:p>
    <w:p w:rsidR="00A10199" w:rsidRPr="00E708FD" w:rsidRDefault="00A10199" w:rsidP="009934E7">
      <w:pPr>
        <w:pStyle w:val="hindiexample"/>
        <w:ind w:left="1572"/>
      </w:pPr>
      <w:r w:rsidRPr="00E708FD">
        <w:rPr>
          <w:rFonts w:hint="cs"/>
          <w:cs/>
          <w:lang w:bidi="hi-IN"/>
        </w:rPr>
        <w:t>मैं अध्यापक नहीं हुँ।</w:t>
      </w:r>
    </w:p>
    <w:p w:rsidR="00A10199" w:rsidRDefault="00A10199" w:rsidP="009934E7">
      <w:pPr>
        <w:pStyle w:val="dot"/>
        <w:ind w:left="1503"/>
      </w:pPr>
      <w:r w:rsidRPr="00E708FD">
        <w:t>I am not a doctor.</w:t>
      </w:r>
    </w:p>
    <w:p w:rsidR="00A10199" w:rsidRPr="00E708FD" w:rsidRDefault="00A10199" w:rsidP="009934E7">
      <w:pPr>
        <w:pStyle w:val="hindiexample"/>
        <w:ind w:left="1572"/>
      </w:pPr>
      <w:r w:rsidRPr="00E708FD">
        <w:rPr>
          <w:rFonts w:hint="cs"/>
          <w:cs/>
          <w:lang w:bidi="hi-IN"/>
        </w:rPr>
        <w:t>मैं एक चिकित्सक नहीं हूँ।</w:t>
      </w:r>
    </w:p>
    <w:p w:rsidR="00A10199" w:rsidRDefault="00A10199" w:rsidP="009934E7">
      <w:pPr>
        <w:pStyle w:val="dot"/>
        <w:ind w:left="1503"/>
      </w:pPr>
      <w:r w:rsidRPr="00E708FD">
        <w:t>I am not a student.</w:t>
      </w:r>
    </w:p>
    <w:p w:rsidR="00A10199" w:rsidRPr="00E708FD" w:rsidRDefault="00A10199" w:rsidP="009934E7">
      <w:pPr>
        <w:pStyle w:val="hindiexample"/>
        <w:ind w:left="1572"/>
      </w:pPr>
      <w:r w:rsidRPr="00E708FD">
        <w:rPr>
          <w:rFonts w:hint="cs"/>
          <w:cs/>
          <w:lang w:bidi="hi-IN"/>
        </w:rPr>
        <w:t>मैं एक छात्र नहीं हूं।</w:t>
      </w:r>
    </w:p>
    <w:p w:rsidR="00A10199" w:rsidRDefault="00A10199" w:rsidP="009934E7">
      <w:pPr>
        <w:pStyle w:val="dot"/>
        <w:ind w:left="357"/>
      </w:pPr>
      <w:r w:rsidRPr="00E708FD">
        <w:lastRenderedPageBreak/>
        <w:t>Am I a doctor?</w:t>
      </w:r>
    </w:p>
    <w:p w:rsidR="00A10199" w:rsidRPr="00E708FD" w:rsidRDefault="00A10199" w:rsidP="009934E7">
      <w:pPr>
        <w:pStyle w:val="hindiexample"/>
        <w:ind w:left="426"/>
      </w:pPr>
      <w:r w:rsidRPr="00E708FD">
        <w:rPr>
          <w:rFonts w:hint="cs"/>
          <w:cs/>
          <w:lang w:bidi="hi-IN"/>
        </w:rPr>
        <w:t>क्या मैं एक डॉक्टर हूं</w:t>
      </w:r>
      <w:r w:rsidRPr="00E708FD">
        <w:rPr>
          <w:rFonts w:hint="cs"/>
        </w:rPr>
        <w:t>?</w:t>
      </w:r>
    </w:p>
    <w:p w:rsidR="00A10199" w:rsidRDefault="00A10199" w:rsidP="009934E7">
      <w:pPr>
        <w:pStyle w:val="dot"/>
        <w:ind w:left="357"/>
      </w:pPr>
      <w:r w:rsidRPr="00E708FD">
        <w:t>Am I a student?</w:t>
      </w:r>
    </w:p>
    <w:p w:rsidR="00A10199" w:rsidRDefault="00A10199" w:rsidP="009934E7">
      <w:pPr>
        <w:pStyle w:val="hindiexample"/>
        <w:ind w:left="426"/>
      </w:pPr>
      <w:r w:rsidRPr="00E708FD">
        <w:rPr>
          <w:rFonts w:hint="cs"/>
          <w:cs/>
          <w:lang w:bidi="hi-IN"/>
        </w:rPr>
        <w:t>क्या मैं एक विधार्थी हूँ</w:t>
      </w:r>
      <w:r w:rsidRPr="00E708FD">
        <w:rPr>
          <w:rFonts w:hint="cs"/>
        </w:rPr>
        <w:t>?</w:t>
      </w:r>
    </w:p>
    <w:p w:rsidR="00A10199" w:rsidRDefault="00A10199" w:rsidP="009934E7">
      <w:pPr>
        <w:pStyle w:val="dot"/>
        <w:ind w:left="357"/>
      </w:pPr>
      <w:r w:rsidRPr="00E708FD">
        <w:t>Am I a teacher</w:t>
      </w:r>
      <w:r>
        <w:t>?</w:t>
      </w:r>
    </w:p>
    <w:p w:rsidR="00A10199" w:rsidRPr="00E708FD" w:rsidRDefault="00A10199" w:rsidP="009934E7">
      <w:pPr>
        <w:pStyle w:val="hindiexample"/>
        <w:ind w:left="426"/>
      </w:pPr>
      <w:r w:rsidRPr="00E708FD">
        <w:rPr>
          <w:rFonts w:hint="cs"/>
          <w:cs/>
          <w:lang w:bidi="hi-IN"/>
        </w:rPr>
        <w:t>क्या मैं शिक्षकहूं</w:t>
      </w:r>
      <w:r>
        <w:t>?</w:t>
      </w:r>
    </w:p>
    <w:p w:rsidR="00A10199" w:rsidRDefault="00A10199" w:rsidP="009934E7">
      <w:pPr>
        <w:pStyle w:val="dot"/>
        <w:ind w:left="357"/>
      </w:pPr>
      <w:r w:rsidRPr="00E708FD">
        <w:t>Am I not doctor?</w:t>
      </w:r>
    </w:p>
    <w:p w:rsidR="00A10199" w:rsidRPr="00E708FD" w:rsidRDefault="00A10199" w:rsidP="009934E7">
      <w:pPr>
        <w:pStyle w:val="hindiexample"/>
        <w:ind w:left="426"/>
      </w:pPr>
      <w:r w:rsidRPr="00E708FD">
        <w:rPr>
          <w:rFonts w:hint="cs"/>
          <w:cs/>
          <w:lang w:bidi="hi-IN"/>
        </w:rPr>
        <w:t>क्या मैं डॉक्टर नहीं हूँ</w:t>
      </w:r>
      <w:r w:rsidRPr="00E708FD">
        <w:rPr>
          <w:rFonts w:hint="cs"/>
        </w:rPr>
        <w:t>?</w:t>
      </w:r>
    </w:p>
    <w:p w:rsidR="00A10199" w:rsidRPr="00E708FD" w:rsidRDefault="00A10199" w:rsidP="009934E7">
      <w:pPr>
        <w:pStyle w:val="dot"/>
        <w:ind w:left="357"/>
        <w:rPr>
          <w:rtl/>
          <w:cs/>
        </w:rPr>
      </w:pPr>
      <w:r w:rsidRPr="00E708FD">
        <w:t>Am I not a teacher?</w:t>
      </w:r>
    </w:p>
    <w:p w:rsidR="00A10199" w:rsidRPr="00E708FD" w:rsidRDefault="00A10199" w:rsidP="009934E7">
      <w:pPr>
        <w:pStyle w:val="hindiexample"/>
        <w:ind w:left="426"/>
      </w:pPr>
      <w:r w:rsidRPr="00E708FD">
        <w:rPr>
          <w:rFonts w:hint="cs"/>
          <w:cs/>
          <w:lang w:bidi="hi-IN"/>
        </w:rPr>
        <w:t>क्या मैं शिक्षक नहीं हूं</w:t>
      </w:r>
      <w:r w:rsidRPr="00E708FD">
        <w:rPr>
          <w:rFonts w:hint="cs"/>
        </w:rPr>
        <w:t>?</w:t>
      </w:r>
    </w:p>
    <w:p w:rsidR="00A10199" w:rsidRDefault="00A10199" w:rsidP="009934E7">
      <w:pPr>
        <w:pStyle w:val="dot"/>
        <w:ind w:left="357"/>
      </w:pPr>
      <w:r w:rsidRPr="00E708FD">
        <w:t>Am I not a student?</w:t>
      </w:r>
    </w:p>
    <w:p w:rsidR="00A10199" w:rsidRDefault="00A10199" w:rsidP="009934E7">
      <w:pPr>
        <w:pStyle w:val="hindiexample"/>
        <w:ind w:left="426"/>
      </w:pPr>
      <w:r w:rsidRPr="00E708FD">
        <w:rPr>
          <w:rFonts w:hint="cs"/>
          <w:cs/>
          <w:lang w:bidi="hi-IN"/>
        </w:rPr>
        <w:t>क्या मैं छात्र नहीं हूं</w:t>
      </w:r>
      <w:r>
        <w:rPr>
          <w:lang w:bidi="hi-IN"/>
        </w:rPr>
        <w:t>?</w:t>
      </w:r>
    </w:p>
    <w:p w:rsidR="009934E7" w:rsidRDefault="009934E7" w:rsidP="00A10199">
      <w:pPr>
        <w:pStyle w:val="hindiexample"/>
        <w:sectPr w:rsidR="009934E7" w:rsidSect="00716E86">
          <w:type w:val="continuous"/>
          <w:pgSz w:w="12240" w:h="15840"/>
          <w:pgMar w:top="1440" w:right="1440" w:bottom="1440" w:left="1440" w:header="720" w:footer="720" w:gutter="0"/>
          <w:cols w:num="2" w:space="720"/>
          <w:docGrid w:linePitch="360"/>
        </w:sectPr>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BD5FF3" w:rsidRDefault="00BD5FF3">
      <w:pPr>
        <w:spacing w:before="0" w:after="200"/>
        <w:rPr>
          <w:rFonts w:ascii="Nirmala UI" w:hAnsi="Nirmala UI" w:cs="Nirmala UI"/>
          <w:sz w:val="20"/>
          <w:szCs w:val="20"/>
        </w:rPr>
      </w:pPr>
      <w:r>
        <w:br w:type="page"/>
      </w:r>
    </w:p>
    <w:p w:rsidR="00A10199" w:rsidRDefault="00A10199" w:rsidP="00A10199">
      <w:pPr>
        <w:pStyle w:val="hindiexample"/>
      </w:pPr>
    </w:p>
    <w:p w:rsidR="00A10199" w:rsidRPr="00D562DA" w:rsidRDefault="00A10199" w:rsidP="00A10199">
      <w:pPr>
        <w:pStyle w:val="hindiexample"/>
        <w:ind w:left="709"/>
      </w:pPr>
      <w:r w:rsidRPr="003A0E58">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xml:space="preserve">- 1 </w:t>
      </w:r>
      <w:r w:rsidRPr="00DB0ADD">
        <w:rPr>
          <w:rFonts w:asciiTheme="majorHAnsi" w:hAnsiTheme="majorHAnsi"/>
          <w:b/>
          <w:bCs/>
          <w:sz w:val="28"/>
          <w:szCs w:val="28"/>
          <w:lang w:bidi="hi-IN"/>
        </w:rPr>
        <w:t>(</w:t>
      </w:r>
      <w:r>
        <w:rPr>
          <w:rFonts w:asciiTheme="majorHAnsi" w:hAnsiTheme="majorHAnsi"/>
          <w:b/>
          <w:bCs/>
          <w:sz w:val="28"/>
          <w:szCs w:val="28"/>
          <w:lang w:bidi="hi-IN"/>
        </w:rPr>
        <w:t>Is, Am</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Are</w:t>
      </w:r>
      <w:r w:rsidRPr="00DB0ADD">
        <w:rPr>
          <w:rFonts w:asciiTheme="majorHAnsi" w:hAnsiTheme="majorHAnsi"/>
          <w:b/>
          <w:bCs/>
          <w:sz w:val="28"/>
          <w:szCs w:val="28"/>
          <w:lang w:bidi="hi-IN"/>
        </w:rPr>
        <w:t>)</w:t>
      </w: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sidR="003A0E58">
        <w:rPr>
          <w:rFonts w:asciiTheme="majorHAnsi" w:hAnsiTheme="majorHAnsi"/>
          <w:b/>
          <w:bCs/>
          <w:sz w:val="24"/>
          <w:szCs w:val="24"/>
        </w:rPr>
        <w:t>the</w:t>
      </w:r>
      <w:r w:rsidRPr="00856038">
        <w:rPr>
          <w:rFonts w:asciiTheme="majorHAnsi" w:hAnsiTheme="majorHAnsi"/>
          <w:b/>
          <w:bCs/>
          <w:sz w:val="24"/>
          <w:szCs w:val="24"/>
        </w:rPr>
        <w:t xml:space="preserve"> </w:t>
      </w:r>
      <w:r w:rsidRPr="003A0E58">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Is”, “Am”,</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Are</w:t>
      </w:r>
      <w:r>
        <w:rPr>
          <w:rFonts w:asciiTheme="majorHAnsi" w:hAnsiTheme="majorHAnsi"/>
          <w:b/>
          <w:bCs/>
          <w:sz w:val="24"/>
          <w:szCs w:val="24"/>
        </w:rPr>
        <w:t>”)</w:t>
      </w:r>
    </w:p>
    <w:p w:rsidR="00A10199" w:rsidRPr="00E17A4B" w:rsidRDefault="00A10199" w:rsidP="00682B25">
      <w:pPr>
        <w:pStyle w:val="ListParagraph"/>
        <w:numPr>
          <w:ilvl w:val="0"/>
          <w:numId w:val="43"/>
        </w:numPr>
        <w:spacing w:before="0" w:after="0"/>
        <w:ind w:left="1276" w:hanging="283"/>
      </w:pPr>
      <w:r w:rsidRPr="00E17A4B">
        <w:t>I </w:t>
      </w:r>
      <w:r>
        <w:t>…….. a boy</w:t>
      </w:r>
      <w:r w:rsidRPr="00E17A4B">
        <w:t>.</w:t>
      </w:r>
    </w:p>
    <w:p w:rsidR="00A10199" w:rsidRPr="00E17A4B" w:rsidRDefault="00A10199" w:rsidP="00682B25">
      <w:pPr>
        <w:pStyle w:val="ListParagraph"/>
        <w:numPr>
          <w:ilvl w:val="0"/>
          <w:numId w:val="43"/>
        </w:numPr>
        <w:spacing w:before="0" w:after="0"/>
        <w:ind w:left="1276" w:hanging="283"/>
      </w:pPr>
      <w:r>
        <w:t>My mother</w:t>
      </w:r>
      <w:r w:rsidRPr="00E17A4B">
        <w:t> </w:t>
      </w:r>
      <w:r>
        <w:t>…….. at home</w:t>
      </w:r>
      <w:r w:rsidRPr="00E17A4B">
        <w:t>.</w:t>
      </w:r>
    </w:p>
    <w:p w:rsidR="00A10199" w:rsidRPr="00E17A4B" w:rsidRDefault="00A10199" w:rsidP="00682B25">
      <w:pPr>
        <w:pStyle w:val="ListParagraph"/>
        <w:numPr>
          <w:ilvl w:val="0"/>
          <w:numId w:val="43"/>
        </w:numPr>
        <w:spacing w:before="0" w:after="0"/>
        <w:ind w:left="1276" w:hanging="283"/>
      </w:pPr>
      <w:r>
        <w:t>Chink and Susi</w:t>
      </w:r>
      <w:r w:rsidRPr="00E17A4B">
        <w:t> </w:t>
      </w:r>
      <w:r>
        <w:t>……..</w:t>
      </w:r>
      <w:r w:rsidRPr="00E17A4B">
        <w:t> my cats.</w:t>
      </w:r>
    </w:p>
    <w:p w:rsidR="00A10199" w:rsidRPr="00E17A4B" w:rsidRDefault="00A10199" w:rsidP="00682B25">
      <w:pPr>
        <w:pStyle w:val="ListParagraph"/>
        <w:numPr>
          <w:ilvl w:val="0"/>
          <w:numId w:val="43"/>
        </w:numPr>
        <w:spacing w:before="0" w:after="0"/>
        <w:ind w:left="1276" w:hanging="283"/>
      </w:pPr>
      <w:r>
        <w:t>The rat</w:t>
      </w:r>
      <w:r w:rsidRPr="00E17A4B">
        <w:t> </w:t>
      </w:r>
      <w:r>
        <w:t>……..</w:t>
      </w:r>
      <w:r w:rsidRPr="00E17A4B">
        <w:t> in the cage.</w:t>
      </w:r>
    </w:p>
    <w:p w:rsidR="00A10199" w:rsidRPr="00E17A4B" w:rsidRDefault="00A10199" w:rsidP="00682B25">
      <w:pPr>
        <w:pStyle w:val="ListParagraph"/>
        <w:numPr>
          <w:ilvl w:val="0"/>
          <w:numId w:val="43"/>
        </w:numPr>
        <w:spacing w:before="0" w:after="0"/>
        <w:ind w:left="1276" w:hanging="283"/>
      </w:pPr>
      <w:r w:rsidRPr="00E17A4B">
        <w:t>I </w:t>
      </w:r>
      <w:r>
        <w:t>…….. a dancer</w:t>
      </w:r>
      <w:r w:rsidRPr="00E17A4B">
        <w:t>.</w:t>
      </w:r>
    </w:p>
    <w:p w:rsidR="00A10199" w:rsidRPr="00E17A4B" w:rsidRDefault="00A10199" w:rsidP="00682B25">
      <w:pPr>
        <w:pStyle w:val="ListParagraph"/>
        <w:numPr>
          <w:ilvl w:val="0"/>
          <w:numId w:val="43"/>
        </w:numPr>
        <w:spacing w:before="0" w:after="0"/>
        <w:ind w:left="1276" w:hanging="283"/>
      </w:pPr>
      <w:r>
        <w:t>My pen</w:t>
      </w:r>
      <w:r w:rsidRPr="00E17A4B">
        <w:t> </w:t>
      </w:r>
      <w:r>
        <w:t>…….. on the table</w:t>
      </w:r>
      <w:r w:rsidRPr="00E17A4B">
        <w:t>.</w:t>
      </w:r>
    </w:p>
    <w:p w:rsidR="00A10199" w:rsidRPr="00E17A4B" w:rsidRDefault="00A10199" w:rsidP="00682B25">
      <w:pPr>
        <w:pStyle w:val="ListParagraph"/>
        <w:numPr>
          <w:ilvl w:val="0"/>
          <w:numId w:val="43"/>
        </w:numPr>
        <w:spacing w:before="0" w:after="0"/>
        <w:ind w:left="1276" w:hanging="283"/>
      </w:pPr>
      <w:r>
        <w:t>Jatin and Prashant</w:t>
      </w:r>
      <w:r w:rsidRPr="00E17A4B">
        <w:t> </w:t>
      </w:r>
      <w:r>
        <w:t>……..</w:t>
      </w:r>
      <w:r w:rsidRPr="00E17A4B">
        <w:t> good friends.</w:t>
      </w:r>
    </w:p>
    <w:p w:rsidR="00A10199" w:rsidRPr="00E17A4B" w:rsidRDefault="00A10199" w:rsidP="00682B25">
      <w:pPr>
        <w:pStyle w:val="ListParagraph"/>
        <w:numPr>
          <w:ilvl w:val="0"/>
          <w:numId w:val="43"/>
        </w:numPr>
        <w:spacing w:before="0" w:after="0"/>
        <w:ind w:left="1276" w:hanging="283"/>
      </w:pPr>
      <w:r>
        <w:t>……..</w:t>
      </w:r>
      <w:r w:rsidRPr="00E17A4B">
        <w:t> you from</w:t>
      </w:r>
      <w:r>
        <w:t xml:space="preserve"> Delhi</w:t>
      </w:r>
      <w:r w:rsidRPr="00E17A4B">
        <w:t>?</w:t>
      </w:r>
    </w:p>
    <w:p w:rsidR="00A10199" w:rsidRPr="00E17A4B" w:rsidRDefault="00A10199" w:rsidP="00682B25">
      <w:pPr>
        <w:pStyle w:val="ListParagraph"/>
        <w:numPr>
          <w:ilvl w:val="0"/>
          <w:numId w:val="43"/>
        </w:numPr>
        <w:spacing w:before="0" w:after="0"/>
        <w:ind w:left="1276" w:hanging="283"/>
      </w:pPr>
      <w:r>
        <w:t>His brother……..eight</w:t>
      </w:r>
      <w:r w:rsidRPr="00E17A4B">
        <w:t xml:space="preserve"> years old.</w:t>
      </w:r>
    </w:p>
    <w:p w:rsidR="00A10199" w:rsidRPr="00E17A4B" w:rsidRDefault="00A10199" w:rsidP="00682B25">
      <w:pPr>
        <w:pStyle w:val="ListParagraph"/>
        <w:numPr>
          <w:ilvl w:val="0"/>
          <w:numId w:val="43"/>
        </w:numPr>
        <w:spacing w:before="0" w:after="0"/>
        <w:ind w:left="1276" w:hanging="283"/>
      </w:pPr>
      <w:r w:rsidRPr="00E17A4B">
        <w:t>We </w:t>
      </w:r>
      <w:r>
        <w:t>……..</w:t>
      </w:r>
      <w:r w:rsidRPr="00E17A4B">
        <w:t> children.</w:t>
      </w:r>
    </w:p>
    <w:p w:rsidR="00A10199" w:rsidRPr="00E17A4B" w:rsidRDefault="00A10199" w:rsidP="00682B25">
      <w:pPr>
        <w:pStyle w:val="ListParagraph"/>
        <w:numPr>
          <w:ilvl w:val="0"/>
          <w:numId w:val="43"/>
        </w:numPr>
        <w:spacing w:before="0" w:after="0"/>
        <w:ind w:left="1276" w:hanging="283"/>
      </w:pPr>
      <w:r>
        <w:t>My father</w:t>
      </w:r>
      <w:r w:rsidRPr="00E17A4B">
        <w:t> </w:t>
      </w:r>
      <w:r>
        <w:t>…….. in the office</w:t>
      </w:r>
      <w:r w:rsidRPr="00E17A4B">
        <w:t>.</w:t>
      </w:r>
    </w:p>
    <w:p w:rsidR="00A10199" w:rsidRPr="00E17A4B" w:rsidRDefault="00A10199" w:rsidP="00682B25">
      <w:pPr>
        <w:pStyle w:val="ListParagraph"/>
        <w:numPr>
          <w:ilvl w:val="0"/>
          <w:numId w:val="43"/>
        </w:numPr>
        <w:spacing w:before="0" w:after="0"/>
        <w:ind w:left="1276" w:hanging="283"/>
      </w:pPr>
      <w:r w:rsidRPr="00E17A4B">
        <w:t>The</w:t>
      </w:r>
      <w:r>
        <w:t xml:space="preserve"> employes</w:t>
      </w:r>
      <w:r w:rsidRPr="00E17A4B">
        <w:t> </w:t>
      </w:r>
      <w:r>
        <w:t xml:space="preserve">…….. not at </w:t>
      </w:r>
      <w:r w:rsidR="003A0E58">
        <w:t xml:space="preserve">the </w:t>
      </w:r>
      <w:r w:rsidRPr="003A0E58">
        <w:rPr>
          <w:noProof/>
        </w:rPr>
        <w:t>company</w:t>
      </w:r>
      <w:r w:rsidRPr="00E17A4B">
        <w:t xml:space="preserve"> today.</w:t>
      </w:r>
    </w:p>
    <w:p w:rsidR="00A10199" w:rsidRPr="00E17A4B" w:rsidRDefault="00A10199" w:rsidP="00682B25">
      <w:pPr>
        <w:pStyle w:val="ListParagraph"/>
        <w:numPr>
          <w:ilvl w:val="0"/>
          <w:numId w:val="43"/>
        </w:numPr>
        <w:spacing w:before="0" w:after="0"/>
        <w:ind w:left="1276" w:hanging="283"/>
      </w:pPr>
      <w:r>
        <w:t>Jonny</w:t>
      </w:r>
      <w:r w:rsidRPr="00E17A4B">
        <w:t>'s grandmother </w:t>
      </w:r>
      <w:r>
        <w:t>……..</w:t>
      </w:r>
      <w:r w:rsidRPr="00E17A4B">
        <w:t> fr</w:t>
      </w:r>
      <w:r>
        <w:t>om Uttrakhand</w:t>
      </w:r>
      <w:r w:rsidRPr="00E17A4B">
        <w:t>.</w:t>
      </w:r>
    </w:p>
    <w:p w:rsidR="00A10199" w:rsidRPr="00E17A4B" w:rsidRDefault="00A10199" w:rsidP="00682B25">
      <w:pPr>
        <w:pStyle w:val="ListParagraph"/>
        <w:numPr>
          <w:ilvl w:val="0"/>
          <w:numId w:val="43"/>
        </w:numPr>
        <w:spacing w:before="0" w:after="0"/>
        <w:ind w:left="1276" w:hanging="283"/>
      </w:pPr>
      <w:r w:rsidRPr="00E17A4B">
        <w:t>I </w:t>
      </w:r>
      <w:r>
        <w:t>…….. a cricket</w:t>
      </w:r>
      <w:r w:rsidRPr="00E17A4B">
        <w:t xml:space="preserve"> fan.</w:t>
      </w:r>
    </w:p>
    <w:p w:rsidR="00A10199" w:rsidRPr="00E17A4B" w:rsidRDefault="00A10199" w:rsidP="00682B25">
      <w:pPr>
        <w:pStyle w:val="ListParagraph"/>
        <w:numPr>
          <w:ilvl w:val="0"/>
          <w:numId w:val="43"/>
        </w:numPr>
        <w:spacing w:before="0" w:after="0"/>
        <w:ind w:left="1276" w:hanging="283"/>
      </w:pPr>
      <w:r w:rsidRPr="00E17A4B">
        <w:t>It </w:t>
      </w:r>
      <w:r>
        <w:t>……..</w:t>
      </w:r>
      <w:r w:rsidRPr="00E17A4B">
        <w:t> </w:t>
      </w:r>
      <w:r>
        <w:t>Monday</w:t>
      </w:r>
      <w:r w:rsidRPr="00E17A4B">
        <w:t xml:space="preserve"> today.</w:t>
      </w:r>
    </w:p>
    <w:p w:rsidR="00A10199" w:rsidRPr="00E17A4B" w:rsidRDefault="00A10199" w:rsidP="00682B25">
      <w:pPr>
        <w:pStyle w:val="ListParagraph"/>
        <w:numPr>
          <w:ilvl w:val="0"/>
          <w:numId w:val="43"/>
        </w:numPr>
        <w:spacing w:before="0" w:after="0"/>
        <w:ind w:left="1276" w:hanging="283"/>
      </w:pPr>
      <w:r w:rsidRPr="00E17A4B">
        <w:t>They </w:t>
      </w:r>
      <w:r>
        <w:t>…….. in the truck</w:t>
      </w:r>
      <w:r w:rsidRPr="00E17A4B">
        <w:t>.</w:t>
      </w:r>
    </w:p>
    <w:p w:rsidR="00A10199" w:rsidRPr="00E17A4B" w:rsidRDefault="00A10199" w:rsidP="00682B25">
      <w:pPr>
        <w:pStyle w:val="ListParagraph"/>
        <w:numPr>
          <w:ilvl w:val="0"/>
          <w:numId w:val="43"/>
        </w:numPr>
        <w:spacing w:before="0" w:after="0"/>
        <w:ind w:left="1276" w:hanging="283"/>
      </w:pPr>
      <w:r w:rsidRPr="00E17A4B">
        <w:t>His pencil case </w:t>
      </w:r>
      <w:r>
        <w:t>……..</w:t>
      </w:r>
      <w:r w:rsidRPr="00E17A4B">
        <w:t> at home.</w:t>
      </w:r>
    </w:p>
    <w:p w:rsidR="00A10199" w:rsidRPr="00E17A4B" w:rsidRDefault="00A10199" w:rsidP="00682B25">
      <w:pPr>
        <w:pStyle w:val="ListParagraph"/>
        <w:numPr>
          <w:ilvl w:val="0"/>
          <w:numId w:val="43"/>
        </w:numPr>
        <w:spacing w:before="0" w:after="0"/>
        <w:ind w:left="1276" w:hanging="283"/>
      </w:pPr>
      <w:r>
        <w:t>……..</w:t>
      </w:r>
      <w:r w:rsidRPr="00E17A4B">
        <w:t> you from</w:t>
      </w:r>
      <w:r>
        <w:t xml:space="preserve"> Goa</w:t>
      </w:r>
      <w:r w:rsidRPr="00E17A4B">
        <w:t>?</w:t>
      </w:r>
    </w:p>
    <w:p w:rsidR="00A10199" w:rsidRPr="00E17A4B" w:rsidRDefault="00A10199" w:rsidP="00682B25">
      <w:pPr>
        <w:pStyle w:val="ListParagraph"/>
        <w:numPr>
          <w:ilvl w:val="0"/>
          <w:numId w:val="43"/>
        </w:numPr>
        <w:spacing w:before="0" w:after="0"/>
        <w:ind w:left="1276" w:hanging="283"/>
      </w:pPr>
      <w:r w:rsidRPr="00E17A4B">
        <w:t>I </w:t>
      </w:r>
      <w:r>
        <w:t>……..</w:t>
      </w:r>
      <w:r w:rsidRPr="00E17A4B">
        <w:t> not your friend.</w:t>
      </w:r>
    </w:p>
    <w:p w:rsidR="00A10199" w:rsidRDefault="00A10199" w:rsidP="00682B25">
      <w:pPr>
        <w:pStyle w:val="ListParagraph"/>
        <w:numPr>
          <w:ilvl w:val="0"/>
          <w:numId w:val="43"/>
        </w:numPr>
        <w:spacing w:before="0" w:after="0"/>
        <w:ind w:left="1276" w:hanging="283"/>
      </w:pPr>
      <w:r>
        <w:t>Hey Rajat</w:t>
      </w:r>
      <w:r w:rsidRPr="00E17A4B">
        <w:t>! We </w:t>
      </w:r>
      <w:r>
        <w:t>……..</w:t>
      </w:r>
      <w:r w:rsidRPr="00E17A4B">
        <w:t> here.</w:t>
      </w:r>
    </w:p>
    <w:p w:rsidR="00A10199" w:rsidRPr="00E17A4B" w:rsidRDefault="00A10199" w:rsidP="00682B25">
      <w:pPr>
        <w:pStyle w:val="ListParagraph"/>
        <w:numPr>
          <w:ilvl w:val="0"/>
          <w:numId w:val="43"/>
        </w:numPr>
        <w:spacing w:before="0" w:after="0"/>
        <w:ind w:left="1276" w:hanging="283"/>
      </w:pPr>
      <w:r>
        <w:t>‘Have you finished that Project</w:t>
      </w:r>
      <w:r w:rsidRPr="00E17A4B">
        <w:t>?’ ‘I </w:t>
      </w:r>
      <w:r>
        <w:t>……..</w:t>
      </w:r>
      <w:r w:rsidRPr="00E17A4B">
        <w:t> working on it.’</w:t>
      </w:r>
    </w:p>
    <w:p w:rsidR="00A10199" w:rsidRPr="00E17A4B" w:rsidRDefault="00A10199" w:rsidP="00682B25">
      <w:pPr>
        <w:pStyle w:val="ListParagraph"/>
        <w:numPr>
          <w:ilvl w:val="0"/>
          <w:numId w:val="43"/>
        </w:numPr>
        <w:spacing w:before="0" w:after="0"/>
        <w:ind w:left="1276" w:hanging="283"/>
      </w:pPr>
      <w:r w:rsidRPr="00E17A4B">
        <w:t>The children </w:t>
      </w:r>
      <w:r>
        <w:t>……..</w:t>
      </w:r>
      <w:r w:rsidRPr="00E17A4B">
        <w:t> playing video games.</w:t>
      </w:r>
    </w:p>
    <w:p w:rsidR="00A10199" w:rsidRPr="00E17A4B" w:rsidRDefault="00A10199" w:rsidP="00682B25">
      <w:pPr>
        <w:pStyle w:val="ListParagraph"/>
        <w:numPr>
          <w:ilvl w:val="0"/>
          <w:numId w:val="43"/>
        </w:numPr>
        <w:spacing w:before="0" w:after="0"/>
        <w:ind w:left="1276" w:hanging="283"/>
      </w:pPr>
      <w:r w:rsidRPr="00E17A4B">
        <w:t>She </w:t>
      </w:r>
      <w:r>
        <w:t>…….. working in the kitchen</w:t>
      </w:r>
      <w:r w:rsidRPr="00E17A4B">
        <w:t>.</w:t>
      </w:r>
    </w:p>
    <w:p w:rsidR="00A10199" w:rsidRPr="00E17A4B" w:rsidRDefault="00A10199" w:rsidP="00682B25">
      <w:pPr>
        <w:pStyle w:val="ListParagraph"/>
        <w:numPr>
          <w:ilvl w:val="0"/>
          <w:numId w:val="43"/>
        </w:numPr>
        <w:spacing w:before="0" w:after="0"/>
        <w:ind w:left="1276" w:hanging="283"/>
      </w:pPr>
      <w:r w:rsidRPr="00E17A4B">
        <w:t>The teacher</w:t>
      </w:r>
      <w:r>
        <w:t>…….. checking</w:t>
      </w:r>
      <w:r w:rsidRPr="00E17A4B">
        <w:t xml:space="preserve"> the answer sheets.</w:t>
      </w:r>
    </w:p>
    <w:p w:rsidR="00A10199" w:rsidRDefault="00A10199" w:rsidP="00682B25">
      <w:pPr>
        <w:pStyle w:val="ListParagraph"/>
        <w:numPr>
          <w:ilvl w:val="0"/>
          <w:numId w:val="43"/>
        </w:numPr>
        <w:spacing w:before="0" w:after="0"/>
        <w:ind w:left="1276" w:hanging="283"/>
      </w:pPr>
      <w:r w:rsidRPr="00E17A4B">
        <w:t>You can’t go out now. It</w:t>
      </w:r>
      <w:r>
        <w:t> ……..</w:t>
      </w:r>
      <w:r w:rsidRPr="00E17A4B">
        <w:t> raining cats and dogs.</w:t>
      </w:r>
    </w:p>
    <w:p w:rsidR="00A10199" w:rsidRDefault="00A10199" w:rsidP="00A10199">
      <w:pPr>
        <w:spacing w:before="0" w:after="200" w:line="240" w:lineRule="auto"/>
      </w:pPr>
    </w:p>
    <w:p w:rsidR="00A10199" w:rsidRDefault="00A10199" w:rsidP="00A10199">
      <w:pPr>
        <w:spacing w:before="0" w:after="200" w:line="240" w:lineRule="auto"/>
        <w:rPr>
          <w:rFonts w:cstheme="minorHAnsi"/>
        </w:rPr>
      </w:pPr>
    </w:p>
    <w:p w:rsidR="00A10199" w:rsidRPr="00682660" w:rsidRDefault="00A10199" w:rsidP="00A10199">
      <w:pPr>
        <w:spacing w:before="0" w:after="200" w:line="240" w:lineRule="auto"/>
        <w:rPr>
          <w:rFonts w:cstheme="minorHAnsi"/>
        </w:rPr>
      </w:pPr>
      <w:r>
        <w:br w:type="page"/>
      </w:r>
    </w:p>
    <w:p w:rsidR="00A10199" w:rsidRPr="001E7BFD" w:rsidRDefault="00A10199" w:rsidP="00853BBE">
      <w:pPr>
        <w:pStyle w:val="Heading3"/>
      </w:pPr>
      <w:bookmarkStart w:id="54" w:name="_Toc18392273"/>
      <w:r w:rsidRPr="001E7BFD">
        <w:lastRenderedPageBreak/>
        <w:t>Use of was</w:t>
      </w:r>
      <w:bookmarkEnd w:id="54"/>
    </w:p>
    <w:p w:rsidR="00A10199" w:rsidRDefault="00A10199" w:rsidP="00A10199">
      <w:pPr>
        <w:pStyle w:val="fu"/>
      </w:pPr>
      <w:r>
        <w:t>“Was” indicates past tenses.</w:t>
      </w:r>
    </w:p>
    <w:p w:rsidR="00A10199" w:rsidRDefault="00A10199" w:rsidP="00A10199">
      <w:pPr>
        <w:pStyle w:val="fu"/>
      </w:pPr>
      <w:r>
        <w:t>“Was” is only used with “I”,</w:t>
      </w:r>
      <w:r w:rsidRPr="003A0E58">
        <w:rPr>
          <w:noProof/>
        </w:rPr>
        <w:t>”</w:t>
      </w:r>
      <w:r w:rsidR="003A0E58">
        <w:rPr>
          <w:noProof/>
        </w:rPr>
        <w:t xml:space="preserve"> </w:t>
      </w:r>
      <w:r w:rsidRPr="003A0E58">
        <w:rPr>
          <w:noProof/>
        </w:rPr>
        <w:t>he</w:t>
      </w:r>
      <w:r>
        <w:t>”,</w:t>
      </w:r>
      <w:r w:rsidRPr="003A0E58">
        <w:rPr>
          <w:noProof/>
        </w:rPr>
        <w:t>”</w:t>
      </w:r>
      <w:r w:rsidR="003A0E58">
        <w:rPr>
          <w:noProof/>
        </w:rPr>
        <w:t xml:space="preserve"> </w:t>
      </w:r>
      <w:r w:rsidRPr="003A0E58">
        <w:rPr>
          <w:noProof/>
        </w:rPr>
        <w:t>she</w:t>
      </w:r>
      <w:r>
        <w:t>”, “name”,</w:t>
      </w:r>
      <w:r w:rsidRPr="003A0E58">
        <w:rPr>
          <w:noProof/>
        </w:rPr>
        <w:t>”</w:t>
      </w:r>
      <w:r w:rsidR="003A0E58">
        <w:rPr>
          <w:noProof/>
        </w:rPr>
        <w:t xml:space="preserve"> </w:t>
      </w:r>
      <w:r w:rsidRPr="003A0E58">
        <w:rPr>
          <w:noProof/>
        </w:rPr>
        <w:t>any</w:t>
      </w:r>
      <w:r>
        <w:t xml:space="preserve"> singular noun or pronoun (car, it)”.</w:t>
      </w:r>
    </w:p>
    <w:p w:rsidR="00A10199" w:rsidRDefault="00A10199" w:rsidP="00A10199">
      <w:pPr>
        <w:pStyle w:val="fu"/>
        <w:ind w:firstLine="0"/>
      </w:pPr>
    </w:p>
    <w:p w:rsidR="00A10199" w:rsidRDefault="00A10199" w:rsidP="00262026">
      <w:pPr>
        <w:spacing w:line="240" w:lineRule="auto"/>
        <w:ind w:left="1134"/>
      </w:pPr>
      <w:r>
        <w:t xml:space="preserve"> </w:t>
      </w:r>
      <w:r w:rsidRPr="00073DEF">
        <w:t>“Was”</w:t>
      </w:r>
      <w:r w:rsidRPr="00BD5FF3">
        <w:rPr>
          <w:rFonts w:ascii="Nirmala UI" w:hAnsi="Nirmala UI" w:cs="Nirmala UI"/>
          <w:sz w:val="20"/>
          <w:szCs w:val="20"/>
          <w:cs/>
          <w:lang w:bidi="hi-IN"/>
        </w:rPr>
        <w:t>का उपयोग भूत काल में किया जाता है</w:t>
      </w:r>
      <w:r w:rsidRPr="00073DEF">
        <w:rPr>
          <w:rFonts w:cs="Nirmala UI"/>
          <w:cs/>
          <w:lang w:bidi="hi-IN"/>
        </w:rPr>
        <w:t xml:space="preserve"> </w:t>
      </w:r>
      <w:r w:rsidRPr="00073DEF">
        <w:rPr>
          <w:rFonts w:ascii="Mangal" w:hAnsi="Mangal" w:cs="Mangal" w:hint="cs"/>
          <w:cs/>
          <w:lang w:bidi="hi-IN"/>
        </w:rPr>
        <w:t>।</w:t>
      </w:r>
      <w:r w:rsidRPr="00073DEF">
        <w:t>“Was”</w:t>
      </w:r>
      <w:r w:rsidRPr="00BD5FF3">
        <w:rPr>
          <w:rFonts w:ascii="Nirmala UI" w:hAnsi="Nirmala UI" w:cs="Nirmala UI"/>
          <w:sz w:val="20"/>
          <w:szCs w:val="20"/>
          <w:cs/>
          <w:lang w:bidi="hi-IN"/>
        </w:rPr>
        <w:t>का उपयोग संज्ञा की स्थित</w:t>
      </w:r>
      <w:r w:rsidR="00BD5FF3" w:rsidRPr="00BD5FF3">
        <w:rPr>
          <w:rFonts w:ascii="Nirmala UI" w:hAnsi="Nirmala UI" w:cs="Nirmala UI"/>
          <w:sz w:val="20"/>
          <w:szCs w:val="20"/>
          <w:cs/>
          <w:lang w:bidi="hi-IN"/>
        </w:rPr>
        <w:t>ि द</w:t>
      </w:r>
      <w:r w:rsidRPr="00BD5FF3">
        <w:rPr>
          <w:rFonts w:ascii="Nirmala UI" w:hAnsi="Nirmala UI" w:cs="Nirmala UI"/>
          <w:sz w:val="20"/>
          <w:szCs w:val="20"/>
          <w:cs/>
          <w:lang w:bidi="hi-IN"/>
        </w:rPr>
        <w:t>िखाने के लिए</w:t>
      </w:r>
      <w:r w:rsidRPr="00BD5FF3">
        <w:rPr>
          <w:sz w:val="20"/>
          <w:szCs w:val="20"/>
          <w:cs/>
          <w:lang w:bidi="hi-IN"/>
        </w:rPr>
        <w:t xml:space="preserve"> </w:t>
      </w:r>
      <w:r w:rsidRPr="00BD5FF3">
        <w:rPr>
          <w:rFonts w:ascii="Nirmala UI" w:hAnsi="Nirmala UI" w:cs="Nirmala UI"/>
          <w:sz w:val="20"/>
          <w:szCs w:val="20"/>
          <w:cs/>
          <w:lang w:bidi="hi-IN"/>
        </w:rPr>
        <w:t>भी</w:t>
      </w:r>
      <w:r w:rsidRPr="00BD5FF3">
        <w:rPr>
          <w:rFonts w:ascii="Nirmala UI" w:hAnsi="Nirmala UI" w:cs="Nirmala UI"/>
          <w:cs/>
          <w:lang w:bidi="hi-IN"/>
        </w:rPr>
        <w:t xml:space="preserve"> </w:t>
      </w:r>
      <w:r w:rsidRPr="00BD5FF3">
        <w:rPr>
          <w:rFonts w:ascii="Nirmala UI" w:hAnsi="Nirmala UI" w:cs="Nirmala UI"/>
          <w:sz w:val="20"/>
          <w:szCs w:val="20"/>
          <w:cs/>
          <w:lang w:bidi="hi-IN"/>
        </w:rPr>
        <w:t>किया जाता है</w:t>
      </w:r>
      <w:r w:rsidRPr="00BD5FF3">
        <w:rPr>
          <w:rFonts w:ascii="Nirmala UI" w:hAnsi="Nirmala UI" w:cs="Nirmala UI"/>
          <w:sz w:val="20"/>
          <w:szCs w:val="20"/>
        </w:rPr>
        <w:t xml:space="preserve">, </w:t>
      </w:r>
      <w:r w:rsidRPr="00BD5FF3">
        <w:rPr>
          <w:rFonts w:ascii="Nirmala UI" w:hAnsi="Nirmala UI" w:cs="Nirmala UI"/>
          <w:sz w:val="20"/>
          <w:szCs w:val="20"/>
          <w:cs/>
          <w:lang w:bidi="hi-IN"/>
        </w:rPr>
        <w:t>या अन्य क्रियाओं के संबंध में एक क्रिय</w:t>
      </w:r>
      <w:r w:rsidR="00BD5FF3" w:rsidRPr="00BD5FF3">
        <w:rPr>
          <w:rFonts w:ascii="Nirmala UI" w:hAnsi="Nirmala UI" w:cs="Nirmala UI" w:hint="cs"/>
          <w:sz w:val="20"/>
          <w:szCs w:val="20"/>
          <w:cs/>
          <w:lang w:bidi="hi-IN"/>
        </w:rPr>
        <w:t>ा क</w:t>
      </w:r>
      <w:r w:rsidRPr="00BD5FF3">
        <w:rPr>
          <w:rFonts w:ascii="Nirmala UI" w:hAnsi="Nirmala UI" w:cs="Nirmala UI"/>
          <w:sz w:val="20"/>
          <w:szCs w:val="20"/>
          <w:cs/>
          <w:lang w:bidi="hi-IN"/>
        </w:rPr>
        <w:t>े रूप में उपयोग किया जाता है।</w:t>
      </w:r>
    </w:p>
    <w:p w:rsidR="00A10199" w:rsidRPr="00F03DFE" w:rsidRDefault="00A10199" w:rsidP="00A10199">
      <w:pPr>
        <w:pStyle w:val="boolformate"/>
        <w:spacing w:before="0" w:after="0"/>
        <w:ind w:left="1560" w:hanging="284"/>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9934E7">
      <w:pPr>
        <w:pStyle w:val="dot"/>
        <w:ind w:left="1633"/>
      </w:pPr>
      <w:r w:rsidRPr="00BE1763">
        <w:lastRenderedPageBreak/>
        <w:t>He was an officer.</w:t>
      </w:r>
    </w:p>
    <w:p w:rsidR="00A10199" w:rsidRPr="00BE1763" w:rsidRDefault="00A10199" w:rsidP="009934E7">
      <w:pPr>
        <w:pStyle w:val="hindiexample"/>
        <w:ind w:left="1702"/>
      </w:pPr>
      <w:r w:rsidRPr="00BE1763">
        <w:rPr>
          <w:rFonts w:hint="cs"/>
          <w:cs/>
          <w:lang w:bidi="hi-IN"/>
        </w:rPr>
        <w:t>वह एक अधिकारी थे।</w:t>
      </w:r>
    </w:p>
    <w:p w:rsidR="00A10199" w:rsidRDefault="00A10199" w:rsidP="009934E7">
      <w:pPr>
        <w:pStyle w:val="dot"/>
        <w:ind w:left="1633"/>
      </w:pPr>
      <w:r w:rsidRPr="00BE1763">
        <w:t>He was working.</w:t>
      </w:r>
    </w:p>
    <w:p w:rsidR="00A10199" w:rsidRPr="00BE1763" w:rsidRDefault="00A10199" w:rsidP="009934E7">
      <w:pPr>
        <w:pStyle w:val="hindiexample"/>
        <w:ind w:left="1702"/>
      </w:pPr>
      <w:r w:rsidRPr="00BE1763">
        <w:rPr>
          <w:rFonts w:hint="cs"/>
          <w:cs/>
          <w:lang w:bidi="hi-IN"/>
        </w:rPr>
        <w:t>वह काम कर रहा था।</w:t>
      </w:r>
    </w:p>
    <w:p w:rsidR="00A10199" w:rsidRDefault="00A10199" w:rsidP="009934E7">
      <w:pPr>
        <w:pStyle w:val="dot"/>
        <w:ind w:left="1633"/>
      </w:pPr>
      <w:r w:rsidRPr="00BE1763">
        <w:t>He was in Delhi.</w:t>
      </w:r>
    </w:p>
    <w:p w:rsidR="00A10199" w:rsidRPr="00BE1763" w:rsidRDefault="00A10199" w:rsidP="009934E7">
      <w:pPr>
        <w:pStyle w:val="hindiexample"/>
        <w:ind w:left="1702"/>
      </w:pPr>
      <w:r w:rsidRPr="00BE1763">
        <w:rPr>
          <w:rFonts w:hint="cs"/>
          <w:cs/>
          <w:lang w:bidi="hi-IN"/>
        </w:rPr>
        <w:t>वह दिल्ली में था।</w:t>
      </w:r>
    </w:p>
    <w:p w:rsidR="00A10199" w:rsidRDefault="00A10199" w:rsidP="009934E7">
      <w:pPr>
        <w:pStyle w:val="dot"/>
        <w:ind w:left="1633"/>
      </w:pPr>
      <w:r w:rsidRPr="00BE1763">
        <w:t>He was here.</w:t>
      </w:r>
    </w:p>
    <w:p w:rsidR="00A10199" w:rsidRPr="00BE1763" w:rsidRDefault="00A10199" w:rsidP="009934E7">
      <w:pPr>
        <w:pStyle w:val="hindiexample"/>
        <w:ind w:left="1702"/>
      </w:pPr>
      <w:r w:rsidRPr="00BE1763">
        <w:rPr>
          <w:rFonts w:hint="cs"/>
          <w:cs/>
          <w:lang w:bidi="hi-IN"/>
        </w:rPr>
        <w:t>वह यहाँ था।</w:t>
      </w:r>
    </w:p>
    <w:p w:rsidR="00A10199" w:rsidRDefault="00A10199" w:rsidP="009934E7">
      <w:pPr>
        <w:pStyle w:val="dot"/>
        <w:ind w:left="1633"/>
      </w:pPr>
      <w:r w:rsidRPr="00BE1763">
        <w:t>He was been loved.</w:t>
      </w:r>
    </w:p>
    <w:p w:rsidR="00A10199" w:rsidRPr="00BE1763" w:rsidRDefault="00A10199" w:rsidP="009934E7">
      <w:pPr>
        <w:pStyle w:val="hindiexample"/>
        <w:ind w:left="1702"/>
      </w:pPr>
      <w:r w:rsidRPr="00BE1763">
        <w:rPr>
          <w:rFonts w:hint="cs"/>
          <w:cs/>
          <w:lang w:bidi="hi-IN"/>
        </w:rPr>
        <w:t>उसे प्यार हो गया था।</w:t>
      </w:r>
    </w:p>
    <w:p w:rsidR="00A10199" w:rsidRDefault="00A10199" w:rsidP="009934E7">
      <w:pPr>
        <w:pStyle w:val="dot"/>
        <w:ind w:left="1633"/>
      </w:pPr>
      <w:r w:rsidRPr="00BE1763">
        <w:t>He was sincere.</w:t>
      </w:r>
    </w:p>
    <w:p w:rsidR="00A10199" w:rsidRPr="00BE1763" w:rsidRDefault="00A10199" w:rsidP="009934E7">
      <w:pPr>
        <w:pStyle w:val="hindiexample"/>
        <w:ind w:left="1702"/>
      </w:pPr>
      <w:r w:rsidRPr="00BE1763">
        <w:rPr>
          <w:rFonts w:hint="cs"/>
          <w:cs/>
          <w:lang w:bidi="hi-IN"/>
        </w:rPr>
        <w:t>वह ईमानदार था।</w:t>
      </w:r>
    </w:p>
    <w:p w:rsidR="00A10199" w:rsidRDefault="00A10199" w:rsidP="009934E7">
      <w:pPr>
        <w:pStyle w:val="dot"/>
        <w:ind w:left="1633"/>
      </w:pPr>
      <w:r w:rsidRPr="00BE1763">
        <w:t>He was about to win.</w:t>
      </w:r>
    </w:p>
    <w:p w:rsidR="00A10199" w:rsidRPr="00BE1763" w:rsidRDefault="00A10199" w:rsidP="009934E7">
      <w:pPr>
        <w:pStyle w:val="hindiexample"/>
        <w:ind w:left="1702"/>
      </w:pPr>
      <w:r w:rsidRPr="00BE1763">
        <w:rPr>
          <w:rFonts w:hint="cs"/>
          <w:cs/>
          <w:lang w:bidi="hi-IN"/>
        </w:rPr>
        <w:t>वह जीतने वाला था।</w:t>
      </w:r>
    </w:p>
    <w:p w:rsidR="00A10199" w:rsidRDefault="00A10199" w:rsidP="009934E7">
      <w:pPr>
        <w:pStyle w:val="dot"/>
        <w:ind w:left="1633"/>
      </w:pPr>
      <w:r w:rsidRPr="00BE1763">
        <w:t>He was respected.</w:t>
      </w:r>
    </w:p>
    <w:p w:rsidR="00A10199" w:rsidRPr="00BE1763" w:rsidRDefault="00A10199" w:rsidP="009934E7">
      <w:pPr>
        <w:pStyle w:val="hindiexample"/>
        <w:ind w:left="1702"/>
      </w:pPr>
      <w:r w:rsidRPr="00BE1763">
        <w:rPr>
          <w:rFonts w:hint="cs"/>
          <w:cs/>
          <w:lang w:bidi="hi-IN"/>
        </w:rPr>
        <w:t>उनका सम्मान किया गया।</w:t>
      </w:r>
    </w:p>
    <w:p w:rsidR="00A10199" w:rsidRDefault="00A10199" w:rsidP="009934E7">
      <w:pPr>
        <w:pStyle w:val="dot"/>
        <w:ind w:left="1633"/>
      </w:pPr>
      <w:r w:rsidRPr="00BE1763">
        <w:t>He was not an officer.</w:t>
      </w:r>
    </w:p>
    <w:p w:rsidR="00A10199" w:rsidRPr="00BE1763" w:rsidRDefault="00A10199" w:rsidP="009934E7">
      <w:pPr>
        <w:pStyle w:val="hindiexample"/>
        <w:ind w:left="1702"/>
      </w:pPr>
      <w:r w:rsidRPr="00BE1763">
        <w:rPr>
          <w:rFonts w:hint="cs"/>
          <w:cs/>
          <w:lang w:bidi="hi-IN"/>
        </w:rPr>
        <w:t>वह कोई अधिकारी नहीं था।</w:t>
      </w:r>
    </w:p>
    <w:p w:rsidR="00A10199" w:rsidRDefault="00A10199" w:rsidP="009934E7">
      <w:pPr>
        <w:pStyle w:val="dot"/>
        <w:ind w:left="357"/>
      </w:pPr>
      <w:r w:rsidRPr="00BE1763">
        <w:lastRenderedPageBreak/>
        <w:t>He was not working.</w:t>
      </w:r>
    </w:p>
    <w:p w:rsidR="00A10199" w:rsidRPr="00BE1763" w:rsidRDefault="00A10199" w:rsidP="009934E7">
      <w:pPr>
        <w:pStyle w:val="hindiexample"/>
        <w:ind w:left="426"/>
      </w:pPr>
      <w:r w:rsidRPr="00BE1763">
        <w:rPr>
          <w:rFonts w:hint="cs"/>
          <w:cs/>
          <w:lang w:bidi="hi-IN"/>
        </w:rPr>
        <w:t>वह काम नहीं कर रहा था।</w:t>
      </w:r>
    </w:p>
    <w:p w:rsidR="00A10199" w:rsidRDefault="00A10199" w:rsidP="009934E7">
      <w:pPr>
        <w:pStyle w:val="dot"/>
        <w:ind w:left="357"/>
      </w:pPr>
      <w:r w:rsidRPr="00BE1763">
        <w:t>He was not brave.</w:t>
      </w:r>
    </w:p>
    <w:p w:rsidR="00A10199" w:rsidRPr="00BE1763" w:rsidRDefault="00A10199" w:rsidP="009934E7">
      <w:pPr>
        <w:pStyle w:val="hindiexample"/>
        <w:ind w:left="426"/>
      </w:pPr>
      <w:r w:rsidRPr="00BE1763">
        <w:rPr>
          <w:rFonts w:hint="cs"/>
          <w:cs/>
          <w:lang w:bidi="hi-IN"/>
        </w:rPr>
        <w:t>वह बहादुर नहीं था।</w:t>
      </w:r>
    </w:p>
    <w:p w:rsidR="00A10199" w:rsidRDefault="00A10199" w:rsidP="009934E7">
      <w:pPr>
        <w:pStyle w:val="dot"/>
        <w:ind w:left="357"/>
      </w:pPr>
      <w:r w:rsidRPr="00BE1763">
        <w:t>Was he an officer?</w:t>
      </w:r>
    </w:p>
    <w:p w:rsidR="00A10199" w:rsidRPr="00BE1763" w:rsidRDefault="00A10199" w:rsidP="009934E7">
      <w:pPr>
        <w:pStyle w:val="hindiexample"/>
        <w:ind w:left="426"/>
      </w:pPr>
      <w:r w:rsidRPr="00BE1763">
        <w:rPr>
          <w:rFonts w:hint="cs"/>
          <w:cs/>
          <w:lang w:bidi="hi-IN"/>
        </w:rPr>
        <w:t>क्या वह एक अधिकारी थे</w:t>
      </w:r>
      <w:r w:rsidRPr="00BE1763">
        <w:rPr>
          <w:rFonts w:hint="cs"/>
        </w:rPr>
        <w:t>?</w:t>
      </w:r>
    </w:p>
    <w:p w:rsidR="00A10199" w:rsidRDefault="00A10199" w:rsidP="009934E7">
      <w:pPr>
        <w:pStyle w:val="dot"/>
        <w:ind w:left="357"/>
      </w:pPr>
      <w:r w:rsidRPr="00BE1763">
        <w:t>Was he a teacher?</w:t>
      </w:r>
    </w:p>
    <w:p w:rsidR="00A10199" w:rsidRPr="00BE1763" w:rsidRDefault="00A10199" w:rsidP="009934E7">
      <w:pPr>
        <w:pStyle w:val="hindiexample"/>
        <w:ind w:left="426"/>
      </w:pPr>
      <w:r w:rsidRPr="00BE1763">
        <w:rPr>
          <w:rFonts w:hint="cs"/>
          <w:cs/>
          <w:lang w:bidi="hi-IN"/>
        </w:rPr>
        <w:t>क्या वह शिक्षक थे</w:t>
      </w:r>
      <w:r w:rsidRPr="00BE1763">
        <w:rPr>
          <w:rFonts w:hint="cs"/>
        </w:rPr>
        <w:t>?</w:t>
      </w:r>
    </w:p>
    <w:p w:rsidR="00A10199" w:rsidRDefault="00A10199" w:rsidP="009934E7">
      <w:pPr>
        <w:pStyle w:val="dot"/>
        <w:ind w:left="357"/>
      </w:pPr>
      <w:r w:rsidRPr="00BE1763">
        <w:t>Was he a student?</w:t>
      </w:r>
    </w:p>
    <w:p w:rsidR="00A10199" w:rsidRPr="00BE1763" w:rsidRDefault="00A10199" w:rsidP="009934E7">
      <w:pPr>
        <w:pStyle w:val="hindiexample"/>
        <w:ind w:left="426"/>
      </w:pPr>
      <w:r w:rsidRPr="00BE1763">
        <w:rPr>
          <w:rFonts w:hint="cs"/>
          <w:cs/>
          <w:lang w:bidi="hi-IN"/>
        </w:rPr>
        <w:t>क्या वह एक छात्र था</w:t>
      </w:r>
      <w:r w:rsidRPr="00BE1763">
        <w:rPr>
          <w:rFonts w:hint="cs"/>
        </w:rPr>
        <w:t>?</w:t>
      </w:r>
    </w:p>
    <w:p w:rsidR="00A10199" w:rsidRDefault="00A10199" w:rsidP="009934E7">
      <w:pPr>
        <w:pStyle w:val="dot"/>
        <w:ind w:left="357"/>
      </w:pPr>
      <w:r w:rsidRPr="00BE1763">
        <w:t>Was he not an officer?</w:t>
      </w:r>
    </w:p>
    <w:p w:rsidR="00A10199" w:rsidRPr="00BE1763" w:rsidRDefault="00A10199" w:rsidP="009934E7">
      <w:pPr>
        <w:pStyle w:val="hindiexample"/>
        <w:ind w:left="426"/>
      </w:pPr>
      <w:r w:rsidRPr="00BE1763">
        <w:rPr>
          <w:rFonts w:hint="cs"/>
          <w:cs/>
          <w:lang w:bidi="hi-IN"/>
        </w:rPr>
        <w:t>क्या वह अधिकारी नहीं थे</w:t>
      </w:r>
      <w:r w:rsidRPr="00BE1763">
        <w:rPr>
          <w:rFonts w:hint="cs"/>
        </w:rPr>
        <w:t>?</w:t>
      </w:r>
    </w:p>
    <w:p w:rsidR="00A10199" w:rsidRDefault="00A10199" w:rsidP="009934E7">
      <w:pPr>
        <w:pStyle w:val="dot"/>
        <w:ind w:left="357"/>
      </w:pPr>
      <w:r w:rsidRPr="00BE1763">
        <w:t>Was he not a teacher?</w:t>
      </w:r>
    </w:p>
    <w:p w:rsidR="00A10199" w:rsidRPr="00BE1763" w:rsidRDefault="00A10199" w:rsidP="009934E7">
      <w:pPr>
        <w:pStyle w:val="hindiexample"/>
        <w:ind w:left="426"/>
      </w:pPr>
      <w:r w:rsidRPr="00BE1763">
        <w:rPr>
          <w:rFonts w:hint="cs"/>
          <w:cs/>
          <w:lang w:bidi="hi-IN"/>
        </w:rPr>
        <w:t>क्या वह शिक्षक नहीं थे</w:t>
      </w:r>
      <w:r w:rsidRPr="00BE1763">
        <w:rPr>
          <w:rFonts w:hint="cs"/>
        </w:rPr>
        <w:t>?</w:t>
      </w:r>
    </w:p>
    <w:p w:rsidR="00A10199" w:rsidRPr="00BE1763" w:rsidRDefault="00A10199" w:rsidP="009934E7">
      <w:pPr>
        <w:pStyle w:val="dot"/>
        <w:ind w:left="357"/>
        <w:rPr>
          <w:rtl/>
          <w:cs/>
        </w:rPr>
      </w:pPr>
      <w:r w:rsidRPr="00BE1763">
        <w:t>Was he not a student?</w:t>
      </w:r>
    </w:p>
    <w:p w:rsidR="00A10199" w:rsidRPr="00BE1763" w:rsidRDefault="00A10199" w:rsidP="009934E7">
      <w:pPr>
        <w:pStyle w:val="hindiexample"/>
        <w:ind w:left="426"/>
      </w:pPr>
      <w:r w:rsidRPr="00BE1763">
        <w:rPr>
          <w:rFonts w:hint="cs"/>
          <w:cs/>
          <w:lang w:bidi="hi-IN"/>
        </w:rPr>
        <w:t>क्या वह छात्र नहीं थे</w:t>
      </w:r>
      <w:r w:rsidRPr="00BE1763">
        <w:rPr>
          <w:rFonts w:hint="cs"/>
        </w:rPr>
        <w:t>?</w:t>
      </w:r>
    </w:p>
    <w:p w:rsidR="009934E7" w:rsidRDefault="009934E7" w:rsidP="00A10199">
      <w:pPr>
        <w:pStyle w:val="boolformate"/>
        <w:ind w:left="2160"/>
        <w:sectPr w:rsidR="009934E7" w:rsidSect="00716E86">
          <w:type w:val="continuous"/>
          <w:pgSz w:w="12240" w:h="15840"/>
          <w:pgMar w:top="1440" w:right="1440" w:bottom="1440" w:left="1440" w:header="720" w:footer="720" w:gutter="0"/>
          <w:cols w:num="2" w:space="720"/>
          <w:docGrid w:linePitch="360"/>
        </w:sectPr>
      </w:pPr>
    </w:p>
    <w:p w:rsidR="00A10199" w:rsidRDefault="00A10199" w:rsidP="00A10199">
      <w:pPr>
        <w:pStyle w:val="boolformate"/>
        <w:ind w:left="2160"/>
      </w:pPr>
    </w:p>
    <w:p w:rsidR="00262026" w:rsidRDefault="00262026" w:rsidP="00A10199">
      <w:pPr>
        <w:pStyle w:val="boolformate"/>
        <w:ind w:left="2160"/>
      </w:pPr>
    </w:p>
    <w:p w:rsidR="00A10199" w:rsidRPr="001E7BFD" w:rsidRDefault="00A10199" w:rsidP="00853BBE">
      <w:pPr>
        <w:pStyle w:val="Heading3"/>
      </w:pPr>
      <w:bookmarkStart w:id="55" w:name="_Toc18392274"/>
      <w:r w:rsidRPr="001E7BFD">
        <w:t xml:space="preserve">Use of </w:t>
      </w:r>
      <w:r w:rsidRPr="003A0E58">
        <w:rPr>
          <w:noProof/>
        </w:rPr>
        <w:t>were</w:t>
      </w:r>
      <w:bookmarkEnd w:id="55"/>
    </w:p>
    <w:p w:rsidR="00A10199" w:rsidRDefault="00A10199" w:rsidP="00A10199">
      <w:pPr>
        <w:pStyle w:val="fu"/>
      </w:pPr>
      <w:r>
        <w:t>“Were” indicates past tenses.</w:t>
      </w:r>
    </w:p>
    <w:p w:rsidR="00A10199" w:rsidRDefault="00A10199" w:rsidP="00A10199">
      <w:pPr>
        <w:pStyle w:val="fu"/>
      </w:pPr>
      <w:r>
        <w:t>“Was” is only used with “we”, “you”,</w:t>
      </w:r>
      <w:r w:rsidRPr="003A0E58">
        <w:rPr>
          <w:noProof/>
        </w:rPr>
        <w:t>”</w:t>
      </w:r>
      <w:r w:rsidR="003A0E58">
        <w:rPr>
          <w:noProof/>
        </w:rPr>
        <w:t xml:space="preserve"> </w:t>
      </w:r>
      <w:r w:rsidRPr="003A0E58">
        <w:rPr>
          <w:noProof/>
        </w:rPr>
        <w:t>they</w:t>
      </w:r>
      <w:r>
        <w:t>”, “name”,</w:t>
      </w:r>
      <w:r w:rsidRPr="003A0E58">
        <w:rPr>
          <w:noProof/>
        </w:rPr>
        <w:t>”</w:t>
      </w:r>
      <w:r w:rsidR="003A0E58">
        <w:rPr>
          <w:noProof/>
        </w:rPr>
        <w:t xml:space="preserve"> </w:t>
      </w:r>
      <w:r w:rsidRPr="003A0E58">
        <w:rPr>
          <w:noProof/>
        </w:rPr>
        <w:t>any</w:t>
      </w:r>
      <w:r>
        <w:t xml:space="preserve"> plural noun (children)”.</w:t>
      </w:r>
    </w:p>
    <w:p w:rsidR="00A10199" w:rsidRDefault="00A10199" w:rsidP="00A10199">
      <w:pPr>
        <w:pStyle w:val="fu"/>
        <w:ind w:firstLine="0"/>
      </w:pPr>
    </w:p>
    <w:p w:rsidR="00BD5FF3" w:rsidRPr="00BD5FF3" w:rsidRDefault="00A10199" w:rsidP="00BD5FF3">
      <w:pPr>
        <w:spacing w:before="0" w:after="0" w:line="240" w:lineRule="auto"/>
        <w:ind w:left="1170"/>
        <w:rPr>
          <w:rFonts w:ascii="Nirmala UI" w:hAnsi="Nirmala UI" w:cs="Nirmala UI"/>
          <w:sz w:val="20"/>
          <w:szCs w:val="20"/>
        </w:rPr>
      </w:pPr>
      <w:r w:rsidRPr="000C07FA">
        <w:t xml:space="preserve"> “Were”</w:t>
      </w:r>
      <w:r w:rsidRPr="000C07FA">
        <w:rPr>
          <w:rFonts w:ascii="Nirmala UI" w:hAnsi="Nirmala UI" w:cs="Nirmala UI"/>
          <w:sz w:val="20"/>
          <w:szCs w:val="20"/>
          <w:cs/>
        </w:rPr>
        <w:t>का</w:t>
      </w:r>
      <w:r w:rsidR="001727A0" w:rsidRPr="000C07FA">
        <w:rPr>
          <w:rFonts w:ascii="Nirmala UI" w:hAnsi="Nirmala UI" w:cs="Nirmala UI"/>
          <w:sz w:val="20"/>
          <w:szCs w:val="20"/>
          <w:cs/>
        </w:rPr>
        <w:t xml:space="preserve"> </w:t>
      </w:r>
      <w:r w:rsidRPr="000C07FA">
        <w:rPr>
          <w:rFonts w:ascii="Nirmala UI" w:hAnsi="Nirmala UI" w:cs="Nirmala UI"/>
          <w:sz w:val="20"/>
          <w:szCs w:val="20"/>
          <w:cs/>
        </w:rPr>
        <w:t>उपयोग</w:t>
      </w:r>
      <w:r w:rsidR="001727A0" w:rsidRPr="000C07FA">
        <w:rPr>
          <w:rFonts w:ascii="Nirmala UI" w:hAnsi="Nirmala UI" w:cs="Nirmala UI"/>
          <w:sz w:val="20"/>
          <w:szCs w:val="20"/>
          <w:cs/>
        </w:rPr>
        <w:t xml:space="preserve"> </w:t>
      </w:r>
      <w:r w:rsidRPr="000C07FA">
        <w:rPr>
          <w:rFonts w:ascii="Nirmala UI" w:hAnsi="Nirmala UI" w:cs="Nirmala UI"/>
          <w:sz w:val="20"/>
          <w:szCs w:val="20"/>
          <w:cs/>
        </w:rPr>
        <w:t>भूत</w:t>
      </w:r>
      <w:r w:rsidR="001727A0" w:rsidRPr="000C07FA">
        <w:rPr>
          <w:rFonts w:ascii="Nirmala UI" w:hAnsi="Nirmala UI" w:cs="Nirmala UI"/>
          <w:sz w:val="20"/>
          <w:szCs w:val="20"/>
          <w:cs/>
        </w:rPr>
        <w:t xml:space="preserve"> </w:t>
      </w:r>
      <w:r w:rsidRPr="000C07FA">
        <w:rPr>
          <w:rFonts w:ascii="Nirmala UI" w:hAnsi="Nirmala UI" w:cs="Nirmala UI"/>
          <w:sz w:val="20"/>
          <w:szCs w:val="20"/>
          <w:cs/>
        </w:rPr>
        <w:t>काल</w:t>
      </w:r>
      <w:r w:rsidR="001727A0" w:rsidRPr="000C07FA">
        <w:rPr>
          <w:rFonts w:ascii="Nirmala UI" w:hAnsi="Nirmala UI" w:cs="Nirmala UI"/>
          <w:sz w:val="20"/>
          <w:szCs w:val="20"/>
          <w:cs/>
        </w:rPr>
        <w:t xml:space="preserve"> </w:t>
      </w:r>
      <w:r w:rsidRPr="000C07FA">
        <w:rPr>
          <w:rFonts w:ascii="Nirmala UI" w:hAnsi="Nirmala UI" w:cs="Nirmala UI"/>
          <w:sz w:val="20"/>
          <w:szCs w:val="20"/>
          <w:cs/>
        </w:rPr>
        <w:t>में</w:t>
      </w:r>
      <w:r w:rsidR="001727A0" w:rsidRPr="000C07FA">
        <w:rPr>
          <w:rFonts w:ascii="Nirmala UI" w:hAnsi="Nirmala UI" w:cs="Nirmala UI"/>
          <w:sz w:val="20"/>
          <w:szCs w:val="20"/>
          <w:cs/>
        </w:rPr>
        <w:t xml:space="preserve"> </w:t>
      </w:r>
      <w:r w:rsidRPr="000C07FA">
        <w:rPr>
          <w:rFonts w:ascii="Nirmala UI" w:hAnsi="Nirmala UI" w:cs="Nirmala UI"/>
          <w:sz w:val="20"/>
          <w:szCs w:val="20"/>
          <w:cs/>
        </w:rPr>
        <w:t>किया</w:t>
      </w:r>
      <w:r w:rsidR="001727A0" w:rsidRPr="000C07FA">
        <w:rPr>
          <w:rFonts w:ascii="Nirmala UI" w:hAnsi="Nirmala UI" w:cs="Nirmala UI"/>
          <w:sz w:val="20"/>
          <w:szCs w:val="20"/>
          <w:cs/>
        </w:rPr>
        <w:t xml:space="preserve"> </w:t>
      </w:r>
      <w:r w:rsidRPr="000C07FA">
        <w:rPr>
          <w:rFonts w:ascii="Nirmala UI" w:hAnsi="Nirmala UI" w:cs="Nirmala UI"/>
          <w:sz w:val="20"/>
          <w:szCs w:val="20"/>
          <w:cs/>
        </w:rPr>
        <w:t>जाता</w:t>
      </w:r>
      <w:r w:rsidR="000C07FA" w:rsidRPr="000C07FA">
        <w:rPr>
          <w:rFonts w:ascii="Nirmala UI" w:hAnsi="Nirmala UI" w:cs="Nirmala UI"/>
          <w:sz w:val="20"/>
          <w:szCs w:val="20"/>
          <w:cs/>
        </w:rPr>
        <w:t xml:space="preserve"> है</w:t>
      </w:r>
      <w:r w:rsidRPr="000C07FA">
        <w:rPr>
          <w:rFonts w:ascii="Nirmala UI" w:hAnsi="Nirmala UI" w:cs="Nirmala UI"/>
          <w:sz w:val="20"/>
          <w:szCs w:val="20"/>
          <w:cs/>
        </w:rPr>
        <w:t>।</w:t>
      </w:r>
      <w:r w:rsidR="000C07FA">
        <w:rPr>
          <w:rFonts w:ascii="Nirmala UI" w:hAnsi="Nirmala UI" w:cs="Nirmala UI"/>
          <w:sz w:val="20"/>
          <w:szCs w:val="20"/>
          <w:cs/>
        </w:rPr>
        <w:t xml:space="preserve"> </w:t>
      </w:r>
      <w:r w:rsidRPr="000C07FA">
        <w:rPr>
          <w:rFonts w:ascii="Nirmala UI" w:hAnsi="Nirmala UI" w:cs="Nirmala UI"/>
          <w:sz w:val="20"/>
          <w:szCs w:val="20"/>
        </w:rPr>
        <w:t>“</w:t>
      </w:r>
      <w:r w:rsidRPr="000C07FA">
        <w:rPr>
          <w:rFonts w:cstheme="minorHAnsi"/>
        </w:rPr>
        <w:t>Were</w:t>
      </w:r>
      <w:r w:rsidRPr="000C07FA">
        <w:rPr>
          <w:rFonts w:ascii="Nirmala UI" w:hAnsi="Nirmala UI" w:cs="Nirmala UI"/>
          <w:sz w:val="20"/>
          <w:szCs w:val="20"/>
        </w:rPr>
        <w:t>”</w:t>
      </w:r>
      <w:r w:rsidR="000C07FA">
        <w:rPr>
          <w:rFonts w:ascii="Nirmala UI" w:hAnsi="Nirmala UI" w:cs="Nirmala UI"/>
          <w:sz w:val="20"/>
          <w:szCs w:val="20"/>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उपयोग</w:t>
      </w:r>
      <w:r w:rsidR="000C07FA">
        <w:rPr>
          <w:rFonts w:ascii="Nirmala UI" w:hAnsi="Nirmala UI" w:cs="Nirmala UI"/>
          <w:sz w:val="20"/>
          <w:szCs w:val="20"/>
          <w:cs/>
        </w:rPr>
        <w:t xml:space="preserve"> </w:t>
      </w:r>
      <w:r w:rsidRPr="000C07FA">
        <w:rPr>
          <w:rFonts w:ascii="Nirmala UI" w:hAnsi="Nirmala UI" w:cs="Nirmala UI"/>
          <w:sz w:val="20"/>
          <w:szCs w:val="20"/>
          <w:cs/>
        </w:rPr>
        <w:t>संज्ञा</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स्थिति</w:t>
      </w:r>
      <w:r w:rsidR="000C07FA">
        <w:rPr>
          <w:rFonts w:ascii="Nirmala UI" w:hAnsi="Nirmala UI" w:cs="Nirmala UI"/>
          <w:sz w:val="20"/>
          <w:szCs w:val="20"/>
          <w:cs/>
        </w:rPr>
        <w:t xml:space="preserve"> </w:t>
      </w:r>
      <w:r w:rsidRPr="000C07FA">
        <w:rPr>
          <w:rFonts w:ascii="Nirmala UI" w:hAnsi="Nirmala UI" w:cs="Nirmala UI"/>
          <w:sz w:val="20"/>
          <w:szCs w:val="20"/>
          <w:cs/>
        </w:rPr>
        <w:t>दिखाने</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लिए</w:t>
      </w:r>
      <w:r w:rsidR="000C07FA">
        <w:rPr>
          <w:rFonts w:ascii="Nirmala UI" w:hAnsi="Nirmala UI" w:cs="Nirmala UI"/>
          <w:sz w:val="20"/>
          <w:szCs w:val="20"/>
          <w:cs/>
        </w:rPr>
        <w:t xml:space="preserve"> </w:t>
      </w:r>
      <w:r w:rsidRPr="000C07FA">
        <w:rPr>
          <w:rFonts w:ascii="Nirmala UI" w:hAnsi="Nirmala UI" w:cs="Nirmala UI"/>
          <w:sz w:val="20"/>
          <w:szCs w:val="20"/>
          <w:cs/>
        </w:rPr>
        <w:t>भी</w:t>
      </w:r>
      <w:r w:rsidR="000C07FA">
        <w:rPr>
          <w:rFonts w:ascii="Nirmala UI" w:hAnsi="Nirmala UI" w:cs="Nirmala UI"/>
          <w:sz w:val="20"/>
          <w:szCs w:val="20"/>
          <w:cs/>
        </w:rPr>
        <w:t xml:space="preserve"> </w:t>
      </w:r>
      <w:r w:rsidRPr="000C07FA">
        <w:rPr>
          <w:rFonts w:ascii="Nirmala UI" w:hAnsi="Nirmala UI" w:cs="Nirmala UI"/>
          <w:sz w:val="20"/>
          <w:szCs w:val="20"/>
          <w:cs/>
        </w:rPr>
        <w:t>किया</w:t>
      </w:r>
      <w:r w:rsidR="000C07FA">
        <w:rPr>
          <w:rFonts w:ascii="Nirmala UI" w:hAnsi="Nirmala UI" w:cs="Nirmala UI"/>
          <w:sz w:val="20"/>
          <w:szCs w:val="20"/>
          <w:cs/>
        </w:rPr>
        <w:t xml:space="preserve"> </w:t>
      </w:r>
      <w:r w:rsidRPr="000C07FA">
        <w:rPr>
          <w:rFonts w:ascii="Nirmala UI" w:hAnsi="Nirmala UI" w:cs="Nirmala UI"/>
          <w:sz w:val="20"/>
          <w:szCs w:val="20"/>
          <w:cs/>
        </w:rPr>
        <w:t>जाता</w:t>
      </w:r>
      <w:r w:rsidR="000C07FA">
        <w:rPr>
          <w:rFonts w:ascii="Nirmala UI" w:hAnsi="Nirmala UI" w:cs="Nirmala UI"/>
          <w:sz w:val="20"/>
          <w:szCs w:val="20"/>
          <w:cs/>
        </w:rPr>
        <w:t xml:space="preserve"> </w:t>
      </w:r>
      <w:r w:rsidRPr="000C07FA">
        <w:rPr>
          <w:rFonts w:ascii="Nirmala UI" w:hAnsi="Nirmala UI" w:cs="Nirmala UI"/>
          <w:sz w:val="20"/>
          <w:szCs w:val="20"/>
          <w:cs/>
        </w:rPr>
        <w:t>है</w:t>
      </w:r>
      <w:r w:rsidR="000C07FA">
        <w:rPr>
          <w:rFonts w:ascii="Nirmala UI" w:hAnsi="Nirmala UI" w:cs="Nirmala UI"/>
          <w:sz w:val="20"/>
          <w:szCs w:val="20"/>
          <w:cs/>
        </w:rPr>
        <w:t xml:space="preserve"> </w:t>
      </w:r>
      <w:r w:rsidRPr="000C07FA">
        <w:rPr>
          <w:rFonts w:ascii="Nirmala UI" w:hAnsi="Nirmala UI" w:cs="Nirmala UI"/>
          <w:sz w:val="20"/>
          <w:szCs w:val="20"/>
        </w:rPr>
        <w:t xml:space="preserve">, </w:t>
      </w:r>
      <w:r w:rsidRPr="000C07FA">
        <w:rPr>
          <w:rFonts w:ascii="Nirmala UI" w:hAnsi="Nirmala UI" w:cs="Nirmala UI"/>
          <w:sz w:val="20"/>
          <w:szCs w:val="20"/>
          <w:cs/>
        </w:rPr>
        <w:t>या</w:t>
      </w:r>
      <w:r w:rsidR="000C07FA">
        <w:rPr>
          <w:rFonts w:ascii="Nirmala UI" w:hAnsi="Nirmala UI" w:cs="Nirmala UI"/>
          <w:sz w:val="20"/>
          <w:szCs w:val="20"/>
          <w:cs/>
        </w:rPr>
        <w:t xml:space="preserve"> </w:t>
      </w:r>
      <w:r w:rsidRPr="000C07FA">
        <w:rPr>
          <w:rFonts w:ascii="Nirmala UI" w:hAnsi="Nirmala UI" w:cs="Nirmala UI"/>
          <w:sz w:val="20"/>
          <w:szCs w:val="20"/>
          <w:cs/>
        </w:rPr>
        <w:t>अन्यक्रियाओं</w:t>
      </w:r>
      <w:r w:rsidR="00176F05">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संबंध</w:t>
      </w:r>
      <w:r w:rsidR="000C07FA">
        <w:rPr>
          <w:rFonts w:ascii="Nirmala UI" w:hAnsi="Nirmala UI" w:cs="Nirmala UI"/>
          <w:sz w:val="20"/>
          <w:szCs w:val="20"/>
          <w:cs/>
        </w:rPr>
        <w:t xml:space="preserve"> </w:t>
      </w:r>
      <w:r w:rsidRPr="000C07FA">
        <w:rPr>
          <w:rFonts w:ascii="Nirmala UI" w:hAnsi="Nirmala UI" w:cs="Nirmala UI"/>
          <w:sz w:val="20"/>
          <w:szCs w:val="20"/>
          <w:cs/>
        </w:rPr>
        <w:t>में</w:t>
      </w:r>
      <w:r w:rsidR="000C07FA">
        <w:rPr>
          <w:rFonts w:ascii="Nirmala UI" w:hAnsi="Nirmala UI" w:cs="Nirmala UI"/>
          <w:sz w:val="20"/>
          <w:szCs w:val="20"/>
          <w:cs/>
        </w:rPr>
        <w:t xml:space="preserve"> </w:t>
      </w:r>
      <w:r w:rsidRPr="000C07FA">
        <w:rPr>
          <w:rFonts w:ascii="Nirmala UI" w:hAnsi="Nirmala UI" w:cs="Nirmala UI"/>
          <w:sz w:val="20"/>
          <w:szCs w:val="20"/>
          <w:cs/>
        </w:rPr>
        <w:t>एक</w:t>
      </w:r>
      <w:r w:rsidR="000C07FA">
        <w:rPr>
          <w:rFonts w:ascii="Nirmala UI" w:hAnsi="Nirmala UI" w:cs="Nirmala UI"/>
          <w:sz w:val="20"/>
          <w:szCs w:val="20"/>
          <w:cs/>
        </w:rPr>
        <w:t xml:space="preserve"> </w:t>
      </w:r>
      <w:r w:rsidRPr="000C07FA">
        <w:rPr>
          <w:rFonts w:ascii="Nirmala UI" w:hAnsi="Nirmala UI" w:cs="Nirmala UI"/>
          <w:sz w:val="20"/>
          <w:szCs w:val="20"/>
          <w:cs/>
        </w:rPr>
        <w:t>क्रिया</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रूप</w:t>
      </w:r>
      <w:r w:rsidR="000C07FA">
        <w:rPr>
          <w:rFonts w:ascii="Nirmala UI" w:hAnsi="Nirmala UI" w:cs="Nirmala UI"/>
          <w:sz w:val="20"/>
          <w:szCs w:val="20"/>
          <w:cs/>
        </w:rPr>
        <w:t xml:space="preserve"> </w:t>
      </w:r>
      <w:r w:rsidRPr="000C07FA">
        <w:rPr>
          <w:rFonts w:ascii="Nirmala UI" w:hAnsi="Nirmala UI" w:cs="Nirmala UI"/>
          <w:sz w:val="20"/>
          <w:szCs w:val="20"/>
          <w:cs/>
        </w:rPr>
        <w:t>में</w:t>
      </w:r>
      <w:r w:rsidR="000C07FA">
        <w:rPr>
          <w:rFonts w:ascii="Nirmala UI" w:hAnsi="Nirmala UI" w:cs="Nirmala UI"/>
          <w:sz w:val="20"/>
          <w:szCs w:val="20"/>
          <w:cs/>
        </w:rPr>
        <w:t xml:space="preserve"> </w:t>
      </w:r>
      <w:r w:rsidRPr="000C07FA">
        <w:rPr>
          <w:rFonts w:ascii="Nirmala UI" w:hAnsi="Nirmala UI" w:cs="Nirmala UI"/>
          <w:sz w:val="20"/>
          <w:szCs w:val="20"/>
          <w:cs/>
        </w:rPr>
        <w:t>उपयोग</w:t>
      </w:r>
      <w:r w:rsidR="000C07FA">
        <w:rPr>
          <w:rFonts w:ascii="Nirmala UI" w:hAnsi="Nirmala UI" w:cs="Nirmala UI"/>
          <w:sz w:val="20"/>
          <w:szCs w:val="20"/>
          <w:cs/>
        </w:rPr>
        <w:t xml:space="preserve"> </w:t>
      </w:r>
      <w:r w:rsidRPr="000C07FA">
        <w:rPr>
          <w:rFonts w:ascii="Nirmala UI" w:hAnsi="Nirmala UI" w:cs="Nirmala UI"/>
          <w:sz w:val="20"/>
          <w:szCs w:val="20"/>
          <w:cs/>
        </w:rPr>
        <w:t>किया</w:t>
      </w:r>
      <w:r w:rsidR="000C07FA">
        <w:rPr>
          <w:rFonts w:ascii="Nirmala UI" w:hAnsi="Nirmala UI" w:cs="Nirmala UI"/>
          <w:sz w:val="20"/>
          <w:szCs w:val="20"/>
          <w:cs/>
        </w:rPr>
        <w:t xml:space="preserve"> </w:t>
      </w:r>
      <w:r w:rsidRPr="000C07FA">
        <w:rPr>
          <w:rFonts w:ascii="Nirmala UI" w:hAnsi="Nirmala UI" w:cs="Nirmala UI"/>
          <w:sz w:val="20"/>
          <w:szCs w:val="20"/>
          <w:cs/>
        </w:rPr>
        <w:t>जाता</w:t>
      </w:r>
      <w:r w:rsidR="000C07FA">
        <w:rPr>
          <w:rFonts w:ascii="Nirmala UI" w:hAnsi="Nirmala UI" w:cs="Nirmala UI"/>
          <w:sz w:val="20"/>
          <w:szCs w:val="20"/>
          <w:cs/>
        </w:rPr>
        <w:t xml:space="preserve"> </w:t>
      </w:r>
      <w:r w:rsidRPr="000C07FA">
        <w:rPr>
          <w:rFonts w:ascii="Nirmala UI" w:hAnsi="Nirmala UI" w:cs="Nirmala UI"/>
          <w:sz w:val="20"/>
          <w:szCs w:val="20"/>
          <w:cs/>
        </w:rPr>
        <w:t>है।</w:t>
      </w:r>
    </w:p>
    <w:p w:rsidR="00A10199" w:rsidRPr="00FF520C" w:rsidRDefault="00A10199" w:rsidP="00A10199">
      <w:pPr>
        <w:pStyle w:val="boolformate"/>
        <w:spacing w:before="0" w:after="0"/>
        <w:ind w:left="2268" w:hanging="141"/>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0C07FA">
      <w:pPr>
        <w:pStyle w:val="dot"/>
        <w:ind w:left="1797"/>
      </w:pPr>
      <w:r w:rsidRPr="00BE1763">
        <w:lastRenderedPageBreak/>
        <w:t xml:space="preserve">We were </w:t>
      </w:r>
      <w:r w:rsidR="003A0E58">
        <w:t xml:space="preserve">a </w:t>
      </w:r>
      <w:r w:rsidRPr="003A0E58">
        <w:rPr>
          <w:noProof/>
        </w:rPr>
        <w:t>teacher</w:t>
      </w:r>
      <w:r w:rsidRPr="00BE1763">
        <w:t>.</w:t>
      </w:r>
    </w:p>
    <w:p w:rsidR="00A10199" w:rsidRPr="00BE1763" w:rsidRDefault="00A10199" w:rsidP="000C07FA">
      <w:pPr>
        <w:pStyle w:val="hindiexample"/>
        <w:ind w:left="1866"/>
      </w:pPr>
      <w:r w:rsidRPr="00277443">
        <w:rPr>
          <w:rFonts w:hint="cs"/>
          <w:cs/>
          <w:lang w:bidi="hi-IN"/>
        </w:rPr>
        <w:t>हम शिक्षक थे।</w:t>
      </w:r>
    </w:p>
    <w:p w:rsidR="00A10199" w:rsidRDefault="00A10199" w:rsidP="000C07FA">
      <w:pPr>
        <w:pStyle w:val="dot"/>
        <w:ind w:left="1797"/>
      </w:pPr>
      <w:r w:rsidRPr="00BE1763">
        <w:t>We were at home.</w:t>
      </w:r>
    </w:p>
    <w:p w:rsidR="00A10199" w:rsidRPr="00BE1763" w:rsidRDefault="00A10199" w:rsidP="000C07FA">
      <w:pPr>
        <w:pStyle w:val="hindiexample"/>
        <w:ind w:left="1866"/>
      </w:pPr>
      <w:r w:rsidRPr="00277443">
        <w:rPr>
          <w:rFonts w:hint="cs"/>
          <w:cs/>
          <w:lang w:bidi="hi-IN"/>
        </w:rPr>
        <w:t>हम घर पर थे।</w:t>
      </w:r>
    </w:p>
    <w:p w:rsidR="00A10199" w:rsidRDefault="00A10199" w:rsidP="000C07FA">
      <w:pPr>
        <w:pStyle w:val="dot"/>
        <w:ind w:left="1797"/>
      </w:pPr>
      <w:r w:rsidRPr="00BE1763">
        <w:t>We were there.</w:t>
      </w:r>
    </w:p>
    <w:p w:rsidR="00A10199" w:rsidRPr="00BE1763" w:rsidRDefault="00A10199" w:rsidP="000C07FA">
      <w:pPr>
        <w:pStyle w:val="hindiexample"/>
        <w:ind w:left="1866"/>
      </w:pPr>
      <w:r w:rsidRPr="00277443">
        <w:rPr>
          <w:rFonts w:hint="cs"/>
          <w:cs/>
          <w:lang w:bidi="hi-IN"/>
        </w:rPr>
        <w:t>हम वहां थे।</w:t>
      </w:r>
    </w:p>
    <w:p w:rsidR="00A10199" w:rsidRDefault="00A10199" w:rsidP="00BD5FF3">
      <w:pPr>
        <w:pStyle w:val="dot"/>
        <w:ind w:left="540"/>
      </w:pPr>
      <w:r w:rsidRPr="00BE1763">
        <w:lastRenderedPageBreak/>
        <w:t>We were learning.</w:t>
      </w:r>
    </w:p>
    <w:p w:rsidR="00A10199" w:rsidRPr="00BE1763" w:rsidRDefault="00A10199" w:rsidP="000C07FA">
      <w:pPr>
        <w:pStyle w:val="hindiexample"/>
        <w:ind w:left="582"/>
      </w:pPr>
      <w:r w:rsidRPr="00277443">
        <w:rPr>
          <w:rFonts w:hint="cs"/>
          <w:cs/>
          <w:lang w:bidi="hi-IN"/>
        </w:rPr>
        <w:t>हम सीख रहे थे।</w:t>
      </w:r>
    </w:p>
    <w:p w:rsidR="00A10199" w:rsidRDefault="00A10199" w:rsidP="00BD5FF3">
      <w:pPr>
        <w:pStyle w:val="dot"/>
        <w:ind w:left="540"/>
      </w:pPr>
      <w:r w:rsidRPr="00BE1763">
        <w:t>We were sincere.</w:t>
      </w:r>
    </w:p>
    <w:p w:rsidR="00A10199" w:rsidRPr="00BE1763" w:rsidRDefault="00A10199" w:rsidP="000C07FA">
      <w:pPr>
        <w:pStyle w:val="hindiexample"/>
        <w:ind w:left="582"/>
      </w:pPr>
      <w:r w:rsidRPr="00277443">
        <w:rPr>
          <w:rFonts w:hint="cs"/>
          <w:cs/>
          <w:lang w:bidi="hi-IN"/>
        </w:rPr>
        <w:t>हम ईमानदार थे।</w:t>
      </w:r>
    </w:p>
    <w:p w:rsidR="00A10199" w:rsidRDefault="00A10199" w:rsidP="00BD5FF3">
      <w:pPr>
        <w:pStyle w:val="dot"/>
        <w:ind w:left="540"/>
      </w:pPr>
      <w:r w:rsidRPr="00BE1763">
        <w:t>We were to get first prize.</w:t>
      </w:r>
    </w:p>
    <w:p w:rsidR="00A10199" w:rsidRPr="00BE1763" w:rsidRDefault="00A10199" w:rsidP="000C07FA">
      <w:pPr>
        <w:pStyle w:val="hindiexample"/>
        <w:ind w:left="540"/>
      </w:pPr>
      <w:r w:rsidRPr="00277443">
        <w:rPr>
          <w:rFonts w:hint="cs"/>
          <w:cs/>
          <w:lang w:bidi="hi-IN"/>
        </w:rPr>
        <w:t>हमें पहला पुरस्कार मिलना था।</w:t>
      </w:r>
    </w:p>
    <w:p w:rsidR="009934E7" w:rsidRDefault="009934E7" w:rsidP="00A10199">
      <w:pPr>
        <w:pStyle w:val="dot"/>
        <w:sectPr w:rsidR="009934E7" w:rsidSect="00716E86">
          <w:type w:val="continuous"/>
          <w:pgSz w:w="12240" w:h="15840"/>
          <w:pgMar w:top="1440" w:right="1440" w:bottom="1440" w:left="1440" w:header="720" w:footer="720" w:gutter="0"/>
          <w:cols w:num="2" w:space="720"/>
          <w:docGrid w:linePitch="360"/>
        </w:sectPr>
      </w:pPr>
    </w:p>
    <w:p w:rsidR="00A10199" w:rsidRDefault="00A10199" w:rsidP="00863789">
      <w:pPr>
        <w:pStyle w:val="dot"/>
        <w:ind w:left="1800" w:hanging="450"/>
      </w:pPr>
      <w:r w:rsidRPr="00BE1763">
        <w:lastRenderedPageBreak/>
        <w:t xml:space="preserve">We were </w:t>
      </w:r>
      <w:r w:rsidR="003A0E58">
        <w:t xml:space="preserve">a </w:t>
      </w:r>
      <w:r w:rsidRPr="003A0E58">
        <w:rPr>
          <w:noProof/>
        </w:rPr>
        <w:t>student</w:t>
      </w:r>
      <w:r w:rsidRPr="00BE1763">
        <w:t>.</w:t>
      </w:r>
    </w:p>
    <w:p w:rsidR="00A10199" w:rsidRPr="00BE1763" w:rsidRDefault="00A10199" w:rsidP="00863789">
      <w:pPr>
        <w:pStyle w:val="hindiexample"/>
        <w:ind w:left="1800"/>
      </w:pPr>
      <w:r w:rsidRPr="00277443">
        <w:rPr>
          <w:rFonts w:hint="cs"/>
          <w:cs/>
          <w:lang w:bidi="hi-IN"/>
        </w:rPr>
        <w:t>हम छात्र थे।</w:t>
      </w:r>
    </w:p>
    <w:p w:rsidR="00A10199" w:rsidRDefault="00A10199" w:rsidP="00BD5FF3">
      <w:pPr>
        <w:pStyle w:val="dot"/>
        <w:ind w:left="540"/>
      </w:pPr>
      <w:r w:rsidRPr="00BE1763">
        <w:lastRenderedPageBreak/>
        <w:t>We were doctors.</w:t>
      </w:r>
    </w:p>
    <w:p w:rsidR="00A10199" w:rsidRPr="00BE1763" w:rsidRDefault="00A10199" w:rsidP="000C07FA">
      <w:pPr>
        <w:pStyle w:val="hindiexample"/>
        <w:ind w:left="630"/>
      </w:pPr>
      <w:r w:rsidRPr="00277443">
        <w:rPr>
          <w:rFonts w:hint="cs"/>
          <w:cs/>
          <w:lang w:bidi="hi-IN"/>
        </w:rPr>
        <w:t>हम डॉक्टर थे।</w:t>
      </w:r>
    </w:p>
    <w:p w:rsidR="000C07FA" w:rsidRDefault="000C07FA" w:rsidP="00A10199">
      <w:pPr>
        <w:pStyle w:val="dot"/>
        <w:sectPr w:rsidR="000C07FA" w:rsidSect="00716E86">
          <w:type w:val="continuous"/>
          <w:pgSz w:w="12240" w:h="15840"/>
          <w:pgMar w:top="1440" w:right="1440" w:bottom="1440" w:left="1440" w:header="720" w:footer="720" w:gutter="0"/>
          <w:cols w:num="2" w:space="720"/>
          <w:docGrid w:linePitch="360"/>
        </w:sectPr>
      </w:pPr>
    </w:p>
    <w:p w:rsidR="00A10199" w:rsidRDefault="00A10199" w:rsidP="00863789">
      <w:pPr>
        <w:pStyle w:val="dot"/>
        <w:ind w:left="1890"/>
      </w:pPr>
      <w:r w:rsidRPr="00BE1763">
        <w:lastRenderedPageBreak/>
        <w:t xml:space="preserve">We were not </w:t>
      </w:r>
      <w:r w:rsidR="003A0E58">
        <w:t xml:space="preserve">a </w:t>
      </w:r>
      <w:r w:rsidRPr="003A0E58">
        <w:rPr>
          <w:noProof/>
        </w:rPr>
        <w:t>teacher</w:t>
      </w:r>
      <w:r w:rsidRPr="00BE1763">
        <w:t>.</w:t>
      </w:r>
    </w:p>
    <w:p w:rsidR="00A10199" w:rsidRDefault="00A10199" w:rsidP="00863789">
      <w:pPr>
        <w:pStyle w:val="hindiexample"/>
        <w:ind w:left="1890"/>
        <w:rPr>
          <w:cs/>
          <w:lang w:bidi="hi-IN"/>
        </w:rPr>
      </w:pPr>
      <w:r w:rsidRPr="00277443">
        <w:rPr>
          <w:rFonts w:hint="cs"/>
          <w:cs/>
          <w:lang w:bidi="hi-IN"/>
        </w:rPr>
        <w:t>हम शिक्षक नहीं थे।</w:t>
      </w:r>
    </w:p>
    <w:p w:rsidR="00BD5FF3" w:rsidRPr="00BE1763" w:rsidRDefault="00BD5FF3" w:rsidP="00863789">
      <w:pPr>
        <w:pStyle w:val="hindiexample"/>
        <w:ind w:left="1890"/>
      </w:pPr>
    </w:p>
    <w:p w:rsidR="00A10199" w:rsidRDefault="00A10199" w:rsidP="00BD5FF3">
      <w:pPr>
        <w:pStyle w:val="dot"/>
        <w:ind w:left="540"/>
      </w:pPr>
      <w:r w:rsidRPr="00BE1763">
        <w:lastRenderedPageBreak/>
        <w:t>We were not students</w:t>
      </w:r>
      <w:r>
        <w:t>.</w:t>
      </w:r>
    </w:p>
    <w:p w:rsidR="00A10199" w:rsidRDefault="00A10199" w:rsidP="00BD5FF3">
      <w:pPr>
        <w:pStyle w:val="hindiexample"/>
        <w:ind w:left="540"/>
        <w:rPr>
          <w:cs/>
          <w:lang w:bidi="hi-IN"/>
        </w:rPr>
      </w:pPr>
      <w:r w:rsidRPr="00277443">
        <w:rPr>
          <w:rFonts w:hint="cs"/>
          <w:cs/>
          <w:lang w:bidi="hi-IN"/>
        </w:rPr>
        <w:t>हम छात्र नहीं थे।</w:t>
      </w:r>
    </w:p>
    <w:p w:rsidR="00BD5FF3" w:rsidRPr="00BE1763" w:rsidRDefault="00BD5FF3" w:rsidP="00BD5FF3">
      <w:pPr>
        <w:pStyle w:val="hindiexample"/>
        <w:ind w:left="540"/>
      </w:pPr>
    </w:p>
    <w:p w:rsidR="00A10199" w:rsidRDefault="00A10199" w:rsidP="00863789">
      <w:pPr>
        <w:pStyle w:val="dot"/>
        <w:ind w:left="1890"/>
      </w:pPr>
      <w:r>
        <w:lastRenderedPageBreak/>
        <w:t>Were we teachers?</w:t>
      </w:r>
    </w:p>
    <w:p w:rsidR="00A10199" w:rsidRPr="00BE1763" w:rsidRDefault="00A10199" w:rsidP="00863789">
      <w:pPr>
        <w:pStyle w:val="hindiexample"/>
        <w:ind w:left="1890"/>
      </w:pPr>
      <w:r w:rsidRPr="00277443">
        <w:rPr>
          <w:rFonts w:hint="cs"/>
          <w:cs/>
          <w:lang w:bidi="hi-IN"/>
        </w:rPr>
        <w:t>क्या हम शिक्षक थे</w:t>
      </w:r>
      <w:r w:rsidRPr="00277443">
        <w:rPr>
          <w:rFonts w:hint="cs"/>
        </w:rPr>
        <w:t>?</w:t>
      </w:r>
    </w:p>
    <w:p w:rsidR="00A10199" w:rsidRDefault="00A10199" w:rsidP="00863789">
      <w:pPr>
        <w:pStyle w:val="dot"/>
        <w:ind w:left="1890"/>
      </w:pPr>
      <w:r>
        <w:t>Were we</w:t>
      </w:r>
      <w:r w:rsidR="003A0E58">
        <w:t>,</w:t>
      </w:r>
      <w:r>
        <w:t xml:space="preserve"> </w:t>
      </w:r>
      <w:r w:rsidRPr="003A0E58">
        <w:rPr>
          <w:noProof/>
        </w:rPr>
        <w:t>students</w:t>
      </w:r>
    </w:p>
    <w:p w:rsidR="00A10199" w:rsidRPr="00BE1763" w:rsidRDefault="00A10199" w:rsidP="00863789">
      <w:pPr>
        <w:pStyle w:val="hindiexample"/>
        <w:ind w:left="1890"/>
      </w:pPr>
      <w:r w:rsidRPr="00277443">
        <w:rPr>
          <w:rFonts w:hint="cs"/>
          <w:cs/>
          <w:lang w:bidi="hi-IN"/>
        </w:rPr>
        <w:t xml:space="preserve">क्या हम छात्र </w:t>
      </w:r>
      <w:r>
        <w:rPr>
          <w:rFonts w:hint="cs"/>
          <w:cs/>
          <w:lang w:bidi="hi-IN"/>
        </w:rPr>
        <w:t>थे</w:t>
      </w:r>
      <w:r>
        <w:t>?</w:t>
      </w:r>
    </w:p>
    <w:p w:rsidR="00A10199" w:rsidRDefault="00A10199" w:rsidP="00BD5FF3">
      <w:pPr>
        <w:pStyle w:val="dot"/>
        <w:ind w:left="1890"/>
      </w:pPr>
      <w:r w:rsidRPr="00BE1763">
        <w:t>Were we not doctors?</w:t>
      </w:r>
    </w:p>
    <w:p w:rsidR="00A10199" w:rsidRPr="00BE1763" w:rsidRDefault="00A10199" w:rsidP="00BD5FF3">
      <w:pPr>
        <w:pStyle w:val="hindiexample"/>
        <w:ind w:left="1890"/>
      </w:pPr>
      <w:r w:rsidRPr="00277443">
        <w:rPr>
          <w:rFonts w:hint="cs"/>
          <w:cs/>
          <w:lang w:bidi="hi-IN"/>
        </w:rPr>
        <w:t>क्या हम डॉक्टर नहीं थे</w:t>
      </w:r>
      <w:r w:rsidRPr="00277443">
        <w:rPr>
          <w:rFonts w:hint="cs"/>
        </w:rPr>
        <w:t>?</w:t>
      </w:r>
    </w:p>
    <w:p w:rsidR="00A10199" w:rsidRDefault="00A10199" w:rsidP="00863789">
      <w:pPr>
        <w:pStyle w:val="dot"/>
        <w:ind w:left="630"/>
      </w:pPr>
      <w:r w:rsidRPr="00BE1763">
        <w:lastRenderedPageBreak/>
        <w:t>Were not we teachers.</w:t>
      </w:r>
    </w:p>
    <w:p w:rsidR="00A10199" w:rsidRPr="00BE1763" w:rsidRDefault="00A10199" w:rsidP="00863789">
      <w:pPr>
        <w:pStyle w:val="hindiexample"/>
        <w:ind w:left="630"/>
      </w:pPr>
      <w:r w:rsidRPr="00277443">
        <w:rPr>
          <w:rFonts w:hint="cs"/>
          <w:cs/>
          <w:lang w:bidi="hi-IN"/>
        </w:rPr>
        <w:t>क्या हम शिक्षक नहीं थे</w:t>
      </w:r>
      <w:r w:rsidRPr="00277443">
        <w:rPr>
          <w:rFonts w:hint="cs"/>
        </w:rPr>
        <w:t>?</w:t>
      </w:r>
    </w:p>
    <w:p w:rsidR="00A10199" w:rsidRDefault="00A10199" w:rsidP="00863789">
      <w:pPr>
        <w:pStyle w:val="dot"/>
        <w:ind w:left="630"/>
      </w:pPr>
      <w:r w:rsidRPr="00BE1763">
        <w:t>Were not we doctors?</w:t>
      </w:r>
    </w:p>
    <w:p w:rsidR="00A10199" w:rsidRPr="00BE1763" w:rsidRDefault="00A10199" w:rsidP="00863789">
      <w:pPr>
        <w:pStyle w:val="hindiexample"/>
        <w:ind w:left="630"/>
      </w:pPr>
      <w:r w:rsidRPr="00277443">
        <w:rPr>
          <w:rFonts w:hint="cs"/>
          <w:cs/>
          <w:lang w:bidi="hi-IN"/>
        </w:rPr>
        <w:t>क्या हम डॉक्टर नहीं थे</w:t>
      </w:r>
      <w:r w:rsidRPr="00277443">
        <w:rPr>
          <w:rFonts w:hint="cs"/>
        </w:rPr>
        <w:t>?</w:t>
      </w:r>
    </w:p>
    <w:p w:rsidR="00A10199" w:rsidRDefault="00A10199" w:rsidP="00863789">
      <w:pPr>
        <w:pStyle w:val="dot"/>
        <w:ind w:left="630"/>
      </w:pPr>
      <w:r w:rsidRPr="00BE1763">
        <w:t xml:space="preserve">Were we not students? </w:t>
      </w:r>
    </w:p>
    <w:p w:rsidR="00A10199" w:rsidRPr="00277443" w:rsidRDefault="00A10199" w:rsidP="00863789">
      <w:pPr>
        <w:pStyle w:val="hindiexample"/>
        <w:ind w:left="630"/>
      </w:pPr>
      <w:r w:rsidRPr="00277443">
        <w:rPr>
          <w:rFonts w:hint="cs"/>
          <w:cs/>
          <w:lang w:bidi="hi-IN"/>
        </w:rPr>
        <w:t>क्या हम छात्र नहीं थे</w:t>
      </w:r>
      <w:r w:rsidRPr="00277443">
        <w:rPr>
          <w:rFonts w:hint="cs"/>
        </w:rPr>
        <w:t>?</w:t>
      </w:r>
    </w:p>
    <w:p w:rsidR="000C07FA" w:rsidRDefault="000C07FA" w:rsidP="00A10199">
      <w:pPr>
        <w:spacing w:line="240" w:lineRule="auto"/>
        <w:sectPr w:rsidR="000C07FA" w:rsidSect="00716E86">
          <w:type w:val="continuous"/>
          <w:pgSz w:w="12240" w:h="15840"/>
          <w:pgMar w:top="1440" w:right="1440" w:bottom="1440" w:left="1440" w:header="720" w:footer="720" w:gutter="0"/>
          <w:cols w:num="2" w:space="720"/>
          <w:docGrid w:linePitch="360"/>
        </w:sectPr>
      </w:pPr>
    </w:p>
    <w:p w:rsidR="003A0E58" w:rsidRDefault="003A0E58" w:rsidP="00A10199">
      <w:pPr>
        <w:spacing w:before="0" w:after="200" w:line="240" w:lineRule="auto"/>
        <w:rPr>
          <w:rFonts w:asciiTheme="majorHAnsi" w:hAnsiTheme="majorHAnsi"/>
          <w:b/>
          <w:bCs/>
          <w:noProof/>
          <w:sz w:val="28"/>
          <w:szCs w:val="28"/>
          <w:u w:val="single"/>
          <w:lang w:bidi="hi-IN"/>
        </w:rPr>
      </w:pPr>
    </w:p>
    <w:p w:rsidR="00A10199" w:rsidRPr="004634B4" w:rsidRDefault="00A10199" w:rsidP="003A0E58">
      <w:pPr>
        <w:spacing w:before="0" w:after="200" w:line="240" w:lineRule="auto"/>
        <w:ind w:left="900"/>
        <w:rPr>
          <w:rFonts w:cstheme="minorHAnsi"/>
          <w:b/>
          <w:bCs/>
        </w:rPr>
      </w:pPr>
      <w:r w:rsidRPr="003A0E58">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- 2</w:t>
      </w:r>
      <w:r w:rsidRPr="00DB0ADD">
        <w:rPr>
          <w:rFonts w:asciiTheme="majorHAnsi" w:hAnsiTheme="majorHAnsi"/>
          <w:b/>
          <w:bCs/>
          <w:sz w:val="28"/>
          <w:szCs w:val="28"/>
          <w:lang w:bidi="hi-IN"/>
        </w:rPr>
        <w:t>(</w:t>
      </w:r>
      <w:r>
        <w:rPr>
          <w:rFonts w:asciiTheme="majorHAnsi" w:hAnsiTheme="majorHAnsi"/>
          <w:b/>
          <w:bCs/>
          <w:sz w:val="28"/>
          <w:szCs w:val="28"/>
          <w:lang w:bidi="hi-IN"/>
        </w:rPr>
        <w:t>was</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were</w:t>
      </w:r>
      <w:r w:rsidRPr="00DB0ADD">
        <w:rPr>
          <w:rFonts w:asciiTheme="majorHAnsi" w:hAnsiTheme="majorHAnsi"/>
          <w:b/>
          <w:bCs/>
          <w:sz w:val="28"/>
          <w:szCs w:val="28"/>
          <w:lang w:bidi="hi-IN"/>
        </w:rPr>
        <w:t>)</w:t>
      </w: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sidR="003A0E58">
        <w:rPr>
          <w:rFonts w:asciiTheme="majorHAnsi" w:hAnsiTheme="majorHAnsi"/>
          <w:b/>
          <w:bCs/>
          <w:sz w:val="24"/>
          <w:szCs w:val="24"/>
        </w:rPr>
        <w:t>the</w:t>
      </w:r>
      <w:r w:rsidRPr="00856038">
        <w:rPr>
          <w:rFonts w:asciiTheme="majorHAnsi" w:hAnsiTheme="majorHAnsi"/>
          <w:b/>
          <w:bCs/>
          <w:sz w:val="24"/>
          <w:szCs w:val="24"/>
        </w:rPr>
        <w:t xml:space="preserve"> </w:t>
      </w:r>
      <w:r w:rsidRPr="003A0E58">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Was”, “were”</w:t>
      </w:r>
      <w:r>
        <w:rPr>
          <w:rFonts w:asciiTheme="majorHAnsi" w:hAnsiTheme="majorHAnsi"/>
          <w:b/>
          <w:bCs/>
          <w:sz w:val="24"/>
          <w:szCs w:val="24"/>
        </w:rPr>
        <w: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Rohit ……..not in my class.</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Abhinav and </w:t>
      </w:r>
      <w:r w:rsidR="003A0E58">
        <w:rPr>
          <w:rFonts w:eastAsia="Times New Roman" w:cstheme="minorHAnsi"/>
          <w:noProof/>
          <w:color w:val="000000"/>
          <w:shd w:val="clear" w:color="auto" w:fill="FFFFFF"/>
        </w:rPr>
        <w:t>S</w:t>
      </w:r>
      <w:r w:rsidRPr="003A0E58">
        <w:rPr>
          <w:rFonts w:eastAsia="Times New Roman" w:cstheme="minorHAnsi"/>
          <w:noProof/>
          <w:color w:val="000000"/>
          <w:shd w:val="clear" w:color="auto" w:fill="FFFFFF"/>
        </w:rPr>
        <w:t>idharth</w:t>
      </w:r>
      <w:r w:rsidRPr="004E115D">
        <w:rPr>
          <w:rFonts w:eastAsia="Times New Roman" w:cstheme="minorHAnsi"/>
          <w:color w:val="000000"/>
          <w:shd w:val="clear" w:color="auto" w:fill="FFFFFF"/>
        </w:rPr>
        <w:t>……..so glad to see me.</w:t>
      </w:r>
    </w:p>
    <w:p w:rsidR="00A10199" w:rsidRPr="004E115D" w:rsidRDefault="00A10199" w:rsidP="00682B25">
      <w:pPr>
        <w:pStyle w:val="ListParagraph"/>
        <w:numPr>
          <w:ilvl w:val="0"/>
          <w:numId w:val="44"/>
        </w:numPr>
        <w:tabs>
          <w:tab w:val="left" w:pos="8222"/>
        </w:tabs>
        <w:spacing w:before="0" w:after="0"/>
        <w:rPr>
          <w:rFonts w:eastAsia="Times New Roman" w:cstheme="minorHAnsi"/>
        </w:rPr>
      </w:pPr>
      <w:r w:rsidRPr="004E115D">
        <w:rPr>
          <w:rFonts w:eastAsia="Times New Roman" w:cstheme="minorHAnsi"/>
          <w:color w:val="000000"/>
          <w:shd w:val="clear" w:color="auto" w:fill="FFFFFF"/>
        </w:rPr>
        <w:t>My bike……..very fast.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I ……..a dancer in the movie.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Your teacher ……..from </w:t>
      </w:r>
      <w:r w:rsidR="003A0E58">
        <w:rPr>
          <w:rFonts w:eastAsia="Times New Roman" w:cstheme="minorHAnsi"/>
          <w:noProof/>
          <w:color w:val="000000"/>
          <w:shd w:val="clear" w:color="auto" w:fill="FFFFFF"/>
        </w:rPr>
        <w:t>D</w:t>
      </w:r>
      <w:r w:rsidRPr="003A0E58">
        <w:rPr>
          <w:rFonts w:eastAsia="Times New Roman" w:cstheme="minorHAnsi"/>
          <w:noProof/>
          <w:color w:val="000000"/>
          <w:shd w:val="clear" w:color="auto" w:fill="FFFFFF"/>
        </w:rPr>
        <w:t>elhi</w:t>
      </w:r>
      <w:r w:rsidRPr="004E115D">
        <w:rPr>
          <w:rFonts w:eastAsia="Times New Roman" w:cstheme="minorHAnsi"/>
          <w:color w:val="000000"/>
          <w:shd w:val="clear" w:color="auto" w:fill="FFFFFF"/>
        </w:rPr>
        <w: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w:t>
      </w:r>
      <w:r w:rsidRPr="004E115D">
        <w:rPr>
          <w:rFonts w:eastAsia="Times New Roman" w:cstheme="minorHAnsi"/>
        </w:rPr>
        <w:t> </w:t>
      </w:r>
      <w:r w:rsidRPr="004E115D">
        <w:rPr>
          <w:rFonts w:eastAsia="Times New Roman" w:cstheme="minorHAnsi"/>
          <w:color w:val="000000"/>
          <w:shd w:val="clear" w:color="auto" w:fill="FFFFFF"/>
        </w:rPr>
        <w:t>This her phone?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Our </w:t>
      </w:r>
      <w:r w:rsidRPr="003A0E58">
        <w:rPr>
          <w:rFonts w:eastAsia="Times New Roman" w:cstheme="minorHAnsi"/>
          <w:noProof/>
          <w:color w:val="000000"/>
          <w:shd w:val="clear" w:color="auto" w:fill="FFFFFF"/>
        </w:rPr>
        <w:t>neighbo</w:t>
      </w:r>
      <w:r w:rsidR="003A0E58">
        <w:rPr>
          <w:rFonts w:eastAsia="Times New Roman" w:cstheme="minorHAnsi"/>
          <w:noProof/>
          <w:color w:val="000000"/>
          <w:shd w:val="clear" w:color="auto" w:fill="FFFFFF"/>
        </w:rPr>
        <w:t>u</w:t>
      </w:r>
      <w:r w:rsidRPr="003A0E58">
        <w:rPr>
          <w:rFonts w:eastAsia="Times New Roman" w:cstheme="minorHAnsi"/>
          <w:noProof/>
          <w:color w:val="000000"/>
          <w:shd w:val="clear" w:color="auto" w:fill="FFFFFF"/>
        </w:rPr>
        <w:t>r's</w:t>
      </w:r>
      <w:r w:rsidRPr="004E115D">
        <w:rPr>
          <w:rFonts w:eastAsia="Times New Roman" w:cstheme="minorHAnsi"/>
          <w:color w:val="000000"/>
          <w:shd w:val="clear" w:color="auto" w:fill="FFFFFF"/>
        </w:rPr>
        <w:t xml:space="preserve"> kids……..</w:t>
      </w:r>
      <w:r w:rsidRPr="004E115D">
        <w:rPr>
          <w:rFonts w:eastAsia="Times New Roman" w:cstheme="minorHAnsi"/>
        </w:rPr>
        <w:t> </w:t>
      </w:r>
      <w:r w:rsidRPr="004E115D">
        <w:rPr>
          <w:rFonts w:eastAsia="Times New Roman" w:cstheme="minorHAnsi"/>
          <w:color w:val="000000"/>
          <w:shd w:val="clear" w:color="auto" w:fill="FFFFFF"/>
        </w:rPr>
        <w:t>Really sweet.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Not all my friends……..at my birthday party.</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Our doctor……..</w:t>
      </w:r>
      <w:r w:rsidRPr="004E115D">
        <w:rPr>
          <w:rFonts w:eastAsia="Times New Roman" w:cstheme="minorHAnsi"/>
        </w:rPr>
        <w:t> </w:t>
      </w:r>
      <w:r w:rsidRPr="004E115D">
        <w:rPr>
          <w:rFonts w:eastAsia="Times New Roman" w:cstheme="minorHAnsi"/>
          <w:color w:val="000000"/>
          <w:shd w:val="clear" w:color="auto" w:fill="FFFFFF"/>
        </w:rPr>
        <w:t>Very kind.</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manager……..</w:t>
      </w:r>
      <w:r w:rsidRPr="004E115D">
        <w:rPr>
          <w:rFonts w:eastAsia="Times New Roman" w:cstheme="minorHAnsi"/>
        </w:rPr>
        <w:t> </w:t>
      </w:r>
      <w:r w:rsidRPr="004E115D">
        <w:rPr>
          <w:rFonts w:eastAsia="Times New Roman" w:cstheme="minorHAnsi"/>
          <w:color w:val="000000"/>
          <w:shd w:val="clear" w:color="auto" w:fill="FFFFFF"/>
        </w:rPr>
        <w:t>So rude.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His uncle ……..very poor.</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exams hard?</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John and Rajat ……..</w:t>
      </w:r>
      <w:r w:rsidRPr="004E115D">
        <w:rPr>
          <w:rFonts w:eastAsia="Times New Roman" w:cstheme="minorHAnsi"/>
        </w:rPr>
        <w:t> </w:t>
      </w:r>
      <w:r w:rsidRPr="004E115D">
        <w:rPr>
          <w:rFonts w:eastAsia="Times New Roman" w:cstheme="minorHAnsi"/>
          <w:color w:val="000000"/>
          <w:shd w:val="clear" w:color="auto" w:fill="FFFFFF"/>
        </w:rPr>
        <w:t>Not here yesterday.</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children……..so tired after the party.</w:t>
      </w:r>
    </w:p>
    <w:p w:rsidR="00A10199" w:rsidRPr="004E115D" w:rsidRDefault="00A10199" w:rsidP="00682B25">
      <w:pPr>
        <w:pStyle w:val="ListParagraph"/>
        <w:numPr>
          <w:ilvl w:val="0"/>
          <w:numId w:val="44"/>
        </w:numPr>
        <w:spacing w:before="0" w:after="0"/>
        <w:rPr>
          <w:rFonts w:eastAsia="Times New Roman" w:cstheme="minorHAnsi"/>
          <w:color w:val="000000"/>
          <w:shd w:val="clear" w:color="auto" w:fill="FFFFFF"/>
        </w:rPr>
      </w:pPr>
      <w:r w:rsidRPr="004E115D">
        <w:rPr>
          <w:rFonts w:eastAsia="Times New Roman" w:cstheme="minorHAnsi"/>
          <w:color w:val="000000"/>
          <w:shd w:val="clear" w:color="auto" w:fill="FFFFFF"/>
        </w:rPr>
        <w:t>The news ……..very upsetting.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What </w:t>
      </w:r>
      <w:r w:rsidRPr="004E115D">
        <w:rPr>
          <w:rFonts w:eastAsia="Times New Roman" w:cstheme="minorHAnsi"/>
          <w:color w:val="000000"/>
          <w:shd w:val="clear" w:color="auto" w:fill="FFFFFF"/>
        </w:rPr>
        <w:t>……..</w:t>
      </w:r>
      <w:r w:rsidRPr="004E115D">
        <w:rPr>
          <w:rFonts w:cstheme="minorHAnsi"/>
        </w:rPr>
        <w:t> </w:t>
      </w:r>
      <w:r w:rsidRPr="003A0E58">
        <w:rPr>
          <w:rFonts w:cstheme="minorHAnsi"/>
          <w:noProof/>
        </w:rPr>
        <w:t>you</w:t>
      </w:r>
      <w:r w:rsidRPr="004E115D">
        <w:rPr>
          <w:rFonts w:cstheme="minorHAnsi"/>
        </w:rPr>
        <w:t xml:space="preserve"> doing at 6’O clock in the morning?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sleeping when the telephone rang.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When you phoned, I </w:t>
      </w:r>
      <w:r w:rsidRPr="004E115D">
        <w:rPr>
          <w:rFonts w:eastAsia="Times New Roman" w:cstheme="minorHAnsi"/>
          <w:color w:val="000000"/>
          <w:shd w:val="clear" w:color="auto" w:fill="FFFFFF"/>
        </w:rPr>
        <w:t>……..</w:t>
      </w:r>
      <w:r w:rsidRPr="004E115D">
        <w:rPr>
          <w:rFonts w:cstheme="minorHAnsi"/>
        </w:rPr>
        <w:t> working in the office.</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When I got up this morning the sun</w:t>
      </w:r>
      <w:r w:rsidRPr="004E115D">
        <w:rPr>
          <w:rFonts w:eastAsia="Times New Roman" w:cstheme="minorHAnsi"/>
          <w:color w:val="000000"/>
          <w:shd w:val="clear" w:color="auto" w:fill="FFFFFF"/>
        </w:rPr>
        <w:t>……..</w:t>
      </w:r>
      <w:r w:rsidRPr="004E115D">
        <w:rPr>
          <w:rFonts w:cstheme="minorHAnsi"/>
        </w:rPr>
        <w:t>shining.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Playing all day yesterday.</w:t>
      </w:r>
    </w:p>
    <w:p w:rsidR="00A10199" w:rsidRPr="004E115D" w:rsidRDefault="00A10199" w:rsidP="00682B25">
      <w:pPr>
        <w:pStyle w:val="ListParagraph"/>
        <w:numPr>
          <w:ilvl w:val="0"/>
          <w:numId w:val="44"/>
        </w:numPr>
        <w:spacing w:before="0" w:after="200"/>
        <w:rPr>
          <w:rFonts w:cstheme="minorHAnsi"/>
        </w:rPr>
      </w:pPr>
      <w:r w:rsidRPr="004E115D">
        <w:rPr>
          <w:rFonts w:cstheme="minorHAnsi"/>
          <w:color w:val="000000"/>
          <w:shd w:val="clear" w:color="auto" w:fill="FFFFFF"/>
        </w:rPr>
        <w:t>I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in Uttrakhand last spring.</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We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at home last Saturday.</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Renu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at school yesterday.</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You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Very busy on Saturday.</w:t>
      </w:r>
    </w:p>
    <w:p w:rsidR="00A10199" w:rsidRPr="004E115D" w:rsidRDefault="00A10199" w:rsidP="00682B25">
      <w:pPr>
        <w:pStyle w:val="ListParagraph"/>
        <w:numPr>
          <w:ilvl w:val="0"/>
          <w:numId w:val="44"/>
        </w:numPr>
        <w:spacing w:before="0" w:after="200"/>
        <w:rPr>
          <w:rFonts w:cstheme="minorHAnsi"/>
        </w:rPr>
      </w:pPr>
      <w:r w:rsidRPr="004E115D">
        <w:rPr>
          <w:rFonts w:cstheme="minorHAnsi"/>
          <w:color w:val="000000"/>
          <w:shd w:val="clear" w:color="auto" w:fill="FFFFFF"/>
        </w:rPr>
        <w:t>They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in front of the Bus stop.</w:t>
      </w:r>
    </w:p>
    <w:p w:rsidR="00A10199" w:rsidRDefault="00A10199" w:rsidP="00A10199">
      <w:pPr>
        <w:spacing w:before="0" w:after="200" w:line="240" w:lineRule="auto"/>
        <w:rPr>
          <w:rFonts w:cstheme="minorHAnsi"/>
          <w:b/>
          <w:bCs/>
        </w:rPr>
      </w:pPr>
    </w:p>
    <w:p w:rsidR="00A10199" w:rsidRDefault="00A10199" w:rsidP="00A10199">
      <w:pPr>
        <w:pStyle w:val="boolformate"/>
        <w:ind w:left="1560"/>
        <w:rPr>
          <w:b/>
          <w:bCs/>
        </w:rPr>
      </w:pPr>
    </w:p>
    <w:p w:rsidR="00A10199" w:rsidRPr="00F255D2" w:rsidRDefault="00A10199" w:rsidP="00F255D2">
      <w:pPr>
        <w:spacing w:before="0" w:after="200" w:line="240" w:lineRule="auto"/>
        <w:rPr>
          <w:rFonts w:cstheme="minorHAnsi"/>
          <w:b/>
          <w:bCs/>
        </w:rPr>
      </w:pPr>
      <w:r>
        <w:rPr>
          <w:b/>
          <w:bCs/>
        </w:rPr>
        <w:br w:type="page"/>
      </w:r>
    </w:p>
    <w:p w:rsidR="00A10199" w:rsidRDefault="00A10199" w:rsidP="00853BBE">
      <w:pPr>
        <w:pStyle w:val="Heading3"/>
      </w:pPr>
      <w:bookmarkStart w:id="56" w:name="_Toc18392275"/>
      <w:r>
        <w:lastRenderedPageBreak/>
        <w:t xml:space="preserve">Uses Of </w:t>
      </w:r>
      <w:r w:rsidRPr="001E7BFD">
        <w:t>B</w:t>
      </w:r>
      <w:r>
        <w:t>e</w:t>
      </w:r>
      <w:bookmarkEnd w:id="56"/>
    </w:p>
    <w:p w:rsidR="00A10199" w:rsidRDefault="00A10199" w:rsidP="00863789">
      <w:pPr>
        <w:pStyle w:val="fu"/>
      </w:pPr>
      <w:r>
        <w:t xml:space="preserve">“Be” is always used in </w:t>
      </w:r>
      <w:r w:rsidR="003A0E58">
        <w:t xml:space="preserve">the </w:t>
      </w:r>
      <w:r w:rsidRPr="003A0E58">
        <w:rPr>
          <w:noProof/>
        </w:rPr>
        <w:t>present</w:t>
      </w:r>
      <w:r>
        <w:t xml:space="preserve"> or future tense. </w:t>
      </w:r>
    </w:p>
    <w:p w:rsidR="00A10199" w:rsidRDefault="00A10199" w:rsidP="00863789">
      <w:pPr>
        <w:pStyle w:val="fu"/>
        <w:ind w:left="1260" w:firstLine="0"/>
      </w:pPr>
      <w:r>
        <w:t xml:space="preserve"> “</w:t>
      </w:r>
      <w:r w:rsidRPr="00A30EF8">
        <w:rPr>
          <w:rStyle w:val="Strong"/>
          <w:b w:val="0"/>
          <w:bCs w:val="0"/>
          <w:color w:val="212121"/>
          <w:bdr w:val="none" w:sz="0" w:space="0" w:color="auto" w:frame="1"/>
          <w:shd w:val="clear" w:color="auto" w:fill="FFFFFF"/>
        </w:rPr>
        <w:t>Be</w:t>
      </w:r>
      <w:r>
        <w:rPr>
          <w:rStyle w:val="Strong"/>
          <w:color w:val="212121"/>
          <w:bdr w:val="none" w:sz="0" w:space="0" w:color="auto" w:frame="1"/>
          <w:shd w:val="clear" w:color="auto" w:fill="FFFFFF"/>
        </w:rPr>
        <w:t>”</w:t>
      </w:r>
      <w:r w:rsidRPr="00A30EF8">
        <w:rPr>
          <w:rStyle w:val="Strong"/>
          <w:rFonts w:asciiTheme="minorBidi" w:hAnsiTheme="minorBidi" w:cstheme="minorBidi"/>
          <w:color w:val="212121"/>
          <w:sz w:val="20"/>
          <w:szCs w:val="20"/>
          <w:bdr w:val="none" w:sz="0" w:space="0" w:color="auto" w:frame="1"/>
          <w:shd w:val="clear" w:color="auto" w:fill="FFFFFF"/>
        </w:rPr>
        <w:t> </w:t>
      </w:r>
      <w:r w:rsidRPr="00030D1F">
        <w:rPr>
          <w:rFonts w:ascii="Nirmala UI" w:hAnsi="Nirmala UI" w:cs="Nirmala UI"/>
          <w:color w:val="212121"/>
          <w:sz w:val="20"/>
          <w:szCs w:val="20"/>
          <w:shd w:val="clear" w:color="auto" w:fill="FFFFFF"/>
          <w:cs/>
          <w:lang w:bidi="hi-IN"/>
        </w:rPr>
        <w:t>क्रिया का पहला रूप है</w:t>
      </w:r>
      <w:r w:rsidRPr="00030D1F">
        <w:rPr>
          <w:rStyle w:val="Strong"/>
          <w:rFonts w:ascii="Nirmala UI" w:hAnsi="Nirmala UI" w:cs="Nirmala UI"/>
          <w:color w:val="212121"/>
          <w:sz w:val="20"/>
          <w:szCs w:val="20"/>
          <w:bdr w:val="none" w:sz="0" w:space="0" w:color="auto" w:frame="1"/>
          <w:shd w:val="clear" w:color="auto" w:fill="FFFFFF"/>
        </w:rPr>
        <w:t>, </w:t>
      </w:r>
      <w:r w:rsidRPr="00030D1F">
        <w:rPr>
          <w:rFonts w:ascii="Nirmala UI" w:hAnsi="Nirmala UI" w:cs="Nirmala UI"/>
          <w:color w:val="212121"/>
          <w:sz w:val="20"/>
          <w:szCs w:val="20"/>
          <w:shd w:val="clear" w:color="auto" w:fill="FFFFFF"/>
          <w:cs/>
          <w:lang w:bidi="hi-IN"/>
        </w:rPr>
        <w:t>इसे</w:t>
      </w:r>
      <w:r w:rsidRPr="00A30EF8">
        <w:rPr>
          <w:rFonts w:asciiTheme="minorBidi" w:hAnsiTheme="minorBidi" w:cstheme="minorBidi"/>
          <w:color w:val="212121"/>
          <w:sz w:val="20"/>
          <w:szCs w:val="20"/>
          <w:shd w:val="clear" w:color="auto" w:fill="FFFFFF"/>
        </w:rPr>
        <w:t> </w:t>
      </w:r>
      <w:r>
        <w:rPr>
          <w:rFonts w:asciiTheme="minorBidi" w:hAnsiTheme="minorBidi" w:cstheme="minorBidi"/>
          <w:color w:val="212121"/>
          <w:sz w:val="20"/>
          <w:szCs w:val="20"/>
          <w:shd w:val="clear" w:color="auto" w:fill="FFFFFF"/>
        </w:rPr>
        <w:t>“</w:t>
      </w:r>
      <w:r w:rsidRPr="00A30EF8">
        <w:rPr>
          <w:rStyle w:val="Strong"/>
          <w:b w:val="0"/>
          <w:bCs w:val="0"/>
          <w:color w:val="212121"/>
          <w:bdr w:val="none" w:sz="0" w:space="0" w:color="auto" w:frame="1"/>
          <w:shd w:val="clear" w:color="auto" w:fill="FFFFFF"/>
        </w:rPr>
        <w:t>to</w:t>
      </w:r>
      <w:r>
        <w:rPr>
          <w:rStyle w:val="Strong"/>
          <w:color w:val="212121"/>
          <w:bdr w:val="none" w:sz="0" w:space="0" w:color="auto" w:frame="1"/>
          <w:shd w:val="clear" w:color="auto" w:fill="FFFFFF"/>
        </w:rPr>
        <w:t>”</w:t>
      </w:r>
      <w:r w:rsidRPr="00030D1F">
        <w:rPr>
          <w:rStyle w:val="Strong"/>
          <w:rFonts w:ascii="Nirmala UI" w:hAnsi="Nirmala UI" w:cs="Nirmala UI"/>
          <w:color w:val="212121"/>
          <w:sz w:val="20"/>
          <w:szCs w:val="20"/>
          <w:bdr w:val="none" w:sz="0" w:space="0" w:color="auto" w:frame="1"/>
          <w:shd w:val="clear" w:color="auto" w:fill="FFFFFF"/>
        </w:rPr>
        <w:t> </w:t>
      </w:r>
      <w:r w:rsidRPr="00030D1F">
        <w:rPr>
          <w:rFonts w:ascii="Nirmala UI" w:hAnsi="Nirmala UI" w:cs="Nirmala UI"/>
          <w:color w:val="212121"/>
          <w:sz w:val="20"/>
          <w:szCs w:val="20"/>
          <w:shd w:val="clear" w:color="auto" w:fill="FFFFFF"/>
          <w:cs/>
          <w:lang w:bidi="hi-IN"/>
        </w:rPr>
        <w:t>के बाद प्रयोग करते है</w:t>
      </w:r>
      <w:r w:rsidRPr="00030D1F">
        <w:rPr>
          <w:rFonts w:ascii="Nirmala UI" w:hAnsi="Nirmala UI" w:cs="Nirmala UI"/>
          <w:sz w:val="20"/>
          <w:szCs w:val="20"/>
          <w:cs/>
          <w:lang w:bidi="hi-IN"/>
        </w:rPr>
        <w:t>।</w:t>
      </w:r>
    </w:p>
    <w:p w:rsidR="00A10199" w:rsidRPr="002908F8" w:rsidRDefault="00A10199" w:rsidP="00863789">
      <w:pPr>
        <w:pStyle w:val="boolformate"/>
        <w:ind w:left="810"/>
      </w:pPr>
      <w:r w:rsidRPr="001558FD">
        <w:rPr>
          <w:b/>
          <w:bCs/>
        </w:rPr>
        <w:t>For Example</w:t>
      </w:r>
    </w:p>
    <w:p w:rsidR="00863789" w:rsidRDefault="00863789" w:rsidP="00A10199">
      <w:pPr>
        <w:pStyle w:val="dot"/>
        <w:sectPr w:rsidR="00863789" w:rsidSect="00716E86">
          <w:type w:val="continuous"/>
          <w:pgSz w:w="12240" w:h="15840"/>
          <w:pgMar w:top="1440" w:right="1440" w:bottom="1440" w:left="1440" w:header="720" w:footer="720" w:gutter="0"/>
          <w:cols w:space="720"/>
          <w:docGrid w:linePitch="360"/>
        </w:sectPr>
      </w:pPr>
    </w:p>
    <w:p w:rsidR="00A10199" w:rsidRPr="00095BC9" w:rsidRDefault="00A10199" w:rsidP="00863789">
      <w:pPr>
        <w:pStyle w:val="dot"/>
        <w:tabs>
          <w:tab w:val="left" w:pos="1170"/>
        </w:tabs>
        <w:ind w:left="1440"/>
        <w:rPr>
          <w:rtl/>
          <w:cs/>
        </w:rPr>
      </w:pPr>
      <w:r w:rsidRPr="00095BC9">
        <w:lastRenderedPageBreak/>
        <w:t>Be a good student.</w:t>
      </w:r>
    </w:p>
    <w:p w:rsidR="00A10199" w:rsidRPr="00095BC9" w:rsidRDefault="00A10199" w:rsidP="00863789">
      <w:pPr>
        <w:pStyle w:val="hindiexample"/>
        <w:tabs>
          <w:tab w:val="left" w:pos="1170"/>
        </w:tabs>
        <w:ind w:left="1440"/>
      </w:pPr>
      <w:r w:rsidRPr="00095BC9">
        <w:rPr>
          <w:rFonts w:hint="cs"/>
          <w:cs/>
          <w:lang w:bidi="hi-IN"/>
        </w:rPr>
        <w:t>एक अच्छे छात्र बनो।</w:t>
      </w:r>
    </w:p>
    <w:p w:rsidR="00A10199" w:rsidRDefault="00A10199" w:rsidP="00863789">
      <w:pPr>
        <w:pStyle w:val="dot"/>
        <w:tabs>
          <w:tab w:val="left" w:pos="1170"/>
        </w:tabs>
        <w:ind w:left="1440"/>
      </w:pPr>
      <w:r w:rsidRPr="00095BC9">
        <w:t>You will be ok.</w:t>
      </w:r>
    </w:p>
    <w:p w:rsidR="00A10199" w:rsidRPr="00095BC9" w:rsidRDefault="00A10199" w:rsidP="00863789">
      <w:pPr>
        <w:pStyle w:val="hindiexample"/>
        <w:tabs>
          <w:tab w:val="left" w:pos="1170"/>
        </w:tabs>
        <w:ind w:left="1440"/>
      </w:pPr>
      <w:r w:rsidRPr="00095BC9">
        <w:rPr>
          <w:rFonts w:hint="cs"/>
          <w:cs/>
          <w:lang w:bidi="hi-IN"/>
        </w:rPr>
        <w:t>तुम ठीक हो जाओगे।</w:t>
      </w:r>
    </w:p>
    <w:p w:rsidR="00A10199" w:rsidRDefault="00A10199" w:rsidP="00863789">
      <w:pPr>
        <w:pStyle w:val="dot"/>
        <w:tabs>
          <w:tab w:val="left" w:pos="1170"/>
        </w:tabs>
        <w:ind w:left="1440"/>
      </w:pPr>
      <w:r w:rsidRPr="00095BC9">
        <w:t>Don’t be angry.</w:t>
      </w:r>
    </w:p>
    <w:p w:rsidR="00A10199" w:rsidRPr="00095BC9" w:rsidRDefault="00A10199" w:rsidP="00863789">
      <w:pPr>
        <w:pStyle w:val="hindiexample"/>
        <w:tabs>
          <w:tab w:val="left" w:pos="1170"/>
        </w:tabs>
        <w:ind w:left="1440"/>
      </w:pPr>
      <w:r w:rsidRPr="00095BC9">
        <w:rPr>
          <w:rFonts w:hint="cs"/>
          <w:cs/>
          <w:lang w:bidi="hi-IN"/>
        </w:rPr>
        <w:t>नाराज मत होना।</w:t>
      </w:r>
    </w:p>
    <w:p w:rsidR="00A10199" w:rsidRDefault="00A10199" w:rsidP="00863789">
      <w:pPr>
        <w:pStyle w:val="dot"/>
        <w:tabs>
          <w:tab w:val="left" w:pos="1170"/>
        </w:tabs>
        <w:ind w:left="1440"/>
      </w:pPr>
      <w:r>
        <w:t>She must be sick.</w:t>
      </w:r>
    </w:p>
    <w:p w:rsidR="00A10199" w:rsidRPr="00095BC9" w:rsidRDefault="00A10199" w:rsidP="00863789">
      <w:pPr>
        <w:pStyle w:val="hindiexample"/>
        <w:tabs>
          <w:tab w:val="left" w:pos="1170"/>
        </w:tabs>
        <w:ind w:left="1440"/>
      </w:pPr>
      <w:r w:rsidRPr="00095BC9">
        <w:rPr>
          <w:rFonts w:hint="cs"/>
          <w:cs/>
          <w:lang w:bidi="hi-IN"/>
        </w:rPr>
        <w:t>वह बीमार होना चाहिए।</w:t>
      </w:r>
    </w:p>
    <w:p w:rsidR="00A10199" w:rsidRDefault="00A10199" w:rsidP="00863789">
      <w:pPr>
        <w:pStyle w:val="dot"/>
        <w:tabs>
          <w:tab w:val="left" w:pos="1170"/>
        </w:tabs>
        <w:ind w:left="1440"/>
      </w:pPr>
      <w:r w:rsidRPr="00095BC9">
        <w:t xml:space="preserve">I will be there </w:t>
      </w:r>
      <w:r w:rsidR="003A0E58">
        <w:rPr>
          <w:noProof/>
        </w:rPr>
        <w:t>on</w:t>
      </w:r>
      <w:r w:rsidRPr="00095BC9">
        <w:t xml:space="preserve"> </w:t>
      </w:r>
      <w:r w:rsidR="003A0E58">
        <w:t xml:space="preserve">the </w:t>
      </w:r>
      <w:r w:rsidRPr="003A0E58">
        <w:rPr>
          <w:noProof/>
        </w:rPr>
        <w:t>time</w:t>
      </w:r>
      <w:r w:rsidRPr="00095BC9">
        <w:t>.</w:t>
      </w:r>
    </w:p>
    <w:p w:rsidR="00A10199" w:rsidRPr="00095BC9" w:rsidRDefault="00A10199" w:rsidP="00863789">
      <w:pPr>
        <w:pStyle w:val="hindiexample"/>
        <w:tabs>
          <w:tab w:val="left" w:pos="1170"/>
        </w:tabs>
        <w:ind w:left="1440"/>
      </w:pPr>
      <w:r w:rsidRPr="00095BC9">
        <w:rPr>
          <w:rFonts w:hint="cs"/>
          <w:cs/>
          <w:lang w:bidi="hi-IN"/>
        </w:rPr>
        <w:t>मैं समय पर वहाँ पहुँच जाऊँगा।</w:t>
      </w:r>
    </w:p>
    <w:p w:rsidR="00A10199" w:rsidRDefault="00A10199" w:rsidP="00863789">
      <w:pPr>
        <w:pStyle w:val="dot"/>
        <w:tabs>
          <w:tab w:val="left" w:pos="1170"/>
        </w:tabs>
        <w:ind w:left="1440"/>
      </w:pPr>
      <w:r w:rsidRPr="00095BC9">
        <w:t>That will be fine.</w:t>
      </w:r>
    </w:p>
    <w:p w:rsidR="00A10199" w:rsidRPr="00095BC9" w:rsidRDefault="00A10199" w:rsidP="00863789">
      <w:pPr>
        <w:pStyle w:val="hindiexample"/>
        <w:tabs>
          <w:tab w:val="left" w:pos="1170"/>
        </w:tabs>
        <w:ind w:left="1440"/>
      </w:pPr>
      <w:r w:rsidRPr="00095BC9">
        <w:rPr>
          <w:rFonts w:hint="cs"/>
          <w:cs/>
          <w:lang w:bidi="hi-IN"/>
        </w:rPr>
        <w:t>वह ठीक होगा।</w:t>
      </w:r>
    </w:p>
    <w:p w:rsidR="00A10199" w:rsidRDefault="00A10199" w:rsidP="00863789">
      <w:pPr>
        <w:pStyle w:val="dot"/>
        <w:tabs>
          <w:tab w:val="left" w:pos="1170"/>
        </w:tabs>
        <w:ind w:left="1440"/>
      </w:pPr>
      <w:r w:rsidRPr="00095BC9">
        <w:t>He must be honest.</w:t>
      </w:r>
    </w:p>
    <w:p w:rsidR="00A10199" w:rsidRPr="00095BC9" w:rsidRDefault="00A10199" w:rsidP="00863789">
      <w:pPr>
        <w:pStyle w:val="hindiexample"/>
        <w:tabs>
          <w:tab w:val="left" w:pos="1170"/>
        </w:tabs>
        <w:ind w:left="1440"/>
      </w:pPr>
      <w:r w:rsidRPr="00095BC9">
        <w:rPr>
          <w:rFonts w:hint="cs"/>
          <w:cs/>
          <w:lang w:bidi="hi-IN"/>
        </w:rPr>
        <w:t>वह ईमानदार होना चाहिए।</w:t>
      </w:r>
    </w:p>
    <w:p w:rsidR="00A10199" w:rsidRDefault="00A10199" w:rsidP="00863789">
      <w:pPr>
        <w:pStyle w:val="dot"/>
        <w:ind w:left="450"/>
      </w:pPr>
      <w:r w:rsidRPr="00095BC9">
        <w:lastRenderedPageBreak/>
        <w:t>You go, I will be at home.</w:t>
      </w:r>
    </w:p>
    <w:p w:rsidR="00A10199" w:rsidRPr="00095BC9" w:rsidRDefault="00A10199" w:rsidP="00863789">
      <w:pPr>
        <w:pStyle w:val="hindiexample"/>
        <w:ind w:left="450"/>
      </w:pPr>
      <w:r w:rsidRPr="00095BC9">
        <w:rPr>
          <w:rFonts w:hint="cs"/>
          <w:cs/>
          <w:lang w:bidi="hi-IN"/>
        </w:rPr>
        <w:t>तुम जाओ</w:t>
      </w:r>
      <w:r w:rsidRPr="00095BC9">
        <w:rPr>
          <w:rFonts w:hint="cs"/>
        </w:rPr>
        <w:t xml:space="preserve">, </w:t>
      </w:r>
      <w:r w:rsidRPr="00095BC9">
        <w:rPr>
          <w:rFonts w:hint="cs"/>
          <w:cs/>
          <w:lang w:bidi="hi-IN"/>
        </w:rPr>
        <w:t>मैं घर पर रहूंगा।</w:t>
      </w:r>
    </w:p>
    <w:p w:rsidR="00A10199" w:rsidRDefault="00A10199" w:rsidP="00863789">
      <w:pPr>
        <w:pStyle w:val="dot"/>
        <w:ind w:left="450"/>
      </w:pPr>
      <w:r w:rsidRPr="00095BC9">
        <w:t xml:space="preserve">I don’t want to be </w:t>
      </w:r>
      <w:r w:rsidR="003A0E58">
        <w:t xml:space="preserve">a </w:t>
      </w:r>
      <w:r w:rsidRPr="003A0E58">
        <w:rPr>
          <w:noProof/>
        </w:rPr>
        <w:t>doctor</w:t>
      </w:r>
      <w:r w:rsidRPr="00095BC9">
        <w:t>.</w:t>
      </w:r>
    </w:p>
    <w:p w:rsidR="00A10199" w:rsidRPr="00095BC9" w:rsidRDefault="00A10199" w:rsidP="00863789">
      <w:pPr>
        <w:pStyle w:val="hindiexample"/>
        <w:ind w:left="450"/>
      </w:pPr>
      <w:r w:rsidRPr="00095BC9">
        <w:rPr>
          <w:rFonts w:hint="cs"/>
          <w:cs/>
          <w:lang w:bidi="hi-IN"/>
        </w:rPr>
        <w:t>मैं डॉक्टर नहीं बनना चाहता।</w:t>
      </w:r>
    </w:p>
    <w:p w:rsidR="00A10199" w:rsidRDefault="00A10199" w:rsidP="00863789">
      <w:pPr>
        <w:pStyle w:val="dot"/>
        <w:ind w:left="450"/>
      </w:pPr>
      <w:r w:rsidRPr="00095BC9">
        <w:t>I don’t want to be poor.</w:t>
      </w:r>
    </w:p>
    <w:p w:rsidR="00A10199" w:rsidRPr="00095BC9" w:rsidRDefault="00A10199" w:rsidP="00863789">
      <w:pPr>
        <w:pStyle w:val="hindiexample"/>
        <w:ind w:left="450"/>
      </w:pPr>
      <w:r w:rsidRPr="00095BC9">
        <w:rPr>
          <w:rFonts w:hint="cs"/>
          <w:cs/>
          <w:lang w:bidi="hi-IN"/>
        </w:rPr>
        <w:t>मैं गरीब नहीं होना चाहता।</w:t>
      </w:r>
    </w:p>
    <w:p w:rsidR="00A10199" w:rsidRPr="00C0369D" w:rsidRDefault="00A10199" w:rsidP="00863789">
      <w:pPr>
        <w:pStyle w:val="dot"/>
        <w:ind w:left="450"/>
        <w:rPr>
          <w:b w:val="0"/>
          <w:bCs w:val="0"/>
        </w:rPr>
      </w:pPr>
      <w:r w:rsidRPr="00C0369D">
        <w:rPr>
          <w:rStyle w:val="dotChar"/>
          <w:b/>
          <w:bCs/>
        </w:rPr>
        <w:t>Don’t be sad</w:t>
      </w:r>
      <w:r w:rsidRPr="00C0369D">
        <w:rPr>
          <w:b w:val="0"/>
          <w:bCs w:val="0"/>
        </w:rPr>
        <w:t>.</w:t>
      </w:r>
    </w:p>
    <w:p w:rsidR="00A10199" w:rsidRPr="00095BC9" w:rsidRDefault="00A10199" w:rsidP="00863789">
      <w:pPr>
        <w:pStyle w:val="hindiexample"/>
        <w:ind w:left="450"/>
      </w:pPr>
      <w:r w:rsidRPr="00095BC9">
        <w:rPr>
          <w:rFonts w:hint="cs"/>
          <w:cs/>
          <w:lang w:bidi="hi-IN"/>
        </w:rPr>
        <w:t>दुखी मत होना।</w:t>
      </w:r>
    </w:p>
    <w:p w:rsidR="00A10199" w:rsidRDefault="00A10199" w:rsidP="00863789">
      <w:pPr>
        <w:pStyle w:val="dot"/>
        <w:ind w:left="450"/>
      </w:pPr>
      <w:r w:rsidRPr="00095BC9">
        <w:t>Do you want to be a doctor?</w:t>
      </w:r>
    </w:p>
    <w:p w:rsidR="00A10199" w:rsidRPr="00095BC9" w:rsidRDefault="00A10199" w:rsidP="00863789">
      <w:pPr>
        <w:pStyle w:val="hindiexample"/>
        <w:ind w:left="450"/>
      </w:pPr>
      <w:r w:rsidRPr="00095BC9">
        <w:rPr>
          <w:rFonts w:hint="cs"/>
          <w:cs/>
          <w:lang w:bidi="hi-IN"/>
        </w:rPr>
        <w:t>क्या आप डॉक्टर बनना चाहते हैं</w:t>
      </w:r>
      <w:r w:rsidRPr="00095BC9">
        <w:rPr>
          <w:rFonts w:hint="cs"/>
        </w:rPr>
        <w:t>?</w:t>
      </w:r>
    </w:p>
    <w:p w:rsidR="00A10199" w:rsidRDefault="00A10199" w:rsidP="00863789">
      <w:pPr>
        <w:pStyle w:val="dot"/>
        <w:ind w:left="450"/>
      </w:pPr>
      <w:r w:rsidRPr="00095BC9">
        <w:t>Don’t to be so dumb.</w:t>
      </w:r>
    </w:p>
    <w:p w:rsidR="00A10199" w:rsidRPr="00095BC9" w:rsidRDefault="00A10199" w:rsidP="00863789">
      <w:pPr>
        <w:pStyle w:val="hindiexample"/>
        <w:ind w:left="450"/>
      </w:pPr>
      <w:r w:rsidRPr="00095BC9">
        <w:rPr>
          <w:rFonts w:hint="cs"/>
          <w:cs/>
          <w:lang w:bidi="hi-IN"/>
        </w:rPr>
        <w:t xml:space="preserve">इतना </w:t>
      </w:r>
      <w:r w:rsidR="000B1561" w:rsidRPr="000B1561">
        <w:rPr>
          <w:rFonts w:hint="cs"/>
          <w:lang w:bidi="hi-IN"/>
        </w:rPr>
        <w:t>बेवकूफ</w:t>
      </w:r>
      <w:r w:rsidRPr="00095BC9">
        <w:rPr>
          <w:rFonts w:hint="cs"/>
          <w:cs/>
          <w:lang w:bidi="hi-IN"/>
        </w:rPr>
        <w:t xml:space="preserve"> मत बनो।</w:t>
      </w:r>
    </w:p>
    <w:p w:rsidR="00A10199" w:rsidRDefault="00A10199" w:rsidP="00863789">
      <w:pPr>
        <w:pStyle w:val="dot"/>
        <w:ind w:left="450"/>
      </w:pPr>
      <w:r w:rsidRPr="00095BC9">
        <w:t>Don’t you want to be a doctor?</w:t>
      </w:r>
    </w:p>
    <w:p w:rsidR="00A10199" w:rsidRDefault="00A10199" w:rsidP="00863789">
      <w:pPr>
        <w:pStyle w:val="hindiexample"/>
        <w:ind w:left="450"/>
      </w:pPr>
      <w:r w:rsidRPr="00095BC9">
        <w:rPr>
          <w:rFonts w:hint="cs"/>
          <w:cs/>
          <w:lang w:bidi="hi-IN"/>
        </w:rPr>
        <w:t>क्या आप डॉक्टर नहीं बनना चाहते हैं</w:t>
      </w:r>
      <w:r w:rsidRPr="00095BC9">
        <w:rPr>
          <w:rFonts w:hint="cs"/>
        </w:rPr>
        <w:t>?</w:t>
      </w:r>
    </w:p>
    <w:p w:rsidR="00863789" w:rsidRDefault="00863789" w:rsidP="00A10199">
      <w:pPr>
        <w:pStyle w:val="boolformate"/>
        <w:ind w:left="1560"/>
        <w:rPr>
          <w:b/>
          <w:bCs/>
        </w:rPr>
        <w:sectPr w:rsidR="00863789" w:rsidSect="00716E86">
          <w:type w:val="continuous"/>
          <w:pgSz w:w="12240" w:h="15840"/>
          <w:pgMar w:top="1440" w:right="1440" w:bottom="1440" w:left="1440" w:header="720" w:footer="720" w:gutter="0"/>
          <w:cols w:num="2" w:space="720"/>
          <w:docGrid w:linePitch="360"/>
        </w:sectPr>
      </w:pPr>
    </w:p>
    <w:p w:rsidR="00A10199" w:rsidRPr="005B0536" w:rsidRDefault="00A10199" w:rsidP="00A10199">
      <w:pPr>
        <w:pStyle w:val="boolformate"/>
        <w:ind w:left="1560"/>
        <w:rPr>
          <w:b/>
          <w:bCs/>
        </w:rPr>
      </w:pPr>
    </w:p>
    <w:p w:rsidR="00A10199" w:rsidRPr="001E7BFD" w:rsidRDefault="00A10199" w:rsidP="00853BBE">
      <w:pPr>
        <w:pStyle w:val="Heading3"/>
      </w:pPr>
      <w:bookmarkStart w:id="57" w:name="_Toc18392276"/>
      <w:r>
        <w:t xml:space="preserve">Uses Of </w:t>
      </w:r>
      <w:r w:rsidRPr="001E7BFD">
        <w:t>Being</w:t>
      </w:r>
      <w:bookmarkEnd w:id="57"/>
    </w:p>
    <w:p w:rsidR="00A10199" w:rsidRDefault="00A10199" w:rsidP="00A10199">
      <w:pPr>
        <w:pStyle w:val="fu"/>
      </w:pPr>
      <w:r>
        <w:t>“Being” shows two quality of a person in a single sentence.</w:t>
      </w:r>
    </w:p>
    <w:p w:rsidR="00A10199" w:rsidRDefault="00A10199" w:rsidP="00A10199">
      <w:pPr>
        <w:pStyle w:val="fu"/>
      </w:pPr>
      <w:r>
        <w:t>“Being” is used with “am”, “are”, or “was”, “were”.</w:t>
      </w:r>
    </w:p>
    <w:p w:rsidR="00A10199" w:rsidRDefault="00A10199" w:rsidP="00A10199">
      <w:pPr>
        <w:pStyle w:val="fu"/>
        <w:ind w:firstLine="0"/>
      </w:pPr>
    </w:p>
    <w:p w:rsidR="00A10199" w:rsidRDefault="00A10199" w:rsidP="00863789">
      <w:pPr>
        <w:pStyle w:val="fu"/>
        <w:ind w:firstLine="0"/>
      </w:pPr>
      <w:r>
        <w:rPr>
          <w:rStyle w:val="Strong"/>
          <w:rFonts w:asciiTheme="majorHAnsi" w:hAnsiTheme="majorHAnsi"/>
          <w:b w:val="0"/>
          <w:bCs w:val="0"/>
          <w:color w:val="212121"/>
          <w:bdr w:val="none" w:sz="0" w:space="0" w:color="auto" w:frame="1"/>
          <w:shd w:val="clear" w:color="auto" w:fill="FFFFFF"/>
        </w:rPr>
        <w:t xml:space="preserve"> </w:t>
      </w:r>
      <w:r>
        <w:rPr>
          <w:rStyle w:val="Strong"/>
          <w:color w:val="212121"/>
          <w:bdr w:val="none" w:sz="0" w:space="0" w:color="auto" w:frame="1"/>
          <w:shd w:val="clear" w:color="auto" w:fill="FFFFFF"/>
        </w:rPr>
        <w:t>“</w:t>
      </w:r>
      <w:r w:rsidRPr="002A29EC">
        <w:rPr>
          <w:rStyle w:val="Strong"/>
          <w:color w:val="212121"/>
          <w:bdr w:val="none" w:sz="0" w:space="0" w:color="auto" w:frame="1"/>
          <w:shd w:val="clear" w:color="auto" w:fill="FFFFFF"/>
        </w:rPr>
        <w:t>Being</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xml:space="preserve"> be </w:t>
      </w:r>
      <w:r w:rsidRPr="00F255D2">
        <w:rPr>
          <w:rFonts w:ascii="Nirmala UI" w:hAnsi="Nirmala UI" w:cs="Nirmala UI"/>
          <w:color w:val="212121"/>
          <w:sz w:val="20"/>
          <w:szCs w:val="20"/>
          <w:shd w:val="clear" w:color="auto" w:fill="FFFFFF"/>
          <w:cs/>
          <w:lang w:bidi="hi-IN"/>
        </w:rPr>
        <w:t>का ही एक रूप है</w:t>
      </w:r>
      <w:r w:rsidRPr="00F255D2">
        <w:rPr>
          <w:rStyle w:val="Strong"/>
          <w:rFonts w:ascii="Nirmala UI" w:hAnsi="Nirmala UI" w:cs="Nirmala UI"/>
          <w:color w:val="212121"/>
          <w:sz w:val="20"/>
          <w:szCs w:val="20"/>
          <w:bdr w:val="none" w:sz="0" w:space="0" w:color="auto" w:frame="1"/>
          <w:shd w:val="clear" w:color="auto" w:fill="FFFFFF"/>
        </w:rPr>
        <w:t>, </w:t>
      </w:r>
      <w:r w:rsidRPr="00F255D2">
        <w:rPr>
          <w:rFonts w:ascii="Nirmala UI" w:hAnsi="Nirmala UI" w:cs="Nirmala UI"/>
          <w:color w:val="212121"/>
          <w:sz w:val="20"/>
          <w:szCs w:val="20"/>
          <w:shd w:val="clear" w:color="auto" w:fill="FFFFFF"/>
          <w:cs/>
          <w:lang w:bidi="hi-IN"/>
        </w:rPr>
        <w:t>जो तब प्रयोग मे आता है जब कार्य चल रहा हो</w:t>
      </w:r>
      <w:r w:rsidRPr="00F255D2">
        <w:rPr>
          <w:rFonts w:ascii="Nirmala UI" w:hAnsi="Nirmala UI" w:cs="Nirmala UI"/>
          <w:sz w:val="20"/>
          <w:szCs w:val="20"/>
          <w:cs/>
          <w:lang w:bidi="hi-IN"/>
        </w:rPr>
        <w:t>।</w:t>
      </w:r>
    </w:p>
    <w:p w:rsidR="00A10199" w:rsidRPr="001E7BFD" w:rsidRDefault="00A10199" w:rsidP="00A10199">
      <w:pPr>
        <w:pStyle w:val="boolformate"/>
        <w:spacing w:before="0" w:after="0"/>
        <w:ind w:left="1560" w:hanging="284"/>
        <w:rPr>
          <w:b/>
          <w:bCs/>
        </w:rPr>
      </w:pPr>
      <w:r w:rsidRPr="001558FD">
        <w:rPr>
          <w:b/>
          <w:bCs/>
        </w:rPr>
        <w:t>For Example</w:t>
      </w:r>
    </w:p>
    <w:p w:rsidR="00A10199" w:rsidRDefault="00A10199" w:rsidP="00A10199">
      <w:pPr>
        <w:pStyle w:val="dot"/>
      </w:pPr>
      <w:r w:rsidRPr="00277443">
        <w:t>Being an Indian, I love my country.</w:t>
      </w:r>
    </w:p>
    <w:p w:rsidR="00A10199" w:rsidRPr="00277443" w:rsidRDefault="00A10199" w:rsidP="00A10199">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मैं अपने देश से प्यार करता हूं।</w:t>
      </w:r>
    </w:p>
    <w:p w:rsidR="00A10199" w:rsidRDefault="00A10199" w:rsidP="00A10199">
      <w:pPr>
        <w:pStyle w:val="dot"/>
      </w:pPr>
      <w:r w:rsidRPr="00277443">
        <w:t>Being a proofreader, he corrected most of my mistake.</w:t>
      </w:r>
    </w:p>
    <w:p w:rsidR="00A10199" w:rsidRPr="00277443" w:rsidRDefault="00A10199" w:rsidP="00A10199">
      <w:pPr>
        <w:pStyle w:val="hindiexample"/>
      </w:pPr>
      <w:r w:rsidRPr="00494859">
        <w:rPr>
          <w:rFonts w:hint="cs"/>
          <w:cs/>
          <w:lang w:bidi="hi-IN"/>
        </w:rPr>
        <w:t>एक प्रूफ़रीडर होने के नाते</w:t>
      </w:r>
      <w:r w:rsidRPr="00494859">
        <w:rPr>
          <w:rFonts w:hint="cs"/>
        </w:rPr>
        <w:t xml:space="preserve">, </w:t>
      </w:r>
      <w:r w:rsidRPr="00494859">
        <w:rPr>
          <w:rFonts w:hint="cs"/>
          <w:cs/>
          <w:lang w:bidi="hi-IN"/>
        </w:rPr>
        <w:t>उन्होंने मेरी अधिकांश गलती को सुधारा।</w:t>
      </w:r>
    </w:p>
    <w:p w:rsidR="00A10199" w:rsidRDefault="00A10199" w:rsidP="00A10199">
      <w:pPr>
        <w:pStyle w:val="dot"/>
      </w:pPr>
      <w:r w:rsidRPr="00277443">
        <w:t xml:space="preserve">Being a teacher, he is very good </w:t>
      </w:r>
      <w:r w:rsidR="003A0E58">
        <w:rPr>
          <w:noProof/>
        </w:rPr>
        <w:t>at</w:t>
      </w:r>
      <w:r w:rsidRPr="00277443">
        <w:t xml:space="preserve"> English.</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अंग्रेजी में बहुत अच्छा है।</w:t>
      </w:r>
    </w:p>
    <w:p w:rsidR="00A10199" w:rsidRDefault="00A10199" w:rsidP="00A10199">
      <w:pPr>
        <w:pStyle w:val="dot"/>
      </w:pPr>
      <w:r w:rsidRPr="00277443">
        <w:t xml:space="preserve">Being a photographer, he has a good knowledge of </w:t>
      </w:r>
      <w:r w:rsidR="003A0E58">
        <w:t xml:space="preserve">the </w:t>
      </w:r>
      <w:r w:rsidRPr="003A0E58">
        <w:rPr>
          <w:noProof/>
        </w:rPr>
        <w:t>camera</w:t>
      </w:r>
      <w:r w:rsidRPr="00277443">
        <w:t>.</w:t>
      </w:r>
    </w:p>
    <w:p w:rsidR="00A10199" w:rsidRPr="00277443" w:rsidRDefault="00A10199" w:rsidP="00A10199">
      <w:pPr>
        <w:pStyle w:val="hindiexample"/>
      </w:pPr>
      <w:r w:rsidRPr="00494859">
        <w:rPr>
          <w:rFonts w:hint="cs"/>
          <w:cs/>
          <w:lang w:bidi="hi-IN"/>
        </w:rPr>
        <w:t>एक फोटोग्राफर होने के नाते उन्हें कैमरे की अच्छी जानकारी है।</w:t>
      </w:r>
    </w:p>
    <w:p w:rsidR="00A10199" w:rsidRPr="00196028" w:rsidRDefault="00A10199" w:rsidP="00682B25">
      <w:pPr>
        <w:pStyle w:val="ListParagraph"/>
        <w:numPr>
          <w:ilvl w:val="0"/>
          <w:numId w:val="41"/>
        </w:numPr>
        <w:spacing w:before="0"/>
        <w:ind w:left="2694" w:hanging="426"/>
        <w:rPr>
          <w:rStyle w:val="hindiexampleChar"/>
        </w:rPr>
      </w:pPr>
      <w:r w:rsidRPr="00196028">
        <w:rPr>
          <w:rStyle w:val="dotChar"/>
        </w:rPr>
        <w:t xml:space="preserve">Not being good at English, he often </w:t>
      </w:r>
      <w:r w:rsidRPr="003A0E58">
        <w:rPr>
          <w:rStyle w:val="dotChar"/>
          <w:noProof/>
        </w:rPr>
        <w:t>score</w:t>
      </w:r>
      <w:r w:rsidR="003A0E58">
        <w:rPr>
          <w:rStyle w:val="dotChar"/>
          <w:noProof/>
        </w:rPr>
        <w:t xml:space="preserve"> </w:t>
      </w:r>
      <w:r w:rsidRPr="003A0E58">
        <w:rPr>
          <w:rStyle w:val="dotChar"/>
          <w:noProof/>
        </w:rPr>
        <w:t>less</w:t>
      </w:r>
      <w:r w:rsidRPr="00196028">
        <w:rPr>
          <w:rStyle w:val="dotChar"/>
        </w:rPr>
        <w:t xml:space="preserve"> marks in it.</w:t>
      </w:r>
      <w:r>
        <w:br/>
      </w:r>
      <w:r w:rsidRPr="00196028">
        <w:rPr>
          <w:rStyle w:val="hindiexampleChar"/>
          <w:cs/>
          <w:lang w:bidi="hi-IN"/>
        </w:rPr>
        <w:t>अंग्रेजी में अच्छा नहीं होने के कारण</w:t>
      </w:r>
      <w:r w:rsidRPr="00196028">
        <w:rPr>
          <w:rStyle w:val="hindiexampleChar"/>
        </w:rPr>
        <w:t xml:space="preserve">, </w:t>
      </w:r>
      <w:r w:rsidRPr="00196028">
        <w:rPr>
          <w:rStyle w:val="hindiexampleChar"/>
          <w:cs/>
          <w:lang w:bidi="hi-IN"/>
        </w:rPr>
        <w:t>वह अक्सर कम अंक प्राप्त करता है।</w:t>
      </w:r>
    </w:p>
    <w:p w:rsidR="00A10199" w:rsidRDefault="00A10199" w:rsidP="00A10199">
      <w:pPr>
        <w:pStyle w:val="dot"/>
      </w:pPr>
      <w:r w:rsidRPr="00277443">
        <w:t>Not being good in photographer, he can’t take good photos.</w:t>
      </w:r>
    </w:p>
    <w:p w:rsidR="00A10199" w:rsidRPr="00277443" w:rsidRDefault="00A10199" w:rsidP="00A10199">
      <w:pPr>
        <w:pStyle w:val="hindiexample"/>
      </w:pPr>
      <w:r w:rsidRPr="00494859">
        <w:rPr>
          <w:rFonts w:hint="cs"/>
          <w:cs/>
          <w:lang w:bidi="hi-IN"/>
        </w:rPr>
        <w:t>फ़ोटोग्राफ़र में अच्छा नहीं होने के कारण</w:t>
      </w:r>
      <w:r w:rsidRPr="00494859">
        <w:rPr>
          <w:rFonts w:hint="cs"/>
        </w:rPr>
        <w:t xml:space="preserve">, </w:t>
      </w:r>
      <w:r w:rsidRPr="00494859">
        <w:rPr>
          <w:rFonts w:hint="cs"/>
          <w:cs/>
          <w:lang w:bidi="hi-IN"/>
        </w:rPr>
        <w:t>वह अच्छी तस्वीरें नहीं ले सकता।</w:t>
      </w:r>
    </w:p>
    <w:p w:rsidR="00A10199" w:rsidRDefault="00A10199" w:rsidP="00A10199">
      <w:pPr>
        <w:pStyle w:val="dot"/>
      </w:pPr>
      <w:r w:rsidRPr="00277443">
        <w:t>Being a photo photographer, why don’t you take good photos?</w:t>
      </w:r>
    </w:p>
    <w:p w:rsidR="00A10199" w:rsidRPr="00277443" w:rsidRDefault="00A10199" w:rsidP="00A10199">
      <w:pPr>
        <w:pStyle w:val="hindiexample"/>
      </w:pPr>
      <w:r w:rsidRPr="00494859">
        <w:rPr>
          <w:rFonts w:hint="cs"/>
          <w:cs/>
          <w:lang w:bidi="hi-IN"/>
        </w:rPr>
        <w:t>एक फोटोग्राफर होने के नाते</w:t>
      </w:r>
      <w:r w:rsidRPr="00494859">
        <w:rPr>
          <w:rFonts w:hint="cs"/>
        </w:rPr>
        <w:t xml:space="preserve">, </w:t>
      </w:r>
      <w:r w:rsidRPr="00494859">
        <w:rPr>
          <w:rFonts w:hint="cs"/>
          <w:cs/>
          <w:lang w:bidi="hi-IN"/>
        </w:rPr>
        <w:t>आप अच्छी तस्वीरें क्यों नहीं लेते हैं</w:t>
      </w:r>
      <w:r w:rsidRPr="00494859">
        <w:rPr>
          <w:rFonts w:hint="cs"/>
        </w:rPr>
        <w:t>?</w:t>
      </w:r>
    </w:p>
    <w:p w:rsidR="00A10199" w:rsidRDefault="00A10199" w:rsidP="00A10199">
      <w:pPr>
        <w:pStyle w:val="dot"/>
      </w:pPr>
      <w:r w:rsidRPr="00277443">
        <w:t xml:space="preserve">Being a teacher, </w:t>
      </w:r>
      <w:r>
        <w:t xml:space="preserve"> W</w:t>
      </w:r>
      <w:r w:rsidRPr="00277443">
        <w:t>hy you are not good in English.</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आप अंग्रेजी में अच्छे क्यों नहीं हैं।</w:t>
      </w:r>
    </w:p>
    <w:p w:rsidR="00A10199" w:rsidRDefault="00A10199" w:rsidP="00A10199">
      <w:pPr>
        <w:pStyle w:val="dot"/>
      </w:pPr>
      <w:r w:rsidRPr="00277443">
        <w:t>Being a teacher, he not good at games.</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खेलों में अच्छा नहीं है।</w:t>
      </w:r>
    </w:p>
    <w:p w:rsidR="00A10199" w:rsidRDefault="00A10199" w:rsidP="00A10199">
      <w:pPr>
        <w:pStyle w:val="dot"/>
      </w:pPr>
      <w:r w:rsidRPr="00277443">
        <w:t>Being an Indian, don’t you respect your country?</w:t>
      </w:r>
    </w:p>
    <w:p w:rsidR="00A10199" w:rsidRDefault="00A10199" w:rsidP="00F255D2">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क्या आप अपने देश का सम्मान नहीं करते हैं</w:t>
      </w:r>
      <w:r w:rsidRPr="00494859">
        <w:rPr>
          <w:rFonts w:hint="cs"/>
        </w:rPr>
        <w:t>?</w:t>
      </w:r>
    </w:p>
    <w:p w:rsidR="00A10199" w:rsidRPr="001E7BFD" w:rsidRDefault="00A10199" w:rsidP="00853BBE">
      <w:pPr>
        <w:pStyle w:val="Heading3"/>
      </w:pPr>
      <w:bookmarkStart w:id="58" w:name="_Toc18392277"/>
      <w:r>
        <w:lastRenderedPageBreak/>
        <w:t xml:space="preserve">Uses Of </w:t>
      </w:r>
      <w:r w:rsidRPr="001E7BFD">
        <w:t>Been</w:t>
      </w:r>
      <w:bookmarkEnd w:id="58"/>
    </w:p>
    <w:p w:rsidR="00A10199" w:rsidRDefault="00A10199" w:rsidP="00A10199">
      <w:pPr>
        <w:pStyle w:val="fu"/>
        <w:rPr>
          <w:rStyle w:val="fuChar"/>
        </w:rPr>
      </w:pPr>
      <w:r w:rsidRPr="001E7BFD">
        <w:rPr>
          <w:rStyle w:val="fuChar"/>
        </w:rPr>
        <w:t>Been is use to talk about time. The past and present</w:t>
      </w:r>
      <w:r w:rsidRPr="001E7BFD">
        <w:t xml:space="preserve"> together</w:t>
      </w:r>
      <w:r w:rsidRPr="001E7BFD">
        <w:rPr>
          <w:rStyle w:val="fuChar"/>
        </w:rPr>
        <w:t>.</w:t>
      </w:r>
    </w:p>
    <w:p w:rsidR="00A10199" w:rsidRDefault="00A10199" w:rsidP="00262026">
      <w:pPr>
        <w:pStyle w:val="fu"/>
      </w:pPr>
      <w:r>
        <w:t>“Been “</w:t>
      </w:r>
      <w:r w:rsidRPr="003A0E58">
        <w:rPr>
          <w:noProof/>
        </w:rPr>
        <w:t>is used</w:t>
      </w:r>
      <w:r>
        <w:t xml:space="preserve"> with “have”, “has”, or “had”.</w:t>
      </w:r>
    </w:p>
    <w:p w:rsidR="00A10199" w:rsidRPr="00F255D2" w:rsidRDefault="00A10199" w:rsidP="00863789">
      <w:pPr>
        <w:pStyle w:val="fu"/>
        <w:ind w:firstLine="0"/>
        <w:rPr>
          <w:rFonts w:ascii="Nirmala UI" w:hAnsi="Nirmala UI" w:cs="Nirmala UI"/>
        </w:rPr>
      </w:pPr>
      <w:r>
        <w:rPr>
          <w:rStyle w:val="Strong"/>
          <w:color w:val="212121"/>
          <w:bdr w:val="none" w:sz="0" w:space="0" w:color="auto" w:frame="1"/>
          <w:shd w:val="clear" w:color="auto" w:fill="FFFFFF"/>
        </w:rPr>
        <w:t xml:space="preserve"> “</w:t>
      </w:r>
      <w:r w:rsidRPr="00297C53">
        <w:rPr>
          <w:rStyle w:val="Strong"/>
          <w:color w:val="212121"/>
          <w:bdr w:val="none" w:sz="0" w:space="0" w:color="auto" w:frame="1"/>
          <w:shd w:val="clear" w:color="auto" w:fill="FFFFFF"/>
        </w:rPr>
        <w:t>Been</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 </w:t>
      </w:r>
      <w:r w:rsidRPr="00F255D2">
        <w:rPr>
          <w:rFonts w:ascii="Nirmala UI" w:hAnsi="Nirmala UI" w:cs="Nirmala UI"/>
          <w:color w:val="212121"/>
          <w:sz w:val="20"/>
          <w:szCs w:val="20"/>
          <w:shd w:val="clear" w:color="auto" w:fill="FFFFFF"/>
          <w:cs/>
          <w:lang w:bidi="hi-IN"/>
        </w:rPr>
        <w:t>भूतकाल कि बात करता है</w:t>
      </w:r>
      <w:r w:rsidRPr="00F255D2">
        <w:rPr>
          <w:rStyle w:val="Strong"/>
          <w:rFonts w:ascii="Nirmala UI" w:hAnsi="Nirmala UI" w:cs="Nirmala UI"/>
          <w:color w:val="212121"/>
          <w:sz w:val="20"/>
          <w:szCs w:val="20"/>
          <w:bdr w:val="none" w:sz="0" w:space="0" w:color="auto" w:frame="1"/>
          <w:shd w:val="clear" w:color="auto" w:fill="FFFFFF"/>
        </w:rPr>
        <w:t>,</w:t>
      </w:r>
      <w:r w:rsidRPr="00F255D2">
        <w:rPr>
          <w:rStyle w:val="Strong"/>
          <w:rFonts w:ascii="Nirmala UI" w:hAnsi="Nirmala UI" w:cs="Nirmala UI"/>
          <w:color w:val="212121"/>
          <w:sz w:val="21"/>
          <w:szCs w:val="21"/>
          <w:bdr w:val="none" w:sz="0" w:space="0" w:color="auto" w:frame="1"/>
          <w:shd w:val="clear" w:color="auto" w:fill="FFFFFF"/>
        </w:rPr>
        <w:t>  </w:t>
      </w:r>
      <w:r w:rsidRPr="00F255D2">
        <w:rPr>
          <w:rFonts w:ascii="Nirmala UI" w:hAnsi="Nirmala UI" w:cs="Nirmala UI"/>
          <w:color w:val="212121"/>
          <w:sz w:val="20"/>
          <w:szCs w:val="20"/>
          <w:shd w:val="clear" w:color="auto" w:fill="FFFFFF"/>
          <w:cs/>
          <w:lang w:bidi="hi-IN"/>
        </w:rPr>
        <w:t>ये</w:t>
      </w:r>
      <w:r w:rsidRPr="00297C53">
        <w:rPr>
          <w:rFonts w:asciiTheme="minorBidi" w:hAnsiTheme="minorBidi" w:cstheme="minorBidi"/>
          <w:color w:val="212121"/>
          <w:sz w:val="20"/>
          <w:szCs w:val="20"/>
          <w:shd w:val="clear" w:color="auto" w:fill="FFFFFF"/>
          <w:cs/>
          <w:lang w:bidi="hi-IN"/>
        </w:rPr>
        <w:t xml:space="preserve"> </w:t>
      </w:r>
      <w:r>
        <w:rPr>
          <w:rFonts w:asciiTheme="minorBidi" w:hAnsiTheme="minorBidi" w:cstheme="minorBidi"/>
          <w:color w:val="212121"/>
          <w:sz w:val="20"/>
          <w:szCs w:val="20"/>
          <w:shd w:val="clear" w:color="auto" w:fill="FFFFFF"/>
        </w:rPr>
        <w:t xml:space="preserve"> “</w:t>
      </w:r>
      <w:r w:rsidRPr="00297C53">
        <w:rPr>
          <w:rStyle w:val="Strong"/>
          <w:color w:val="212121"/>
          <w:bdr w:val="none" w:sz="0" w:space="0" w:color="auto" w:frame="1"/>
          <w:shd w:val="clear" w:color="auto" w:fill="FFFFFF"/>
        </w:rPr>
        <w:t>be</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F255D2">
        <w:rPr>
          <w:rFonts w:ascii="Nirmala UI" w:hAnsi="Nirmala UI" w:cs="Nirmala UI"/>
          <w:color w:val="212121"/>
          <w:sz w:val="20"/>
          <w:szCs w:val="20"/>
          <w:shd w:val="clear" w:color="auto" w:fill="FFFFFF"/>
          <w:cs/>
          <w:lang w:bidi="hi-IN"/>
        </w:rPr>
        <w:t>का ही रूप है इसे</w:t>
      </w:r>
      <w:r>
        <w:rPr>
          <w:rFonts w:ascii="Helvetica" w:hAnsi="Helvetica" w:cs="Helvetica"/>
          <w:color w:val="212121"/>
          <w:sz w:val="21"/>
          <w:szCs w:val="21"/>
          <w:shd w:val="clear" w:color="auto" w:fill="FFFFFF"/>
        </w:rPr>
        <w:t> “</w:t>
      </w:r>
      <w:r w:rsidRPr="00297C53">
        <w:rPr>
          <w:rStyle w:val="Strong"/>
          <w:color w:val="212121"/>
          <w:bdr w:val="none" w:sz="0" w:space="0" w:color="auto" w:frame="1"/>
          <w:shd w:val="clear" w:color="auto" w:fill="FFFFFF"/>
        </w:rPr>
        <w:t>have/has</w:t>
      </w:r>
      <w:r w:rsidRPr="00297C53">
        <w:rPr>
          <w:color w:val="212121"/>
          <w:shd w:val="clear" w:color="auto" w:fill="FFFFFF"/>
        </w:rPr>
        <w:t> and </w:t>
      </w:r>
      <w:r w:rsidRPr="00297C53">
        <w:rPr>
          <w:rStyle w:val="Strong"/>
          <w:color w:val="212121"/>
          <w:bdr w:val="none" w:sz="0" w:space="0" w:color="auto" w:frame="1"/>
          <w:shd w:val="clear" w:color="auto" w:fill="FFFFFF"/>
        </w:rPr>
        <w:t>had</w:t>
      </w:r>
      <w:r>
        <w:rPr>
          <w:rStyle w:val="Strong"/>
          <w:color w:val="212121"/>
          <w:bdr w:val="none" w:sz="0" w:space="0" w:color="auto" w:frame="1"/>
          <w:shd w:val="clear" w:color="auto" w:fill="FFFFFF"/>
        </w:rPr>
        <w:t>”</w:t>
      </w:r>
      <w:r w:rsidRPr="00297C53">
        <w:rPr>
          <w:rStyle w:val="Strong"/>
          <w:color w:val="212121"/>
          <w:bdr w:val="none" w:sz="0" w:space="0" w:color="auto" w:frame="1"/>
          <w:shd w:val="clear" w:color="auto" w:fill="FFFFFF"/>
        </w:rPr>
        <w:t> </w:t>
      </w:r>
      <w:r w:rsidRPr="00F255D2">
        <w:rPr>
          <w:rFonts w:ascii="Nirmala UI" w:hAnsi="Nirmala UI" w:cs="Nirmala UI"/>
          <w:color w:val="212121"/>
          <w:sz w:val="20"/>
          <w:szCs w:val="20"/>
          <w:shd w:val="clear" w:color="auto" w:fill="FFFFFF"/>
          <w:cs/>
          <w:lang w:bidi="hi-IN"/>
        </w:rPr>
        <w:t>के बादप्रयोग करते है</w:t>
      </w:r>
      <w:r w:rsidRPr="00F255D2">
        <w:rPr>
          <w:rFonts w:ascii="Nirmala UI" w:hAnsi="Nirmala UI" w:cs="Nirmala UI"/>
          <w:cs/>
          <w:lang w:bidi="hi-IN"/>
        </w:rPr>
        <w:t>।</w:t>
      </w:r>
    </w:p>
    <w:p w:rsidR="00A10199" w:rsidRPr="001E7BFD" w:rsidRDefault="00A10199" w:rsidP="00A10199">
      <w:pPr>
        <w:pStyle w:val="boolformate"/>
        <w:spacing w:before="0" w:after="0"/>
        <w:ind w:left="1560" w:hanging="284"/>
        <w:rPr>
          <w:b/>
          <w:bCs/>
        </w:rPr>
      </w:pPr>
      <w:r w:rsidRPr="001558FD">
        <w:rPr>
          <w:b/>
          <w:bCs/>
        </w:rPr>
        <w:t>For Example</w:t>
      </w:r>
    </w:p>
    <w:p w:rsidR="00A10199" w:rsidRDefault="00A10199" w:rsidP="00A10199">
      <w:pPr>
        <w:pStyle w:val="dot"/>
      </w:pPr>
      <w:r w:rsidRPr="00196028">
        <w:t xml:space="preserve">I have been waiting since </w:t>
      </w:r>
      <w:r w:rsidRPr="003A0E58">
        <w:rPr>
          <w:noProof/>
        </w:rPr>
        <w:t>9</w:t>
      </w:r>
      <w:r w:rsidR="003A0E58">
        <w:rPr>
          <w:noProof/>
        </w:rPr>
        <w:t xml:space="preserve"> </w:t>
      </w:r>
      <w:r w:rsidRPr="003A0E58">
        <w:rPr>
          <w:noProof/>
        </w:rPr>
        <w:t>am</w:t>
      </w:r>
      <w:r w:rsidRPr="00196028">
        <w:t>.</w:t>
      </w:r>
    </w:p>
    <w:p w:rsidR="00A10199" w:rsidRPr="00196028" w:rsidRDefault="00876582" w:rsidP="00A10199">
      <w:pPr>
        <w:pStyle w:val="hindiexample"/>
      </w:pPr>
      <w:r w:rsidRPr="00876582">
        <w:rPr>
          <w:rFonts w:hint="cs"/>
        </w:rPr>
        <w:t>मैं</w:t>
      </w:r>
      <w:r w:rsidRPr="00876582">
        <w:t xml:space="preserve"> </w:t>
      </w:r>
      <w:r w:rsidRPr="00876582">
        <w:rPr>
          <w:rFonts w:hint="cs"/>
        </w:rPr>
        <w:t>सुबह</w:t>
      </w:r>
      <w:r w:rsidRPr="00876582">
        <w:t xml:space="preserve"> 9 </w:t>
      </w:r>
      <w:r w:rsidRPr="00876582">
        <w:rPr>
          <w:rFonts w:hint="cs"/>
        </w:rPr>
        <w:t>बजे</w:t>
      </w:r>
      <w:r w:rsidRPr="00876582">
        <w:t xml:space="preserve"> </w:t>
      </w:r>
      <w:r w:rsidRPr="00876582">
        <w:rPr>
          <w:rFonts w:hint="cs"/>
        </w:rPr>
        <w:t>से</w:t>
      </w:r>
      <w:r w:rsidRPr="00876582">
        <w:t xml:space="preserve"> </w:t>
      </w:r>
      <w:r w:rsidRPr="00876582">
        <w:rPr>
          <w:rFonts w:hint="cs"/>
        </w:rPr>
        <w:t>इंतजार</w:t>
      </w:r>
      <w:r w:rsidRPr="00876582">
        <w:t xml:space="preserve"> </w:t>
      </w:r>
      <w:r w:rsidRPr="00876582">
        <w:rPr>
          <w:rFonts w:hint="cs"/>
        </w:rPr>
        <w:t>कर</w:t>
      </w:r>
      <w:r w:rsidRPr="00876582">
        <w:t xml:space="preserve"> </w:t>
      </w:r>
      <w:r w:rsidRPr="00876582">
        <w:rPr>
          <w:rFonts w:hint="cs"/>
        </w:rPr>
        <w:t>रहा</w:t>
      </w:r>
      <w:r w:rsidRPr="00876582">
        <w:t xml:space="preserve"> </w:t>
      </w:r>
      <w:r w:rsidRPr="00876582">
        <w:rPr>
          <w:rFonts w:hint="cs"/>
        </w:rPr>
        <w:t>हूं।</w:t>
      </w:r>
    </w:p>
    <w:p w:rsidR="00A10199" w:rsidRDefault="00A10199" w:rsidP="00A10199">
      <w:pPr>
        <w:pStyle w:val="dot"/>
      </w:pPr>
      <w:r w:rsidRPr="00196028">
        <w:t>I have been the teacher of this school for 5 years.</w:t>
      </w:r>
    </w:p>
    <w:p w:rsidR="00A10199" w:rsidRPr="00196028" w:rsidRDefault="00876582" w:rsidP="00A10199">
      <w:pPr>
        <w:pStyle w:val="hindiexample"/>
      </w:pPr>
      <w:r w:rsidRPr="00876582">
        <w:rPr>
          <w:rFonts w:hint="cs"/>
        </w:rPr>
        <w:t>मैं</w:t>
      </w:r>
      <w:r w:rsidRPr="00876582">
        <w:t xml:space="preserve"> 5 </w:t>
      </w:r>
      <w:r w:rsidRPr="00876582">
        <w:rPr>
          <w:rFonts w:hint="cs"/>
        </w:rPr>
        <w:t>साल</w:t>
      </w:r>
      <w:r w:rsidR="00F255D2">
        <w:t xml:space="preserve"> </w:t>
      </w:r>
      <w:r w:rsidR="00F255D2" w:rsidRPr="00F255D2">
        <w:rPr>
          <w:rFonts w:hint="cs"/>
        </w:rPr>
        <w:t>से</w:t>
      </w:r>
      <w:r w:rsidR="00F255D2" w:rsidRPr="00F255D2">
        <w:t xml:space="preserve"> </w:t>
      </w:r>
      <w:r w:rsidRPr="00876582">
        <w:t xml:space="preserve"> </w:t>
      </w:r>
      <w:r w:rsidRPr="00876582">
        <w:rPr>
          <w:rFonts w:hint="cs"/>
        </w:rPr>
        <w:t>इस</w:t>
      </w:r>
      <w:r w:rsidRPr="00876582">
        <w:t xml:space="preserve"> </w:t>
      </w:r>
      <w:r w:rsidRPr="00876582">
        <w:rPr>
          <w:rFonts w:hint="cs"/>
        </w:rPr>
        <w:t>स्कूल</w:t>
      </w:r>
      <w:r w:rsidRPr="00876582">
        <w:t xml:space="preserve"> </w:t>
      </w:r>
      <w:r w:rsidRPr="00876582">
        <w:rPr>
          <w:rFonts w:hint="cs"/>
        </w:rPr>
        <w:t>का</w:t>
      </w:r>
      <w:r w:rsidRPr="00876582">
        <w:t xml:space="preserve"> </w:t>
      </w:r>
      <w:r w:rsidRPr="00876582">
        <w:rPr>
          <w:rFonts w:hint="cs"/>
        </w:rPr>
        <w:t>शिक्षक</w:t>
      </w:r>
      <w:r w:rsidRPr="00876582">
        <w:t xml:space="preserve"> </w:t>
      </w:r>
      <w:r>
        <w:rPr>
          <w:rFonts w:hint="cs"/>
        </w:rPr>
        <w:t>हू</w:t>
      </w:r>
      <w:r w:rsidRPr="00876582">
        <w:rPr>
          <w:rFonts w:hint="cs"/>
        </w:rPr>
        <w:t>।</w:t>
      </w:r>
    </w:p>
    <w:p w:rsidR="00A10199" w:rsidRDefault="00A10199" w:rsidP="00A10199">
      <w:pPr>
        <w:pStyle w:val="dot"/>
      </w:pPr>
      <w:r w:rsidRPr="00196028">
        <w:t>She has not been a popular dancer.</w:t>
      </w:r>
    </w:p>
    <w:p w:rsidR="00A10199" w:rsidRPr="00196028" w:rsidRDefault="00A10199" w:rsidP="00A10199">
      <w:pPr>
        <w:pStyle w:val="hindiexample"/>
      </w:pPr>
      <w:r w:rsidRPr="00C86853">
        <w:rPr>
          <w:rFonts w:hint="cs"/>
          <w:cs/>
          <w:lang w:bidi="hi-IN"/>
        </w:rPr>
        <w:t>वह एक लोकप्रिय नर्तकी नहीं रही हैं।</w:t>
      </w:r>
    </w:p>
    <w:p w:rsidR="00A10199" w:rsidRDefault="00A10199" w:rsidP="00A10199">
      <w:pPr>
        <w:pStyle w:val="dot"/>
      </w:pPr>
      <w:r w:rsidRPr="00196028">
        <w:t>It has been a complicated problem.</w:t>
      </w:r>
    </w:p>
    <w:p w:rsidR="00A10199" w:rsidRPr="00196028" w:rsidRDefault="00A10199" w:rsidP="00A10199">
      <w:pPr>
        <w:pStyle w:val="hindiexample"/>
      </w:pPr>
      <w:r w:rsidRPr="00C86853">
        <w:rPr>
          <w:rFonts w:hint="cs"/>
          <w:cs/>
          <w:lang w:bidi="hi-IN"/>
        </w:rPr>
        <w:t>यह एक जटिल समस्या रही है।</w:t>
      </w:r>
    </w:p>
    <w:p w:rsidR="00A10199" w:rsidRDefault="00A10199" w:rsidP="00A10199">
      <w:pPr>
        <w:pStyle w:val="dot"/>
      </w:pPr>
      <w:r w:rsidRPr="00196028">
        <w:t>These have been very naughty children.</w:t>
      </w:r>
    </w:p>
    <w:p w:rsidR="00A10199" w:rsidRPr="00196028" w:rsidRDefault="00A10199" w:rsidP="00A10199">
      <w:pPr>
        <w:pStyle w:val="hindiexample"/>
      </w:pPr>
      <w:r w:rsidRPr="00C86853">
        <w:rPr>
          <w:rFonts w:hint="cs"/>
          <w:cs/>
          <w:lang w:bidi="hi-IN"/>
        </w:rPr>
        <w:t>ये बहुत शरारती बच्चे रहे हैं।</w:t>
      </w:r>
    </w:p>
    <w:p w:rsidR="00A10199" w:rsidRDefault="00A10199" w:rsidP="00A10199">
      <w:pPr>
        <w:pStyle w:val="dot"/>
      </w:pPr>
      <w:r w:rsidRPr="00196028">
        <w:t>He has been my best friend.</w:t>
      </w:r>
    </w:p>
    <w:p w:rsidR="00A10199" w:rsidRPr="00196028" w:rsidRDefault="00A10199" w:rsidP="00A10199">
      <w:pPr>
        <w:pStyle w:val="hindiexample"/>
      </w:pPr>
      <w:r w:rsidRPr="00C86853">
        <w:rPr>
          <w:rFonts w:hint="cs"/>
          <w:cs/>
          <w:lang w:bidi="hi-IN"/>
        </w:rPr>
        <w:t>वह मेरा सबसे अच्छा दोस्त रहा है।</w:t>
      </w:r>
    </w:p>
    <w:p w:rsidR="00A10199" w:rsidRDefault="00A10199" w:rsidP="00A10199">
      <w:pPr>
        <w:pStyle w:val="dot"/>
      </w:pPr>
      <w:r w:rsidRPr="00196028">
        <w:t xml:space="preserve">He has been teaching </w:t>
      </w:r>
      <w:r w:rsidR="003A0E58">
        <w:rPr>
          <w:noProof/>
        </w:rPr>
        <w:t>E</w:t>
      </w:r>
      <w:r w:rsidRPr="003A0E58">
        <w:rPr>
          <w:noProof/>
        </w:rPr>
        <w:t>nglish</w:t>
      </w:r>
      <w:r w:rsidRPr="00196028">
        <w:t>.</w:t>
      </w:r>
    </w:p>
    <w:p w:rsidR="00A10199" w:rsidRPr="00196028" w:rsidRDefault="00A10199" w:rsidP="00A10199">
      <w:pPr>
        <w:pStyle w:val="hindiexample"/>
      </w:pPr>
      <w:r w:rsidRPr="00C86853">
        <w:rPr>
          <w:rFonts w:hint="cs"/>
          <w:cs/>
          <w:lang w:bidi="hi-IN"/>
        </w:rPr>
        <w:t>वह अंग्रेजी पढ़ा रहा है।</w:t>
      </w:r>
    </w:p>
    <w:p w:rsidR="00A10199" w:rsidRDefault="00A10199" w:rsidP="00A10199">
      <w:pPr>
        <w:pStyle w:val="dot"/>
      </w:pPr>
      <w:r w:rsidRPr="00196028">
        <w:t>They have been living in Delhi.</w:t>
      </w:r>
    </w:p>
    <w:p w:rsidR="00A10199" w:rsidRPr="00196028" w:rsidRDefault="00A10199" w:rsidP="00A10199">
      <w:pPr>
        <w:pStyle w:val="hindiexample"/>
      </w:pPr>
      <w:r w:rsidRPr="00C86853">
        <w:rPr>
          <w:rFonts w:hint="cs"/>
          <w:cs/>
          <w:lang w:bidi="hi-IN"/>
        </w:rPr>
        <w:t>वे दिल्ली में रह रहे हैं।</w:t>
      </w:r>
    </w:p>
    <w:p w:rsidR="00A10199" w:rsidRDefault="00A10199" w:rsidP="00A10199">
      <w:pPr>
        <w:pStyle w:val="dot"/>
      </w:pPr>
      <w:r w:rsidRPr="00196028">
        <w:t>They have not been living in Delhi.</w:t>
      </w:r>
    </w:p>
    <w:p w:rsidR="00A10199" w:rsidRPr="00196028" w:rsidRDefault="00A10199" w:rsidP="00A10199">
      <w:pPr>
        <w:pStyle w:val="hindiexample"/>
      </w:pPr>
      <w:r w:rsidRPr="00C86853">
        <w:rPr>
          <w:rFonts w:hint="cs"/>
          <w:cs/>
          <w:lang w:bidi="hi-IN"/>
        </w:rPr>
        <w:t>वे दिल्ली में नहीं रह रहे हैं।</w:t>
      </w:r>
    </w:p>
    <w:p w:rsidR="00A10199" w:rsidRDefault="00A10199" w:rsidP="00A10199">
      <w:pPr>
        <w:pStyle w:val="dot"/>
      </w:pPr>
      <w:r w:rsidRPr="00196028">
        <w:t>They have been dancing.</w:t>
      </w:r>
    </w:p>
    <w:p w:rsidR="00A10199" w:rsidRPr="00196028" w:rsidRDefault="00A10199" w:rsidP="00A10199">
      <w:pPr>
        <w:pStyle w:val="hindiexample"/>
      </w:pPr>
      <w:r w:rsidRPr="00C86853">
        <w:rPr>
          <w:rFonts w:hint="cs"/>
          <w:cs/>
          <w:lang w:bidi="hi-IN"/>
        </w:rPr>
        <w:t>वे नाच रहे हैं।</w:t>
      </w:r>
    </w:p>
    <w:p w:rsidR="00A10199" w:rsidRDefault="00A10199" w:rsidP="00A10199">
      <w:pPr>
        <w:pStyle w:val="dot"/>
      </w:pPr>
      <w:r w:rsidRPr="00196028">
        <w:t>The book has been on the table for a very long time.</w:t>
      </w:r>
    </w:p>
    <w:p w:rsidR="00A10199" w:rsidRPr="00196028" w:rsidRDefault="00A10199" w:rsidP="00A10199">
      <w:pPr>
        <w:pStyle w:val="hindiexample"/>
      </w:pPr>
      <w:r w:rsidRPr="00C86853">
        <w:rPr>
          <w:rFonts w:hint="cs"/>
          <w:cs/>
          <w:lang w:bidi="hi-IN"/>
        </w:rPr>
        <w:t>पुस्तक बहुत लंबे समय से मेज पर है।</w:t>
      </w:r>
    </w:p>
    <w:p w:rsidR="00A10199" w:rsidRDefault="00A10199" w:rsidP="00A10199">
      <w:pPr>
        <w:pStyle w:val="dot"/>
      </w:pPr>
      <w:r w:rsidRPr="00196028">
        <w:t>He has been sleeping.</w:t>
      </w:r>
    </w:p>
    <w:p w:rsidR="00A10199" w:rsidRPr="00196028" w:rsidRDefault="00A10199" w:rsidP="00A10199">
      <w:pPr>
        <w:pStyle w:val="hindiexample"/>
      </w:pPr>
      <w:r w:rsidRPr="00C86853">
        <w:rPr>
          <w:rFonts w:hint="cs"/>
          <w:cs/>
          <w:lang w:bidi="hi-IN"/>
        </w:rPr>
        <w:t>वह सो रहा है।</w:t>
      </w:r>
    </w:p>
    <w:p w:rsidR="00A10199" w:rsidRDefault="00A10199" w:rsidP="00A10199">
      <w:pPr>
        <w:pStyle w:val="dot"/>
      </w:pPr>
      <w:r w:rsidRPr="00196028">
        <w:t xml:space="preserve">He has been with me </w:t>
      </w:r>
      <w:r w:rsidRPr="003A0E58">
        <w:rPr>
          <w:noProof/>
        </w:rPr>
        <w:t>f</w:t>
      </w:r>
      <w:r w:rsidR="003A0E58">
        <w:rPr>
          <w:noProof/>
        </w:rPr>
        <w:t>or</w:t>
      </w:r>
      <w:r w:rsidRPr="00196028">
        <w:t xml:space="preserve"> a very long time</w:t>
      </w:r>
      <w:r>
        <w:t>.</w:t>
      </w:r>
    </w:p>
    <w:p w:rsidR="00A10199" w:rsidRPr="00196028" w:rsidRDefault="00A10199" w:rsidP="00A10199">
      <w:pPr>
        <w:pStyle w:val="hindiexample"/>
      </w:pPr>
      <w:r w:rsidRPr="00C86853">
        <w:rPr>
          <w:rFonts w:hint="cs"/>
          <w:cs/>
          <w:lang w:bidi="hi-IN"/>
        </w:rPr>
        <w:t>वह बहुत लंबे समय से मेरे साथ हैं।</w:t>
      </w:r>
    </w:p>
    <w:p w:rsidR="00A10199" w:rsidRDefault="00A10199" w:rsidP="00A10199">
      <w:pPr>
        <w:pStyle w:val="dot"/>
      </w:pPr>
      <w:r w:rsidRPr="00196028">
        <w:t xml:space="preserve">He has not been teaching English. </w:t>
      </w:r>
    </w:p>
    <w:p w:rsidR="00A10199" w:rsidRPr="00196028" w:rsidRDefault="00A10199" w:rsidP="00A10199">
      <w:pPr>
        <w:pStyle w:val="hindiexample"/>
      </w:pPr>
      <w:r w:rsidRPr="00C86853">
        <w:rPr>
          <w:rFonts w:hint="cs"/>
          <w:cs/>
          <w:lang w:bidi="hi-IN"/>
        </w:rPr>
        <w:t>वह अंग्रेजी नहीं पढ़ा रहा है।</w:t>
      </w:r>
    </w:p>
    <w:p w:rsidR="00A10199" w:rsidRDefault="00A10199" w:rsidP="00A10199">
      <w:pPr>
        <w:pStyle w:val="dot"/>
      </w:pPr>
      <w:r w:rsidRPr="00196028">
        <w:t>Since when have you been here?</w:t>
      </w:r>
    </w:p>
    <w:p w:rsidR="00A10199" w:rsidRPr="00196028" w:rsidRDefault="00A10199" w:rsidP="00A10199">
      <w:pPr>
        <w:pStyle w:val="hindiexample"/>
      </w:pPr>
      <w:r w:rsidRPr="00C86853">
        <w:rPr>
          <w:rFonts w:hint="cs"/>
          <w:cs/>
          <w:lang w:bidi="hi-IN"/>
        </w:rPr>
        <w:t>आप कब से यहाँ हैं</w:t>
      </w:r>
      <w:r w:rsidRPr="00C86853">
        <w:rPr>
          <w:rFonts w:hint="cs"/>
        </w:rPr>
        <w:t>?</w:t>
      </w:r>
    </w:p>
    <w:p w:rsidR="00A10199" w:rsidRDefault="00A10199" w:rsidP="00A10199">
      <w:pPr>
        <w:pStyle w:val="dot"/>
      </w:pPr>
      <w:r w:rsidRPr="00196028">
        <w:t>Since when have you been dancing?</w:t>
      </w:r>
    </w:p>
    <w:p w:rsidR="00A10199" w:rsidRPr="00196028" w:rsidRDefault="00A10199" w:rsidP="00A10199">
      <w:pPr>
        <w:pStyle w:val="hindiexample"/>
      </w:pPr>
      <w:r w:rsidRPr="00C86853">
        <w:rPr>
          <w:rFonts w:hint="cs"/>
          <w:cs/>
          <w:lang w:bidi="hi-IN"/>
        </w:rPr>
        <w:t>कब से नाच रहे हो</w:t>
      </w:r>
      <w:r w:rsidRPr="00C86853">
        <w:rPr>
          <w:rFonts w:hint="cs"/>
        </w:rPr>
        <w:t>?</w:t>
      </w:r>
    </w:p>
    <w:p w:rsidR="00A10199" w:rsidRDefault="00A10199" w:rsidP="00A10199">
      <w:pPr>
        <w:pStyle w:val="dot"/>
      </w:pPr>
      <w:r w:rsidRPr="00196028">
        <w:t>Since when have you been working?</w:t>
      </w:r>
    </w:p>
    <w:p w:rsidR="00A10199" w:rsidRPr="00196028" w:rsidRDefault="00A10199" w:rsidP="00A10199">
      <w:pPr>
        <w:pStyle w:val="hindiexample"/>
      </w:pPr>
      <w:r w:rsidRPr="00C86853">
        <w:rPr>
          <w:rFonts w:hint="cs"/>
          <w:cs/>
          <w:lang w:bidi="hi-IN"/>
        </w:rPr>
        <w:t>आप कब से काम कर रहे हैं</w:t>
      </w:r>
      <w:r w:rsidRPr="00C86853">
        <w:rPr>
          <w:rFonts w:hint="cs"/>
        </w:rPr>
        <w:t>?</w:t>
      </w:r>
    </w:p>
    <w:p w:rsidR="00A10199" w:rsidRDefault="00A10199" w:rsidP="00A10199">
      <w:pPr>
        <w:pStyle w:val="dot"/>
      </w:pPr>
      <w:r w:rsidRPr="00196028">
        <w:t>For how long have you been in Delhi?</w:t>
      </w:r>
    </w:p>
    <w:p w:rsidR="00A10199" w:rsidRPr="00196028" w:rsidRDefault="00A10199" w:rsidP="00A10199">
      <w:pPr>
        <w:pStyle w:val="hindiexample"/>
      </w:pPr>
      <w:r w:rsidRPr="00C86853">
        <w:rPr>
          <w:rFonts w:hint="cs"/>
          <w:cs/>
          <w:lang w:bidi="hi-IN"/>
        </w:rPr>
        <w:t>आप कितने समय से दिल्ली में हैं</w:t>
      </w:r>
      <w:r w:rsidRPr="00C86853">
        <w:rPr>
          <w:rFonts w:hint="cs"/>
        </w:rPr>
        <w:t>?</w:t>
      </w:r>
    </w:p>
    <w:p w:rsidR="00A10199" w:rsidRDefault="00A10199" w:rsidP="00A10199">
      <w:pPr>
        <w:pStyle w:val="dot"/>
      </w:pPr>
      <w:r w:rsidRPr="00196028">
        <w:t>For how long have you been reading?</w:t>
      </w:r>
    </w:p>
    <w:p w:rsidR="00A10199" w:rsidRDefault="00A10199" w:rsidP="00A10199">
      <w:pPr>
        <w:pStyle w:val="hindiexample"/>
      </w:pPr>
      <w:r w:rsidRPr="00C86853">
        <w:rPr>
          <w:rFonts w:hint="cs"/>
          <w:cs/>
          <w:lang w:bidi="hi-IN"/>
        </w:rPr>
        <w:t>आप कितने समय से पढ़ रहे हैं</w:t>
      </w:r>
      <w:r w:rsidRPr="00C86853">
        <w:rPr>
          <w:rFonts w:hint="cs"/>
        </w:rPr>
        <w:t>?</w:t>
      </w:r>
    </w:p>
    <w:p w:rsidR="00A10199" w:rsidRDefault="00A10199" w:rsidP="00A10199">
      <w:pPr>
        <w:pStyle w:val="hindiexample"/>
      </w:pPr>
    </w:p>
    <w:p w:rsidR="00A10199" w:rsidRDefault="00A10199" w:rsidP="00A10199">
      <w:pPr>
        <w:pStyle w:val="hindiexample"/>
        <w:ind w:left="0"/>
        <w:rPr>
          <w:rFonts w:asciiTheme="majorHAnsi" w:hAnsiTheme="majorHAnsi"/>
          <w:b/>
          <w:bCs/>
          <w:sz w:val="28"/>
          <w:szCs w:val="28"/>
          <w:u w:val="single"/>
          <w:lang w:bidi="hi-IN"/>
        </w:rPr>
      </w:pPr>
    </w:p>
    <w:p w:rsidR="00A10199" w:rsidRDefault="00A10199" w:rsidP="00A10199">
      <w:pPr>
        <w:pStyle w:val="hindiexample"/>
        <w:ind w:left="284"/>
        <w:rPr>
          <w:rFonts w:asciiTheme="majorHAnsi" w:hAnsiTheme="majorHAnsi"/>
          <w:b/>
          <w:bCs/>
          <w:sz w:val="28"/>
          <w:szCs w:val="28"/>
          <w:lang w:bidi="hi-IN"/>
        </w:rPr>
      </w:pPr>
      <w:r w:rsidRPr="00A10199">
        <w:rPr>
          <w:rFonts w:asciiTheme="majorHAnsi" w:hAnsiTheme="majorHAnsi"/>
          <w:b/>
          <w:bCs/>
          <w:noProof/>
          <w:sz w:val="28"/>
          <w:szCs w:val="28"/>
          <w:u w:val="single"/>
          <w:lang w:bidi="hi-IN"/>
        </w:rPr>
        <w:lastRenderedPageBreak/>
        <w:t>EXERCISE:</w:t>
      </w:r>
      <w:r>
        <w:rPr>
          <w:rFonts w:asciiTheme="majorHAnsi" w:hAnsiTheme="majorHAnsi"/>
          <w:b/>
          <w:bCs/>
          <w:sz w:val="28"/>
          <w:szCs w:val="28"/>
          <w:u w:val="single"/>
          <w:lang w:bidi="hi-IN"/>
        </w:rPr>
        <w:t>- 3</w:t>
      </w:r>
      <w:r w:rsidRPr="00DB0ADD">
        <w:rPr>
          <w:rFonts w:asciiTheme="majorHAnsi" w:hAnsiTheme="majorHAnsi"/>
          <w:b/>
          <w:bCs/>
          <w:sz w:val="28"/>
          <w:szCs w:val="28"/>
          <w:lang w:bidi="hi-IN"/>
        </w:rPr>
        <w:t>(</w:t>
      </w:r>
      <w:r w:rsidRPr="00A10199">
        <w:rPr>
          <w:rFonts w:asciiTheme="majorHAnsi" w:hAnsiTheme="majorHAnsi"/>
          <w:b/>
          <w:bCs/>
          <w:noProof/>
          <w:sz w:val="28"/>
          <w:szCs w:val="28"/>
          <w:lang w:bidi="hi-IN"/>
        </w:rPr>
        <w:t>Be, Being</w:t>
      </w:r>
      <w:r>
        <w:rPr>
          <w:rFonts w:asciiTheme="majorHAnsi" w:hAnsiTheme="majorHAnsi"/>
          <w:b/>
          <w:bCs/>
          <w:sz w:val="28"/>
          <w:szCs w:val="28"/>
          <w:lang w:bidi="hi-IN"/>
        </w:rPr>
        <w:t>, Been</w:t>
      </w:r>
      <w:r w:rsidRPr="00DB0ADD">
        <w:rPr>
          <w:rFonts w:asciiTheme="majorHAnsi" w:hAnsiTheme="majorHAnsi"/>
          <w:b/>
          <w:bCs/>
          <w:sz w:val="28"/>
          <w:szCs w:val="28"/>
          <w:lang w:bidi="hi-IN"/>
        </w:rPr>
        <w:t>)</w:t>
      </w:r>
    </w:p>
    <w:p w:rsidR="00A10199" w:rsidRPr="00550D5C" w:rsidRDefault="00A10199" w:rsidP="00A10199">
      <w:pPr>
        <w:pStyle w:val="hindiexample"/>
        <w:ind w:left="284"/>
      </w:pP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Be”, “Being”,</w:t>
      </w:r>
      <w:r w:rsidRPr="00A10199">
        <w:rPr>
          <w:rFonts w:asciiTheme="majorHAnsi" w:hAnsiTheme="majorHAnsi"/>
          <w:b/>
          <w:bCs/>
          <w:noProof/>
          <w:sz w:val="28"/>
          <w:szCs w:val="28"/>
          <w:lang w:bidi="hi-IN"/>
        </w:rPr>
        <w:t>”</w:t>
      </w:r>
      <w:r>
        <w:rPr>
          <w:rFonts w:asciiTheme="majorHAnsi" w:hAnsiTheme="majorHAnsi"/>
          <w:b/>
          <w:bCs/>
          <w:noProof/>
          <w:sz w:val="28"/>
          <w:szCs w:val="28"/>
          <w:lang w:bidi="hi-IN"/>
        </w:rPr>
        <w:t xml:space="preserve"> </w:t>
      </w:r>
      <w:r w:rsidRPr="00A10199">
        <w:rPr>
          <w:rFonts w:asciiTheme="majorHAnsi" w:hAnsiTheme="majorHAnsi"/>
          <w:b/>
          <w:bCs/>
          <w:noProof/>
          <w:sz w:val="28"/>
          <w:szCs w:val="28"/>
          <w:lang w:bidi="hi-IN"/>
        </w:rPr>
        <w:t>Been</w:t>
      </w:r>
      <w:r>
        <w:rPr>
          <w:rFonts w:asciiTheme="majorHAnsi" w:hAnsiTheme="majorHAnsi"/>
          <w:b/>
          <w:bCs/>
          <w:sz w:val="28"/>
          <w:szCs w:val="28"/>
          <w:lang w:bidi="hi-IN"/>
        </w:rPr>
        <w:t>”</w:t>
      </w:r>
      <w:r>
        <w:rPr>
          <w:rFonts w:asciiTheme="majorHAnsi" w:hAnsiTheme="majorHAnsi"/>
          <w:b/>
          <w:bCs/>
          <w:sz w:val="24"/>
          <w:szCs w:val="24"/>
        </w:rPr>
        <w:t>)</w:t>
      </w:r>
    </w:p>
    <w:p w:rsidR="00A10199" w:rsidRDefault="00A10199" w:rsidP="00682B25">
      <w:pPr>
        <w:pStyle w:val="ListParagraph"/>
        <w:numPr>
          <w:ilvl w:val="0"/>
          <w:numId w:val="45"/>
        </w:numPr>
        <w:spacing w:before="0" w:after="0"/>
        <w:rPr>
          <w:rFonts w:cstheme="minorHAnsi"/>
        </w:rPr>
      </w:pPr>
      <w:r>
        <w:rPr>
          <w:rFonts w:cstheme="minorHAnsi"/>
        </w:rPr>
        <w:t>I will always …….. there for you!</w:t>
      </w:r>
    </w:p>
    <w:p w:rsidR="00A10199" w:rsidRDefault="00A10199" w:rsidP="00682B25">
      <w:pPr>
        <w:pStyle w:val="ListParagraph"/>
        <w:numPr>
          <w:ilvl w:val="0"/>
          <w:numId w:val="45"/>
        </w:numPr>
        <w:spacing w:before="0" w:after="0"/>
        <w:rPr>
          <w:rFonts w:cstheme="minorHAnsi"/>
        </w:rPr>
      </w:pPr>
      <w:r>
        <w:rPr>
          <w:rFonts w:cstheme="minorHAnsi"/>
        </w:rPr>
        <w:t>Johnny has always …….. a very naughty child.</w:t>
      </w:r>
    </w:p>
    <w:p w:rsidR="00A10199" w:rsidRDefault="00A10199" w:rsidP="00682B25">
      <w:pPr>
        <w:pStyle w:val="ListParagraph"/>
        <w:numPr>
          <w:ilvl w:val="0"/>
          <w:numId w:val="45"/>
        </w:numPr>
        <w:spacing w:before="0" w:after="0"/>
        <w:rPr>
          <w:rFonts w:cstheme="minorHAnsi"/>
        </w:rPr>
      </w:pPr>
      <w:r>
        <w:rPr>
          <w:rFonts w:cstheme="minorHAnsi"/>
        </w:rPr>
        <w:t>Johnny! Stop …….. silly and sit down!</w:t>
      </w:r>
    </w:p>
    <w:p w:rsidR="00A10199" w:rsidRDefault="00A10199" w:rsidP="00682B25">
      <w:pPr>
        <w:pStyle w:val="ListParagraph"/>
        <w:numPr>
          <w:ilvl w:val="0"/>
          <w:numId w:val="45"/>
        </w:numPr>
        <w:spacing w:before="0" w:after="0"/>
        <w:rPr>
          <w:rFonts w:cstheme="minorHAnsi"/>
        </w:rPr>
      </w:pPr>
      <w:r>
        <w:rPr>
          <w:rFonts w:cstheme="minorHAnsi"/>
        </w:rPr>
        <w:t>I have ……..waiting for you for a long time!</w:t>
      </w:r>
    </w:p>
    <w:p w:rsidR="00A10199" w:rsidRDefault="00A10199" w:rsidP="00682B25">
      <w:pPr>
        <w:pStyle w:val="ListParagraph"/>
        <w:numPr>
          <w:ilvl w:val="0"/>
          <w:numId w:val="45"/>
        </w:numPr>
        <w:spacing w:before="0" w:after="0"/>
        <w:rPr>
          <w:rFonts w:cstheme="minorHAnsi"/>
        </w:rPr>
      </w:pPr>
      <w:r>
        <w:rPr>
          <w:rFonts w:cstheme="minorHAnsi"/>
        </w:rPr>
        <w:t>The criminal will …….. caught and executed.</w:t>
      </w:r>
    </w:p>
    <w:p w:rsidR="00A10199" w:rsidRDefault="00A10199" w:rsidP="00682B25">
      <w:pPr>
        <w:pStyle w:val="ListParagraph"/>
        <w:numPr>
          <w:ilvl w:val="0"/>
          <w:numId w:val="45"/>
        </w:numPr>
        <w:spacing w:before="0" w:after="0"/>
        <w:rPr>
          <w:rFonts w:cstheme="minorHAnsi"/>
        </w:rPr>
      </w:pPr>
      <w:r>
        <w:rPr>
          <w:rFonts w:cstheme="minorHAnsi"/>
        </w:rPr>
        <w:t xml:space="preserve"> How have you …….. recently?</w:t>
      </w:r>
    </w:p>
    <w:p w:rsidR="00A10199" w:rsidRDefault="00A10199" w:rsidP="00682B25">
      <w:pPr>
        <w:pStyle w:val="ListParagraph"/>
        <w:numPr>
          <w:ilvl w:val="0"/>
          <w:numId w:val="45"/>
        </w:numPr>
        <w:spacing w:before="0" w:after="0"/>
        <w:rPr>
          <w:rFonts w:cstheme="minorHAnsi"/>
        </w:rPr>
      </w:pPr>
      <w:r>
        <w:rPr>
          <w:rFonts w:cstheme="minorHAnsi"/>
        </w:rPr>
        <w:t>…….. a lawyer is not easy!</w:t>
      </w:r>
    </w:p>
    <w:p w:rsidR="00A10199" w:rsidRDefault="00A10199" w:rsidP="00682B25">
      <w:pPr>
        <w:pStyle w:val="ListParagraph"/>
        <w:numPr>
          <w:ilvl w:val="0"/>
          <w:numId w:val="45"/>
        </w:numPr>
        <w:spacing w:before="0" w:after="0"/>
        <w:rPr>
          <w:rFonts w:cstheme="minorHAnsi"/>
        </w:rPr>
      </w:pPr>
      <w:r>
        <w:rPr>
          <w:rFonts w:cstheme="minorHAnsi"/>
        </w:rPr>
        <w:t>…….. friendly to everyone you meet!</w:t>
      </w:r>
    </w:p>
    <w:p w:rsidR="00A10199" w:rsidRDefault="00A10199" w:rsidP="00682B25">
      <w:pPr>
        <w:pStyle w:val="ListParagraph"/>
        <w:numPr>
          <w:ilvl w:val="0"/>
          <w:numId w:val="45"/>
        </w:numPr>
        <w:spacing w:before="0" w:after="0"/>
        <w:rPr>
          <w:rFonts w:cstheme="minorHAnsi"/>
        </w:rPr>
      </w:pPr>
      <w:r>
        <w:rPr>
          <w:rFonts w:cstheme="minorHAnsi"/>
        </w:rPr>
        <w:t>It's …….. Nice knowing you!</w:t>
      </w:r>
    </w:p>
    <w:p w:rsidR="00A10199" w:rsidRDefault="00A10199" w:rsidP="00682B25">
      <w:pPr>
        <w:pStyle w:val="ListParagraph"/>
        <w:numPr>
          <w:ilvl w:val="0"/>
          <w:numId w:val="45"/>
        </w:numPr>
        <w:spacing w:before="0" w:after="0"/>
        <w:rPr>
          <w:rFonts w:cstheme="minorHAnsi"/>
        </w:rPr>
      </w:pPr>
      <w:r>
        <w:rPr>
          <w:rFonts w:cstheme="minorHAnsi"/>
        </w:rPr>
        <w:t>…….. old means you have plenty of aches and pains.</w:t>
      </w:r>
    </w:p>
    <w:p w:rsidR="00A10199" w:rsidRDefault="00A10199" w:rsidP="00682B25">
      <w:pPr>
        <w:pStyle w:val="ListParagraph"/>
        <w:numPr>
          <w:ilvl w:val="0"/>
          <w:numId w:val="45"/>
        </w:numPr>
        <w:spacing w:before="0" w:after="0"/>
        <w:rPr>
          <w:rFonts w:cstheme="minorHAnsi"/>
        </w:rPr>
      </w:pPr>
      <w:r>
        <w:rPr>
          <w:rFonts w:cstheme="minorHAnsi"/>
        </w:rPr>
        <w:t>How long have you …….. learning English?</w:t>
      </w:r>
    </w:p>
    <w:p w:rsidR="00A10199" w:rsidRDefault="00A10199" w:rsidP="00682B25">
      <w:pPr>
        <w:pStyle w:val="ListParagraph"/>
        <w:numPr>
          <w:ilvl w:val="0"/>
          <w:numId w:val="45"/>
        </w:numPr>
        <w:spacing w:before="0" w:after="0"/>
        <w:rPr>
          <w:rFonts w:cstheme="minorHAnsi"/>
        </w:rPr>
      </w:pPr>
      <w:r>
        <w:rPr>
          <w:rFonts w:cstheme="minorHAnsi"/>
        </w:rPr>
        <w:t>We look forward to …….. invited.</w:t>
      </w:r>
    </w:p>
    <w:p w:rsidR="00A10199" w:rsidRDefault="00A10199" w:rsidP="00682B25">
      <w:pPr>
        <w:pStyle w:val="ListParagraph"/>
        <w:numPr>
          <w:ilvl w:val="0"/>
          <w:numId w:val="45"/>
        </w:numPr>
        <w:spacing w:before="0" w:after="0"/>
        <w:rPr>
          <w:rFonts w:cstheme="minorHAnsi"/>
        </w:rPr>
      </w:pPr>
      <w:r>
        <w:rPr>
          <w:rFonts w:cstheme="minorHAnsi"/>
        </w:rPr>
        <w:t>Everyone hates …….. lied to. That’s why she is angry.</w:t>
      </w:r>
    </w:p>
    <w:p w:rsidR="00A10199" w:rsidRDefault="00A10199" w:rsidP="00682B25">
      <w:pPr>
        <w:pStyle w:val="ListParagraph"/>
        <w:numPr>
          <w:ilvl w:val="0"/>
          <w:numId w:val="45"/>
        </w:numPr>
        <w:spacing w:before="0" w:after="0"/>
        <w:rPr>
          <w:rFonts w:cstheme="minorHAnsi"/>
        </w:rPr>
      </w:pPr>
      <w:r>
        <w:rPr>
          <w:rFonts w:cstheme="minorHAnsi"/>
        </w:rPr>
        <w:t>Tom may …….. at home or perhaps at school.</w:t>
      </w:r>
    </w:p>
    <w:p w:rsidR="00A10199" w:rsidRDefault="00A10199" w:rsidP="00682B25">
      <w:pPr>
        <w:pStyle w:val="ListParagraph"/>
        <w:numPr>
          <w:ilvl w:val="0"/>
          <w:numId w:val="45"/>
        </w:numPr>
        <w:spacing w:before="0" w:after="0"/>
        <w:rPr>
          <w:rFonts w:cstheme="minorHAnsi"/>
        </w:rPr>
      </w:pPr>
      <w:r>
        <w:rPr>
          <w:rFonts w:cstheme="minorHAnsi"/>
        </w:rPr>
        <w:t>Has there ever …….. a war in your country?</w:t>
      </w:r>
    </w:p>
    <w:p w:rsidR="00A10199" w:rsidRDefault="00A10199" w:rsidP="00682B25">
      <w:pPr>
        <w:pStyle w:val="ListParagraph"/>
        <w:numPr>
          <w:ilvl w:val="0"/>
          <w:numId w:val="45"/>
        </w:numPr>
        <w:spacing w:before="0" w:after="0"/>
        <w:rPr>
          <w:rFonts w:cstheme="minorHAnsi"/>
        </w:rPr>
      </w:pPr>
      <w:r>
        <w:rPr>
          <w:rFonts w:cstheme="minorHAnsi"/>
        </w:rPr>
        <w:t xml:space="preserve">I am not a perfect human ……... None of us </w:t>
      </w:r>
      <w:r w:rsidRPr="003A0E58">
        <w:rPr>
          <w:rFonts w:cstheme="minorHAnsi"/>
          <w:noProof/>
        </w:rPr>
        <w:t>are</w:t>
      </w:r>
      <w:r>
        <w:rPr>
          <w:rFonts w:cstheme="minorHAnsi"/>
        </w:rPr>
        <w:t>.</w:t>
      </w:r>
    </w:p>
    <w:p w:rsidR="00A10199" w:rsidRDefault="00A10199" w:rsidP="00682B25">
      <w:pPr>
        <w:pStyle w:val="ListParagraph"/>
        <w:numPr>
          <w:ilvl w:val="0"/>
          <w:numId w:val="45"/>
        </w:numPr>
        <w:spacing w:before="0" w:after="0"/>
        <w:rPr>
          <w:rFonts w:cstheme="minorHAnsi"/>
        </w:rPr>
      </w:pPr>
      <w:r>
        <w:rPr>
          <w:rFonts w:cstheme="minorHAnsi"/>
        </w:rPr>
        <w:t>He wants to …….. a teacher. Not a nurse.</w:t>
      </w:r>
    </w:p>
    <w:p w:rsidR="00A10199" w:rsidRDefault="00A10199" w:rsidP="00682B25">
      <w:pPr>
        <w:pStyle w:val="ListParagraph"/>
        <w:numPr>
          <w:ilvl w:val="0"/>
          <w:numId w:val="45"/>
        </w:numPr>
        <w:spacing w:before="0" w:after="0"/>
        <w:rPr>
          <w:rFonts w:cstheme="minorHAnsi"/>
        </w:rPr>
      </w:pPr>
      <w:r>
        <w:rPr>
          <w:rFonts w:cstheme="minorHAnsi"/>
        </w:rPr>
        <w:t>My sister has …….. in England for five months.</w:t>
      </w:r>
    </w:p>
    <w:p w:rsidR="00A10199" w:rsidRDefault="00A10199" w:rsidP="00682B25">
      <w:pPr>
        <w:pStyle w:val="ListParagraph"/>
        <w:numPr>
          <w:ilvl w:val="0"/>
          <w:numId w:val="45"/>
        </w:numPr>
        <w:spacing w:before="0" w:after="0"/>
        <w:rPr>
          <w:rFonts w:cstheme="minorHAnsi"/>
        </w:rPr>
      </w:pPr>
      <w:r>
        <w:rPr>
          <w:rFonts w:cstheme="minorHAnsi"/>
        </w:rPr>
        <w:t>The clothes are …….. washed right now.</w:t>
      </w:r>
    </w:p>
    <w:p w:rsidR="00A10199" w:rsidRDefault="00A10199" w:rsidP="00682B25">
      <w:pPr>
        <w:pStyle w:val="ListParagraph"/>
        <w:numPr>
          <w:ilvl w:val="0"/>
          <w:numId w:val="45"/>
        </w:numPr>
        <w:spacing w:before="0" w:after="0"/>
        <w:rPr>
          <w:rFonts w:cstheme="minorHAnsi"/>
        </w:rPr>
      </w:pPr>
      <w:r>
        <w:rPr>
          <w:rFonts w:cstheme="minorHAnsi"/>
        </w:rPr>
        <w:t>Children oughtn't to …….. given alcohol.</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1. You have </w:t>
      </w:r>
      <w:r>
        <w:rPr>
          <w:rFonts w:cstheme="minorHAnsi"/>
        </w:rPr>
        <w:t xml:space="preserve">…….. </w:t>
      </w:r>
      <w:r>
        <w:rPr>
          <w:rStyle w:val="Strong"/>
          <w:b w:val="0"/>
          <w:bCs w:val="0"/>
        </w:rPr>
        <w:t>very helpful this week.</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The children have not </w:t>
      </w:r>
      <w:r>
        <w:rPr>
          <w:rFonts w:cstheme="minorHAnsi"/>
        </w:rPr>
        <w:t>……..</w:t>
      </w:r>
      <w:r>
        <w:rPr>
          <w:rStyle w:val="Strong"/>
          <w:b w:val="0"/>
          <w:bCs w:val="0"/>
        </w:rPr>
        <w:t xml:space="preserve"> naughty.</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3. The film is </w:t>
      </w:r>
      <w:r>
        <w:rPr>
          <w:rFonts w:cstheme="minorHAnsi"/>
        </w:rPr>
        <w:t>……..</w:t>
      </w:r>
      <w:r>
        <w:rPr>
          <w:rStyle w:val="Strong"/>
          <w:b w:val="0"/>
          <w:bCs w:val="0"/>
        </w:rPr>
        <w:t xml:space="preserve"> shown in 3D in all cinemas.</w:t>
      </w:r>
    </w:p>
    <w:p w:rsidR="00A10199" w:rsidRDefault="00A10199" w:rsidP="00682B25">
      <w:pPr>
        <w:pStyle w:val="ListParagraph"/>
        <w:numPr>
          <w:ilvl w:val="0"/>
          <w:numId w:val="45"/>
        </w:numPr>
        <w:spacing w:before="0" w:after="0"/>
        <w:rPr>
          <w:rStyle w:val="Strong"/>
          <w:b w:val="0"/>
          <w:bCs w:val="0"/>
        </w:rPr>
      </w:pPr>
      <w:r>
        <w:rPr>
          <w:rStyle w:val="Strong"/>
          <w:b w:val="0"/>
          <w:bCs w:val="0"/>
        </w:rPr>
        <w:t> </w:t>
      </w:r>
      <w:r w:rsidRPr="003A0E58">
        <w:rPr>
          <w:rStyle w:val="Strong"/>
          <w:b w:val="0"/>
          <w:bCs w:val="0"/>
          <w:noProof/>
        </w:rPr>
        <w:t>All</w:t>
      </w:r>
      <w:r w:rsidR="003A0E58">
        <w:rPr>
          <w:rStyle w:val="Strong"/>
          <w:b w:val="0"/>
          <w:bCs w:val="0"/>
          <w:noProof/>
        </w:rPr>
        <w:t xml:space="preserve"> of</w:t>
      </w:r>
      <w:r>
        <w:rPr>
          <w:rStyle w:val="Strong"/>
          <w:b w:val="0"/>
          <w:bCs w:val="0"/>
        </w:rPr>
        <w:t xml:space="preserve"> Sarah’s paintings are </w:t>
      </w:r>
      <w:r>
        <w:rPr>
          <w:rFonts w:cstheme="minorHAnsi"/>
        </w:rPr>
        <w:t>……..</w:t>
      </w:r>
      <w:r>
        <w:rPr>
          <w:rStyle w:val="Strong"/>
          <w:b w:val="0"/>
          <w:bCs w:val="0"/>
        </w:rPr>
        <w:t xml:space="preserve"> sold</w:t>
      </w:r>
    </w:p>
    <w:p w:rsidR="00A10199" w:rsidRDefault="00A10199" w:rsidP="00682B25">
      <w:pPr>
        <w:pStyle w:val="ListParagraph"/>
        <w:numPr>
          <w:ilvl w:val="0"/>
          <w:numId w:val="45"/>
        </w:numPr>
        <w:spacing w:before="0" w:after="0"/>
        <w:rPr>
          <w:rFonts w:cs="Mangal"/>
          <w:szCs w:val="20"/>
        </w:rPr>
      </w:pPr>
      <w:r>
        <w:rPr>
          <w:rFonts w:cstheme="minorHAnsi"/>
          <w:shd w:val="clear" w:color="auto" w:fill="FFFFFF"/>
        </w:rPr>
        <w:t xml:space="preserve">He should </w:t>
      </w:r>
      <w:r>
        <w:rPr>
          <w:rFonts w:cstheme="minorHAnsi"/>
        </w:rPr>
        <w:t>……..</w:t>
      </w:r>
      <w:r>
        <w:rPr>
          <w:rFonts w:cstheme="minorHAnsi"/>
          <w:shd w:val="clear" w:color="auto" w:fill="FFFFFF"/>
        </w:rPr>
        <w:t xml:space="preserve"> at home.</w:t>
      </w:r>
    </w:p>
    <w:p w:rsidR="00A10199" w:rsidRPr="00550D5C" w:rsidRDefault="00A10199" w:rsidP="00A10199">
      <w:pPr>
        <w:spacing w:before="0" w:after="200" w:line="240" w:lineRule="auto"/>
      </w:pPr>
    </w:p>
    <w:p w:rsidR="00A10199" w:rsidRDefault="00A10199" w:rsidP="00A10199">
      <w:pPr>
        <w:spacing w:before="0" w:after="200"/>
        <w:rPr>
          <w:rFonts w:cstheme="minorHAnsi"/>
        </w:rPr>
      </w:pPr>
      <w:r>
        <w:br w:type="page"/>
      </w:r>
    </w:p>
    <w:p w:rsidR="00A10199" w:rsidRDefault="00A10199" w:rsidP="00A10199">
      <w:pPr>
        <w:pStyle w:val="boolformate"/>
        <w:ind w:left="2160"/>
      </w:pPr>
    </w:p>
    <w:p w:rsidR="00A10199" w:rsidRDefault="00A10199" w:rsidP="00A10199">
      <w:pPr>
        <w:pStyle w:val="boolformate"/>
        <w:ind w:left="2160"/>
      </w:pPr>
    </w:p>
    <w:p w:rsidR="00A10199" w:rsidRPr="001B525A" w:rsidRDefault="00A10199" w:rsidP="00A10199">
      <w:pPr>
        <w:pStyle w:val="1hed"/>
        <w:rPr>
          <w:sz w:val="32"/>
          <w:szCs w:val="32"/>
        </w:rPr>
      </w:pPr>
      <w:r w:rsidRPr="001B525A">
        <w:rPr>
          <w:sz w:val="32"/>
          <w:szCs w:val="32"/>
        </w:rPr>
        <w:t xml:space="preserve">Table of </w:t>
      </w:r>
      <w:r w:rsidR="003A0E58">
        <w:rPr>
          <w:sz w:val="32"/>
          <w:szCs w:val="32"/>
        </w:rPr>
        <w:t xml:space="preserve">the </w:t>
      </w:r>
      <w:r w:rsidRPr="003A0E58">
        <w:rPr>
          <w:noProof/>
          <w:sz w:val="32"/>
          <w:szCs w:val="32"/>
        </w:rPr>
        <w:t>verb</w:t>
      </w:r>
      <w:r w:rsidRPr="001B525A">
        <w:rPr>
          <w:sz w:val="32"/>
          <w:szCs w:val="32"/>
        </w:rPr>
        <w:t xml:space="preserve"> to be </w:t>
      </w:r>
    </w:p>
    <w:tbl>
      <w:tblPr>
        <w:tblStyle w:val="MediumGrid3-Accent1"/>
        <w:tblpPr w:leftFromText="180" w:rightFromText="180" w:vertAnchor="text" w:horzAnchor="margin" w:tblpXSpec="center" w:tblpY="215"/>
        <w:tblW w:w="8447" w:type="dxa"/>
        <w:tblLook w:val="04A0" w:firstRow="1" w:lastRow="0" w:firstColumn="1" w:lastColumn="0" w:noHBand="0" w:noVBand="1"/>
      </w:tblPr>
      <w:tblGrid>
        <w:gridCol w:w="3050"/>
        <w:gridCol w:w="1463"/>
        <w:gridCol w:w="1139"/>
        <w:gridCol w:w="2795"/>
      </w:tblGrid>
      <w:tr w:rsidR="00A10199" w:rsidRPr="00DC4693" w:rsidTr="005B153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line="360"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When?</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Who?</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Form</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Example</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Base form</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1B525A">
              <w:rPr>
                <w:rFonts w:eastAsia="Times New Roman"/>
                <w:color w:val="000000"/>
                <w:sz w:val="24"/>
                <w:szCs w:val="24"/>
                <w:lang w:bidi="hi-IN"/>
              </w:rPr>
              <w:t>He</w:t>
            </w:r>
            <w:r w:rsidRPr="00DC4693">
              <w:rPr>
                <w:rFonts w:eastAsia="Times New Roman"/>
                <w:color w:val="000000"/>
                <w:sz w:val="24"/>
                <w:szCs w:val="24"/>
                <w:lang w:bidi="hi-IN"/>
              </w:rPr>
              <w:t xml:space="preserve"> can </w:t>
            </w:r>
            <w:r w:rsidRPr="00DC4693">
              <w:rPr>
                <w:rFonts w:eastAsia="Times New Roman"/>
                <w:b/>
                <w:bCs/>
                <w:color w:val="000000"/>
                <w:sz w:val="24"/>
                <w:szCs w:val="24"/>
                <w:lang w:bidi="hi-IN"/>
              </w:rPr>
              <w:t>be</w:t>
            </w:r>
            <w:r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Present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am</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am</w:t>
            </w:r>
            <w:r w:rsidR="005B1531" w:rsidRPr="001B525A">
              <w:rPr>
                <w:rFonts w:eastAsia="Times New Roman"/>
                <w:color w:val="000000"/>
                <w:sz w:val="24"/>
                <w:szCs w:val="24"/>
                <w:lang w:bidi="hi-IN"/>
              </w:rPr>
              <w:t> a</w:t>
            </w:r>
            <w:r w:rsidR="003A0E58">
              <w:rPr>
                <w:rFonts w:eastAsia="Times New Roman"/>
                <w:color w:val="000000"/>
                <w:sz w:val="24"/>
                <w:szCs w:val="24"/>
                <w:lang w:bidi="hi-IN"/>
              </w:rPr>
              <w:t xml:space="preserve"> </w:t>
            </w:r>
            <w:r w:rsidRPr="003A0E58">
              <w:rPr>
                <w:rFonts w:eastAsia="Times New Roman"/>
                <w:noProof/>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are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is</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is</w:t>
            </w:r>
            <w:r w:rsidR="005B1531" w:rsidRPr="001B525A">
              <w:rPr>
                <w:rFonts w:eastAsia="Times New Roman"/>
                <w:color w:val="000000"/>
                <w:sz w:val="24"/>
                <w:szCs w:val="24"/>
                <w:lang w:bidi="hi-IN"/>
              </w:rPr>
              <w:t> a</w:t>
            </w:r>
            <w:r w:rsidR="003A0E58">
              <w:rPr>
                <w:rFonts w:eastAsia="Times New Roman"/>
                <w:color w:val="000000"/>
                <w:sz w:val="24"/>
                <w:szCs w:val="24"/>
                <w:lang w:bidi="hi-IN"/>
              </w:rPr>
              <w:t xml:space="preserve"> </w:t>
            </w:r>
            <w:r w:rsidRPr="003A0E58">
              <w:rPr>
                <w:rFonts w:eastAsia="Times New Roman"/>
                <w:noProof/>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are</w:t>
            </w:r>
            <w:r w:rsidR="005B1531" w:rsidRPr="00DC4693">
              <w:rPr>
                <w:rFonts w:eastAsia="Times New Roman"/>
                <w:color w:val="000000"/>
                <w:sz w:val="24"/>
                <w:szCs w:val="24"/>
                <w:lang w:bidi="hi-IN"/>
              </w:rPr>
              <w:t> </w:t>
            </w:r>
            <w:r w:rsidR="005B1531" w:rsidRPr="001B525A">
              <w:rPr>
                <w:rFonts w:eastAsia="Times New Roman"/>
                <w:color w:val="000000"/>
                <w:sz w:val="24"/>
                <w:szCs w:val="24"/>
                <w:lang w:bidi="hi-IN"/>
              </w:rPr>
              <w:t>Doctors</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are</w:t>
            </w:r>
            <w:r w:rsidR="005B1531" w:rsidRPr="00DC4693">
              <w:rPr>
                <w:rFonts w:eastAsia="Times New Roman"/>
                <w:color w:val="000000"/>
                <w:sz w:val="24"/>
                <w:szCs w:val="24"/>
                <w:lang w:bidi="hi-IN"/>
              </w:rPr>
              <w:t> </w:t>
            </w:r>
            <w:r w:rsidR="005B1531" w:rsidRPr="001B525A">
              <w:rPr>
                <w:rFonts w:eastAsia="Times New Roman"/>
                <w:color w:val="000000"/>
                <w:sz w:val="24"/>
                <w:szCs w:val="24"/>
                <w:lang w:bidi="hi-IN"/>
              </w:rPr>
              <w:t>Doctors</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Past</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was</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was</w:t>
            </w:r>
            <w:r w:rsidRPr="00DC4693">
              <w:rPr>
                <w:rFonts w:eastAsia="Times New Roman"/>
                <w:color w:val="000000"/>
                <w:sz w:val="24"/>
                <w:szCs w:val="24"/>
                <w:lang w:bidi="hi-IN"/>
              </w:rPr>
              <w:t> </w:t>
            </w:r>
            <w:r w:rsidR="003A0E58">
              <w:rPr>
                <w:rFonts w:eastAsia="Times New Roman"/>
                <w:color w:val="000000"/>
                <w:sz w:val="24"/>
                <w:szCs w:val="24"/>
                <w:lang w:bidi="hi-IN"/>
              </w:rPr>
              <w:t>Docter</w:t>
            </w:r>
            <w:r w:rsidRPr="003A0E58">
              <w:rPr>
                <w:rFonts w:eastAsia="Times New Roman"/>
                <w:noProof/>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was</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was</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Future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Progressive form</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being</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 is </w:t>
            </w:r>
            <w:r w:rsidRPr="00DC4693">
              <w:rPr>
                <w:rFonts w:eastAsia="Times New Roman"/>
                <w:b/>
                <w:bCs/>
                <w:color w:val="000000"/>
                <w:sz w:val="24"/>
                <w:szCs w:val="24"/>
                <w:lang w:bidi="hi-IN"/>
              </w:rPr>
              <w:t>being</w:t>
            </w:r>
            <w:r w:rsidRPr="001B525A">
              <w:rPr>
                <w:rFonts w:eastAsia="Times New Roman"/>
                <w:color w:val="000000"/>
                <w:sz w:val="24"/>
                <w:szCs w:val="24"/>
                <w:lang w:bidi="hi-IN"/>
              </w:rPr>
              <w:t xml:space="preserve"> funny</w:t>
            </w:r>
            <w:r w:rsidRPr="00DC4693">
              <w:rPr>
                <w:rFonts w:eastAsia="Times New Roman"/>
                <w:color w:val="000000"/>
                <w:sz w:val="24"/>
                <w:szCs w:val="24"/>
                <w:lang w:bidi="hi-IN"/>
              </w:rPr>
              <w:t>.</w:t>
            </w:r>
          </w:p>
        </w:tc>
      </w:tr>
      <w:tr w:rsidR="00A10199" w:rsidRPr="00DC4693" w:rsidTr="005B1531">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Perfect from</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been</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It has </w:t>
            </w:r>
            <w:r w:rsidRPr="00DC4693">
              <w:rPr>
                <w:rFonts w:eastAsia="Times New Roman"/>
                <w:b/>
                <w:bCs/>
                <w:color w:val="000000"/>
                <w:sz w:val="24"/>
                <w:szCs w:val="24"/>
                <w:lang w:bidi="hi-IN"/>
              </w:rPr>
              <w:t>been</w:t>
            </w:r>
            <w:r w:rsidRPr="001B525A">
              <w:rPr>
                <w:rFonts w:eastAsia="Times New Roman"/>
                <w:color w:val="000000"/>
                <w:sz w:val="24"/>
                <w:szCs w:val="24"/>
                <w:lang w:bidi="hi-IN"/>
              </w:rPr>
              <w:t> raining</w:t>
            </w:r>
            <w:r w:rsidRPr="00DC4693">
              <w:rPr>
                <w:rFonts w:eastAsia="Times New Roman"/>
                <w:color w:val="000000"/>
                <w:sz w:val="24"/>
                <w:szCs w:val="24"/>
                <w:lang w:bidi="hi-IN"/>
              </w:rPr>
              <w:t>.</w:t>
            </w:r>
          </w:p>
        </w:tc>
      </w:tr>
    </w:tbl>
    <w:p w:rsidR="00A10199" w:rsidRDefault="00A10199" w:rsidP="00A10199">
      <w:pPr>
        <w:pStyle w:val="1hed"/>
        <w:ind w:firstLine="0"/>
      </w:pPr>
    </w:p>
    <w:p w:rsidR="00A10199" w:rsidRPr="00EB6C9A" w:rsidRDefault="00A10199" w:rsidP="00A10199">
      <w:pPr>
        <w:pStyle w:val="boolformate"/>
      </w:pPr>
    </w:p>
    <w:p w:rsidR="00A10199" w:rsidRPr="00C43CA4" w:rsidRDefault="00A10199" w:rsidP="00A10199">
      <w:pPr>
        <w:pStyle w:val="1hed"/>
        <w:rPr>
          <w:sz w:val="32"/>
          <w:szCs w:val="32"/>
        </w:rPr>
      </w:pPr>
      <w:r w:rsidRPr="00900328">
        <w:br w:type="page"/>
      </w:r>
      <w:r w:rsidRPr="00C43CA4">
        <w:rPr>
          <w:sz w:val="32"/>
          <w:szCs w:val="32"/>
        </w:rPr>
        <w:lastRenderedPageBreak/>
        <w:t xml:space="preserve">Answers of model verb </w:t>
      </w:r>
      <w:r w:rsidRPr="003A0E58">
        <w:rPr>
          <w:noProof/>
          <w:sz w:val="32"/>
          <w:szCs w:val="32"/>
        </w:rPr>
        <w:t>exercise:</w:t>
      </w:r>
      <w:r w:rsidRPr="00C43CA4">
        <w:rPr>
          <w:sz w:val="32"/>
          <w:szCs w:val="32"/>
        </w:rPr>
        <w:t xml:space="preserve">- </w:t>
      </w:r>
    </w:p>
    <w:p w:rsidR="00A10199" w:rsidRPr="00FC70E6" w:rsidRDefault="00A10199" w:rsidP="00A10199">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Exercise:- 1 (Is, Am, Are)</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 xml:space="preserve">Is </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 xml:space="preserve">Is </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Are</w:t>
            </w:r>
          </w:p>
        </w:tc>
        <w:tc>
          <w:tcPr>
            <w:tcW w:w="2137"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Am</w:t>
            </w:r>
          </w:p>
        </w:tc>
        <w:tc>
          <w:tcPr>
            <w:tcW w:w="2014"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hanging="11"/>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am</w:t>
            </w:r>
          </w:p>
        </w:tc>
        <w:tc>
          <w:tcPr>
            <w:tcW w:w="2238"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tc>
      </w:tr>
    </w:tbl>
    <w:p w:rsidR="00A10199" w:rsidRDefault="00A10199" w:rsidP="00A10199">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Exercise:- 2 (Was, Were)</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tcPr>
          <w:p w:rsidR="00A10199" w:rsidRPr="0096337F" w:rsidRDefault="00A10199" w:rsidP="00682B25">
            <w:pPr>
              <w:pStyle w:val="ListParagraph"/>
              <w:numPr>
                <w:ilvl w:val="0"/>
                <w:numId w:val="47"/>
              </w:numPr>
              <w:spacing w:before="0" w:after="0"/>
              <w:rPr>
                <w:rFonts w:cs="Mangal"/>
              </w:rPr>
            </w:pPr>
            <w:r>
              <w:t>. was</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A10199">
            <w:pPr>
              <w:pStyle w:val="ListParagraph"/>
              <w:spacing w:after="0"/>
              <w:ind w:left="368"/>
              <w:rPr>
                <w:rFonts w:cstheme="minorHAnsi"/>
                <w:szCs w:val="20"/>
              </w:rPr>
            </w:pPr>
          </w:p>
        </w:tc>
        <w:tc>
          <w:tcPr>
            <w:tcW w:w="2137" w:type="dxa"/>
            <w:tcBorders>
              <w:top w:val="single" w:sz="4" w:space="0" w:color="auto"/>
              <w:left w:val="single" w:sz="4" w:space="0" w:color="auto"/>
              <w:bottom w:val="single" w:sz="4" w:space="0" w:color="auto"/>
              <w:right w:val="single" w:sz="4" w:space="0" w:color="auto"/>
            </w:tcBorders>
          </w:tcPr>
          <w:p w:rsidR="00A10199" w:rsidRPr="0096337F" w:rsidRDefault="003A1D49" w:rsidP="00682B25">
            <w:pPr>
              <w:pStyle w:val="ListParagraph"/>
              <w:numPr>
                <w:ilvl w:val="0"/>
                <w:numId w:val="47"/>
              </w:numPr>
              <w:spacing w:before="0" w:after="0"/>
              <w:rPr>
                <w:rFonts w:cs="Mangal"/>
              </w:rPr>
            </w:pPr>
            <w:r>
              <w:t>W</w:t>
            </w:r>
            <w:r w:rsidR="00A10199">
              <w:t>ere</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Were</w:t>
            </w:r>
          </w:p>
          <w:p w:rsidR="00A10199" w:rsidRDefault="00A10199" w:rsidP="00A10199">
            <w:pPr>
              <w:pStyle w:val="ListParagraph"/>
              <w:spacing w:after="0"/>
              <w:ind w:left="368"/>
              <w:rPr>
                <w:rFonts w:cstheme="minorHAnsi"/>
                <w:szCs w:val="20"/>
              </w:rPr>
            </w:pPr>
          </w:p>
        </w:tc>
        <w:tc>
          <w:tcPr>
            <w:tcW w:w="2014" w:type="dxa"/>
            <w:tcBorders>
              <w:top w:val="single" w:sz="4" w:space="0" w:color="auto"/>
              <w:left w:val="single" w:sz="4" w:space="0" w:color="auto"/>
              <w:bottom w:val="single" w:sz="4" w:space="0" w:color="auto"/>
              <w:right w:val="single" w:sz="4" w:space="0" w:color="auto"/>
            </w:tcBorders>
          </w:tcPr>
          <w:p w:rsidR="00A10199" w:rsidRPr="0096337F" w:rsidRDefault="00A10199" w:rsidP="00682B25">
            <w:pPr>
              <w:pStyle w:val="ListParagraph"/>
              <w:numPr>
                <w:ilvl w:val="0"/>
                <w:numId w:val="47"/>
              </w:numPr>
              <w:spacing w:before="0" w:after="0"/>
              <w:rPr>
                <w:rFonts w:cs="Mangal"/>
              </w:rPr>
            </w:pPr>
            <w:r>
              <w:t>were</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A10199">
            <w:pPr>
              <w:pStyle w:val="ListParagraph"/>
              <w:spacing w:after="0"/>
              <w:ind w:left="368"/>
              <w:rPr>
                <w:rFonts w:cstheme="minorHAnsi"/>
                <w:szCs w:val="20"/>
              </w:rPr>
            </w:pPr>
          </w:p>
        </w:tc>
        <w:tc>
          <w:tcPr>
            <w:tcW w:w="2238" w:type="dxa"/>
            <w:tcBorders>
              <w:top w:val="single" w:sz="4" w:space="0" w:color="auto"/>
              <w:left w:val="single" w:sz="4" w:space="0" w:color="auto"/>
              <w:bottom w:val="single" w:sz="4" w:space="0" w:color="auto"/>
              <w:right w:val="single" w:sz="4" w:space="0" w:color="auto"/>
            </w:tcBorders>
            <w:hideMark/>
          </w:tcPr>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tc>
      </w:tr>
    </w:tbl>
    <w:p w:rsidR="00A10199" w:rsidRDefault="00A10199" w:rsidP="00A10199">
      <w:pPr>
        <w:spacing w:before="0" w:after="200"/>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Exercise:- 3 (Be, Being, Been)</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t xml:space="preserve">Be </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w:t>
            </w:r>
          </w:p>
          <w:p w:rsidR="00A10199" w:rsidRPr="000B6F9C" w:rsidRDefault="00A10199" w:rsidP="00682B25">
            <w:pPr>
              <w:pStyle w:val="ListParagraph"/>
              <w:numPr>
                <w:ilvl w:val="0"/>
                <w:numId w:val="48"/>
              </w:numPr>
              <w:spacing w:before="0" w:after="0"/>
              <w:rPr>
                <w:rFonts w:cstheme="minorHAnsi"/>
                <w:szCs w:val="20"/>
              </w:rPr>
            </w:pPr>
            <w:r>
              <w:t>been</w:t>
            </w:r>
          </w:p>
        </w:tc>
        <w:tc>
          <w:tcPr>
            <w:tcW w:w="2137"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 xml:space="preserve">be </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tc>
        <w:tc>
          <w:tcPr>
            <w:tcW w:w="2014"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Mangal"/>
              </w:rPr>
            </w:pPr>
            <w:r>
              <w:t>being</w:t>
            </w:r>
          </w:p>
          <w:p w:rsidR="00A10199" w:rsidRDefault="00A10199" w:rsidP="00682B25">
            <w:pPr>
              <w:pStyle w:val="ListParagraph"/>
              <w:numPr>
                <w:ilvl w:val="0"/>
                <w:numId w:val="48"/>
              </w:numPr>
              <w:spacing w:before="0" w:after="0"/>
            </w:pPr>
            <w:r>
              <w:t>be</w:t>
            </w:r>
          </w:p>
          <w:p w:rsidR="00A10199" w:rsidRDefault="00A10199" w:rsidP="00682B25">
            <w:pPr>
              <w:pStyle w:val="ListParagraph"/>
              <w:numPr>
                <w:ilvl w:val="0"/>
                <w:numId w:val="48"/>
              </w:numPr>
              <w:spacing w:before="0" w:after="0"/>
            </w:pPr>
            <w:r>
              <w:t>been</w:t>
            </w:r>
          </w:p>
          <w:p w:rsidR="00A10199" w:rsidRDefault="00A10199" w:rsidP="00682B25">
            <w:pPr>
              <w:pStyle w:val="ListParagraph"/>
              <w:numPr>
                <w:ilvl w:val="0"/>
                <w:numId w:val="48"/>
              </w:numPr>
              <w:spacing w:before="0" w:after="0"/>
            </w:pPr>
            <w:r>
              <w:t>being</w:t>
            </w:r>
          </w:p>
          <w:p w:rsidR="00A10199" w:rsidRDefault="00A10199" w:rsidP="00682B25">
            <w:pPr>
              <w:pStyle w:val="ListParagraph"/>
              <w:numPr>
                <w:ilvl w:val="0"/>
                <w:numId w:val="48"/>
              </w:numPr>
              <w:spacing w:before="0" w:after="0"/>
            </w:pPr>
            <w:r>
              <w:t>be</w:t>
            </w:r>
          </w:p>
          <w:p w:rsidR="00A10199" w:rsidRDefault="00A10199" w:rsidP="00682B25">
            <w:pPr>
              <w:pStyle w:val="ListParagraph"/>
              <w:numPr>
                <w:ilvl w:val="0"/>
                <w:numId w:val="48"/>
              </w:numPr>
              <w:spacing w:before="0" w:after="0"/>
            </w:pPr>
            <w:r>
              <w:t>been</w:t>
            </w:r>
          </w:p>
        </w:tc>
        <w:tc>
          <w:tcPr>
            <w:tcW w:w="2238"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been</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been</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w:t>
            </w:r>
          </w:p>
        </w:tc>
      </w:tr>
    </w:tbl>
    <w:p w:rsidR="00A10199" w:rsidRDefault="00A10199" w:rsidP="00A10199">
      <w:pPr>
        <w:spacing w:before="0" w:after="200"/>
        <w:rPr>
          <w:rFonts w:asciiTheme="majorHAnsi" w:hAnsiTheme="majorHAnsi" w:cstheme="minorHAnsi"/>
          <w:b/>
          <w:bCs/>
          <w:sz w:val="28"/>
          <w:szCs w:val="28"/>
        </w:rPr>
      </w:pPr>
      <w:r>
        <w:rPr>
          <w:rFonts w:cstheme="minorHAnsi"/>
        </w:rPr>
        <w:br w:type="page"/>
      </w:r>
    </w:p>
    <w:p w:rsidR="00A10199" w:rsidRPr="00FC70E6" w:rsidRDefault="00A10199" w:rsidP="00A10199"/>
    <w:p w:rsidR="007A3C4D" w:rsidRPr="008633B5" w:rsidRDefault="007A3C4D" w:rsidP="00C3230E">
      <w:pPr>
        <w:pStyle w:val="Heading2"/>
      </w:pPr>
      <w:bookmarkStart w:id="59" w:name="_Toc18392278"/>
      <w:r w:rsidRPr="008633B5">
        <w:t>Use Of Has</w:t>
      </w:r>
      <w:r>
        <w:t>,</w:t>
      </w:r>
      <w:r w:rsidRPr="008633B5">
        <w:t xml:space="preserve"> Have </w:t>
      </w:r>
      <w:r>
        <w:t xml:space="preserve">and </w:t>
      </w:r>
      <w:r w:rsidRPr="008633B5">
        <w:t>Had</w:t>
      </w:r>
      <w:bookmarkEnd w:id="59"/>
      <w:r w:rsidRPr="008633B5">
        <w:t xml:space="preserve"> </w:t>
      </w:r>
    </w:p>
    <w:p w:rsidR="007A3C4D" w:rsidRDefault="007A3C4D" w:rsidP="0037044A">
      <w:pPr>
        <w:pStyle w:val="boolformate"/>
        <w:ind w:left="900"/>
      </w:pPr>
      <w:r>
        <w:t>Has/Have and had is used in two ways we us them with in tense and compultion.</w:t>
      </w:r>
    </w:p>
    <w:p w:rsidR="007A3C4D" w:rsidRPr="00EF4495" w:rsidRDefault="007A3C4D" w:rsidP="0037044A">
      <w:pPr>
        <w:ind w:left="990"/>
        <w:rPr>
          <w:rFonts w:ascii="Nirmala UI" w:hAnsi="Nirmala UI" w:cs="Nirmala UI"/>
          <w:sz w:val="20"/>
          <w:szCs w:val="20"/>
        </w:rPr>
      </w:pPr>
    </w:p>
    <w:p w:rsidR="007A3C4D" w:rsidRPr="00970BFE" w:rsidRDefault="007A3C4D" w:rsidP="0037044A">
      <w:pPr>
        <w:spacing w:before="0" w:after="0" w:line="240" w:lineRule="auto"/>
        <w:ind w:left="2070"/>
        <w:rPr>
          <w:rFonts w:ascii="Nirmala UI" w:hAnsi="Nirmala UI" w:cs="Nirmala UI"/>
          <w:sz w:val="20"/>
          <w:szCs w:val="20"/>
        </w:rPr>
      </w:pPr>
    </w:p>
    <w:p w:rsidR="007A3C4D" w:rsidRDefault="007A3C4D" w:rsidP="00D8470B">
      <w:pPr>
        <w:pStyle w:val="star"/>
      </w:pPr>
      <w:r>
        <w:t>Where to use Have, Has and Had</w:t>
      </w:r>
    </w:p>
    <w:p w:rsidR="007A3C4D" w:rsidRDefault="007A3C4D" w:rsidP="0037044A">
      <w:pPr>
        <w:pStyle w:val="dot"/>
        <w:numPr>
          <w:ilvl w:val="0"/>
          <w:numId w:val="0"/>
        </w:numPr>
        <w:ind w:left="1710"/>
        <w:rPr>
          <w:rFonts w:asciiTheme="majorHAnsi" w:hAnsiTheme="majorHAnsi"/>
          <w:sz w:val="24"/>
          <w:szCs w:val="24"/>
        </w:rPr>
      </w:pPr>
    </w:p>
    <w:tbl>
      <w:tblPr>
        <w:tblStyle w:val="TableGrid"/>
        <w:tblW w:w="0" w:type="auto"/>
        <w:tblInd w:w="1710" w:type="dxa"/>
        <w:tblLook w:val="04A0" w:firstRow="1" w:lastRow="0" w:firstColumn="1" w:lastColumn="0" w:noHBand="0" w:noVBand="1"/>
      </w:tblPr>
      <w:tblGrid>
        <w:gridCol w:w="828"/>
        <w:gridCol w:w="990"/>
        <w:gridCol w:w="2430"/>
        <w:gridCol w:w="3078"/>
      </w:tblGrid>
      <w:tr w:rsidR="007A3C4D" w:rsidTr="0037044A">
        <w:tc>
          <w:tcPr>
            <w:tcW w:w="828"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Verb</w:t>
            </w:r>
          </w:p>
        </w:tc>
        <w:tc>
          <w:tcPr>
            <w:tcW w:w="990"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Tense</w:t>
            </w:r>
          </w:p>
        </w:tc>
        <w:tc>
          <w:tcPr>
            <w:tcW w:w="2430"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Pr>
                <w:rFonts w:asciiTheme="majorHAnsi" w:hAnsiTheme="majorHAnsi"/>
                <w:b/>
                <w:sz w:val="24"/>
                <w:szCs w:val="24"/>
              </w:rPr>
              <w:t>N</w:t>
            </w:r>
            <w:r w:rsidRPr="0053785D">
              <w:rPr>
                <w:rFonts w:asciiTheme="majorHAnsi" w:hAnsiTheme="majorHAnsi"/>
                <w:b/>
                <w:sz w:val="24"/>
                <w:szCs w:val="24"/>
              </w:rPr>
              <w:t>oun</w:t>
            </w:r>
          </w:p>
        </w:tc>
        <w:tc>
          <w:tcPr>
            <w:tcW w:w="3078"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example</w:t>
            </w:r>
          </w:p>
        </w:tc>
      </w:tr>
      <w:tr w:rsidR="007A3C4D" w:rsidTr="0037044A">
        <w:tc>
          <w:tcPr>
            <w:tcW w:w="828" w:type="dxa"/>
            <w:shd w:val="clear" w:color="auto" w:fill="EAF1DD" w:themeFill="accent3" w:themeFillTint="33"/>
          </w:tcPr>
          <w:p w:rsidR="007A3C4D" w:rsidRPr="0053785D" w:rsidRDefault="007A3C4D" w:rsidP="00920897">
            <w:pPr>
              <w:pStyle w:val="boolformate"/>
              <w:ind w:left="0"/>
            </w:pPr>
            <w:r w:rsidRPr="0053785D">
              <w:t>Have</w:t>
            </w:r>
          </w:p>
        </w:tc>
        <w:tc>
          <w:tcPr>
            <w:tcW w:w="990"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Present</w:t>
            </w:r>
            <w:r>
              <w:t xml:space="preserve"> perfect</w:t>
            </w:r>
          </w:p>
        </w:tc>
        <w:tc>
          <w:tcPr>
            <w:tcW w:w="2430"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I, You, We, They, Plural noun</w:t>
            </w:r>
          </w:p>
        </w:tc>
        <w:tc>
          <w:tcPr>
            <w:tcW w:w="3078"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 xml:space="preserve">I have </w:t>
            </w:r>
            <w:r>
              <w:t>been waiting for you for 45 years.</w:t>
            </w:r>
          </w:p>
        </w:tc>
      </w:tr>
      <w:tr w:rsidR="007A3C4D" w:rsidTr="0037044A">
        <w:tc>
          <w:tcPr>
            <w:tcW w:w="828" w:type="dxa"/>
            <w:shd w:val="clear" w:color="auto" w:fill="EAF1DD" w:themeFill="accent3" w:themeFillTint="33"/>
          </w:tcPr>
          <w:p w:rsidR="007A3C4D" w:rsidRPr="0053785D" w:rsidRDefault="007A3C4D" w:rsidP="00920897">
            <w:pPr>
              <w:pStyle w:val="boolformate"/>
              <w:ind w:left="0"/>
            </w:pPr>
            <w:r w:rsidRPr="0053785D">
              <w:t>Has</w:t>
            </w:r>
          </w:p>
        </w:tc>
        <w:tc>
          <w:tcPr>
            <w:tcW w:w="990" w:type="dxa"/>
            <w:shd w:val="clear" w:color="auto" w:fill="F2F2F2" w:themeFill="background1" w:themeFillShade="F2"/>
          </w:tcPr>
          <w:p w:rsidR="007A3C4D" w:rsidRPr="0053785D" w:rsidRDefault="007A3C4D" w:rsidP="00920897">
            <w:pPr>
              <w:pStyle w:val="boolformate"/>
              <w:ind w:left="0"/>
            </w:pPr>
            <w:r w:rsidRPr="0053785D">
              <w:t>Present</w:t>
            </w:r>
            <w:r>
              <w:t xml:space="preserve"> perfect</w:t>
            </w:r>
          </w:p>
        </w:tc>
        <w:tc>
          <w:tcPr>
            <w:tcW w:w="2430" w:type="dxa"/>
            <w:shd w:val="clear" w:color="auto" w:fill="F2F2F2" w:themeFill="background1" w:themeFillShade="F2"/>
          </w:tcPr>
          <w:p w:rsidR="007A3C4D" w:rsidRPr="0053785D" w:rsidRDefault="007A3C4D" w:rsidP="00920897">
            <w:pPr>
              <w:pStyle w:val="boolformate"/>
              <w:ind w:left="0"/>
            </w:pPr>
            <w:r w:rsidRPr="0053785D">
              <w:t>He, She, It, Singular noun</w:t>
            </w:r>
          </w:p>
        </w:tc>
        <w:tc>
          <w:tcPr>
            <w:tcW w:w="3078" w:type="dxa"/>
            <w:shd w:val="clear" w:color="auto" w:fill="F2F2F2" w:themeFill="background1" w:themeFillShade="F2"/>
          </w:tcPr>
          <w:p w:rsidR="007A3C4D" w:rsidRPr="0053785D" w:rsidRDefault="007A3C4D" w:rsidP="00920897">
            <w:pPr>
              <w:pStyle w:val="boolformate"/>
              <w:ind w:left="0"/>
            </w:pPr>
            <w:r>
              <w:t>She has a great talent of dancing.</w:t>
            </w:r>
          </w:p>
        </w:tc>
      </w:tr>
      <w:tr w:rsidR="007A3C4D" w:rsidTr="0037044A">
        <w:tc>
          <w:tcPr>
            <w:tcW w:w="828" w:type="dxa"/>
            <w:shd w:val="clear" w:color="auto" w:fill="EAF1DD" w:themeFill="accent3" w:themeFillTint="33"/>
          </w:tcPr>
          <w:p w:rsidR="007A3C4D" w:rsidRPr="0053785D" w:rsidRDefault="007A3C4D" w:rsidP="00920897">
            <w:pPr>
              <w:pStyle w:val="boolformate"/>
              <w:ind w:left="0"/>
            </w:pPr>
            <w:r w:rsidRPr="0053785D">
              <w:t>Had</w:t>
            </w:r>
          </w:p>
        </w:tc>
        <w:tc>
          <w:tcPr>
            <w:tcW w:w="990" w:type="dxa"/>
            <w:shd w:val="clear" w:color="auto" w:fill="DAEEF3" w:themeFill="accent5" w:themeFillTint="33"/>
          </w:tcPr>
          <w:p w:rsidR="007A3C4D" w:rsidRPr="0053785D" w:rsidRDefault="007A3C4D" w:rsidP="00920897">
            <w:pPr>
              <w:pStyle w:val="boolformate"/>
              <w:ind w:left="0"/>
            </w:pPr>
            <w:r w:rsidRPr="0053785D">
              <w:t>Past</w:t>
            </w:r>
          </w:p>
        </w:tc>
        <w:tc>
          <w:tcPr>
            <w:tcW w:w="2430" w:type="dxa"/>
            <w:shd w:val="clear" w:color="auto" w:fill="DAEEF3" w:themeFill="accent5" w:themeFillTint="33"/>
          </w:tcPr>
          <w:p w:rsidR="007A3C4D" w:rsidRPr="0053785D" w:rsidRDefault="007A3C4D" w:rsidP="00920897">
            <w:pPr>
              <w:pStyle w:val="boolformate"/>
              <w:ind w:left="0"/>
            </w:pPr>
            <w:r w:rsidRPr="0053785D">
              <w:t>I, You, We, They, He, She, It, Singular noun, Plural noun</w:t>
            </w:r>
          </w:p>
        </w:tc>
        <w:tc>
          <w:tcPr>
            <w:tcW w:w="3078" w:type="dxa"/>
            <w:shd w:val="clear" w:color="auto" w:fill="DAEEF3" w:themeFill="accent5" w:themeFillTint="33"/>
          </w:tcPr>
          <w:p w:rsidR="007A3C4D" w:rsidRPr="0053785D" w:rsidRDefault="007A3C4D" w:rsidP="00920897">
            <w:pPr>
              <w:pStyle w:val="boolformate"/>
              <w:ind w:left="0"/>
            </w:pPr>
            <w:r>
              <w:t>I had a video game when I was a child,</w:t>
            </w:r>
          </w:p>
        </w:tc>
      </w:tr>
    </w:tbl>
    <w:p w:rsidR="007A3C4D" w:rsidRDefault="007A3C4D" w:rsidP="0037044A">
      <w:pPr>
        <w:pStyle w:val="dot"/>
        <w:numPr>
          <w:ilvl w:val="0"/>
          <w:numId w:val="0"/>
        </w:numPr>
        <w:ind w:left="1728"/>
      </w:pPr>
    </w:p>
    <w:p w:rsidR="002315B1" w:rsidRDefault="002315B1" w:rsidP="0037044A">
      <w:pPr>
        <w:pStyle w:val="dot"/>
        <w:numPr>
          <w:ilvl w:val="0"/>
          <w:numId w:val="0"/>
        </w:numPr>
        <w:ind w:left="1728"/>
      </w:pPr>
    </w:p>
    <w:p w:rsidR="007A3C4D" w:rsidRDefault="007A3C4D" w:rsidP="00D8470B">
      <w:pPr>
        <w:pStyle w:val="star"/>
      </w:pPr>
      <w:r w:rsidRPr="00DB196B">
        <w:t>has</w:t>
      </w:r>
    </w:p>
    <w:p w:rsidR="007A3C4D" w:rsidRDefault="007A3C4D" w:rsidP="00D8470B">
      <w:pPr>
        <w:pStyle w:val="boolformate"/>
      </w:pPr>
      <w:r w:rsidRPr="00816511">
        <w:t>“</w:t>
      </w:r>
      <w:r w:rsidR="00474025">
        <w:t>Has</w:t>
      </w:r>
      <w:r w:rsidRPr="00816511">
        <w:t xml:space="preserve">” is been used in present perfect tense. </w:t>
      </w:r>
      <w:r>
        <w:t xml:space="preserve">It is been used with </w:t>
      </w:r>
      <w:r w:rsidRPr="0053785D">
        <w:t>He, She, It, Singular noun</w:t>
      </w:r>
    </w:p>
    <w:p w:rsidR="007A3C4D" w:rsidRPr="00EF4495" w:rsidRDefault="007A3C4D" w:rsidP="00D8470B">
      <w:pPr>
        <w:ind w:left="1440"/>
        <w:rPr>
          <w:rFonts w:ascii="Nirmala UI" w:hAnsi="Nirmala UI" w:cs="Nirmala UI"/>
          <w:sz w:val="20"/>
          <w:szCs w:val="20"/>
        </w:rPr>
      </w:pPr>
      <w:r w:rsidRPr="00EF4495">
        <w:rPr>
          <w:rFonts w:ascii="Nirmala UI" w:hAnsi="Nirmala UI" w:cs="Nirmala UI"/>
          <w:sz w:val="20"/>
          <w:szCs w:val="20"/>
        </w:rPr>
        <w:t xml:space="preserve">I, you और we के बाद में तीसरे इन्सान की जब बात होती है तब </w:t>
      </w:r>
      <w:r w:rsidRPr="00E76EC3">
        <w:rPr>
          <w:rFonts w:cstheme="minorHAnsi"/>
        </w:rPr>
        <w:t>Has</w:t>
      </w:r>
      <w:r w:rsidRPr="00EF4495">
        <w:rPr>
          <w:rFonts w:ascii="Nirmala UI" w:hAnsi="Nirmala UI" w:cs="Nirmala UI"/>
          <w:sz w:val="20"/>
          <w:szCs w:val="20"/>
        </w:rPr>
        <w:t xml:space="preserve"> इस्तेमाल होता है</w:t>
      </w:r>
      <w:r w:rsidRPr="00970BFE">
        <w:rPr>
          <w:rFonts w:ascii="Nirmala UI" w:hAnsi="Nirmala UI" w:cs="Nirmala UI"/>
          <w:sz w:val="20"/>
          <w:szCs w:val="20"/>
          <w:cs/>
        </w:rPr>
        <w:t>।</w:t>
      </w:r>
    </w:p>
    <w:p w:rsidR="007A3C4D" w:rsidRPr="008208AA" w:rsidRDefault="007A3C4D" w:rsidP="00D8470B">
      <w:pPr>
        <w:pStyle w:val="boolformate"/>
        <w:rPr>
          <w:b/>
        </w:rPr>
      </w:pPr>
      <w:r w:rsidRPr="008208AA">
        <w:rPr>
          <w:b/>
        </w:rPr>
        <w:t>For Example:</w:t>
      </w:r>
    </w:p>
    <w:p w:rsidR="007A3C4D" w:rsidRDefault="007A3C4D" w:rsidP="00D8470B">
      <w:pPr>
        <w:pStyle w:val="dot"/>
        <w:ind w:left="1440"/>
        <w:sectPr w:rsidR="007A3C4D" w:rsidSect="00716E86">
          <w:type w:val="continuous"/>
          <w:pgSz w:w="12240" w:h="15840"/>
          <w:pgMar w:top="1440" w:right="1440" w:bottom="1440" w:left="1440" w:header="720" w:footer="720" w:gutter="0"/>
          <w:cols w:space="720"/>
          <w:docGrid w:linePitch="360"/>
        </w:sectPr>
      </w:pPr>
    </w:p>
    <w:p w:rsidR="007A3C4D" w:rsidRDefault="007A3C4D" w:rsidP="00D8470B">
      <w:pPr>
        <w:pStyle w:val="dot"/>
        <w:ind w:left="1440"/>
      </w:pPr>
      <w:r w:rsidRPr="009C1390">
        <w:lastRenderedPageBreak/>
        <w:t>Raju has a bike.</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राजू के पास बाइक है।</w:t>
      </w:r>
    </w:p>
    <w:p w:rsidR="007A3C4D" w:rsidRDefault="007A3C4D" w:rsidP="00D8470B">
      <w:pPr>
        <w:pStyle w:val="dot"/>
        <w:ind w:left="1440"/>
      </w:pPr>
      <w:r w:rsidRPr="009C1390">
        <w:t xml:space="preserve">She </w:t>
      </w:r>
      <w:r>
        <w:t xml:space="preserve">has a </w:t>
      </w:r>
      <w:r w:rsidRPr="009C1390">
        <w:t xml:space="preserve"> nice dress.</w:t>
      </w:r>
    </w:p>
    <w:p w:rsidR="007A3C4D" w:rsidRPr="002A524E" w:rsidRDefault="007A3C4D" w:rsidP="00D8470B">
      <w:pPr>
        <w:spacing w:before="0" w:after="0" w:line="240" w:lineRule="auto"/>
        <w:ind w:left="1440"/>
        <w:rPr>
          <w:rFonts w:ascii="Nirmala UI" w:hAnsi="Nirmala UI" w:cs="Nirmala UI"/>
          <w:sz w:val="20"/>
          <w:szCs w:val="20"/>
        </w:rPr>
      </w:pPr>
      <w:r>
        <w:rPr>
          <w:rFonts w:ascii="Nirmala UI" w:hAnsi="Nirmala UI" w:cs="Nirmala UI"/>
          <w:sz w:val="20"/>
          <w:szCs w:val="20"/>
          <w:cs/>
        </w:rPr>
        <w:t xml:space="preserve">उसने </w:t>
      </w:r>
      <w:r w:rsidRPr="009C1390">
        <w:rPr>
          <w:rFonts w:ascii="Nirmala UI" w:hAnsi="Nirmala UI" w:cs="Nirmala UI"/>
          <w:sz w:val="20"/>
          <w:szCs w:val="20"/>
          <w:cs/>
        </w:rPr>
        <w:t xml:space="preserve"> अच्छी ड्रेस पहनी है।</w:t>
      </w:r>
    </w:p>
    <w:p w:rsidR="007A3C4D" w:rsidRDefault="007A3C4D" w:rsidP="00D8470B">
      <w:pPr>
        <w:pStyle w:val="dot"/>
        <w:ind w:left="1440"/>
      </w:pPr>
      <w:r w:rsidRPr="009C1390">
        <w:t>Has he gone crazy?</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क्या वह पागल हो गया है</w:t>
      </w:r>
      <w:r w:rsidRPr="009C1390">
        <w:rPr>
          <w:rFonts w:ascii="Nirmala UI" w:hAnsi="Nirmala UI" w:cs="Nirmala UI"/>
          <w:sz w:val="20"/>
          <w:szCs w:val="20"/>
        </w:rPr>
        <w:t>?</w:t>
      </w:r>
    </w:p>
    <w:p w:rsidR="007A3C4D" w:rsidRDefault="007A3C4D" w:rsidP="00D8470B">
      <w:pPr>
        <w:pStyle w:val="dot"/>
        <w:ind w:left="1440"/>
      </w:pPr>
      <w:r w:rsidRPr="009C1390">
        <w:t>Has he made a dinner?</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क्या उसने खाना बनाया है</w:t>
      </w:r>
      <w:r w:rsidRPr="009C1390">
        <w:rPr>
          <w:rFonts w:ascii="Nirmala UI" w:hAnsi="Nirmala UI" w:cs="Nirmala UI"/>
          <w:sz w:val="20"/>
          <w:szCs w:val="20"/>
        </w:rPr>
        <w:t>?</w:t>
      </w:r>
    </w:p>
    <w:p w:rsidR="007A3C4D" w:rsidRPr="002A524E" w:rsidRDefault="007A3C4D" w:rsidP="00D8470B">
      <w:pPr>
        <w:pStyle w:val="dot"/>
        <w:tabs>
          <w:tab w:val="left" w:pos="1890"/>
        </w:tabs>
        <w:ind w:left="1440"/>
        <w:rPr>
          <w:b w:val="0"/>
        </w:rPr>
      </w:pPr>
      <w:r w:rsidRPr="002A524E">
        <w:rPr>
          <w:rStyle w:val="dotChar"/>
          <w:b/>
        </w:rPr>
        <w:t>He has black eyes</w:t>
      </w:r>
      <w:r w:rsidRPr="002A524E">
        <w:rPr>
          <w:b w:val="0"/>
        </w:rPr>
        <w:t>.</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उसकी आँखें काली हैं।</w:t>
      </w:r>
    </w:p>
    <w:p w:rsidR="007A3C4D" w:rsidRDefault="007A3C4D" w:rsidP="00D8470B">
      <w:pPr>
        <w:pStyle w:val="dot"/>
        <w:ind w:left="1440" w:hanging="270"/>
      </w:pPr>
      <w:r w:rsidRPr="009C1390">
        <w:lastRenderedPageBreak/>
        <w:t>She has a horrible job.</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उसके पास एक भयानक काम है।</w:t>
      </w:r>
    </w:p>
    <w:p w:rsidR="007A3C4D" w:rsidRDefault="007A3C4D" w:rsidP="00D8470B">
      <w:pPr>
        <w:pStyle w:val="dot"/>
        <w:ind w:left="1440" w:hanging="270"/>
      </w:pPr>
      <w:r w:rsidRPr="009C1390">
        <w:t>He has a spokies book.</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 xml:space="preserve">उनके पास </w:t>
      </w:r>
      <w:r w:rsidRPr="002A524E">
        <w:rPr>
          <w:rFonts w:ascii="Nirmala UI" w:hAnsi="Nirmala UI" w:cs="Nirmala UI" w:hint="cs"/>
          <w:sz w:val="20"/>
          <w:szCs w:val="20"/>
        </w:rPr>
        <w:t>स्पॉकिज़</w:t>
      </w:r>
      <w:r w:rsidRPr="002A524E">
        <w:rPr>
          <w:rFonts w:ascii="Nirmala UI" w:hAnsi="Nirmala UI" w:cs="Nirmala UI"/>
          <w:sz w:val="20"/>
          <w:szCs w:val="20"/>
        </w:rPr>
        <w:t xml:space="preserve"> </w:t>
      </w:r>
      <w:r w:rsidRPr="009C1390">
        <w:rPr>
          <w:rFonts w:ascii="Nirmala UI" w:hAnsi="Nirmala UI" w:cs="Nirmala UI"/>
          <w:sz w:val="20"/>
          <w:szCs w:val="20"/>
          <w:cs/>
        </w:rPr>
        <w:t xml:space="preserve"> पुस्तक है।</w:t>
      </w:r>
    </w:p>
    <w:p w:rsidR="007A3C4D" w:rsidRDefault="007A3C4D" w:rsidP="00D8470B">
      <w:pPr>
        <w:pStyle w:val="dot"/>
        <w:ind w:left="1440" w:hanging="270"/>
      </w:pPr>
      <w:r w:rsidRPr="009C1390">
        <w:t>She has green eyes.</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उसकी आंखें हरी हैं।</w:t>
      </w:r>
    </w:p>
    <w:p w:rsidR="007A3C4D" w:rsidRDefault="007A3C4D" w:rsidP="00D8470B">
      <w:pPr>
        <w:pStyle w:val="dot"/>
        <w:ind w:left="1440" w:hanging="270"/>
      </w:pPr>
      <w:r w:rsidRPr="009C1390">
        <w:t>He has a mean boss.</w:t>
      </w:r>
    </w:p>
    <w:p w:rsidR="007A3C4D" w:rsidRDefault="007A3C4D" w:rsidP="00D8470B">
      <w:pPr>
        <w:spacing w:before="0" w:after="0" w:line="240" w:lineRule="auto"/>
        <w:ind w:left="1440"/>
        <w:rPr>
          <w:rFonts w:ascii="Nirmala UI" w:hAnsi="Nirmala UI" w:cs="Nirmala UI"/>
          <w:sz w:val="20"/>
          <w:szCs w:val="20"/>
          <w:cs/>
        </w:rPr>
      </w:pPr>
      <w:r w:rsidRPr="009C1390">
        <w:rPr>
          <w:rFonts w:ascii="Nirmala UI" w:hAnsi="Nirmala UI" w:cs="Nirmala UI"/>
          <w:sz w:val="20"/>
          <w:szCs w:val="20"/>
          <w:cs/>
        </w:rPr>
        <w:t xml:space="preserve">उसका मालिक </w:t>
      </w:r>
      <w:r w:rsidRPr="002A524E">
        <w:rPr>
          <w:rFonts w:ascii="Nirmala UI" w:hAnsi="Nirmala UI" w:cs="Nirmala UI" w:hint="cs"/>
          <w:sz w:val="20"/>
          <w:szCs w:val="20"/>
        </w:rPr>
        <w:t>मतलबी</w:t>
      </w:r>
      <w:r w:rsidRPr="002A524E">
        <w:rPr>
          <w:rFonts w:ascii="Nirmala UI" w:hAnsi="Nirmala UI" w:cs="Nirmala UI"/>
          <w:sz w:val="20"/>
          <w:szCs w:val="20"/>
        </w:rPr>
        <w:t xml:space="preserve"> </w:t>
      </w:r>
      <w:r w:rsidRPr="009C1390">
        <w:rPr>
          <w:rFonts w:ascii="Nirmala UI" w:hAnsi="Nirmala UI" w:cs="Nirmala UI"/>
          <w:sz w:val="20"/>
          <w:szCs w:val="20"/>
          <w:cs/>
        </w:rPr>
        <w:t>है।</w:t>
      </w:r>
    </w:p>
    <w:p w:rsidR="007A3C4D" w:rsidRDefault="007A3C4D" w:rsidP="00D8470B">
      <w:pPr>
        <w:pStyle w:val="dot"/>
        <w:tabs>
          <w:tab w:val="left" w:pos="1890"/>
        </w:tabs>
        <w:ind w:left="1440" w:hanging="270"/>
      </w:pPr>
      <w:r w:rsidRPr="009C1390">
        <w:t xml:space="preserve">He </w:t>
      </w:r>
      <w:r>
        <w:t xml:space="preserve">has made you </w:t>
      </w:r>
      <w:r w:rsidRPr="009C1390">
        <w:t>dinner.</w:t>
      </w:r>
    </w:p>
    <w:p w:rsidR="007A3C4D" w:rsidRPr="002A524E" w:rsidRDefault="007A3C4D" w:rsidP="00D8470B">
      <w:pPr>
        <w:spacing w:before="0" w:after="0" w:line="240" w:lineRule="auto"/>
        <w:ind w:left="1440"/>
        <w:rPr>
          <w:rFonts w:ascii="Nirmala UI" w:hAnsi="Nirmala UI" w:cs="Nirmala UI"/>
          <w:sz w:val="20"/>
          <w:szCs w:val="20"/>
        </w:rPr>
      </w:pPr>
      <w:r w:rsidRPr="009C1390">
        <w:rPr>
          <w:rFonts w:ascii="Nirmala UI" w:hAnsi="Nirmala UI" w:cs="Nirmala UI"/>
          <w:sz w:val="20"/>
          <w:szCs w:val="20"/>
          <w:cs/>
        </w:rPr>
        <w:t xml:space="preserve">उसने </w:t>
      </w:r>
      <w:r w:rsidRPr="009C1390">
        <w:rPr>
          <w:rFonts w:ascii="Nirmala UI" w:hAnsi="Nirmala UI" w:cs="Nirmala UI" w:hint="cs"/>
          <w:sz w:val="20"/>
          <w:szCs w:val="20"/>
        </w:rPr>
        <w:t>आपके</w:t>
      </w:r>
      <w:r w:rsidRPr="009C1390">
        <w:rPr>
          <w:rFonts w:ascii="Nirmala UI" w:hAnsi="Nirmala UI" w:cs="Nirmala UI"/>
          <w:sz w:val="20"/>
          <w:szCs w:val="20"/>
        </w:rPr>
        <w:t xml:space="preserve"> </w:t>
      </w:r>
      <w:r w:rsidRPr="009C1390">
        <w:rPr>
          <w:rFonts w:ascii="Nirmala UI" w:hAnsi="Nirmala UI" w:cs="Nirmala UI" w:hint="cs"/>
          <w:sz w:val="20"/>
          <w:szCs w:val="20"/>
        </w:rPr>
        <w:t>लिया</w:t>
      </w:r>
      <w:r w:rsidRPr="009C1390">
        <w:rPr>
          <w:rFonts w:ascii="Nirmala UI" w:hAnsi="Nirmala UI" w:cs="Nirmala UI"/>
          <w:sz w:val="20"/>
          <w:szCs w:val="20"/>
          <w:cs/>
        </w:rPr>
        <w:t xml:space="preserve"> खाना बनाया</w:t>
      </w:r>
      <w:r>
        <w:rPr>
          <w:rFonts w:ascii="Nirmala UI" w:hAnsi="Nirmala UI" w:cs="Nirmala UI"/>
          <w:sz w:val="20"/>
          <w:szCs w:val="20"/>
        </w:rPr>
        <w:t xml:space="preserve"> </w:t>
      </w:r>
      <w:r w:rsidRPr="009C1390">
        <w:rPr>
          <w:rFonts w:ascii="Nirmala UI" w:hAnsi="Nirmala UI" w:cs="Nirmala UI"/>
          <w:sz w:val="20"/>
          <w:szCs w:val="20"/>
          <w:cs/>
        </w:rPr>
        <w:t>है।</w:t>
      </w:r>
    </w:p>
    <w:p w:rsidR="007A3C4D" w:rsidRDefault="007A3C4D" w:rsidP="0037044A">
      <w:pPr>
        <w:sectPr w:rsidR="007A3C4D" w:rsidSect="002A524E">
          <w:type w:val="continuous"/>
          <w:pgSz w:w="12240" w:h="15840"/>
          <w:pgMar w:top="1440" w:right="1440" w:bottom="1440" w:left="1440" w:header="720" w:footer="720" w:gutter="0"/>
          <w:cols w:num="2" w:space="180"/>
          <w:docGrid w:linePitch="360"/>
        </w:sectPr>
      </w:pPr>
    </w:p>
    <w:p w:rsidR="007A3C4D" w:rsidRDefault="007A3C4D" w:rsidP="0037044A">
      <w:pPr>
        <w:pStyle w:val="dot"/>
        <w:numPr>
          <w:ilvl w:val="0"/>
          <w:numId w:val="0"/>
        </w:numPr>
        <w:rPr>
          <w:rFonts w:asciiTheme="majorHAnsi" w:hAnsiTheme="majorHAnsi"/>
          <w:sz w:val="24"/>
          <w:szCs w:val="24"/>
        </w:rPr>
      </w:pPr>
    </w:p>
    <w:p w:rsidR="002315B1" w:rsidRDefault="002315B1" w:rsidP="0037044A">
      <w:pPr>
        <w:spacing w:before="0" w:after="200"/>
        <w:rPr>
          <w:rFonts w:asciiTheme="majorHAnsi" w:hAnsiTheme="majorHAnsi" w:cstheme="minorHAnsi"/>
          <w:b/>
          <w:bCs/>
          <w:sz w:val="24"/>
          <w:szCs w:val="24"/>
        </w:rPr>
      </w:pPr>
      <w:r>
        <w:rPr>
          <w:rFonts w:asciiTheme="majorHAnsi" w:hAnsiTheme="majorHAnsi"/>
          <w:sz w:val="24"/>
          <w:szCs w:val="24"/>
        </w:rPr>
        <w:br w:type="page"/>
      </w:r>
    </w:p>
    <w:p w:rsidR="002315B1" w:rsidRDefault="002315B1" w:rsidP="00D8470B">
      <w:pPr>
        <w:pStyle w:val="star"/>
      </w:pPr>
      <w:r w:rsidRPr="00DB196B">
        <w:lastRenderedPageBreak/>
        <w:t xml:space="preserve">Use of have </w:t>
      </w:r>
    </w:p>
    <w:p w:rsidR="002315B1" w:rsidRDefault="002315B1" w:rsidP="0037044A">
      <w:pPr>
        <w:pStyle w:val="boolformate"/>
        <w:ind w:left="1800"/>
      </w:pPr>
      <w:r>
        <w:t xml:space="preserve">Have is the basic form of verb. Have is used to show </w:t>
      </w:r>
      <w:r w:rsidRPr="00C45698">
        <w:t xml:space="preserve">possession </w:t>
      </w:r>
      <w:r>
        <w:t xml:space="preserve">and as a helping verb. It is been used with I, You, We, They, Plural </w:t>
      </w:r>
      <w:r w:rsidRPr="0053785D">
        <w:t>noun</w:t>
      </w:r>
      <w:r>
        <w:t>. “Have” is been used in present perfect tense.</w:t>
      </w:r>
    </w:p>
    <w:p w:rsidR="002315B1" w:rsidRPr="00EF4495" w:rsidRDefault="002315B1" w:rsidP="0037044A">
      <w:pPr>
        <w:ind w:left="1800"/>
        <w:rPr>
          <w:rFonts w:ascii="Nirmala UI" w:hAnsi="Nirmala UI" w:cs="Nirmala UI"/>
          <w:sz w:val="20"/>
          <w:szCs w:val="20"/>
        </w:rPr>
      </w:pPr>
      <w:r w:rsidRPr="00EF4495">
        <w:rPr>
          <w:rFonts w:ascii="Nirmala UI" w:hAnsi="Nirmala UI" w:cs="Nirmala UI"/>
          <w:sz w:val="20"/>
          <w:szCs w:val="20"/>
        </w:rPr>
        <w:t xml:space="preserve">जब किसी व्यक्ति को बताना हो की आपके पास मैं क्या है और क्या नहीं तो </w:t>
      </w:r>
      <w:r w:rsidRPr="00E76EC3">
        <w:rPr>
          <w:rFonts w:cstheme="minorHAnsi"/>
          <w:szCs w:val="20"/>
        </w:rPr>
        <w:t>Have</w:t>
      </w:r>
      <w:r w:rsidRPr="00EF4495">
        <w:rPr>
          <w:rFonts w:ascii="Nirmala UI" w:hAnsi="Nirmala UI" w:cs="Nirmala UI"/>
          <w:sz w:val="20"/>
          <w:szCs w:val="20"/>
        </w:rPr>
        <w:t xml:space="preserve"> उपयोग होता है </w:t>
      </w:r>
      <w:r w:rsidRPr="00EF4495">
        <w:rPr>
          <w:rFonts w:ascii="Nirmala UI" w:hAnsi="Nirmala UI" w:cs="Nirmala UI"/>
          <w:sz w:val="20"/>
          <w:szCs w:val="20"/>
          <w:cs/>
        </w:rPr>
        <w:t>।</w:t>
      </w:r>
    </w:p>
    <w:p w:rsidR="002315B1" w:rsidRPr="008208AA" w:rsidRDefault="002315B1" w:rsidP="0037044A">
      <w:pPr>
        <w:pStyle w:val="boolformate"/>
        <w:ind w:left="1710"/>
        <w:rPr>
          <w:b/>
        </w:rPr>
      </w:pPr>
      <w:r w:rsidRPr="008208AA">
        <w:rPr>
          <w:b/>
        </w:rPr>
        <w:t>For Example:</w:t>
      </w:r>
    </w:p>
    <w:p w:rsidR="002315B1" w:rsidRDefault="002315B1" w:rsidP="0037044A">
      <w:pPr>
        <w:pStyle w:val="dot"/>
        <w:ind w:left="2085"/>
        <w:sectPr w:rsidR="002315B1" w:rsidSect="00716E86">
          <w:type w:val="continuous"/>
          <w:pgSz w:w="12240" w:h="15840"/>
          <w:pgMar w:top="1440" w:right="1440" w:bottom="1440" w:left="1440" w:header="720" w:footer="720" w:gutter="0"/>
          <w:cols w:space="720"/>
          <w:docGrid w:linePitch="360"/>
        </w:sectPr>
      </w:pPr>
    </w:p>
    <w:p w:rsidR="002315B1" w:rsidRDefault="002315B1" w:rsidP="0037044A">
      <w:pPr>
        <w:pStyle w:val="dot"/>
        <w:ind w:left="1800"/>
      </w:pPr>
      <w:r w:rsidRPr="00970BFE">
        <w:lastRenderedPageBreak/>
        <w:t>I have a car.</w:t>
      </w:r>
    </w:p>
    <w:p w:rsidR="002315B1" w:rsidRPr="00970BFE" w:rsidRDefault="002315B1" w:rsidP="0037044A">
      <w:pPr>
        <w:spacing w:before="0" w:after="0" w:line="240" w:lineRule="auto"/>
        <w:ind w:left="1800"/>
        <w:rPr>
          <w:rFonts w:ascii="Nirmala UI" w:hAnsi="Nirmala UI" w:cs="Nirmala UI"/>
          <w:sz w:val="20"/>
          <w:szCs w:val="20"/>
        </w:rPr>
      </w:pPr>
      <w:r w:rsidRPr="00970BFE">
        <w:rPr>
          <w:rFonts w:ascii="Nirmala UI" w:hAnsi="Nirmala UI" w:cs="Nirmala UI"/>
          <w:sz w:val="20"/>
          <w:szCs w:val="20"/>
          <w:cs/>
        </w:rPr>
        <w:t>मेरे पास एक कार है।</w:t>
      </w:r>
    </w:p>
    <w:p w:rsidR="002315B1" w:rsidRDefault="002315B1" w:rsidP="0037044A">
      <w:pPr>
        <w:pStyle w:val="dot"/>
        <w:ind w:left="1800"/>
      </w:pPr>
      <w:r w:rsidRPr="00970BFE">
        <w:t>I have two brothers.</w:t>
      </w:r>
    </w:p>
    <w:p w:rsidR="002315B1" w:rsidRPr="00970BFE" w:rsidRDefault="002315B1" w:rsidP="0037044A">
      <w:pPr>
        <w:spacing w:before="0" w:after="0" w:line="240" w:lineRule="auto"/>
        <w:ind w:left="1800"/>
        <w:rPr>
          <w:rFonts w:ascii="Nirmala UI" w:hAnsi="Nirmala UI" w:cs="Nirmala UI"/>
          <w:sz w:val="20"/>
          <w:szCs w:val="20"/>
        </w:rPr>
      </w:pPr>
      <w:r w:rsidRPr="00970BFE">
        <w:rPr>
          <w:rFonts w:ascii="Nirmala UI" w:hAnsi="Nirmala UI" w:cs="Nirmala UI"/>
          <w:sz w:val="20"/>
          <w:szCs w:val="20"/>
          <w:cs/>
        </w:rPr>
        <w:t>मेरे दो भाई हैं।</w:t>
      </w:r>
    </w:p>
    <w:p w:rsidR="002315B1" w:rsidRDefault="002315B1" w:rsidP="0037044A">
      <w:pPr>
        <w:pStyle w:val="dot"/>
        <w:ind w:left="1800"/>
      </w:pPr>
      <w:r w:rsidRPr="00970BFE">
        <w:t>I have finished my work.</w:t>
      </w:r>
    </w:p>
    <w:p w:rsidR="002315B1" w:rsidRPr="00970BFE" w:rsidRDefault="002315B1" w:rsidP="0037044A">
      <w:pPr>
        <w:spacing w:before="0" w:after="0" w:line="240" w:lineRule="auto"/>
        <w:ind w:left="1800"/>
        <w:rPr>
          <w:rFonts w:ascii="Nirmala UI" w:hAnsi="Nirmala UI" w:cs="Nirmala UI"/>
          <w:sz w:val="20"/>
          <w:szCs w:val="20"/>
        </w:rPr>
      </w:pPr>
      <w:r w:rsidRPr="00970BFE">
        <w:rPr>
          <w:rFonts w:ascii="Nirmala UI" w:hAnsi="Nirmala UI" w:cs="Nirmala UI"/>
          <w:sz w:val="20"/>
          <w:szCs w:val="20"/>
          <w:cs/>
        </w:rPr>
        <w:t>मैंने अपना कार्य समाप्त कर लिया है।</w:t>
      </w:r>
    </w:p>
    <w:p w:rsidR="002315B1" w:rsidRDefault="002315B1" w:rsidP="0037044A">
      <w:pPr>
        <w:pStyle w:val="dot"/>
        <w:ind w:left="1800"/>
      </w:pPr>
      <w:r w:rsidRPr="00970BFE">
        <w:t>Sachin have got the job.</w:t>
      </w:r>
    </w:p>
    <w:p w:rsidR="002315B1" w:rsidRPr="00970BFE" w:rsidRDefault="002315B1" w:rsidP="0037044A">
      <w:pPr>
        <w:spacing w:before="0" w:after="0" w:line="240" w:lineRule="auto"/>
        <w:ind w:left="1800"/>
        <w:rPr>
          <w:rFonts w:ascii="Nirmala UI" w:hAnsi="Nirmala UI" w:cs="Nirmala UI"/>
          <w:sz w:val="20"/>
          <w:szCs w:val="20"/>
        </w:rPr>
      </w:pPr>
      <w:r w:rsidRPr="00970BFE">
        <w:rPr>
          <w:rFonts w:ascii="Nirmala UI" w:hAnsi="Nirmala UI" w:cs="Nirmala UI"/>
          <w:sz w:val="20"/>
          <w:szCs w:val="20"/>
          <w:cs/>
        </w:rPr>
        <w:t>सचिन को काम मिल गया है।</w:t>
      </w:r>
    </w:p>
    <w:p w:rsidR="002315B1" w:rsidRDefault="002315B1" w:rsidP="0037044A">
      <w:pPr>
        <w:pStyle w:val="dot"/>
        <w:ind w:left="1800"/>
      </w:pPr>
      <w:r w:rsidRPr="00970BFE">
        <w:t>I have to go to airpot.</w:t>
      </w:r>
    </w:p>
    <w:p w:rsidR="002315B1" w:rsidRPr="00970BFE" w:rsidRDefault="002315B1" w:rsidP="0037044A">
      <w:pPr>
        <w:spacing w:before="0" w:after="0" w:line="240" w:lineRule="auto"/>
        <w:ind w:left="1800"/>
        <w:rPr>
          <w:rFonts w:ascii="Nirmala UI" w:hAnsi="Nirmala UI" w:cs="Nirmala UI"/>
          <w:sz w:val="20"/>
          <w:szCs w:val="20"/>
        </w:rPr>
      </w:pPr>
      <w:r w:rsidRPr="00970BFE">
        <w:rPr>
          <w:rFonts w:ascii="Nirmala UI" w:hAnsi="Nirmala UI" w:cs="Nirmala UI"/>
          <w:sz w:val="20"/>
          <w:szCs w:val="20"/>
          <w:cs/>
        </w:rPr>
        <w:t>मुझे एयरपोट जाना है।</w:t>
      </w:r>
    </w:p>
    <w:p w:rsidR="002315B1" w:rsidRDefault="002315B1" w:rsidP="0037044A">
      <w:pPr>
        <w:pStyle w:val="dot"/>
        <w:tabs>
          <w:tab w:val="left" w:pos="1170"/>
        </w:tabs>
        <w:ind w:left="630"/>
      </w:pPr>
      <w:r w:rsidRPr="00970BFE">
        <w:lastRenderedPageBreak/>
        <w:t>They have finished there work.</w:t>
      </w:r>
    </w:p>
    <w:p w:rsidR="002315B1" w:rsidRPr="00970BFE" w:rsidRDefault="002315B1" w:rsidP="0037044A">
      <w:pPr>
        <w:tabs>
          <w:tab w:val="left" w:pos="1170"/>
        </w:tabs>
        <w:spacing w:before="0" w:after="0" w:line="240" w:lineRule="auto"/>
        <w:ind w:left="630"/>
        <w:rPr>
          <w:rFonts w:ascii="Nirmala UI" w:hAnsi="Nirmala UI" w:cs="Nirmala UI"/>
          <w:sz w:val="20"/>
          <w:szCs w:val="20"/>
        </w:rPr>
      </w:pPr>
      <w:r w:rsidRPr="00970BFE">
        <w:rPr>
          <w:rFonts w:ascii="Nirmala UI" w:hAnsi="Nirmala UI" w:cs="Nirmala UI"/>
          <w:sz w:val="20"/>
          <w:szCs w:val="20"/>
          <w:cs/>
        </w:rPr>
        <w:t>उन्होंने वहां काम खत्म कर दिया है।</w:t>
      </w:r>
    </w:p>
    <w:p w:rsidR="002315B1" w:rsidRDefault="002315B1" w:rsidP="0037044A">
      <w:pPr>
        <w:pStyle w:val="dot"/>
        <w:tabs>
          <w:tab w:val="left" w:pos="1170"/>
        </w:tabs>
        <w:ind w:left="630"/>
      </w:pPr>
      <w:r w:rsidRPr="00970BFE">
        <w:t>I have lost my phone.</w:t>
      </w:r>
    </w:p>
    <w:p w:rsidR="002315B1" w:rsidRPr="00970BFE" w:rsidRDefault="002315B1" w:rsidP="0037044A">
      <w:pPr>
        <w:tabs>
          <w:tab w:val="left" w:pos="1170"/>
        </w:tabs>
        <w:spacing w:before="0" w:after="0" w:line="240" w:lineRule="auto"/>
        <w:ind w:left="630"/>
        <w:rPr>
          <w:rFonts w:ascii="Nirmala UI" w:hAnsi="Nirmala UI" w:cs="Nirmala UI"/>
          <w:sz w:val="20"/>
          <w:szCs w:val="20"/>
        </w:rPr>
      </w:pPr>
      <w:r w:rsidRPr="00970BFE">
        <w:rPr>
          <w:rFonts w:ascii="Nirmala UI" w:hAnsi="Nirmala UI" w:cs="Nirmala UI"/>
          <w:sz w:val="20"/>
          <w:szCs w:val="20"/>
          <w:cs/>
        </w:rPr>
        <w:t>मैंने अपना फोन खो दिया है।</w:t>
      </w:r>
    </w:p>
    <w:p w:rsidR="002315B1" w:rsidRDefault="002315B1" w:rsidP="0037044A">
      <w:pPr>
        <w:pStyle w:val="dot"/>
        <w:tabs>
          <w:tab w:val="left" w:pos="1170"/>
        </w:tabs>
        <w:ind w:left="630"/>
      </w:pPr>
      <w:r w:rsidRPr="00970BFE">
        <w:t>I have to take medicin now.</w:t>
      </w:r>
    </w:p>
    <w:p w:rsidR="002315B1" w:rsidRPr="00970BFE" w:rsidRDefault="002315B1" w:rsidP="0037044A">
      <w:pPr>
        <w:tabs>
          <w:tab w:val="left" w:pos="1170"/>
        </w:tabs>
        <w:spacing w:before="0" w:after="0" w:line="240" w:lineRule="auto"/>
        <w:ind w:left="630"/>
        <w:rPr>
          <w:rFonts w:ascii="Nirmala UI" w:hAnsi="Nirmala UI" w:cs="Nirmala UI"/>
          <w:sz w:val="20"/>
          <w:szCs w:val="20"/>
        </w:rPr>
      </w:pPr>
      <w:r w:rsidRPr="00970BFE">
        <w:rPr>
          <w:rFonts w:ascii="Nirmala UI" w:hAnsi="Nirmala UI" w:cs="Nirmala UI"/>
          <w:sz w:val="20"/>
          <w:szCs w:val="20"/>
          <w:cs/>
        </w:rPr>
        <w:t>मुझे अब मेडिसिन लेनी है।</w:t>
      </w:r>
    </w:p>
    <w:p w:rsidR="002315B1" w:rsidRDefault="002315B1" w:rsidP="0037044A">
      <w:pPr>
        <w:pStyle w:val="dot"/>
        <w:tabs>
          <w:tab w:val="left" w:pos="1170"/>
        </w:tabs>
        <w:ind w:left="630"/>
      </w:pPr>
      <w:r w:rsidRPr="00970BFE">
        <w:t>I have sent you a mail.</w:t>
      </w:r>
    </w:p>
    <w:p w:rsidR="002315B1" w:rsidRPr="00970BFE" w:rsidRDefault="002315B1" w:rsidP="0037044A">
      <w:pPr>
        <w:tabs>
          <w:tab w:val="left" w:pos="1170"/>
        </w:tabs>
        <w:spacing w:before="0" w:after="0" w:line="240" w:lineRule="auto"/>
        <w:ind w:left="630"/>
        <w:rPr>
          <w:rFonts w:ascii="Nirmala UI" w:hAnsi="Nirmala UI" w:cs="Nirmala UI"/>
          <w:sz w:val="20"/>
          <w:szCs w:val="20"/>
        </w:rPr>
      </w:pPr>
      <w:r w:rsidRPr="00970BFE">
        <w:rPr>
          <w:rFonts w:ascii="Nirmala UI" w:hAnsi="Nirmala UI" w:cs="Nirmala UI"/>
          <w:sz w:val="20"/>
          <w:szCs w:val="20"/>
          <w:cs/>
        </w:rPr>
        <w:t>मैंने आपको एक मेल भेजा है।</w:t>
      </w:r>
    </w:p>
    <w:p w:rsidR="002315B1" w:rsidRDefault="002315B1" w:rsidP="0037044A">
      <w:pPr>
        <w:pStyle w:val="dot"/>
        <w:tabs>
          <w:tab w:val="left" w:pos="1170"/>
        </w:tabs>
        <w:ind w:left="630"/>
      </w:pPr>
      <w:r w:rsidRPr="00970BFE">
        <w:t>You have stolen my book.</w:t>
      </w:r>
    </w:p>
    <w:p w:rsidR="002315B1" w:rsidRPr="00970BFE" w:rsidRDefault="002315B1" w:rsidP="0037044A">
      <w:pPr>
        <w:tabs>
          <w:tab w:val="left" w:pos="1170"/>
        </w:tabs>
        <w:spacing w:before="0" w:after="0" w:line="240" w:lineRule="auto"/>
        <w:ind w:left="630"/>
        <w:rPr>
          <w:rFonts w:ascii="Nirmala UI" w:hAnsi="Nirmala UI" w:cs="Nirmala UI"/>
          <w:sz w:val="20"/>
          <w:szCs w:val="20"/>
        </w:rPr>
      </w:pPr>
      <w:r w:rsidRPr="00970BFE">
        <w:rPr>
          <w:rFonts w:ascii="Nirmala UI" w:hAnsi="Nirmala UI" w:cs="Nirmala UI"/>
          <w:sz w:val="20"/>
          <w:szCs w:val="20"/>
          <w:cs/>
        </w:rPr>
        <w:t>तुमने मेरी किताब चुरा ली है।</w:t>
      </w:r>
    </w:p>
    <w:p w:rsidR="002315B1" w:rsidRDefault="002315B1" w:rsidP="0037044A">
      <w:pPr>
        <w:pStyle w:val="boolformate"/>
        <w:ind w:left="1170"/>
        <w:sectPr w:rsidR="002315B1" w:rsidSect="00970BFE">
          <w:type w:val="continuous"/>
          <w:pgSz w:w="12240" w:h="15840"/>
          <w:pgMar w:top="1440" w:right="1440" w:bottom="1440" w:left="1440" w:header="720" w:footer="720" w:gutter="0"/>
          <w:cols w:num="2" w:space="180"/>
          <w:docGrid w:linePitch="360"/>
        </w:sectPr>
      </w:pPr>
    </w:p>
    <w:p w:rsidR="002315B1" w:rsidRPr="00AC3284" w:rsidRDefault="002315B1" w:rsidP="0037044A">
      <w:pPr>
        <w:pStyle w:val="dot"/>
        <w:numPr>
          <w:ilvl w:val="0"/>
          <w:numId w:val="0"/>
        </w:numPr>
        <w:rPr>
          <w:rFonts w:asciiTheme="majorHAnsi" w:hAnsiTheme="majorHAnsi"/>
          <w:sz w:val="24"/>
        </w:rPr>
      </w:pPr>
    </w:p>
    <w:p w:rsidR="007A3C4D" w:rsidRPr="00DB196B" w:rsidRDefault="00AC3284" w:rsidP="00D8470B">
      <w:pPr>
        <w:pStyle w:val="star"/>
      </w:pPr>
      <w:r>
        <w:t xml:space="preserve">Use of </w:t>
      </w:r>
      <w:r w:rsidR="007A3C4D" w:rsidRPr="00DB196B">
        <w:t>had</w:t>
      </w:r>
    </w:p>
    <w:p w:rsidR="007A3C4D" w:rsidRDefault="007A3C4D" w:rsidP="0037044A">
      <w:pPr>
        <w:pStyle w:val="boolformate"/>
        <w:ind w:left="1710"/>
      </w:pPr>
      <w:r>
        <w:t xml:space="preserve">Had is the past tense of have and had It is been used with </w:t>
      </w:r>
      <w:r w:rsidRPr="0053785D">
        <w:t>I, You, We, Th</w:t>
      </w:r>
      <w:r>
        <w:t xml:space="preserve">ey, He, She, It, Singular noun and </w:t>
      </w:r>
      <w:r w:rsidRPr="0053785D">
        <w:t>Plural noun</w:t>
      </w:r>
      <w:r>
        <w:t>.</w:t>
      </w:r>
    </w:p>
    <w:p w:rsidR="007A3C4D" w:rsidRDefault="007A3C4D" w:rsidP="0037044A">
      <w:pPr>
        <w:pStyle w:val="boolformate"/>
        <w:ind w:left="1710"/>
        <w:rPr>
          <w:rFonts w:ascii="Nirmala UI" w:hAnsi="Nirmala UI" w:cs="Nirmala UI"/>
          <w:color w:val="000000"/>
          <w:sz w:val="20"/>
          <w:szCs w:val="20"/>
          <w:shd w:val="clear" w:color="auto" w:fill="FFFFFF"/>
        </w:rPr>
      </w:pPr>
      <w:r w:rsidRPr="00B00383">
        <w:rPr>
          <w:color w:val="000000"/>
          <w:shd w:val="clear" w:color="auto" w:fill="FFFFFF"/>
        </w:rPr>
        <w:t>I, you, she, he, name, they, it</w:t>
      </w:r>
      <w:r>
        <w:rPr>
          <w:rFonts w:ascii="Georgia" w:hAnsi="Georgia"/>
          <w:color w:val="000000"/>
          <w:sz w:val="26"/>
          <w:szCs w:val="26"/>
          <w:shd w:val="clear" w:color="auto" w:fill="FFFFFF"/>
        </w:rPr>
        <w:t xml:space="preserve"> </w:t>
      </w:r>
      <w:r w:rsidRPr="00B00383">
        <w:rPr>
          <w:rFonts w:ascii="Nirmala UI" w:hAnsi="Nirmala UI" w:cs="Nirmala UI"/>
          <w:color w:val="000000"/>
          <w:sz w:val="20"/>
          <w:szCs w:val="20"/>
          <w:shd w:val="clear" w:color="auto" w:fill="FFFFFF"/>
        </w:rPr>
        <w:t xml:space="preserve">सबके </w:t>
      </w:r>
      <w:r w:rsidR="00A54322" w:rsidRPr="00A54322">
        <w:rPr>
          <w:rFonts w:ascii="Nirmala UI" w:hAnsi="Nirmala UI" w:cs="Nirmala UI" w:hint="cs"/>
          <w:color w:val="000000"/>
          <w:sz w:val="20"/>
          <w:szCs w:val="20"/>
          <w:shd w:val="clear" w:color="auto" w:fill="FFFFFF"/>
        </w:rPr>
        <w:t>सात</w:t>
      </w:r>
      <w:r w:rsidR="00A54322" w:rsidRPr="00A54322">
        <w:rPr>
          <w:rFonts w:ascii="Nirmala UI" w:hAnsi="Nirmala UI" w:cs="Nirmala UI"/>
          <w:color w:val="000000"/>
          <w:sz w:val="20"/>
          <w:szCs w:val="20"/>
          <w:shd w:val="clear" w:color="auto" w:fill="FFFFFF"/>
        </w:rPr>
        <w:t xml:space="preserve"> </w:t>
      </w:r>
      <w:r w:rsidRPr="00B00383">
        <w:rPr>
          <w:color w:val="000000"/>
          <w:shd w:val="clear" w:color="auto" w:fill="FFFFFF"/>
        </w:rPr>
        <w:t>had</w:t>
      </w:r>
      <w:r w:rsidR="00A54322">
        <w:rPr>
          <w:color w:val="000000"/>
          <w:shd w:val="clear" w:color="auto" w:fill="FFFFFF"/>
        </w:rPr>
        <w:t xml:space="preserve"> </w:t>
      </w:r>
      <w:r w:rsidRPr="00B00383">
        <w:rPr>
          <w:rFonts w:ascii="Nirmala UI" w:hAnsi="Nirmala UI" w:cs="Nirmala UI"/>
          <w:color w:val="000000"/>
          <w:sz w:val="20"/>
          <w:szCs w:val="20"/>
          <w:shd w:val="clear" w:color="auto" w:fill="FFFFFF"/>
        </w:rPr>
        <w:t xml:space="preserve"> ही लगता है.</w:t>
      </w:r>
    </w:p>
    <w:p w:rsidR="007A3C4D" w:rsidRPr="00816511" w:rsidRDefault="007A3C4D" w:rsidP="0037044A">
      <w:pPr>
        <w:pStyle w:val="boolformate"/>
        <w:ind w:left="1710"/>
      </w:pPr>
    </w:p>
    <w:p w:rsidR="007A3C4D" w:rsidRPr="008208AA" w:rsidRDefault="007A3C4D" w:rsidP="0037044A">
      <w:pPr>
        <w:pStyle w:val="boolformate"/>
        <w:ind w:left="1710"/>
        <w:rPr>
          <w:b/>
        </w:rPr>
      </w:pPr>
      <w:r w:rsidRPr="008208AA">
        <w:rPr>
          <w:b/>
        </w:rPr>
        <w:t>For Example:</w:t>
      </w:r>
    </w:p>
    <w:p w:rsidR="007A3C4D" w:rsidRDefault="007A3C4D" w:rsidP="0037044A">
      <w:pPr>
        <w:pStyle w:val="dot"/>
        <w:ind w:left="2085"/>
      </w:pPr>
      <w:r w:rsidRPr="002A524E">
        <w:t>He had a good teacher last year.</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पिछले साल उनका एक अच्छा शिक्षक था।</w:t>
      </w:r>
    </w:p>
    <w:p w:rsidR="007A3C4D" w:rsidRDefault="007A3C4D" w:rsidP="0037044A">
      <w:pPr>
        <w:pStyle w:val="dot"/>
        <w:ind w:left="2085"/>
      </w:pPr>
      <w:r w:rsidRPr="002A524E">
        <w:t>I had told you to come home early.</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मैंने तुम्हें जल्दी घर आने को कहा था।</w:t>
      </w:r>
    </w:p>
    <w:p w:rsidR="007A3C4D" w:rsidRDefault="007A3C4D" w:rsidP="0037044A">
      <w:pPr>
        <w:pStyle w:val="dot"/>
        <w:ind w:left="2085"/>
      </w:pPr>
      <w:r w:rsidRPr="002A524E">
        <w:t>You had my phone.</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आपके पास मेरा फोन था।</w:t>
      </w:r>
    </w:p>
    <w:p w:rsidR="007A3C4D" w:rsidRDefault="007A3C4D" w:rsidP="0037044A">
      <w:pPr>
        <w:pStyle w:val="dot"/>
        <w:ind w:left="2085"/>
      </w:pPr>
      <w:r w:rsidRPr="002A524E">
        <w:t>We had a grand party.</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हमारी एक भव्य पार्टी थी।</w:t>
      </w:r>
    </w:p>
    <w:p w:rsidR="007A3C4D" w:rsidRDefault="007A3C4D" w:rsidP="0037044A">
      <w:pPr>
        <w:pStyle w:val="dot"/>
        <w:ind w:left="2085"/>
      </w:pPr>
      <w:r w:rsidRPr="002A524E">
        <w:t>They had seen you coming.</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उन्होंने आपको आते देखा था।</w:t>
      </w:r>
    </w:p>
    <w:p w:rsidR="007A3C4D" w:rsidRDefault="007A3C4D" w:rsidP="0037044A">
      <w:pPr>
        <w:pStyle w:val="dot"/>
        <w:ind w:left="2085"/>
      </w:pPr>
      <w:r w:rsidRPr="002A524E">
        <w:t>That laptop had to be repair.</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उस लैपटॉप की मरम्मत होनी थी।</w:t>
      </w:r>
    </w:p>
    <w:p w:rsidR="007A3C4D" w:rsidRDefault="007A3C4D" w:rsidP="0037044A">
      <w:pPr>
        <w:pStyle w:val="dot"/>
        <w:ind w:left="2085"/>
      </w:pPr>
      <w:r w:rsidRPr="002A524E">
        <w:t>I had not made the dinner.</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 xml:space="preserve">मैंने </w:t>
      </w:r>
      <w:r>
        <w:rPr>
          <w:rFonts w:ascii="Nirmala UI" w:hAnsi="Nirmala UI" w:cs="Nirmala UI"/>
          <w:sz w:val="20"/>
          <w:szCs w:val="20"/>
          <w:cs/>
        </w:rPr>
        <w:t xml:space="preserve"> </w:t>
      </w:r>
      <w:r w:rsidRPr="002A524E">
        <w:rPr>
          <w:rFonts w:ascii="Nirmala UI" w:hAnsi="Nirmala UI" w:cs="Nirmala UI"/>
          <w:sz w:val="20"/>
          <w:szCs w:val="20"/>
          <w:cs/>
        </w:rPr>
        <w:t>खाना नहीं बनाया था।</w:t>
      </w:r>
    </w:p>
    <w:p w:rsidR="007A3C4D" w:rsidRDefault="007A3C4D" w:rsidP="0037044A">
      <w:pPr>
        <w:pStyle w:val="dot"/>
        <w:ind w:left="2085"/>
      </w:pPr>
      <w:r w:rsidRPr="002A524E">
        <w:t>You had not washed the dishes.</w:t>
      </w:r>
    </w:p>
    <w:p w:rsidR="007A3C4D" w:rsidRPr="002A524E" w:rsidRDefault="007A3C4D" w:rsidP="0037044A">
      <w:pPr>
        <w:spacing w:before="0" w:after="0" w:line="240" w:lineRule="auto"/>
        <w:ind w:left="2160"/>
        <w:rPr>
          <w:rFonts w:ascii="Nirmala UI" w:hAnsi="Nirmala UI" w:cs="Nirmala UI"/>
          <w:sz w:val="20"/>
          <w:szCs w:val="20"/>
        </w:rPr>
      </w:pPr>
      <w:r w:rsidRPr="002A524E">
        <w:rPr>
          <w:rFonts w:ascii="Nirmala UI" w:hAnsi="Nirmala UI" w:cs="Nirmala UI"/>
          <w:sz w:val="20"/>
          <w:szCs w:val="20"/>
          <w:cs/>
        </w:rPr>
        <w:t>आपने बर्तन नहीं धोए थे।</w:t>
      </w:r>
    </w:p>
    <w:p w:rsidR="007A3C4D" w:rsidRPr="002A524E" w:rsidRDefault="007A3C4D" w:rsidP="0037044A">
      <w:pPr>
        <w:pStyle w:val="dot"/>
        <w:ind w:left="2085"/>
      </w:pPr>
      <w:r w:rsidRPr="002A524E">
        <w:t xml:space="preserve">we had not invited him. </w:t>
      </w:r>
    </w:p>
    <w:p w:rsidR="007A3C4D" w:rsidRDefault="007A3C4D" w:rsidP="0037044A">
      <w:pPr>
        <w:spacing w:before="0" w:after="0" w:line="240" w:lineRule="auto"/>
        <w:ind w:left="2160"/>
        <w:rPr>
          <w:rFonts w:ascii="Nirmala UI" w:hAnsi="Nirmala UI" w:cs="Nirmala UI"/>
          <w:sz w:val="20"/>
          <w:szCs w:val="20"/>
          <w:cs/>
        </w:rPr>
      </w:pPr>
      <w:r w:rsidRPr="002A524E">
        <w:rPr>
          <w:rFonts w:ascii="Nirmala UI" w:hAnsi="Nirmala UI" w:cs="Nirmala UI"/>
          <w:sz w:val="20"/>
          <w:szCs w:val="20"/>
          <w:cs/>
        </w:rPr>
        <w:t>हमने उसे आमंत्रित नहीं किया था।</w:t>
      </w:r>
    </w:p>
    <w:p w:rsidR="00AC3284" w:rsidRDefault="00AC3284" w:rsidP="007A3C4D">
      <w:pPr>
        <w:spacing w:before="0" w:after="0" w:line="240" w:lineRule="auto"/>
        <w:ind w:left="2700"/>
        <w:rPr>
          <w:rFonts w:ascii="Nirmala UI" w:hAnsi="Nirmala UI" w:cs="Nirmala UI"/>
          <w:sz w:val="20"/>
          <w:szCs w:val="20"/>
          <w:cs/>
        </w:rPr>
      </w:pPr>
    </w:p>
    <w:p w:rsidR="00AC3284" w:rsidRDefault="00AC3284" w:rsidP="007A3C4D">
      <w:pPr>
        <w:spacing w:before="0" w:after="0" w:line="240" w:lineRule="auto"/>
        <w:ind w:left="2700"/>
        <w:rPr>
          <w:rFonts w:ascii="Nirmala UI" w:hAnsi="Nirmala UI" w:cs="Nirmala UI"/>
          <w:sz w:val="20"/>
          <w:szCs w:val="20"/>
        </w:rPr>
      </w:pPr>
    </w:p>
    <w:p w:rsidR="008E27BB" w:rsidRDefault="008E27BB" w:rsidP="008E27BB">
      <w:pPr>
        <w:pStyle w:val="hindiexample"/>
        <w:ind w:left="284"/>
        <w:rPr>
          <w:rFonts w:asciiTheme="majorHAnsi" w:hAnsiTheme="majorHAnsi"/>
          <w:b/>
          <w:bCs/>
          <w:sz w:val="28"/>
          <w:szCs w:val="28"/>
          <w:lang w:bidi="hi-IN"/>
        </w:rPr>
      </w:pPr>
      <w:r>
        <w:br w:type="page"/>
      </w:r>
      <w:r w:rsidRPr="00A10199">
        <w:rPr>
          <w:rFonts w:asciiTheme="majorHAnsi" w:hAnsiTheme="majorHAnsi"/>
          <w:b/>
          <w:bCs/>
          <w:noProof/>
          <w:sz w:val="28"/>
          <w:szCs w:val="28"/>
          <w:u w:val="single"/>
          <w:lang w:bidi="hi-IN"/>
        </w:rPr>
        <w:lastRenderedPageBreak/>
        <w:t>EXERCISE:</w:t>
      </w:r>
      <w:r>
        <w:rPr>
          <w:rFonts w:asciiTheme="majorHAnsi" w:hAnsiTheme="majorHAnsi"/>
          <w:b/>
          <w:bCs/>
          <w:sz w:val="28"/>
          <w:szCs w:val="28"/>
          <w:u w:val="single"/>
          <w:lang w:bidi="hi-IN"/>
        </w:rPr>
        <w:t>- 1</w:t>
      </w:r>
      <w:r w:rsidRPr="00DB0ADD">
        <w:rPr>
          <w:rFonts w:asciiTheme="majorHAnsi" w:hAnsiTheme="majorHAnsi"/>
          <w:b/>
          <w:bCs/>
          <w:sz w:val="28"/>
          <w:szCs w:val="28"/>
          <w:lang w:bidi="hi-IN"/>
        </w:rPr>
        <w:t>(</w:t>
      </w:r>
      <w:r>
        <w:rPr>
          <w:rFonts w:asciiTheme="majorHAnsi" w:hAnsiTheme="majorHAnsi"/>
          <w:b/>
          <w:bCs/>
          <w:noProof/>
          <w:sz w:val="28"/>
          <w:szCs w:val="28"/>
          <w:lang w:bidi="hi-IN"/>
        </w:rPr>
        <w:t>Has, Have and Had</w:t>
      </w:r>
      <w:r w:rsidRPr="00DB0ADD">
        <w:rPr>
          <w:rFonts w:asciiTheme="majorHAnsi" w:hAnsiTheme="majorHAnsi"/>
          <w:b/>
          <w:bCs/>
          <w:sz w:val="28"/>
          <w:szCs w:val="28"/>
          <w:lang w:bidi="hi-IN"/>
        </w:rPr>
        <w:t>)</w:t>
      </w:r>
    </w:p>
    <w:p w:rsidR="008E27BB" w:rsidRPr="00550D5C" w:rsidRDefault="008E27BB" w:rsidP="008E27BB">
      <w:pPr>
        <w:pStyle w:val="hindiexample"/>
        <w:ind w:left="284"/>
      </w:pPr>
    </w:p>
    <w:p w:rsidR="008E27BB" w:rsidRDefault="008E27BB" w:rsidP="008E27BB">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8E27BB" w:rsidRPr="004F7923" w:rsidRDefault="008E27BB" w:rsidP="008E27BB">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Has”, “Have”,</w:t>
      </w:r>
      <w:r w:rsidRPr="00A10199">
        <w:rPr>
          <w:rFonts w:asciiTheme="majorHAnsi" w:hAnsiTheme="majorHAnsi"/>
          <w:b/>
          <w:bCs/>
          <w:noProof/>
          <w:sz w:val="28"/>
          <w:szCs w:val="28"/>
          <w:lang w:bidi="hi-IN"/>
        </w:rPr>
        <w:t>”</w:t>
      </w:r>
      <w:r>
        <w:rPr>
          <w:rFonts w:asciiTheme="majorHAnsi" w:hAnsiTheme="majorHAnsi"/>
          <w:b/>
          <w:bCs/>
          <w:noProof/>
          <w:sz w:val="28"/>
          <w:szCs w:val="28"/>
          <w:lang w:bidi="hi-IN"/>
        </w:rPr>
        <w:t xml:space="preserve"> Had</w:t>
      </w:r>
      <w:r>
        <w:rPr>
          <w:rFonts w:asciiTheme="majorHAnsi" w:hAnsiTheme="majorHAnsi"/>
          <w:b/>
          <w:bCs/>
          <w:sz w:val="28"/>
          <w:szCs w:val="28"/>
          <w:lang w:bidi="hi-IN"/>
        </w:rPr>
        <w:t>”</w:t>
      </w:r>
      <w:r>
        <w:rPr>
          <w:rFonts w:asciiTheme="majorHAnsi" w:hAnsiTheme="majorHAnsi"/>
          <w:b/>
          <w:bCs/>
          <w:sz w:val="24"/>
          <w:szCs w:val="24"/>
        </w:rPr>
        <w:t>)</w:t>
      </w:r>
    </w:p>
    <w:p w:rsidR="008E27BB" w:rsidRDefault="008E27BB" w:rsidP="008E27BB">
      <w:pPr>
        <w:spacing w:after="0" w:line="240" w:lineRule="auto"/>
      </w:pPr>
    </w:p>
    <w:p w:rsidR="008E27BB" w:rsidRPr="00EC2C25" w:rsidRDefault="008E27BB" w:rsidP="008E27BB">
      <w:pPr>
        <w:pStyle w:val="ListParagraph"/>
        <w:numPr>
          <w:ilvl w:val="0"/>
          <w:numId w:val="69"/>
        </w:numPr>
        <w:spacing w:before="0" w:after="0"/>
      </w:pPr>
      <w:r w:rsidRPr="00EC2C25">
        <w:t>I </w:t>
      </w:r>
      <w:r>
        <w:t>……..</w:t>
      </w:r>
      <w:r w:rsidRPr="00EC2C25">
        <w:t> got</w:t>
      </w:r>
      <w:r>
        <w:t xml:space="preserve"> two bottles of milk</w:t>
      </w:r>
      <w:r w:rsidRPr="00EC2C25">
        <w:t>.</w:t>
      </w:r>
    </w:p>
    <w:p w:rsidR="008E27BB" w:rsidRDefault="008E27BB" w:rsidP="008E27BB">
      <w:pPr>
        <w:pStyle w:val="ListParagraph"/>
        <w:numPr>
          <w:ilvl w:val="0"/>
          <w:numId w:val="69"/>
        </w:numPr>
        <w:spacing w:before="0" w:after="0"/>
      </w:pPr>
      <w:r>
        <w:t xml:space="preserve">The party…….. </w:t>
      </w:r>
      <w:r w:rsidRPr="00EC2C25">
        <w:t>already started when we arrived.</w:t>
      </w:r>
    </w:p>
    <w:p w:rsidR="008E27BB" w:rsidRPr="00EC2C25" w:rsidRDefault="008E27BB" w:rsidP="008E27BB">
      <w:pPr>
        <w:pStyle w:val="ListParagraph"/>
        <w:numPr>
          <w:ilvl w:val="0"/>
          <w:numId w:val="69"/>
        </w:numPr>
        <w:spacing w:before="0" w:after="0"/>
      </w:pPr>
      <w:r>
        <w:t>When I was little, I ……..  a red bicycle</w:t>
      </w:r>
      <w:r w:rsidRPr="00EC2C25">
        <w:t>.</w:t>
      </w:r>
    </w:p>
    <w:p w:rsidR="008E27BB" w:rsidRDefault="008E27BB" w:rsidP="008E27BB">
      <w:pPr>
        <w:pStyle w:val="ListParagraph"/>
        <w:numPr>
          <w:ilvl w:val="0"/>
          <w:numId w:val="69"/>
        </w:numPr>
        <w:spacing w:before="0" w:after="0"/>
      </w:pPr>
      <w:r w:rsidRPr="00EC2C25">
        <w:t>I'm sorry, but I </w:t>
      </w:r>
      <w:r w:rsidR="00E046E6">
        <w:t>……..</w:t>
      </w:r>
      <w:r w:rsidRPr="00EC2C25">
        <w:t> to go now.</w:t>
      </w:r>
    </w:p>
    <w:p w:rsidR="008E27BB" w:rsidRPr="00EC2C25" w:rsidRDefault="008E27BB" w:rsidP="008E27BB">
      <w:pPr>
        <w:pStyle w:val="ListParagraph"/>
        <w:numPr>
          <w:ilvl w:val="0"/>
          <w:numId w:val="69"/>
        </w:numPr>
        <w:spacing w:before="0" w:after="0"/>
      </w:pPr>
      <w:r>
        <w:t>Rohit</w:t>
      </w:r>
      <w:r w:rsidRPr="00EC2C25">
        <w:t> </w:t>
      </w:r>
      <w:r w:rsidR="00B3644A">
        <w:t>……..</w:t>
      </w:r>
      <w:r w:rsidRPr="00EC2C25">
        <w:t> a fast car.</w:t>
      </w:r>
    </w:p>
    <w:p w:rsidR="008E27BB" w:rsidRPr="00EC2C25" w:rsidRDefault="008E27BB" w:rsidP="008E27BB">
      <w:pPr>
        <w:pStyle w:val="ListParagraph"/>
        <w:numPr>
          <w:ilvl w:val="0"/>
          <w:numId w:val="69"/>
        </w:numPr>
        <w:spacing w:before="0" w:after="0"/>
      </w:pPr>
      <w:r>
        <w:t>Shobhit</w:t>
      </w:r>
      <w:r w:rsidRPr="00EC2C25">
        <w:t> </w:t>
      </w:r>
      <w:r w:rsidR="00B3644A">
        <w:t>……..</w:t>
      </w:r>
      <w:r w:rsidRPr="00EC2C25">
        <w:t> fun at the party last Saturday.</w:t>
      </w:r>
    </w:p>
    <w:p w:rsidR="008E27BB" w:rsidRPr="00EC2C25" w:rsidRDefault="008E27BB" w:rsidP="008E27BB">
      <w:pPr>
        <w:pStyle w:val="ListParagraph"/>
        <w:numPr>
          <w:ilvl w:val="0"/>
          <w:numId w:val="69"/>
        </w:numPr>
        <w:spacing w:before="0" w:after="0"/>
      </w:pPr>
      <w:r>
        <w:t>Karan and Arjun </w:t>
      </w:r>
      <w:r w:rsidR="00B3644A">
        <w:t>……..</w:t>
      </w:r>
      <w:r w:rsidRPr="00EC2C25">
        <w:t> ten years of experience in this field.</w:t>
      </w:r>
    </w:p>
    <w:p w:rsidR="008E27BB" w:rsidRDefault="00B3644A" w:rsidP="008E27BB">
      <w:pPr>
        <w:pStyle w:val="ListParagraph"/>
        <w:numPr>
          <w:ilvl w:val="0"/>
          <w:numId w:val="69"/>
        </w:numPr>
        <w:spacing w:before="0" w:after="0"/>
      </w:pPr>
      <w:r>
        <w:t>……..</w:t>
      </w:r>
      <w:r w:rsidR="008E27BB">
        <w:t> you ever been to Delhi</w:t>
      </w:r>
      <w:r w:rsidR="008E27BB" w:rsidRPr="00EC2C25">
        <w:t>?</w:t>
      </w:r>
    </w:p>
    <w:p w:rsidR="008E27BB" w:rsidRPr="00EC2C25" w:rsidRDefault="008E27BB" w:rsidP="008E27BB">
      <w:pPr>
        <w:pStyle w:val="ListParagraph"/>
        <w:numPr>
          <w:ilvl w:val="0"/>
          <w:numId w:val="69"/>
        </w:numPr>
        <w:spacing w:before="0" w:after="0"/>
      </w:pPr>
      <w:r>
        <w:t>Shreya </w:t>
      </w:r>
      <w:r w:rsidR="00B3644A">
        <w:t>……..</w:t>
      </w:r>
      <w:r w:rsidRPr="00EC2C25">
        <w:t> been with this firm for over ten years!</w:t>
      </w:r>
    </w:p>
    <w:p w:rsidR="008E27BB" w:rsidRPr="00EC2C25" w:rsidRDefault="008E27BB" w:rsidP="008E27BB">
      <w:pPr>
        <w:pStyle w:val="ListParagraph"/>
        <w:numPr>
          <w:ilvl w:val="0"/>
          <w:numId w:val="69"/>
        </w:numPr>
        <w:spacing w:before="0" w:after="0"/>
      </w:pPr>
      <w:r>
        <w:t>Aman</w:t>
      </w:r>
      <w:r w:rsidRPr="00EC2C25">
        <w:t> </w:t>
      </w:r>
      <w:r w:rsidR="00B3644A">
        <w:t>……..</w:t>
      </w:r>
      <w:r w:rsidRPr="00EC2C25">
        <w:t> passed his driving test.</w:t>
      </w:r>
    </w:p>
    <w:p w:rsidR="008E27BB" w:rsidRPr="00EC2C25" w:rsidRDefault="00B3644A" w:rsidP="008E27BB">
      <w:pPr>
        <w:pStyle w:val="ListParagraph"/>
        <w:numPr>
          <w:ilvl w:val="0"/>
          <w:numId w:val="69"/>
        </w:numPr>
        <w:spacing w:before="0" w:after="0"/>
      </w:pPr>
      <w:r>
        <w:t>……..</w:t>
      </w:r>
      <w:r w:rsidR="008E27BB" w:rsidRPr="00EC2C25">
        <w:t> you</w:t>
      </w:r>
      <w:r w:rsidR="008E27BB">
        <w:t xml:space="preserve"> ever had </w:t>
      </w:r>
      <w:r w:rsidR="008E27BB" w:rsidRPr="00EC2C25">
        <w:t>surgery done?</w:t>
      </w:r>
    </w:p>
    <w:p w:rsidR="008E27BB" w:rsidRPr="00EC2C25" w:rsidRDefault="008E27BB" w:rsidP="008E27BB">
      <w:pPr>
        <w:pStyle w:val="ListParagraph"/>
        <w:numPr>
          <w:ilvl w:val="0"/>
          <w:numId w:val="69"/>
        </w:numPr>
        <w:spacing w:before="0" w:after="0"/>
      </w:pPr>
      <w:r>
        <w:t>Can we </w:t>
      </w:r>
      <w:r w:rsidR="00B3644A">
        <w:t>……..</w:t>
      </w:r>
      <w:r>
        <w:t> the food</w:t>
      </w:r>
      <w:r w:rsidRPr="00EC2C25">
        <w:t>, please?</w:t>
      </w:r>
    </w:p>
    <w:p w:rsidR="008E27BB" w:rsidRPr="00EC2C25" w:rsidRDefault="00B3644A" w:rsidP="008E27BB">
      <w:pPr>
        <w:pStyle w:val="ListParagraph"/>
        <w:numPr>
          <w:ilvl w:val="0"/>
          <w:numId w:val="69"/>
        </w:numPr>
        <w:spacing w:before="0" w:after="0"/>
      </w:pPr>
      <w:r>
        <w:t>……..</w:t>
      </w:r>
      <w:r w:rsidR="008E27BB">
        <w:t xml:space="preserve"> you ever </w:t>
      </w:r>
      <w:r w:rsidR="008E27BB" w:rsidRPr="00EC2C25">
        <w:t xml:space="preserve">had a nightmare about </w:t>
      </w:r>
      <w:r w:rsidR="008E27BB">
        <w:t>ghost</w:t>
      </w:r>
      <w:r w:rsidR="008E27BB" w:rsidRPr="00EC2C25">
        <w:t>?</w:t>
      </w:r>
    </w:p>
    <w:p w:rsidR="008E27BB" w:rsidRDefault="008E27BB" w:rsidP="008E27BB">
      <w:pPr>
        <w:pStyle w:val="ListParagraph"/>
        <w:numPr>
          <w:ilvl w:val="0"/>
          <w:numId w:val="69"/>
        </w:numPr>
        <w:spacing w:before="0" w:after="0"/>
      </w:pPr>
      <w:r>
        <w:t>Do you </w:t>
      </w:r>
      <w:r w:rsidR="00B3644A">
        <w:t>……..</w:t>
      </w:r>
      <w:r>
        <w:t> a sister</w:t>
      </w:r>
      <w:r w:rsidRPr="00EC2C25">
        <w:t>?</w:t>
      </w:r>
    </w:p>
    <w:p w:rsidR="008E27BB" w:rsidRPr="00EC2C25" w:rsidRDefault="008E27BB" w:rsidP="008E27BB">
      <w:pPr>
        <w:pStyle w:val="ListParagraph"/>
        <w:numPr>
          <w:ilvl w:val="0"/>
          <w:numId w:val="69"/>
        </w:numPr>
        <w:spacing w:before="0" w:after="0"/>
      </w:pPr>
      <w:r>
        <w:t>Raj</w:t>
      </w:r>
      <w:r w:rsidRPr="00EC2C25">
        <w:t> </w:t>
      </w:r>
      <w:r w:rsidR="00B3644A">
        <w:t>……..</w:t>
      </w:r>
      <w:r w:rsidRPr="00EC2C25">
        <w:t> had a terrible day!</w:t>
      </w:r>
    </w:p>
    <w:p w:rsidR="008E27BB" w:rsidRDefault="008E27BB" w:rsidP="008E27BB">
      <w:pPr>
        <w:pStyle w:val="ListParagraph"/>
        <w:numPr>
          <w:ilvl w:val="0"/>
          <w:numId w:val="69"/>
        </w:numPr>
        <w:spacing w:before="0" w:after="0"/>
      </w:pPr>
      <w:r w:rsidRPr="00EC2C25">
        <w:t>My boss never </w:t>
      </w:r>
      <w:r w:rsidR="00B3644A">
        <w:t>……..</w:t>
      </w:r>
      <w:r w:rsidRPr="00EC2C25">
        <w:t> time.</w:t>
      </w:r>
    </w:p>
    <w:p w:rsidR="008E27BB" w:rsidRPr="00EC2C25" w:rsidRDefault="008E27BB" w:rsidP="008E27BB">
      <w:pPr>
        <w:pStyle w:val="ListParagraph"/>
        <w:numPr>
          <w:ilvl w:val="0"/>
          <w:numId w:val="69"/>
        </w:numPr>
        <w:spacing w:before="0" w:after="0"/>
      </w:pPr>
      <w:r>
        <w:t>Rajat looked as if she</w:t>
      </w:r>
      <w:r w:rsidRPr="00EC2C25">
        <w:t> </w:t>
      </w:r>
      <w:r w:rsidR="00B3644A">
        <w:t>……..</w:t>
      </w:r>
      <w:r w:rsidRPr="00EC2C25">
        <w:t> just seen a ghost walk by!</w:t>
      </w:r>
    </w:p>
    <w:p w:rsidR="008E27BB" w:rsidRDefault="008E27BB" w:rsidP="008E27BB">
      <w:pPr>
        <w:pStyle w:val="ListParagraph"/>
        <w:numPr>
          <w:ilvl w:val="0"/>
          <w:numId w:val="69"/>
        </w:numPr>
        <w:spacing w:before="0" w:after="0"/>
      </w:pPr>
      <w:r w:rsidRPr="00EC2C25">
        <w:t>I </w:t>
      </w:r>
      <w:r w:rsidR="00B3644A">
        <w:t>……..</w:t>
      </w:r>
      <w:r w:rsidRPr="00EC2C25">
        <w:t xml:space="preserve"> to go to </w:t>
      </w:r>
      <w:r>
        <w:t>school last week.</w:t>
      </w:r>
    </w:p>
    <w:p w:rsidR="008E27BB" w:rsidRDefault="008E27BB" w:rsidP="008E27BB">
      <w:pPr>
        <w:pStyle w:val="ListParagraph"/>
        <w:numPr>
          <w:ilvl w:val="0"/>
          <w:numId w:val="69"/>
        </w:numPr>
        <w:spacing w:before="0" w:after="0"/>
      </w:pPr>
      <w:r>
        <w:t xml:space="preserve">I </w:t>
      </w:r>
      <w:r w:rsidR="00B3644A">
        <w:t>……..</w:t>
      </w:r>
      <w:r>
        <w:t xml:space="preserve"> already done this last week.</w:t>
      </w:r>
    </w:p>
    <w:p w:rsidR="008E27BB" w:rsidRDefault="008E27BB" w:rsidP="008E27BB">
      <w:pPr>
        <w:pStyle w:val="ListParagraph"/>
        <w:numPr>
          <w:ilvl w:val="0"/>
          <w:numId w:val="69"/>
        </w:numPr>
        <w:spacing w:before="0" w:after="0"/>
      </w:pPr>
      <w:r>
        <w:t>I </w:t>
      </w:r>
      <w:r w:rsidR="00B3644A">
        <w:t>……..</w:t>
      </w:r>
      <w:r>
        <w:t> to get up early today</w:t>
      </w:r>
      <w:r w:rsidRPr="00EC2C25">
        <w:t>.</w:t>
      </w:r>
    </w:p>
    <w:p w:rsidR="008E27BB" w:rsidRPr="00EC2C25" w:rsidRDefault="008E27BB" w:rsidP="008E27BB">
      <w:pPr>
        <w:pStyle w:val="ListParagraph"/>
        <w:numPr>
          <w:ilvl w:val="0"/>
          <w:numId w:val="69"/>
        </w:numPr>
        <w:spacing w:before="0" w:after="0"/>
      </w:pPr>
      <w:r>
        <w:t>My mother has to leave soon she </w:t>
      </w:r>
      <w:r w:rsidRPr="00EC2C25">
        <w:t> </w:t>
      </w:r>
      <w:r w:rsidR="00B3644A">
        <w:t>……..</w:t>
      </w:r>
      <w:r w:rsidRPr="00EC2C25">
        <w:t> got an appointment.</w:t>
      </w:r>
    </w:p>
    <w:p w:rsidR="008E27BB" w:rsidRPr="00EC2C25" w:rsidRDefault="008E27BB" w:rsidP="008E27BB">
      <w:pPr>
        <w:pStyle w:val="ListParagraph"/>
        <w:numPr>
          <w:ilvl w:val="0"/>
          <w:numId w:val="69"/>
        </w:numPr>
        <w:spacing w:before="0" w:after="0"/>
      </w:pPr>
      <w:r w:rsidRPr="00EC2C25">
        <w:t>They </w:t>
      </w:r>
      <w:r w:rsidR="00B3644A">
        <w:t>……..</w:t>
      </w:r>
      <w:r>
        <w:t> dinner at 8:30 this morning.</w:t>
      </w:r>
    </w:p>
    <w:p w:rsidR="008E27BB" w:rsidRPr="00EC2C25" w:rsidRDefault="008E27BB" w:rsidP="008E27BB">
      <w:pPr>
        <w:pStyle w:val="ListParagraph"/>
        <w:numPr>
          <w:ilvl w:val="0"/>
          <w:numId w:val="69"/>
        </w:numPr>
        <w:spacing w:before="0" w:after="0"/>
      </w:pPr>
      <w:r>
        <w:t>Sidharth</w:t>
      </w:r>
      <w:r w:rsidRPr="00EC2C25">
        <w:t> </w:t>
      </w:r>
      <w:r w:rsidR="00B3644A">
        <w:t>……..</w:t>
      </w:r>
      <w:r w:rsidRPr="00EC2C25">
        <w:t> to pay a parking fine yesterday.</w:t>
      </w:r>
    </w:p>
    <w:p w:rsidR="008E27BB" w:rsidRPr="00EC2C25" w:rsidRDefault="008E27BB" w:rsidP="008E27BB">
      <w:pPr>
        <w:pStyle w:val="ListParagraph"/>
        <w:numPr>
          <w:ilvl w:val="0"/>
          <w:numId w:val="69"/>
        </w:numPr>
        <w:spacing w:before="0" w:after="0"/>
      </w:pPr>
      <w:r>
        <w:t>Ayush </w:t>
      </w:r>
      <w:r w:rsidR="00B3644A">
        <w:t>……..</w:t>
      </w:r>
      <w:r>
        <w:t> been waiting for Pam for 3</w:t>
      </w:r>
      <w:r w:rsidRPr="00EC2C25">
        <w:t>0 minutes now.</w:t>
      </w:r>
    </w:p>
    <w:p w:rsidR="008E27BB" w:rsidRDefault="008E27BB" w:rsidP="008E27BB">
      <w:pPr>
        <w:pStyle w:val="ListParagraph"/>
        <w:numPr>
          <w:ilvl w:val="0"/>
          <w:numId w:val="69"/>
        </w:numPr>
        <w:spacing w:before="0" w:after="0"/>
      </w:pPr>
      <w:r>
        <w:t>In the evening</w:t>
      </w:r>
      <w:r w:rsidRPr="00EC2C25">
        <w:t xml:space="preserve"> there was much traffic I </w:t>
      </w:r>
      <w:r w:rsidR="00B3644A">
        <w:t>……..</w:t>
      </w:r>
      <w:r w:rsidRPr="00EC2C25">
        <w:t> to w</w:t>
      </w:r>
      <w:r>
        <w:t>ait a long time for the taxi.</w:t>
      </w:r>
    </w:p>
    <w:p w:rsidR="008E27BB" w:rsidRPr="00EC2C25" w:rsidRDefault="008E27BB" w:rsidP="008E27BB">
      <w:pPr>
        <w:pStyle w:val="ListParagraph"/>
        <w:numPr>
          <w:ilvl w:val="0"/>
          <w:numId w:val="69"/>
        </w:numPr>
        <w:spacing w:before="0" w:after="0"/>
      </w:pPr>
      <w:r w:rsidRPr="00EC2C25">
        <w:t xml:space="preserve"> </w:t>
      </w:r>
      <w:r>
        <w:t>It was raining in noida</w:t>
      </w:r>
      <w:r w:rsidRPr="00EC2C25">
        <w:t xml:space="preserve"> I </w:t>
      </w:r>
      <w:r w:rsidR="00B3644A">
        <w:t>……..</w:t>
      </w:r>
      <w:r w:rsidRPr="00EC2C25">
        <w:t> to buy an umbrella.</w:t>
      </w:r>
    </w:p>
    <w:p w:rsidR="008E27BB" w:rsidRDefault="008E27BB" w:rsidP="008E27BB">
      <w:pPr>
        <w:pStyle w:val="ListParagraph"/>
        <w:numPr>
          <w:ilvl w:val="0"/>
          <w:numId w:val="69"/>
        </w:numPr>
        <w:spacing w:before="0" w:after="0"/>
      </w:pPr>
      <w:r>
        <w:t>I </w:t>
      </w:r>
      <w:r w:rsidR="00B3644A">
        <w:t>……..</w:t>
      </w:r>
      <w:r w:rsidRPr="00EC2C25">
        <w:t> to make a phone call</w:t>
      </w:r>
      <w:r>
        <w:t xml:space="preserve"> now.</w:t>
      </w:r>
    </w:p>
    <w:p w:rsidR="008E27BB" w:rsidRDefault="008E27BB" w:rsidP="008E27BB">
      <w:pPr>
        <w:pStyle w:val="ListParagraph"/>
        <w:numPr>
          <w:ilvl w:val="0"/>
          <w:numId w:val="69"/>
        </w:numPr>
        <w:spacing w:before="0" w:after="0"/>
      </w:pPr>
      <w:r>
        <w:t xml:space="preserve"> My father </w:t>
      </w:r>
      <w:r w:rsidR="00B3644A">
        <w:t>……..</w:t>
      </w:r>
      <w:r>
        <w:t> to go shopping now.</w:t>
      </w:r>
    </w:p>
    <w:p w:rsidR="008E27BB" w:rsidRDefault="008E27BB" w:rsidP="008E27BB">
      <w:pPr>
        <w:pStyle w:val="ListParagraph"/>
        <w:numPr>
          <w:ilvl w:val="0"/>
          <w:numId w:val="69"/>
        </w:numPr>
        <w:spacing w:before="0" w:after="0"/>
      </w:pPr>
      <w:r w:rsidRPr="00EC2C25">
        <w:t>You can tell me the truth if you want, but you don't </w:t>
      </w:r>
      <w:r w:rsidR="00B3644A">
        <w:t xml:space="preserve">…….. </w:t>
      </w:r>
      <w:r w:rsidRPr="00EC2C25">
        <w:t xml:space="preserve">to </w:t>
      </w:r>
      <w:r>
        <w:t>tell me if you don't want..</w:t>
      </w:r>
    </w:p>
    <w:p w:rsidR="008E27BB" w:rsidRDefault="008E27BB" w:rsidP="008E27BB">
      <w:pPr>
        <w:pStyle w:val="ListParagraph"/>
        <w:numPr>
          <w:ilvl w:val="0"/>
          <w:numId w:val="69"/>
        </w:numPr>
        <w:spacing w:before="0" w:after="0"/>
      </w:pPr>
      <w:r w:rsidRPr="00EC2C25">
        <w:t>She  </w:t>
      </w:r>
      <w:r w:rsidR="00B3644A">
        <w:t>……..</w:t>
      </w:r>
      <w:r>
        <w:t>to stay there.</w:t>
      </w:r>
    </w:p>
    <w:p w:rsidR="008E27BB" w:rsidRDefault="008E27BB" w:rsidP="008E27BB">
      <w:pPr>
        <w:pStyle w:val="ListParagraph"/>
        <w:numPr>
          <w:ilvl w:val="0"/>
          <w:numId w:val="69"/>
        </w:numPr>
        <w:spacing w:before="0" w:after="0"/>
      </w:pPr>
      <w:r>
        <w:t>Nalin</w:t>
      </w:r>
      <w:r w:rsidRPr="00EC2C25">
        <w:t xml:space="preserve"> sweating too much I think he didn't  </w:t>
      </w:r>
      <w:r w:rsidR="00B3644A">
        <w:t>……..</w:t>
      </w:r>
      <w:r>
        <w:t>a bath in the morning.</w:t>
      </w:r>
    </w:p>
    <w:p w:rsidR="008E27BB" w:rsidRDefault="008E27BB" w:rsidP="008E27BB">
      <w:pPr>
        <w:pStyle w:val="ListParagraph"/>
        <w:numPr>
          <w:ilvl w:val="0"/>
          <w:numId w:val="69"/>
        </w:numPr>
        <w:spacing w:before="0" w:after="0"/>
      </w:pPr>
      <w:r w:rsidRPr="00EC2C25">
        <w:t xml:space="preserve">Excuse me sir, </w:t>
      </w:r>
      <w:r w:rsidR="00B3644A">
        <w:t>……..</w:t>
      </w:r>
      <w:r w:rsidRPr="00EC2C25">
        <w:t> you got one pound please</w:t>
      </w:r>
      <w:r>
        <w:t>?</w:t>
      </w: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Default="008E27BB" w:rsidP="008E27BB">
      <w:pPr>
        <w:pStyle w:val="ListParagraph"/>
        <w:spacing w:after="0"/>
      </w:pPr>
    </w:p>
    <w:p w:rsidR="008E27BB" w:rsidRPr="00C43CA4" w:rsidRDefault="008E27BB" w:rsidP="008E27BB">
      <w:pPr>
        <w:pStyle w:val="1hed"/>
        <w:rPr>
          <w:sz w:val="32"/>
          <w:szCs w:val="32"/>
        </w:rPr>
      </w:pPr>
      <w:r w:rsidRPr="00C43CA4">
        <w:rPr>
          <w:sz w:val="32"/>
          <w:szCs w:val="32"/>
        </w:rPr>
        <w:lastRenderedPageBreak/>
        <w:t xml:space="preserve">Answers of </w:t>
      </w:r>
      <w:r>
        <w:rPr>
          <w:sz w:val="32"/>
          <w:szCs w:val="32"/>
        </w:rPr>
        <w:t>Has, Have and Had</w:t>
      </w:r>
      <w:r w:rsidRPr="00C43CA4">
        <w:rPr>
          <w:sz w:val="32"/>
          <w:szCs w:val="32"/>
        </w:rPr>
        <w:t xml:space="preserve"> verb </w:t>
      </w:r>
      <w:r w:rsidRPr="003A0E58">
        <w:rPr>
          <w:noProof/>
          <w:sz w:val="32"/>
          <w:szCs w:val="32"/>
        </w:rPr>
        <w:t>exercise:</w:t>
      </w:r>
      <w:r w:rsidRPr="00C43CA4">
        <w:rPr>
          <w:sz w:val="32"/>
          <w:szCs w:val="32"/>
        </w:rPr>
        <w:t xml:space="preserve">- </w:t>
      </w:r>
    </w:p>
    <w:p w:rsidR="008E27BB" w:rsidRPr="00FC70E6" w:rsidRDefault="008E27BB" w:rsidP="008E27BB">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8E27BB" w:rsidTr="00E046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8E27BB" w:rsidRDefault="008E27BB" w:rsidP="00E046E6">
            <w:pPr>
              <w:pStyle w:val="ListParagraph"/>
              <w:rPr>
                <w:rFonts w:asciiTheme="majorHAnsi" w:hAnsiTheme="majorHAnsi" w:cstheme="minorHAnsi"/>
                <w:sz w:val="24"/>
                <w:szCs w:val="24"/>
              </w:rPr>
            </w:pPr>
            <w:r>
              <w:rPr>
                <w:rFonts w:asciiTheme="majorHAnsi" w:hAnsiTheme="majorHAnsi" w:cstheme="minorHAnsi"/>
                <w:sz w:val="24"/>
                <w:szCs w:val="24"/>
              </w:rPr>
              <w:t>Exercise:- 1 (Has, Have and Had)</w:t>
            </w:r>
          </w:p>
        </w:tc>
      </w:tr>
      <w:tr w:rsidR="008E27BB" w:rsidTr="00E046E6">
        <w:trPr>
          <w:trHeight w:val="1530"/>
        </w:trPr>
        <w:tc>
          <w:tcPr>
            <w:tcW w:w="1799" w:type="dxa"/>
            <w:tcBorders>
              <w:top w:val="single" w:sz="4" w:space="0" w:color="auto"/>
              <w:left w:val="single" w:sz="4" w:space="0" w:color="auto"/>
              <w:bottom w:val="single" w:sz="4" w:space="0" w:color="auto"/>
              <w:right w:val="single" w:sz="4" w:space="0" w:color="auto"/>
            </w:tcBorders>
            <w:hideMark/>
          </w:tcPr>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 xml:space="preserve">Had </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Pr="006F7B4B" w:rsidRDefault="008E27BB" w:rsidP="008E27BB">
            <w:pPr>
              <w:pStyle w:val="ListParagraph"/>
              <w:numPr>
                <w:ilvl w:val="0"/>
                <w:numId w:val="71"/>
              </w:numPr>
              <w:spacing w:before="0" w:after="0"/>
              <w:rPr>
                <w:rFonts w:cstheme="minorHAnsi"/>
                <w:szCs w:val="20"/>
              </w:rPr>
            </w:pPr>
            <w:r>
              <w:rPr>
                <w:rFonts w:cstheme="minorHAnsi"/>
                <w:szCs w:val="20"/>
              </w:rPr>
              <w:t>have</w:t>
            </w:r>
          </w:p>
        </w:tc>
        <w:tc>
          <w:tcPr>
            <w:tcW w:w="2137" w:type="dxa"/>
            <w:tcBorders>
              <w:top w:val="single" w:sz="4" w:space="0" w:color="auto"/>
              <w:left w:val="single" w:sz="4" w:space="0" w:color="auto"/>
              <w:bottom w:val="single" w:sz="4" w:space="0" w:color="auto"/>
              <w:right w:val="single" w:sz="4" w:space="0" w:color="auto"/>
            </w:tcBorders>
            <w:hideMark/>
          </w:tcPr>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 xml:space="preserve">had </w:t>
            </w:r>
          </w:p>
          <w:p w:rsidR="008E27BB" w:rsidRPr="006F7B4B" w:rsidRDefault="008E27BB" w:rsidP="008E27BB">
            <w:pPr>
              <w:pStyle w:val="ListParagraph"/>
              <w:numPr>
                <w:ilvl w:val="0"/>
                <w:numId w:val="71"/>
              </w:numPr>
              <w:spacing w:before="0" w:after="0"/>
              <w:rPr>
                <w:rFonts w:cstheme="minorHAnsi"/>
                <w:szCs w:val="20"/>
              </w:rPr>
            </w:pPr>
            <w:r>
              <w:rPr>
                <w:rFonts w:cstheme="minorHAnsi"/>
                <w:szCs w:val="20"/>
              </w:rPr>
              <w:t>has</w:t>
            </w:r>
          </w:p>
        </w:tc>
        <w:tc>
          <w:tcPr>
            <w:tcW w:w="2014" w:type="dxa"/>
            <w:tcBorders>
              <w:top w:val="single" w:sz="4" w:space="0" w:color="auto"/>
              <w:left w:val="single" w:sz="4" w:space="0" w:color="auto"/>
              <w:bottom w:val="single" w:sz="4" w:space="0" w:color="auto"/>
              <w:right w:val="single" w:sz="4" w:space="0" w:color="auto"/>
            </w:tcBorders>
            <w:hideMark/>
          </w:tcPr>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Pr="006F7B4B" w:rsidRDefault="008E27BB" w:rsidP="008E27BB">
            <w:pPr>
              <w:pStyle w:val="ListParagraph"/>
              <w:numPr>
                <w:ilvl w:val="0"/>
                <w:numId w:val="71"/>
              </w:numPr>
              <w:spacing w:before="0" w:after="0"/>
              <w:rPr>
                <w:rFonts w:cstheme="minorHAnsi"/>
                <w:szCs w:val="20"/>
              </w:rPr>
            </w:pPr>
            <w:r>
              <w:rPr>
                <w:rFonts w:cstheme="minorHAnsi"/>
                <w:szCs w:val="20"/>
              </w:rPr>
              <w:t>has</w:t>
            </w:r>
          </w:p>
        </w:tc>
        <w:tc>
          <w:tcPr>
            <w:tcW w:w="2238" w:type="dxa"/>
            <w:tcBorders>
              <w:top w:val="single" w:sz="4" w:space="0" w:color="auto"/>
              <w:left w:val="single" w:sz="4" w:space="0" w:color="auto"/>
              <w:bottom w:val="single" w:sz="4" w:space="0" w:color="auto"/>
              <w:right w:val="single" w:sz="4" w:space="0" w:color="auto"/>
            </w:tcBorders>
            <w:hideMark/>
          </w:tcPr>
          <w:p w:rsidR="008E27BB" w:rsidRDefault="008E27BB" w:rsidP="008E27BB">
            <w:pPr>
              <w:pStyle w:val="ListParagraph"/>
              <w:numPr>
                <w:ilvl w:val="0"/>
                <w:numId w:val="71"/>
              </w:numPr>
              <w:spacing w:before="0" w:after="0"/>
              <w:rPr>
                <w:rFonts w:cstheme="minorHAnsi"/>
                <w:szCs w:val="20"/>
              </w:rPr>
            </w:pPr>
            <w:r>
              <w:rPr>
                <w:rFonts w:cstheme="minorHAnsi"/>
                <w:szCs w:val="20"/>
              </w:rPr>
              <w:t xml:space="preserve">had </w:t>
            </w:r>
          </w:p>
          <w:p w:rsidR="008E27BB" w:rsidRDefault="008E27BB" w:rsidP="008E27BB">
            <w:pPr>
              <w:pStyle w:val="ListParagraph"/>
              <w:numPr>
                <w:ilvl w:val="0"/>
                <w:numId w:val="71"/>
              </w:numPr>
              <w:spacing w:before="0" w:after="0"/>
              <w:rPr>
                <w:rFonts w:cstheme="minorHAnsi"/>
                <w:szCs w:val="20"/>
              </w:rPr>
            </w:pPr>
            <w:r>
              <w:rPr>
                <w:rFonts w:cstheme="minorHAnsi"/>
                <w:szCs w:val="20"/>
              </w:rPr>
              <w:t>had</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Default="008E27BB" w:rsidP="008E27BB">
            <w:pPr>
              <w:pStyle w:val="ListParagraph"/>
              <w:numPr>
                <w:ilvl w:val="0"/>
                <w:numId w:val="71"/>
              </w:numPr>
              <w:spacing w:before="0" w:after="0"/>
              <w:rPr>
                <w:rFonts w:cstheme="minorHAnsi"/>
                <w:szCs w:val="20"/>
              </w:rPr>
            </w:pPr>
            <w:r>
              <w:rPr>
                <w:rFonts w:cstheme="minorHAnsi"/>
                <w:szCs w:val="20"/>
              </w:rPr>
              <w:t>has</w:t>
            </w:r>
          </w:p>
          <w:p w:rsidR="008E27BB" w:rsidRDefault="008E27BB" w:rsidP="008E27BB">
            <w:pPr>
              <w:pStyle w:val="ListParagraph"/>
              <w:numPr>
                <w:ilvl w:val="0"/>
                <w:numId w:val="71"/>
              </w:numPr>
              <w:spacing w:before="0" w:after="0"/>
              <w:rPr>
                <w:rFonts w:cstheme="minorHAnsi"/>
                <w:szCs w:val="20"/>
              </w:rPr>
            </w:pPr>
            <w:r>
              <w:rPr>
                <w:rFonts w:cstheme="minorHAnsi"/>
                <w:szCs w:val="20"/>
              </w:rPr>
              <w:t>have</w:t>
            </w:r>
          </w:p>
          <w:p w:rsidR="008E27BB" w:rsidRPr="006F7B4B" w:rsidRDefault="008E27BB" w:rsidP="008E27BB">
            <w:pPr>
              <w:pStyle w:val="ListParagraph"/>
              <w:numPr>
                <w:ilvl w:val="0"/>
                <w:numId w:val="71"/>
              </w:numPr>
              <w:spacing w:before="0" w:after="0"/>
              <w:rPr>
                <w:rFonts w:cstheme="minorHAnsi"/>
                <w:szCs w:val="20"/>
              </w:rPr>
            </w:pPr>
            <w:r>
              <w:rPr>
                <w:rFonts w:cstheme="minorHAnsi"/>
                <w:szCs w:val="20"/>
              </w:rPr>
              <w:t>have</w:t>
            </w:r>
          </w:p>
        </w:tc>
      </w:tr>
    </w:tbl>
    <w:p w:rsidR="008E27BB" w:rsidRPr="00EC2C25" w:rsidRDefault="008E27BB" w:rsidP="008E27BB">
      <w:pPr>
        <w:pStyle w:val="ListParagraph"/>
        <w:spacing w:after="0"/>
      </w:pPr>
    </w:p>
    <w:p w:rsidR="008E27BB" w:rsidRDefault="008E27BB" w:rsidP="008E27BB">
      <w:pPr>
        <w:pStyle w:val="ListParagraph"/>
      </w:pPr>
    </w:p>
    <w:p w:rsidR="008E27BB" w:rsidRPr="006F7B4B" w:rsidRDefault="008E27BB" w:rsidP="008E27BB"/>
    <w:p w:rsidR="008E27BB" w:rsidRPr="006F7B4B" w:rsidRDefault="008E27BB" w:rsidP="008E27BB"/>
    <w:p w:rsidR="008E27BB" w:rsidRDefault="008E27BB">
      <w:pPr>
        <w:spacing w:before="0" w:after="200"/>
        <w:rPr>
          <w:rFonts w:ascii="Nirmala UI" w:hAnsi="Nirmala UI" w:cs="Nirmala UI"/>
          <w:sz w:val="20"/>
          <w:szCs w:val="20"/>
        </w:rPr>
      </w:pPr>
    </w:p>
    <w:p w:rsidR="008E27BB" w:rsidRPr="002A524E" w:rsidRDefault="008E27BB" w:rsidP="007A3C4D">
      <w:pPr>
        <w:spacing w:before="0" w:after="0" w:line="240" w:lineRule="auto"/>
        <w:ind w:left="2700"/>
        <w:rPr>
          <w:rFonts w:ascii="Nirmala UI" w:hAnsi="Nirmala UI" w:cs="Nirmala UI"/>
          <w:sz w:val="20"/>
          <w:szCs w:val="20"/>
        </w:rPr>
      </w:pPr>
    </w:p>
    <w:p w:rsidR="008E27BB" w:rsidRDefault="008E27BB">
      <w:pPr>
        <w:spacing w:before="0" w:after="200"/>
        <w:rPr>
          <w:rFonts w:asciiTheme="majorHAnsi" w:eastAsiaTheme="majorEastAsia" w:hAnsiTheme="majorHAnsi" w:cstheme="majorBidi"/>
          <w:b/>
          <w:smallCaps/>
          <w:color w:val="000000" w:themeColor="text1"/>
          <w:sz w:val="36"/>
          <w:szCs w:val="36"/>
        </w:rPr>
      </w:pPr>
      <w:r>
        <w:rPr>
          <w:b/>
        </w:rPr>
        <w:br w:type="page"/>
      </w:r>
    </w:p>
    <w:p w:rsidR="00C807C1" w:rsidRPr="005205F3" w:rsidRDefault="00C807C1" w:rsidP="00C3230E">
      <w:pPr>
        <w:pStyle w:val="Heading2"/>
      </w:pPr>
      <w:bookmarkStart w:id="60" w:name="_Toc18392279"/>
      <w:r w:rsidRPr="005205F3">
        <w:lastRenderedPageBreak/>
        <w:t>Synonyms and Antonyms</w:t>
      </w:r>
      <w:bookmarkEnd w:id="60"/>
    </w:p>
    <w:p w:rsidR="00C807C1" w:rsidRDefault="00C807C1" w:rsidP="00C807C1"/>
    <w:p w:rsidR="00C807C1" w:rsidRPr="003C6AA4" w:rsidRDefault="00C807C1" w:rsidP="00D8470B">
      <w:pPr>
        <w:pStyle w:val="star"/>
      </w:pPr>
      <w:r w:rsidRPr="003C6AA4">
        <w:t>Synonym</w:t>
      </w:r>
    </w:p>
    <w:p w:rsidR="00C807C1" w:rsidRDefault="00C807C1" w:rsidP="00C807C1">
      <w:pPr>
        <w:pStyle w:val="boolformate"/>
        <w:spacing w:before="0" w:after="0"/>
      </w:pPr>
      <w:r w:rsidRPr="003C6AA4">
        <w:t>A </w:t>
      </w:r>
      <w:r w:rsidRPr="003C6AA4">
        <w:rPr>
          <w:rStyle w:val="Strong"/>
          <w:b w:val="0"/>
          <w:color w:val="333333"/>
        </w:rPr>
        <w:t>synonym</w:t>
      </w:r>
      <w:r w:rsidRPr="003C6AA4">
        <w:t xml:space="preserve"> is a word that means </w:t>
      </w:r>
      <w:r>
        <w:t xml:space="preserve">the </w:t>
      </w:r>
      <w:r w:rsidRPr="003A0E58">
        <w:rPr>
          <w:noProof/>
        </w:rPr>
        <w:t>same,</w:t>
      </w:r>
      <w:r w:rsidRPr="003C6AA4">
        <w:t xml:space="preserve"> or</w:t>
      </w:r>
      <w:r w:rsidRPr="003C6AA4">
        <w:rPr>
          <w:rStyle w:val="Strong"/>
          <w:b w:val="0"/>
          <w:color w:val="333333"/>
        </w:rPr>
        <w:t xml:space="preserve"> nearly the</w:t>
      </w:r>
      <w:r w:rsidRPr="003C6AA4">
        <w:rPr>
          <w:rStyle w:val="Strong"/>
          <w:color w:val="333333"/>
        </w:rPr>
        <w:t xml:space="preserve"> </w:t>
      </w:r>
      <w:r w:rsidRPr="003C6AA4">
        <w:rPr>
          <w:rStyle w:val="Strong"/>
          <w:b w:val="0"/>
          <w:color w:val="333333"/>
        </w:rPr>
        <w:t>same as</w:t>
      </w:r>
      <w:r w:rsidRPr="003C6AA4">
        <w:t xml:space="preserve">, another word in the same language. </w:t>
      </w:r>
    </w:p>
    <w:p w:rsidR="00C807C1" w:rsidRDefault="00C807C1" w:rsidP="00C807C1">
      <w:pPr>
        <w:pStyle w:val="boolformate"/>
        <w:spacing w:before="0" w:after="0"/>
      </w:pPr>
      <w:r w:rsidRPr="003C6AA4">
        <w:rPr>
          <w:b/>
        </w:rPr>
        <w:t>For example</w:t>
      </w:r>
    </w:p>
    <w:p w:rsidR="00C807C1" w:rsidRPr="00F20F58" w:rsidRDefault="00C807C1" w:rsidP="00C807C1">
      <w:pPr>
        <w:pStyle w:val="dot"/>
        <w:rPr>
          <w:rStyle w:val="Strong"/>
          <w:bCs/>
        </w:rPr>
      </w:pPr>
      <w:r w:rsidRPr="00F20F58">
        <w:rPr>
          <w:rStyle w:val="Strong"/>
          <w:b/>
          <w:color w:val="222222"/>
          <w:shd w:val="clear" w:color="auto" w:fill="FFFFFF"/>
        </w:rPr>
        <w:t>Benefit</w:t>
      </w:r>
      <w:r>
        <w:rPr>
          <w:rStyle w:val="Strong"/>
          <w:b/>
          <w:color w:val="222222"/>
          <w:shd w:val="clear" w:color="auto" w:fill="FFFFFF"/>
        </w:rPr>
        <w:t xml:space="preserve"> - </w:t>
      </w:r>
      <w:r>
        <w:rPr>
          <w:color w:val="222222"/>
          <w:shd w:val="clear" w:color="auto" w:fill="FFFFFF"/>
        </w:rPr>
        <w:t>P</w:t>
      </w:r>
      <w:r w:rsidRPr="00F20F58">
        <w:rPr>
          <w:color w:val="222222"/>
          <w:shd w:val="clear" w:color="auto" w:fill="FFFFFF"/>
        </w:rPr>
        <w:t>rofit</w:t>
      </w:r>
      <w:r w:rsidRPr="00F20F58">
        <w:rPr>
          <w:rStyle w:val="Strong"/>
          <w:b/>
          <w:color w:val="222222"/>
          <w:shd w:val="clear" w:color="auto" w:fill="FFFFFF"/>
        </w:rPr>
        <w:t xml:space="preserve"> </w:t>
      </w:r>
    </w:p>
    <w:p w:rsidR="00C807C1" w:rsidRPr="00F20F58" w:rsidRDefault="00C807C1" w:rsidP="00C807C1">
      <w:pPr>
        <w:pStyle w:val="dot"/>
        <w:rPr>
          <w:b w:val="0"/>
        </w:rPr>
      </w:pPr>
      <w:r w:rsidRPr="00F20F58">
        <w:rPr>
          <w:rStyle w:val="Strong"/>
          <w:b/>
          <w:color w:val="222222"/>
          <w:shd w:val="clear" w:color="auto" w:fill="FFFFFF"/>
        </w:rPr>
        <w:t>Loyal –</w:t>
      </w:r>
      <w:r w:rsidRPr="00F20F58">
        <w:rPr>
          <w:b w:val="0"/>
          <w:color w:val="222222"/>
          <w:shd w:val="clear" w:color="auto" w:fill="FFFFFF"/>
        </w:rPr>
        <w:t> </w:t>
      </w:r>
      <w:r>
        <w:rPr>
          <w:color w:val="222222"/>
          <w:shd w:val="clear" w:color="auto" w:fill="FFFFFF"/>
        </w:rPr>
        <w:t>F</w:t>
      </w:r>
      <w:r w:rsidRPr="00F20F58">
        <w:rPr>
          <w:color w:val="222222"/>
          <w:shd w:val="clear" w:color="auto" w:fill="FFFFFF"/>
        </w:rPr>
        <w:t>aithful</w:t>
      </w:r>
    </w:p>
    <w:p w:rsidR="00C807C1" w:rsidRPr="00F20F58" w:rsidRDefault="00C807C1" w:rsidP="00C807C1">
      <w:pPr>
        <w:pStyle w:val="dot"/>
        <w:rPr>
          <w:b w:val="0"/>
        </w:rPr>
      </w:pPr>
      <w:r w:rsidRPr="00F20F58">
        <w:rPr>
          <w:rStyle w:val="Strong"/>
          <w:b/>
          <w:color w:val="222222"/>
          <w:shd w:val="clear" w:color="auto" w:fill="FFFFFF"/>
        </w:rPr>
        <w:t>Intelligent -</w:t>
      </w:r>
      <w:r w:rsidRPr="00F20F58">
        <w:rPr>
          <w:rStyle w:val="Strong"/>
          <w:color w:val="222222"/>
          <w:shd w:val="clear" w:color="auto" w:fill="FFFFFF"/>
        </w:rPr>
        <w:t xml:space="preserve"> </w:t>
      </w:r>
      <w:r>
        <w:rPr>
          <w:color w:val="222222"/>
          <w:shd w:val="clear" w:color="auto" w:fill="FFFFFF"/>
        </w:rPr>
        <w:t>B</w:t>
      </w:r>
      <w:r w:rsidRPr="00F20F58">
        <w:rPr>
          <w:color w:val="222222"/>
          <w:shd w:val="clear" w:color="auto" w:fill="FFFFFF"/>
        </w:rPr>
        <w:t>rilliant</w:t>
      </w:r>
    </w:p>
    <w:p w:rsidR="00C807C1" w:rsidRPr="003C6AA4" w:rsidRDefault="00C807C1" w:rsidP="00C807C1">
      <w:pPr>
        <w:pStyle w:val="boolformate"/>
        <w:spacing w:before="0" w:after="0"/>
      </w:pPr>
    </w:p>
    <w:p w:rsidR="00C807C1" w:rsidRPr="003C6AA4" w:rsidRDefault="00C807C1" w:rsidP="00D8470B">
      <w:pPr>
        <w:pStyle w:val="star"/>
      </w:pPr>
      <w:r w:rsidRPr="003C6AA4">
        <w:t>Antonym</w:t>
      </w:r>
    </w:p>
    <w:p w:rsidR="00C807C1" w:rsidRDefault="00C807C1" w:rsidP="00C807C1">
      <w:pPr>
        <w:pStyle w:val="boolformate"/>
        <w:spacing w:before="0" w:after="0"/>
      </w:pPr>
      <w:r>
        <w:t>An </w:t>
      </w:r>
      <w:r w:rsidRPr="003C6AA4">
        <w:rPr>
          <w:rStyle w:val="Strong"/>
          <w:b w:val="0"/>
          <w:color w:val="333333"/>
        </w:rPr>
        <w:t>antonym</w:t>
      </w:r>
      <w:r>
        <w:t> is a word that means the </w:t>
      </w:r>
      <w:r w:rsidRPr="003C6AA4">
        <w:rPr>
          <w:rStyle w:val="Strong"/>
          <w:b w:val="0"/>
          <w:color w:val="333333"/>
        </w:rPr>
        <w:t>opposite</w:t>
      </w:r>
      <w:r>
        <w:t xml:space="preserve"> of another word. </w:t>
      </w:r>
    </w:p>
    <w:p w:rsidR="00C807C1" w:rsidRDefault="00C807C1" w:rsidP="00C807C1">
      <w:pPr>
        <w:pStyle w:val="boolformate"/>
        <w:spacing w:before="0" w:after="0"/>
      </w:pPr>
      <w:r w:rsidRPr="003C6AA4">
        <w:rPr>
          <w:b/>
        </w:rPr>
        <w:t>For example</w:t>
      </w:r>
      <w:r>
        <w:t xml:space="preserve"> </w:t>
      </w:r>
    </w:p>
    <w:p w:rsidR="00C807C1" w:rsidRDefault="00C807C1" w:rsidP="00C807C1">
      <w:pPr>
        <w:pStyle w:val="dot"/>
      </w:pPr>
      <w:r w:rsidRPr="00C83775">
        <w:t xml:space="preserve">Sunny </w:t>
      </w:r>
      <w:r>
        <w:t>–</w:t>
      </w:r>
      <w:r w:rsidRPr="00C83775">
        <w:t xml:space="preserve"> Cloudy</w:t>
      </w:r>
    </w:p>
    <w:p w:rsidR="00C807C1" w:rsidRPr="00F20F58" w:rsidRDefault="00C807C1" w:rsidP="00C807C1">
      <w:pPr>
        <w:pStyle w:val="dot"/>
        <w:rPr>
          <w:rFonts w:cstheme="minorBidi"/>
        </w:rPr>
      </w:pPr>
      <w:r w:rsidRPr="003A0E58">
        <w:rPr>
          <w:noProof/>
        </w:rPr>
        <w:t>Liquid</w:t>
      </w:r>
      <w:r>
        <w:rPr>
          <w:noProof/>
        </w:rPr>
        <w:t>-</w:t>
      </w:r>
      <w:r w:rsidRPr="003A0E58">
        <w:rPr>
          <w:noProof/>
        </w:rPr>
        <w:t>Solid</w:t>
      </w:r>
    </w:p>
    <w:p w:rsidR="00C807C1" w:rsidRPr="00C83775" w:rsidRDefault="00C807C1" w:rsidP="00C807C1">
      <w:pPr>
        <w:pStyle w:val="dot"/>
        <w:rPr>
          <w:rFonts w:cstheme="minorBidi"/>
        </w:rPr>
      </w:pPr>
      <w:r w:rsidRPr="00C83775">
        <w:t>Profit - Loss</w:t>
      </w:r>
    </w:p>
    <w:p w:rsidR="00C807C1" w:rsidRPr="00974A31" w:rsidRDefault="00C807C1" w:rsidP="00C807C1"/>
    <w:p w:rsidR="00C807C1" w:rsidRPr="00974A31" w:rsidRDefault="00C807C1" w:rsidP="00C90F21">
      <w:pPr>
        <w:pStyle w:val="1hed"/>
        <w:ind w:left="0" w:firstLine="0"/>
      </w:pPr>
      <w:r>
        <w:t xml:space="preserve">List of  </w:t>
      </w:r>
      <w:r w:rsidRPr="007F7D7D">
        <w:t>Synonyms and Antonyms</w:t>
      </w:r>
    </w:p>
    <w:tbl>
      <w:tblPr>
        <w:tblpPr w:leftFromText="180" w:rightFromText="180" w:vertAnchor="text" w:horzAnchor="margin" w:tblpXSpec="center" w:tblpY="353"/>
        <w:tblW w:w="8250" w:type="dxa"/>
        <w:tblBorders>
          <w:top w:val="single" w:sz="6" w:space="0" w:color="E5E5E5"/>
          <w:left w:val="single" w:sz="6" w:space="0" w:color="E5E5E5"/>
          <w:bottom w:val="single" w:sz="6" w:space="0" w:color="E5E5E5"/>
          <w:right w:val="single" w:sz="6" w:space="0" w:color="E5E5E5"/>
          <w:insideH w:val="single" w:sz="6" w:space="0" w:color="E5E5E5"/>
          <w:insideV w:val="single" w:sz="6" w:space="0" w:color="E5E5E5"/>
        </w:tblBorders>
        <w:shd w:val="clear" w:color="auto" w:fill="DAEEF3" w:themeFill="accent5" w:themeFillTint="33"/>
        <w:tblCellMar>
          <w:top w:w="15" w:type="dxa"/>
          <w:left w:w="15" w:type="dxa"/>
          <w:bottom w:w="15" w:type="dxa"/>
          <w:right w:w="15" w:type="dxa"/>
        </w:tblCellMar>
        <w:tblLook w:val="04A0" w:firstRow="1" w:lastRow="0" w:firstColumn="1" w:lastColumn="0" w:noHBand="0" w:noVBand="1"/>
      </w:tblPr>
      <w:tblGrid>
        <w:gridCol w:w="1684"/>
        <w:gridCol w:w="1241"/>
        <w:gridCol w:w="2688"/>
        <w:gridCol w:w="2637"/>
      </w:tblGrid>
      <w:tr w:rsidR="00C807C1" w:rsidRPr="00240343" w:rsidTr="005205F3">
        <w:tc>
          <w:tcPr>
            <w:tcW w:w="1684"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Words</w:t>
            </w:r>
          </w:p>
        </w:tc>
        <w:tc>
          <w:tcPr>
            <w:tcW w:w="1256" w:type="dxa"/>
            <w:shd w:val="clear" w:color="auto" w:fill="FDE9D9" w:themeFill="accent6" w:themeFillTint="33"/>
          </w:tcPr>
          <w:p w:rsidR="00C807C1" w:rsidRPr="00725052" w:rsidRDefault="00C807C1" w:rsidP="005205F3">
            <w:pPr>
              <w:spacing w:before="0" w:after="0" w:line="240" w:lineRule="auto"/>
              <w:rPr>
                <w:rFonts w:asciiTheme="majorHAnsi" w:eastAsia="Times New Roman" w:hAnsiTheme="majorHAnsi" w:cs="Nirmala UI"/>
                <w:b/>
                <w:bCs/>
                <w:color w:val="22292D"/>
                <w:sz w:val="24"/>
                <w:szCs w:val="24"/>
              </w:rPr>
            </w:pPr>
            <w:r w:rsidRPr="00725052">
              <w:rPr>
                <w:rFonts w:asciiTheme="majorHAnsi" w:eastAsia="Times New Roman" w:hAnsiTheme="majorHAnsi" w:cs="Nirmala UI"/>
                <w:b/>
                <w:bCs/>
                <w:color w:val="22292D"/>
                <w:sz w:val="24"/>
                <w:szCs w:val="24"/>
              </w:rPr>
              <w:t>Meaning</w:t>
            </w:r>
          </w:p>
        </w:tc>
        <w:tc>
          <w:tcPr>
            <w:tcW w:w="2610"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Synonyms</w:t>
            </w:r>
          </w:p>
        </w:tc>
        <w:tc>
          <w:tcPr>
            <w:tcW w:w="2700"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Antonyms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Abolish</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समाप्त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Abrogate, annual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Setup Establish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Abound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प्रचुर मात्रा 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Flourish, proliferate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Deficient, Destitute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Adversity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विपत्ति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Misfortune, calamity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Prosperity, Fortune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Alien</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विदेशी</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Foreigner, outsider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Native, Resident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Audacity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धृष्टता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Boldness, Courage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Mildness, Cowardice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Authentic</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विश्वसनीय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Accurate, credible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Fictitious, unreal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Awkward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भद्दा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Rude, blundering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Adroit, clever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Brittle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Breakable, crisp</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Tough, Enduring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Barbarous</w:t>
            </w:r>
          </w:p>
        </w:tc>
        <w:tc>
          <w:tcPr>
            <w:tcW w:w="1256" w:type="dxa"/>
            <w:shd w:val="clear" w:color="auto" w:fill="F2F2F2" w:themeFill="background1" w:themeFillShade="F2"/>
            <w:vAlign w:val="center"/>
          </w:tcPr>
          <w:p w:rsidR="00C807C1" w:rsidRPr="005205F3" w:rsidRDefault="00C807C1" w:rsidP="005205F3">
            <w:pPr>
              <w:rPr>
                <w:rFonts w:ascii="Nirmala UI" w:hAnsi="Nirmala UI" w:cs="Nirmala UI"/>
                <w:sz w:val="20"/>
                <w:szCs w:val="20"/>
              </w:rPr>
            </w:pPr>
            <w:r w:rsidRPr="00725052">
              <w:rPr>
                <w:color w:val="272727"/>
                <w:shd w:val="clear" w:color="auto" w:fill="FFFFFF"/>
              </w:rPr>
              <w:t> </w:t>
            </w:r>
            <w:r w:rsidRPr="005205F3">
              <w:rPr>
                <w:rFonts w:ascii="Nirmala UI" w:hAnsi="Nirmala UI" w:cs="Nirmala UI"/>
                <w:sz w:val="20"/>
                <w:szCs w:val="20"/>
              </w:rPr>
              <w:t>असभ्य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Frustrate, perplex</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Civilized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Barrier</w:t>
            </w:r>
          </w:p>
        </w:tc>
        <w:tc>
          <w:tcPr>
            <w:tcW w:w="1256" w:type="dxa"/>
            <w:shd w:val="clear" w:color="auto" w:fill="F2F2F2" w:themeFill="background1" w:themeFillShade="F2"/>
            <w:vAlign w:val="center"/>
          </w:tcPr>
          <w:p w:rsidR="00C807C1" w:rsidRPr="00725052" w:rsidRDefault="00C807C1" w:rsidP="005205F3">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अवरोध </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Barricade, Obstacle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Link, Assistance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Base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आधार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Vulgar, Coarse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Summit, Noble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Batty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Insane, silly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Bind</w:t>
            </w:r>
          </w:p>
        </w:tc>
        <w:tc>
          <w:tcPr>
            <w:tcW w:w="1256" w:type="dxa"/>
            <w:shd w:val="clear" w:color="auto" w:fill="F2F2F2" w:themeFill="background1" w:themeFillShade="F2"/>
            <w:vAlign w:val="center"/>
          </w:tcPr>
          <w:p w:rsidR="00C807C1" w:rsidRPr="00725052" w:rsidRDefault="00C807C1" w:rsidP="005205F3">
            <w:pPr>
              <w:rPr>
                <w:rFonts w:ascii="Nirmala UI" w:hAnsi="Nirmala UI" w:cs="Nirmala UI"/>
                <w:sz w:val="20"/>
                <w:szCs w:val="20"/>
              </w:rPr>
            </w:pPr>
            <w:r w:rsidRPr="00725052">
              <w:rPr>
                <w:rFonts w:ascii="Nirmala UI" w:hAnsi="Nirmala UI" w:cs="Nirmala UI"/>
                <w:sz w:val="20"/>
                <w:szCs w:val="20"/>
              </w:rPr>
              <w:t>कसना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Predicament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Blunt</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Insensitive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Keen, Sharp</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साहसिक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Adventurous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Timid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Busy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व्यस्त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Active, Engaged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Idle, Lazy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Calculating</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गिना जा रहा है</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Canny, Devious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Artless, honest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Calamity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आपदा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adversity, misfortune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Fortune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Capable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सक्षम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competent, 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Incompetent, Inept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Captivity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क़ैद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imprisonment, confinement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Freedom, Liberty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Cease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terminate, desist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Begin, Originate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Compassion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kindness, sympathy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Cruelty, Barbarity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Comprise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समावेश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include, contain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Reject, lack</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Consequence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परिणाम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effect, outcome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Origin, Start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Harmonious, unruffled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Stormy, turbulent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Catholic</w:t>
            </w:r>
          </w:p>
        </w:tc>
        <w:tc>
          <w:tcPr>
            <w:tcW w:w="1256" w:type="dxa"/>
            <w:shd w:val="clear" w:color="auto" w:fill="F2F2F2" w:themeFill="background1" w:themeFillShade="F2"/>
          </w:tcPr>
          <w:p w:rsidR="00C807C1" w:rsidRPr="00725052" w:rsidRDefault="00C807C1" w:rsidP="005205F3">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Generic, liberal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Narrow- minded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Celebrated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मशहूर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Acclaimed, lionized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Unknown, Inglorious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Cement</w:t>
            </w:r>
          </w:p>
        </w:tc>
        <w:tc>
          <w:tcPr>
            <w:tcW w:w="1256" w:type="dxa"/>
            <w:shd w:val="clear" w:color="auto" w:fill="F2F2F2" w:themeFill="background1" w:themeFillShade="F2"/>
          </w:tcPr>
          <w:p w:rsidR="00C807C1" w:rsidRPr="005205F3" w:rsidRDefault="00C807C1" w:rsidP="005205F3">
            <w:pPr>
              <w:rPr>
                <w:rFonts w:ascii="Nirmala UI" w:hAnsi="Nirmala UI" w:cs="Nirmala UI"/>
                <w:sz w:val="20"/>
                <w:szCs w:val="20"/>
              </w:rPr>
            </w:pPr>
            <w:r w:rsidRPr="00725052">
              <w:rPr>
                <w:color w:val="272727"/>
                <w:shd w:val="clear" w:color="auto" w:fill="FFFFFF"/>
              </w:rPr>
              <w:t> </w:t>
            </w:r>
            <w:r w:rsidRPr="005205F3">
              <w:rPr>
                <w:rFonts w:ascii="Nirmala UI" w:hAnsi="Nirmala UI" w:cs="Nirmala UI"/>
                <w:sz w:val="20"/>
                <w:szCs w:val="20"/>
              </w:rPr>
              <w:t>जोड़ना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Plaster, mortar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Disintegrate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Cheap</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Competitive,Inexpensive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Dear, unreasonable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Classic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क्लासिक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Simple, Typical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Romantic, Unusual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हास्य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Clown, Jester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Tragic, tragedian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Compact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Bunched, thick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Loose, Diffuse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Compress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संकुचित 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Abbreviate, Shrink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Amplify, Expand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Confident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 xml:space="preserve">आत्मविश्वास </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 Undaunted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Diffident, cowardly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Creation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सृष्टि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Formation, foundation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Destruction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Cunning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चालाक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Acute, Smart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Nave, Coarse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Deceit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छल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deception, artifice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Veracity, Sincerity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Deliberate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जानबूझकर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intentional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Rash, Sudden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Demolish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ध्वस्त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Ruin, devastate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Repair, construct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Opaque, piled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Sparse, brainy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Destructive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cs/>
              </w:rPr>
            </w:pPr>
            <w:r w:rsidRPr="00725052">
              <w:rPr>
                <w:rFonts w:ascii="Nirmala UI" w:hAnsi="Nirmala UI" w:cs="Nirmala UI"/>
                <w:sz w:val="20"/>
                <w:szCs w:val="20"/>
                <w:cs/>
              </w:rPr>
              <w:t>हानिकारक</w:t>
            </w:r>
          </w:p>
          <w:p w:rsidR="00C807C1" w:rsidRPr="00725052" w:rsidRDefault="00C807C1" w:rsidP="005205F3">
            <w:pPr>
              <w:spacing w:before="0" w:after="0" w:line="240" w:lineRule="auto"/>
              <w:rPr>
                <w:rFonts w:ascii="Nirmala UI" w:hAnsi="Nirmala UI" w:cs="Nirmala UI"/>
                <w:sz w:val="20"/>
                <w:szCs w:val="20"/>
              </w:rPr>
            </w:pP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Catastrophic, pernicious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Creative, Constructive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Dwarf</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बौना आदमी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Diminutive, Petite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Huge, Giant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Eclipse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ग्रहण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Diminution, Dimming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Shine, eclipse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Endeavour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प्रयास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undertake, aspire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Cease, quit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Fabricate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निर्माण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construct, produce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Destroy, Dismantle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Ferocious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cruel, fierce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Gentle, Sympathetic</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Feud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झगड़ा</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strife, quarrel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Harmony, fraternity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Fragile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weak, infirm</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Enduring, Tough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Gather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इकट्ठा</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Converge, huddle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Disperse, Dissemble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Gorgeous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भव्य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magnificent, dazzling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unpretentious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Gracious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courteous, beneficent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Rude, Unforgiving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Genuine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वास्तविक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Absolute, Factual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Spurious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Glory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महिमा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Dignity, renown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Shame, Disgrace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Hapless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अभागी</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unfortunate, ill-fated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Fortunate, Lucky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Harass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परेशान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irritate, molest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Assist, comfort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सामंजस्य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Conformity, Amicability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Discord, discord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Honor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Adoration, Reverence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Denunciation, Shame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Meek, Timid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Proud, Assertive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Humility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विनम्रता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Resignation, Fawning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Boldness, Pride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Impenitent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आनेवाला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Uncontrite, Obdurate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Repentant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Impulsive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आवेगशील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Flaky, Impetuous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Deliberate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Indifferent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उदासीन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Equitable, Haughty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Partial, Biased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Interesting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दिलचस्प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Enchanting, Riveting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Uninteresting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Immense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अत्यधिक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huge, enormous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Puny, Insignificant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Immunity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रोग प्रतिरोधक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prerogative, privilege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Blame, Censure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Impair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शक्ति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diminish, deteriorate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Restore, Revive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Impartial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बिगाड़ना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just, unbiased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Prejudiced, Biased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Incompetent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निष्पक्ष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inefficient, unskilled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Dexterous, Skilled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Ingenuous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सरल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undisguised, naive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Wily, </w:t>
            </w:r>
            <w:r w:rsidRPr="003A0E58">
              <w:rPr>
                <w:rFonts w:eastAsia="Times New Roman" w:cstheme="minorHAnsi"/>
                <w:noProof/>
                <w:color w:val="22292D"/>
              </w:rPr>
              <w:t>Crafty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Invincible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अजेय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unconquerable, impregnable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Effeminate, languid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Irrepressible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सदा एकसां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irresistible, unconfined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Composed, hesitant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Just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honest, impartial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Unequal, unfair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Justify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न्यायसंगत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defend, exculpate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Impute, arraign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Keen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इच्छुक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sharp, poignant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Vapid, insipid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Knell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समाधिवाली झंकार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Pr>
                <w:rFonts w:eastAsia="Times New Roman" w:cstheme="minorHAnsi"/>
                <w:noProof/>
                <w:color w:val="22292D"/>
              </w:rPr>
              <w:t xml:space="preserve">the </w:t>
            </w:r>
            <w:r w:rsidRPr="003A0E58">
              <w:rPr>
                <w:rFonts w:eastAsia="Times New Roman" w:cstheme="minorHAnsi"/>
                <w:noProof/>
                <w:color w:val="22292D"/>
              </w:rPr>
              <w:t>death</w:t>
            </w:r>
            <w:r w:rsidRPr="00974A31">
              <w:rPr>
                <w:rFonts w:eastAsia="Times New Roman" w:cstheme="minorHAnsi"/>
                <w:color w:val="22292D"/>
              </w:rPr>
              <w:t xml:space="preserve"> knell, last blow</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Reconstruction, rediscovery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Knotty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विकट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complicated difficult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Simple, manageable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Lavish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बहुप्रद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abundant, excessive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Liable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उत्तरदायी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accountable, bound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Unaccountable, apt to</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magnanimous, generous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Stingy, malicious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Lucid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स्पष्ट अर्थ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sound, rational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Obscure, hidden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Lunacy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पागलपन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delusion, insanity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Normalcy, sanity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Luscious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सुस्वाद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palatable, delicious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Unsavory, tart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Malice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द्वेष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Vengefulness, grudge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Goodwill, Kindness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Mandatory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अनिवार्य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Imperative, requisite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Optional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Merit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योग्यता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Stature, Asset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Demerit, dishonor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Modest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मामूली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humble, courteous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Arrogant, pompous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Munificent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liberal, hospitable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Frugal, penurious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Mutual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आपसी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joint, identical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Separate, distinct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Nimble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चतुर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prompt, brisk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Sluggish, languid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Numerous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बहुत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profuse, various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Obstruct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impede, prevent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Hasten, encourage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Obtain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Access, Inherit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Forfeit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Obvious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ज़ाहिर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Evident, apparent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Obscure, ambiguous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Offensive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अपमानजनक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Abhorrent, obnoxious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Engaging, fascinating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Occult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रहस्यमय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latent, ambiguous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Intelligible, transparent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Offspring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वंशज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descendant, sibling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Ancestor, forefather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Optimist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आशावादी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Idealist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Pessimist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Oracular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पेशीनगोई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cryptic, vague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Lucid, distinct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Outbreak</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प्रकोप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eruption, insurrection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Compliance, subjection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Outrage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उल्लंघन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offence, maltreatment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Praise, favour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Pacify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Appease, Chasten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Irritate, worsen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Progress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प्रगति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Pace, Betterment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Retrogress, worsening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Prompt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शीघ्र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Precise, Punctual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Slow, Negligent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Pamper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संतुष्ट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Flatter, indulge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Deny, disparage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Paramount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आला दर्जे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foremost, eminent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Trivial, inferior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Placid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tranquil, calm</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Turbulent, hostile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Precarious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अनिश्चित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doubtful, insecure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Assured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छापा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Incursion, Foray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Retreat, 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Rapidity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तेज़ी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Quickness, Velocity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Inertia, </w:t>
            </w:r>
            <w:r w:rsidRPr="003A0E58">
              <w:rPr>
                <w:rFonts w:eastAsia="Times New Roman" w:cstheme="minorHAnsi"/>
                <w:noProof/>
                <w:color w:val="22292D"/>
              </w:rPr>
              <w:t>languid</w:t>
            </w:r>
            <w:r>
              <w:rPr>
                <w:rFonts w:eastAsia="Times New Roman" w:cstheme="minorHAnsi"/>
                <w:noProof/>
                <w:color w:val="22292D"/>
              </w:rPr>
              <w:t>l</w:t>
            </w:r>
            <w:r w:rsidRPr="003A0E58">
              <w:rPr>
                <w:rFonts w:eastAsia="Times New Roman" w:cstheme="minorHAnsi"/>
                <w:noProof/>
                <w:color w:val="22292D"/>
              </w:rPr>
              <w: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Reason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Acumen, Bounds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Folly, Speculation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Redeem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 एवज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Recover, liberate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Conserve lose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Ruthless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Remorseless, inhumane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Compassionate, lenient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Sacred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धार्मिक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Cherish, Divine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Ungodly, Profane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Savage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बर्बर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Wild, untamed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Polished, Civilized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Startled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Frightened, Shocked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Waveringly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Stranger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अजनबी</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Immigrant, guest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Acquaintance, national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Sublime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उदात्त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Magnificent, eminent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Ridiculous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Sympathy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सहानुभूति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Tenderness, harmony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Antipathy, Discord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System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प्रणाली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Scheme, Entity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Chaos, Disorder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Sarcastic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Ironical, derisive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Courteous, gracious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Stain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धब्बा</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blemish, tarnish</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3A0E58">
              <w:rPr>
                <w:rFonts w:eastAsia="Times New Roman" w:cstheme="minorHAnsi"/>
                <w:noProof/>
                <w:color w:val="22292D"/>
              </w:rPr>
              <w:t>Hono</w:t>
            </w:r>
            <w:r>
              <w:rPr>
                <w:rFonts w:eastAsia="Times New Roman" w:cstheme="minorHAnsi"/>
                <w:noProof/>
                <w:color w:val="22292D"/>
              </w:rPr>
              <w:t>u</w:t>
            </w:r>
            <w:r w:rsidRPr="003A0E58">
              <w:rPr>
                <w:rFonts w:eastAsia="Times New Roman" w:cstheme="minorHAnsi"/>
                <w:noProof/>
                <w:color w:val="22292D"/>
              </w:rPr>
              <w:t>r</w:t>
            </w:r>
            <w:r w:rsidRPr="00974A31">
              <w:rPr>
                <w:rFonts w:eastAsia="Times New Roman" w:cstheme="minorHAnsi"/>
                <w:color w:val="22292D"/>
              </w:rPr>
              <w:t>, purify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Spurious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Fake, Counterfeit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Genuine, Authentic</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चंचल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Nimble, Brisk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Lethargic, Sluggish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Successful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सफल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Propitious, Felicitous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Destitute, Untoward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Substantial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ठोस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Considerable, solid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Tenuous, fragile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Taboo</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निषेध</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Prohibit, ban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Permit, consent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Temperate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शीतोष्ण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Cool, moderate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Boisterous, violent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Tame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टेम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Compliant, Subdued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Wild, untamed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Thick</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Chunky, massive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Thin, attenuated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Transparent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पारदर्शक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Diaphanous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Opaque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Tremble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घबराना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Vibrate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Steady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Uncouth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गंवार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Awkward, ungraceful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Elegant, Compensate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Vanity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घमंड</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Conceit, pretension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Modesty, Humility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Venerable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सम्मानित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Esteemed, </w:t>
            </w:r>
            <w:r w:rsidRPr="003A0E58">
              <w:rPr>
                <w:rFonts w:eastAsia="Times New Roman" w:cstheme="minorHAnsi"/>
                <w:noProof/>
                <w:color w:val="22292D"/>
              </w:rPr>
              <w:t>hono</w:t>
            </w:r>
            <w:r>
              <w:rPr>
                <w:rFonts w:eastAsia="Times New Roman" w:cstheme="minorHAnsi"/>
                <w:noProof/>
                <w:color w:val="22292D"/>
              </w:rPr>
              <w:t>u</w:t>
            </w:r>
            <w:r w:rsidRPr="003A0E58">
              <w:rPr>
                <w:rFonts w:eastAsia="Times New Roman" w:cstheme="minorHAnsi"/>
                <w:noProof/>
                <w:color w:val="22292D"/>
              </w:rPr>
              <w:t>red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Unworthy, immature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Venom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Poison, malevolence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Antidote, Benevolent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माफ़ 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Relinquish, remove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Impose, Clamp</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Wane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पतन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Decline, Dwindle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Ameliorate, Rise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सावधान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circumspect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Heedless, negligent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मेल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marry, combine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Divorce, Separate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Wield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फिराना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Exert, employ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Forgo, avoid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Yell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चिल्लाना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shout, shriek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Whisper muted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Yield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surrender abdicate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Resist, protest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Yoke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घोड़े का अंसबंध</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connect, harness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Liberate, 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Zeal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उत्साह</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eagerness, </w:t>
            </w:r>
            <w:r w:rsidRPr="003A0E58">
              <w:rPr>
                <w:rFonts w:eastAsia="Times New Roman" w:cstheme="minorHAnsi"/>
                <w:noProof/>
                <w:color w:val="22292D"/>
              </w:rPr>
              <w:t>fervo</w:t>
            </w:r>
            <w:r>
              <w:rPr>
                <w:rFonts w:eastAsia="Times New Roman" w:cstheme="minorHAnsi"/>
                <w:noProof/>
                <w:color w:val="22292D"/>
              </w:rPr>
              <w:t>u</w:t>
            </w:r>
            <w:r w:rsidRPr="003A0E58">
              <w:rPr>
                <w:rFonts w:eastAsia="Times New Roman" w:cstheme="minorHAnsi"/>
                <w:noProof/>
                <w:color w:val="22292D"/>
              </w:rPr>
              <w:t>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Apathy, lethargy</w:t>
            </w:r>
          </w:p>
        </w:tc>
      </w:tr>
    </w:tbl>
    <w:p w:rsidR="00C807C1" w:rsidRDefault="00C807C1" w:rsidP="00C807C1">
      <w:pPr>
        <w:pStyle w:val="1hed"/>
        <w:rPr>
          <w:rFonts w:eastAsiaTheme="majorEastAsia" w:cstheme="majorBidi"/>
          <w:smallCaps/>
          <w:color w:val="000000" w:themeColor="text1"/>
          <w:sz w:val="36"/>
          <w:szCs w:val="36"/>
        </w:rPr>
      </w:pPr>
    </w:p>
    <w:p w:rsidR="00C807C1" w:rsidRDefault="00C807C1" w:rsidP="00C807C1">
      <w:pPr>
        <w:pStyle w:val="1hed"/>
        <w:ind w:firstLine="0"/>
        <w:rPr>
          <w:rFonts w:eastAsiaTheme="majorEastAsia" w:cstheme="majorBidi"/>
          <w:smallCaps/>
          <w:color w:val="000000" w:themeColor="text1"/>
          <w:sz w:val="36"/>
          <w:szCs w:val="36"/>
        </w:rPr>
      </w:pPr>
    </w:p>
    <w:p w:rsidR="00C807C1" w:rsidRDefault="00C807C1" w:rsidP="00C807C1">
      <w:pPr>
        <w:spacing w:before="0" w:after="200"/>
      </w:pPr>
      <w:r>
        <w:br w:type="page"/>
      </w:r>
    </w:p>
    <w:p w:rsidR="00A10199" w:rsidRPr="005205F3" w:rsidRDefault="00A10199" w:rsidP="00C3230E">
      <w:pPr>
        <w:pStyle w:val="Heading2"/>
      </w:pPr>
      <w:bookmarkStart w:id="61" w:name="_Toc18392280"/>
      <w:r w:rsidRPr="005205F3">
        <w:lastRenderedPageBreak/>
        <w:t>Basic English Speaking</w:t>
      </w:r>
      <w:bookmarkEnd w:id="61"/>
    </w:p>
    <w:p w:rsidR="00A10199" w:rsidRDefault="00A10199" w:rsidP="00A10199"/>
    <w:p w:rsidR="00A10199" w:rsidRDefault="00A10199" w:rsidP="00D8470B">
      <w:pPr>
        <w:pStyle w:val="star"/>
      </w:pPr>
      <w:r>
        <w:t xml:space="preserve">Simple </w:t>
      </w:r>
      <w:r w:rsidR="004A3D94">
        <w:t>sentences sentences</w:t>
      </w:r>
    </w:p>
    <w:p w:rsidR="00A10199" w:rsidRPr="0058396D" w:rsidRDefault="00A10199" w:rsidP="00A10199">
      <w:pPr>
        <w:pStyle w:val="1hed"/>
        <w:ind w:firstLine="0"/>
      </w:pP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How r 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ठीक हूँ।</w:t>
      </w:r>
    </w:p>
    <w:p w:rsidR="00A10199" w:rsidRPr="0058396D" w:rsidRDefault="00A10199" w:rsidP="00A10199">
      <w:pPr>
        <w:pStyle w:val="ListParagraph"/>
        <w:spacing w:after="0"/>
        <w:ind w:left="1419"/>
        <w:rPr>
          <w:color w:val="000000" w:themeColor="text1"/>
        </w:rPr>
      </w:pPr>
      <w:r w:rsidRPr="0058396D">
        <w:rPr>
          <w:color w:val="000000" w:themeColor="text1"/>
        </w:rPr>
        <w:t>I am fine.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मैं अंदर आ सकता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May, I come in?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नाम क्या हे।</w:t>
      </w:r>
    </w:p>
    <w:p w:rsidR="00A10199" w:rsidRPr="0058396D" w:rsidRDefault="00A10199" w:rsidP="00A10199">
      <w:pPr>
        <w:pStyle w:val="ListParagraph"/>
        <w:spacing w:after="0"/>
        <w:ind w:left="1419"/>
        <w:rPr>
          <w:color w:val="000000" w:themeColor="text1"/>
        </w:rPr>
      </w:pPr>
      <w:r w:rsidRPr="0058396D">
        <w:rPr>
          <w:color w:val="000000" w:themeColor="text1"/>
        </w:rPr>
        <w:t>What Is your name.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नाम कपिल सैनी है।</w:t>
      </w:r>
    </w:p>
    <w:p w:rsidR="00A10199" w:rsidRPr="0058396D" w:rsidRDefault="00A10199" w:rsidP="00A10199">
      <w:pPr>
        <w:pStyle w:val="ListParagraph"/>
        <w:spacing w:after="0"/>
        <w:ind w:left="1419"/>
        <w:rPr>
          <w:color w:val="000000" w:themeColor="text1"/>
        </w:rPr>
      </w:pPr>
      <w:r w:rsidRPr="0058396D">
        <w:rPr>
          <w:color w:val="000000" w:themeColor="text1"/>
        </w:rPr>
        <w:t>My name is Kapil Saini.</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घर जा रही हूँ।</w:t>
      </w:r>
    </w:p>
    <w:p w:rsidR="00A10199" w:rsidRPr="0058396D" w:rsidRDefault="00A10199" w:rsidP="00A10199">
      <w:pPr>
        <w:pStyle w:val="ListParagraph"/>
        <w:spacing w:after="0"/>
        <w:ind w:left="1419"/>
        <w:rPr>
          <w:color w:val="000000" w:themeColor="text1"/>
        </w:rPr>
      </w:pPr>
      <w:r w:rsidRPr="0058396D">
        <w:rPr>
          <w:color w:val="000000" w:themeColor="text1"/>
        </w:rPr>
        <w:t>I am going home.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स्कूल जाओ।</w:t>
      </w:r>
    </w:p>
    <w:p w:rsidR="00A10199" w:rsidRPr="0058396D" w:rsidRDefault="00A10199" w:rsidP="00A10199">
      <w:pPr>
        <w:pStyle w:val="ListParagraph"/>
        <w:spacing w:after="0"/>
        <w:ind w:left="1419"/>
        <w:rPr>
          <w:color w:val="000000" w:themeColor="text1"/>
        </w:rPr>
      </w:pPr>
      <w:r w:rsidRPr="0058396D">
        <w:rPr>
          <w:color w:val="000000" w:themeColor="text1"/>
        </w:rPr>
        <w:t>Go to school.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स्कूल नहीं जाना चाहता।</w:t>
      </w:r>
    </w:p>
    <w:p w:rsidR="00A10199" w:rsidRPr="0058396D" w:rsidRDefault="00A10199" w:rsidP="00A10199">
      <w:pPr>
        <w:pStyle w:val="ListParagraph"/>
        <w:spacing w:after="0"/>
        <w:ind w:left="1419"/>
        <w:rPr>
          <w:color w:val="000000" w:themeColor="text1"/>
        </w:rPr>
      </w:pPr>
      <w:r w:rsidRPr="0058396D">
        <w:rPr>
          <w:color w:val="000000" w:themeColor="text1"/>
        </w:rPr>
        <w:t>I don’t want to go school.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छुट्टी है।</w:t>
      </w:r>
    </w:p>
    <w:p w:rsidR="00A10199" w:rsidRPr="0058396D" w:rsidRDefault="00A10199" w:rsidP="00A10199">
      <w:pPr>
        <w:pStyle w:val="ListParagraph"/>
        <w:spacing w:after="0"/>
        <w:ind w:left="1419"/>
        <w:rPr>
          <w:color w:val="000000" w:themeColor="text1"/>
        </w:rPr>
      </w:pPr>
      <w:r w:rsidRPr="0058396D">
        <w:rPr>
          <w:color w:val="000000" w:themeColor="text1"/>
        </w:rPr>
        <w:t>Tomorrow is holiday.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सोमवार है।</w:t>
      </w:r>
    </w:p>
    <w:p w:rsidR="00A10199" w:rsidRPr="0058396D" w:rsidRDefault="00A10199" w:rsidP="00A10199">
      <w:pPr>
        <w:pStyle w:val="ListParagraph"/>
        <w:spacing w:after="0"/>
        <w:ind w:left="1419"/>
        <w:rPr>
          <w:color w:val="000000" w:themeColor="text1"/>
        </w:rPr>
      </w:pPr>
      <w:r w:rsidRPr="0058396D">
        <w:rPr>
          <w:color w:val="000000" w:themeColor="text1"/>
        </w:rPr>
        <w:t>Tomorrow is Monday.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होली है।</w:t>
      </w:r>
    </w:p>
    <w:p w:rsidR="00A10199" w:rsidRPr="0058396D" w:rsidRDefault="00A10199" w:rsidP="00A10199">
      <w:pPr>
        <w:pStyle w:val="ListParagraph"/>
        <w:spacing w:after="0"/>
        <w:ind w:left="1419"/>
        <w:rPr>
          <w:color w:val="000000" w:themeColor="text1"/>
        </w:rPr>
      </w:pPr>
      <w:r w:rsidRPr="0058396D">
        <w:rPr>
          <w:color w:val="000000" w:themeColor="text1"/>
        </w:rPr>
        <w:t>Tomorrow is Holi.</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बाद में फोन करूंगा।</w:t>
      </w:r>
    </w:p>
    <w:p w:rsidR="00A10199" w:rsidRPr="0058396D" w:rsidRDefault="00A10199" w:rsidP="00A10199">
      <w:pPr>
        <w:pStyle w:val="ListParagraph"/>
        <w:spacing w:after="0"/>
        <w:ind w:left="1419"/>
        <w:rPr>
          <w:color w:val="000000" w:themeColor="text1"/>
        </w:rPr>
      </w:pPr>
      <w:r w:rsidRPr="0058396D">
        <w:rPr>
          <w:color w:val="000000" w:themeColor="text1"/>
        </w:rPr>
        <w:t>I will call u later.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दोहरा सकते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Could you please repeat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How do you do?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इसका उल्लेख न करें।</w:t>
      </w:r>
    </w:p>
    <w:p w:rsidR="00A10199" w:rsidRPr="0058396D" w:rsidRDefault="00A10199" w:rsidP="00A10199">
      <w:pPr>
        <w:pStyle w:val="ListParagraph"/>
        <w:spacing w:after="0"/>
        <w:ind w:left="1419"/>
      </w:pPr>
      <w:r w:rsidRPr="0058396D">
        <w:t>Don’t mention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जाने दो।</w:t>
      </w:r>
    </w:p>
    <w:p w:rsidR="00A10199" w:rsidRPr="0058396D" w:rsidRDefault="00A10199" w:rsidP="00A10199">
      <w:pPr>
        <w:pStyle w:val="ListParagraph"/>
        <w:spacing w:after="0"/>
        <w:ind w:left="1419"/>
      </w:pPr>
      <w:r w:rsidRPr="0058396D">
        <w:t>Let it go.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कोई बात नहीं।</w:t>
      </w:r>
    </w:p>
    <w:p w:rsidR="00A10199" w:rsidRPr="0058396D" w:rsidRDefault="00A10199" w:rsidP="00A10199">
      <w:pPr>
        <w:pStyle w:val="ListParagraph"/>
        <w:spacing w:after="0"/>
        <w:ind w:left="1419"/>
      </w:pPr>
      <w:r w:rsidRPr="0058396D">
        <w:t>That’s fine.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अरम से करो।</w:t>
      </w:r>
    </w:p>
    <w:p w:rsidR="00A10199" w:rsidRPr="0058396D" w:rsidRDefault="00A10199" w:rsidP="00A10199">
      <w:pPr>
        <w:pStyle w:val="ListParagraph"/>
        <w:spacing w:after="0"/>
        <w:ind w:left="1419"/>
      </w:pPr>
      <w:r w:rsidRPr="0058396D">
        <w:t>Just take it easy.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 फिर से न करें।</w:t>
      </w:r>
    </w:p>
    <w:p w:rsidR="00A10199" w:rsidRPr="0058396D" w:rsidRDefault="00A10199" w:rsidP="00A10199">
      <w:pPr>
        <w:pStyle w:val="ListParagraph"/>
        <w:spacing w:after="0"/>
        <w:ind w:left="1419"/>
      </w:pPr>
      <w:r w:rsidRPr="0058396D">
        <w:t>Don’t do it again.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रहने भी दो। इससे कोई फर्क नहीं पड़ता</w:t>
      </w:r>
    </w:p>
    <w:p w:rsidR="00A10199" w:rsidRPr="0058396D" w:rsidRDefault="00A10199" w:rsidP="00A10199">
      <w:pPr>
        <w:pStyle w:val="ListParagraph"/>
        <w:spacing w:after="0"/>
        <w:ind w:left="1419"/>
      </w:pPr>
      <w:r w:rsidRPr="0058396D">
        <w:t>Forget it. It doesn’t matter.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ठीक होगा।</w:t>
      </w:r>
    </w:p>
    <w:p w:rsidR="00A10199" w:rsidRPr="0058396D" w:rsidRDefault="00A10199" w:rsidP="00A10199">
      <w:pPr>
        <w:pStyle w:val="ListParagraph"/>
        <w:spacing w:after="0"/>
        <w:ind w:left="1419"/>
      </w:pPr>
      <w:r w:rsidRPr="0058396D">
        <w:t>That would be okay.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इसके बारे में चिंता न करें।</w:t>
      </w:r>
    </w:p>
    <w:p w:rsidR="00A10199" w:rsidRPr="0058396D" w:rsidRDefault="00A10199" w:rsidP="00A10199">
      <w:pPr>
        <w:pStyle w:val="ListParagraph"/>
        <w:spacing w:after="0"/>
        <w:ind w:left="1419"/>
      </w:pPr>
      <w:r w:rsidRPr="0058396D">
        <w:t>Don’t worry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ठीक है</w:t>
      </w:r>
    </w:p>
    <w:p w:rsidR="00A10199" w:rsidRPr="0058396D" w:rsidRDefault="00A10199" w:rsidP="00A10199">
      <w:pPr>
        <w:pStyle w:val="ListParagraph"/>
        <w:spacing w:after="0"/>
        <w:ind w:left="1419"/>
      </w:pPr>
      <w:r w:rsidRPr="0058396D">
        <w:t>It’s okay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कुत्ते पसंद है।</w:t>
      </w:r>
    </w:p>
    <w:p w:rsidR="00A10199" w:rsidRPr="0058396D" w:rsidRDefault="00A10199" w:rsidP="00A10199">
      <w:pPr>
        <w:pStyle w:val="ListParagraph"/>
        <w:spacing w:after="0"/>
        <w:ind w:left="1419"/>
      </w:pPr>
      <w:r w:rsidRPr="0058396D">
        <w:t>I like dogs.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खाना पकाना पसंद है।</w:t>
      </w:r>
    </w:p>
    <w:p w:rsidR="00A10199" w:rsidRPr="0058396D" w:rsidRDefault="00A10199" w:rsidP="00A10199">
      <w:pPr>
        <w:pStyle w:val="ListParagraph"/>
        <w:spacing w:after="0"/>
        <w:ind w:left="1419"/>
      </w:pPr>
      <w:r w:rsidRPr="0058396D">
        <w:t>I love cooking.</w:t>
      </w:r>
    </w:p>
    <w:p w:rsidR="00A10199" w:rsidRPr="0058396D" w:rsidRDefault="00A10199" w:rsidP="00682B25">
      <w:pPr>
        <w:pStyle w:val="ListParagraph"/>
        <w:numPr>
          <w:ilvl w:val="0"/>
          <w:numId w:val="42"/>
        </w:numPr>
        <w:spacing w:before="0" w:after="200" w:line="276" w:lineRule="auto"/>
        <w:ind w:left="1419" w:hanging="284"/>
        <w:rPr>
          <w:b/>
          <w:bCs/>
        </w:rPr>
      </w:pPr>
      <w:r w:rsidRPr="0058396D">
        <w:rPr>
          <w:rFonts w:ascii="Nirmala UI" w:hAnsi="Nirmala UI" w:cs="Nirmala UI" w:hint="cs"/>
          <w:b/>
          <w:bCs/>
          <w:cs/>
          <w:lang w:bidi="hi-IN"/>
        </w:rPr>
        <w:t>मुझे</w:t>
      </w:r>
      <w:r w:rsidR="00A54322">
        <w:rPr>
          <w:rFonts w:ascii="Nirmala UI" w:hAnsi="Nirmala UI" w:cs="Nirmala UI"/>
          <w:b/>
          <w:bCs/>
          <w:cs/>
          <w:lang w:bidi="hi-IN"/>
        </w:rPr>
        <w:t xml:space="preserve"> </w:t>
      </w:r>
      <w:r w:rsidRPr="0058396D">
        <w:rPr>
          <w:rFonts w:ascii="Nirmala UI" w:hAnsi="Nirmala UI" w:cs="Nirmala UI" w:hint="cs"/>
          <w:b/>
          <w:bCs/>
          <w:cs/>
          <w:lang w:bidi="hi-IN"/>
        </w:rPr>
        <w:t>फुटबॉल</w:t>
      </w:r>
      <w:r w:rsidR="00A54322">
        <w:rPr>
          <w:rFonts w:ascii="Nirmala UI" w:hAnsi="Nirmala UI" w:cs="Nirmala UI"/>
          <w:b/>
          <w:bCs/>
          <w:cs/>
          <w:lang w:bidi="hi-IN"/>
        </w:rPr>
        <w:t xml:space="preserve"> </w:t>
      </w:r>
      <w:r w:rsidRPr="0058396D">
        <w:rPr>
          <w:rFonts w:ascii="Nirmala UI" w:hAnsi="Nirmala UI" w:cs="Nirmala UI" w:hint="cs"/>
          <w:b/>
          <w:bCs/>
          <w:cs/>
          <w:lang w:bidi="hi-IN"/>
        </w:rPr>
        <w:t>खेलना</w:t>
      </w:r>
      <w:r w:rsidR="00A54322">
        <w:rPr>
          <w:rFonts w:ascii="Nirmala UI" w:hAnsi="Nirmala UI" w:cs="Nirmala UI"/>
          <w:b/>
          <w:bCs/>
          <w:cs/>
          <w:lang w:bidi="hi-IN"/>
        </w:rPr>
        <w:t xml:space="preserve"> </w:t>
      </w:r>
      <w:r w:rsidRPr="0058396D">
        <w:rPr>
          <w:rFonts w:ascii="Nirmala UI" w:hAnsi="Nirmala UI" w:cs="Nirmala UI" w:hint="cs"/>
          <w:b/>
          <w:bCs/>
          <w:cs/>
          <w:lang w:bidi="hi-IN"/>
        </w:rPr>
        <w:t>पसंद</w:t>
      </w:r>
      <w:r w:rsidR="00A54322">
        <w:rPr>
          <w:rFonts w:ascii="Nirmala UI" w:hAnsi="Nirmala UI" w:cs="Nirmala UI"/>
          <w:b/>
          <w:bCs/>
          <w:cs/>
          <w:lang w:bidi="hi-IN"/>
        </w:rPr>
        <w:t xml:space="preserve"> </w:t>
      </w:r>
      <w:r w:rsidRPr="0058396D">
        <w:rPr>
          <w:rFonts w:ascii="Nirmala UI" w:hAnsi="Nirmala UI" w:cs="Nirmala UI" w:hint="cs"/>
          <w:b/>
          <w:bCs/>
          <w:cs/>
          <w:lang w:bidi="hi-IN"/>
        </w:rPr>
        <w:t>है।</w:t>
      </w:r>
    </w:p>
    <w:p w:rsidR="00A10199" w:rsidRPr="0058396D" w:rsidRDefault="00A10199" w:rsidP="00A10199">
      <w:pPr>
        <w:pStyle w:val="ListParagraph"/>
        <w:spacing w:after="0"/>
        <w:ind w:left="1419"/>
      </w:pPr>
      <w:r w:rsidRPr="0058396D">
        <w:t>I enjoy playing football.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पिज्जा का दीवाना हूं।</w:t>
      </w:r>
    </w:p>
    <w:p w:rsidR="00A10199" w:rsidRPr="0058396D" w:rsidRDefault="00A10199" w:rsidP="00A10199">
      <w:pPr>
        <w:pStyle w:val="ListParagraph"/>
        <w:spacing w:after="0"/>
        <w:ind w:left="1419"/>
      </w:pPr>
      <w:r w:rsidRPr="0058396D">
        <w:t>I’m crazy about pizza.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रॉक संगीत का शौकीन हूं।</w:t>
      </w:r>
    </w:p>
    <w:p w:rsidR="00A10199" w:rsidRPr="0058396D" w:rsidRDefault="00A10199" w:rsidP="00A10199">
      <w:pPr>
        <w:pStyle w:val="ListParagraph"/>
        <w:spacing w:after="0"/>
        <w:ind w:left="1419"/>
      </w:pPr>
      <w:r w:rsidRPr="0058396D">
        <w:t>I’m fond of rock music.</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आपको टेनिस पसंद है</w:t>
      </w:r>
      <w:r w:rsidRPr="0058396D">
        <w:rPr>
          <w:rFonts w:ascii="Nirmala UI" w:hAnsi="Nirmala UI" w:cs="Nirmala UI"/>
          <w:b/>
          <w:bCs/>
        </w:rPr>
        <w:t>?</w:t>
      </w:r>
    </w:p>
    <w:p w:rsidR="00A10199" w:rsidRPr="0058396D" w:rsidRDefault="00A10199" w:rsidP="00A10199">
      <w:pPr>
        <w:pStyle w:val="ListParagraph"/>
        <w:spacing w:after="0"/>
        <w:ind w:left="1419"/>
      </w:pPr>
      <w:r w:rsidRPr="0058396D">
        <w:t> Do you like tennis?</w:t>
      </w:r>
    </w:p>
    <w:p w:rsidR="00A10199" w:rsidRPr="0058396D" w:rsidRDefault="00DA4F7C"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 xml:space="preserve">वादा करता हूँ  </w:t>
      </w:r>
      <w:r w:rsidR="00A10199" w:rsidRPr="0058396D">
        <w:rPr>
          <w:rFonts w:ascii="Nirmala UI" w:hAnsi="Nirmala UI" w:cs="Nirmala UI"/>
          <w:b/>
          <w:bCs/>
          <w:cs/>
          <w:lang w:bidi="hi-IN"/>
        </w:rPr>
        <w:t>कि मैं समय पर काम पूरा करूंगा।</w:t>
      </w:r>
    </w:p>
    <w:p w:rsidR="00A10199" w:rsidRPr="0058396D" w:rsidRDefault="00A10199" w:rsidP="00A10199">
      <w:pPr>
        <w:pStyle w:val="ListParagraph"/>
        <w:spacing w:after="0"/>
        <w:ind w:left="1419"/>
      </w:pPr>
      <w:r w:rsidRPr="0058396D">
        <w:t>I promise that I will finish the job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आपसे वादा करता हूं कि यह सच है।</w:t>
      </w:r>
    </w:p>
    <w:p w:rsidR="00A10199" w:rsidRPr="0058396D" w:rsidRDefault="00A10199" w:rsidP="00A10199">
      <w:pPr>
        <w:pStyle w:val="ListParagraph"/>
        <w:spacing w:after="0"/>
        <w:ind w:left="1419"/>
      </w:pPr>
      <w:r w:rsidRPr="0058396D">
        <w:t>I promise you that that’s the truth.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कसम खाता हूं कि मैं तुम्हें कभी नहीं छोड़ूंगा।</w:t>
      </w:r>
    </w:p>
    <w:p w:rsidR="00A10199" w:rsidRPr="0058396D" w:rsidRDefault="00A10199" w:rsidP="00A10199">
      <w:pPr>
        <w:pStyle w:val="ListParagraph"/>
        <w:spacing w:after="0"/>
        <w:ind w:left="1419"/>
      </w:pPr>
      <w:r w:rsidRPr="0058396D">
        <w:t>I swear I will never leave you.</w:t>
      </w:r>
    </w:p>
    <w:p w:rsidR="00A10199" w:rsidRPr="0058396D" w:rsidRDefault="00A10199" w:rsidP="00DA4F7C">
      <w:pPr>
        <w:pStyle w:val="ListParagraph"/>
        <w:numPr>
          <w:ilvl w:val="0"/>
          <w:numId w:val="42"/>
        </w:numPr>
        <w:spacing w:before="0" w:after="0"/>
        <w:rPr>
          <w:rFonts w:ascii="Nirmala UI" w:hAnsi="Nirmala UI" w:cs="Nirmala UI"/>
          <w:b/>
          <w:bCs/>
        </w:rPr>
      </w:pPr>
      <w:r w:rsidRPr="0058396D">
        <w:rPr>
          <w:rFonts w:ascii="Nirmala UI" w:hAnsi="Nirmala UI" w:cs="Nirmala UI"/>
          <w:b/>
          <w:bCs/>
          <w:cs/>
          <w:lang w:bidi="hi-IN"/>
        </w:rPr>
        <w:t xml:space="preserve">मैं कसम खाता हूं कि मैं आपको निराश नहीं </w:t>
      </w:r>
      <w:r w:rsidR="00DA4F7C" w:rsidRPr="00DA4F7C">
        <w:rPr>
          <w:rFonts w:ascii="Nirmala UI" w:hAnsi="Nirmala UI" w:cs="Nirmala UI" w:hint="cs"/>
          <w:b/>
          <w:bCs/>
          <w:lang w:bidi="hi-IN"/>
        </w:rPr>
        <w:t>करू</w:t>
      </w:r>
      <w:r w:rsidR="00DA4F7C" w:rsidRPr="00DA4F7C">
        <w:rPr>
          <w:rFonts w:ascii="Nirmala UI" w:hAnsi="Nirmala UI" w:cs="Nirmala UI"/>
          <w:b/>
          <w:bCs/>
          <w:lang w:bidi="hi-IN"/>
        </w:rPr>
        <w:t xml:space="preserve"> </w:t>
      </w:r>
      <w:r w:rsidR="00DA4F7C" w:rsidRPr="00DA4F7C">
        <w:rPr>
          <w:rFonts w:ascii="Nirmala UI" w:hAnsi="Nirmala UI" w:cs="Nirmala UI" w:hint="cs"/>
          <w:b/>
          <w:bCs/>
          <w:lang w:bidi="hi-IN"/>
        </w:rPr>
        <w:t>गा</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I swear I won’t let you down.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कल सुबह किताब वापस करूंगा।</w:t>
      </w:r>
    </w:p>
    <w:p w:rsidR="00A10199" w:rsidRPr="0058396D" w:rsidRDefault="00A10199" w:rsidP="00A10199">
      <w:pPr>
        <w:pStyle w:val="ListParagraph"/>
        <w:spacing w:after="0"/>
        <w:ind w:left="1419"/>
      </w:pPr>
      <w:r w:rsidRPr="0058396D">
        <w:t>I assure you that I will return the book tomorrow morning.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समय पर पहुंचूंगा।</w:t>
      </w:r>
    </w:p>
    <w:p w:rsidR="00A10199" w:rsidRPr="0058396D" w:rsidRDefault="00A10199" w:rsidP="00A10199">
      <w:pPr>
        <w:pStyle w:val="ListParagraph"/>
        <w:spacing w:after="0"/>
        <w:ind w:left="1419"/>
      </w:pPr>
      <w:r w:rsidRPr="0058396D">
        <w:t>I assure you that I will be there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r w:rsidRPr="0058396D">
        <w:rPr>
          <w:rFonts w:ascii="Nirmala UI" w:hAnsi="Nirmala UI" w:cs="Nirmala UI"/>
          <w:b/>
          <w:bCs/>
        </w:rPr>
        <w:t xml:space="preserve">, </w:t>
      </w:r>
      <w:r w:rsidRPr="0058396D">
        <w:rPr>
          <w:rFonts w:ascii="Nirmala UI" w:hAnsi="Nirmala UI" w:cs="Nirmala UI"/>
          <w:b/>
          <w:bCs/>
          <w:cs/>
          <w:lang w:bidi="hi-IN"/>
        </w:rPr>
        <w:t>मैं आपको निराश नहीं किया है।</w:t>
      </w:r>
    </w:p>
    <w:p w:rsidR="00A10199" w:rsidRPr="0058396D" w:rsidRDefault="00A10199" w:rsidP="00A10199">
      <w:pPr>
        <w:pStyle w:val="ListParagraph"/>
        <w:spacing w:after="0"/>
        <w:ind w:left="1419"/>
      </w:pPr>
      <w:r w:rsidRPr="0058396D">
        <w:t>Believe me, I won’t make you disappointed.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p>
    <w:p w:rsidR="00A10199" w:rsidRPr="0058396D" w:rsidRDefault="00A10199" w:rsidP="00A10199">
      <w:pPr>
        <w:pStyle w:val="ListParagraph"/>
        <w:spacing w:after="0"/>
        <w:ind w:left="1419"/>
      </w:pPr>
      <w:r w:rsidRPr="0058396D">
        <w:t>Trust 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यह कर सकता हूं।</w:t>
      </w:r>
    </w:p>
    <w:p w:rsidR="00A10199" w:rsidRPr="0058396D" w:rsidRDefault="00A10199" w:rsidP="00A10199">
      <w:pPr>
        <w:pStyle w:val="ListParagraph"/>
        <w:spacing w:after="0"/>
        <w:ind w:left="1419"/>
      </w:pPr>
      <w:r w:rsidRPr="0058396D">
        <w:t xml:space="preserve"> I can do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तुम पर विश्वास है।</w:t>
      </w:r>
    </w:p>
    <w:p w:rsidR="00A10199" w:rsidRPr="0058396D" w:rsidRDefault="00A10199" w:rsidP="00A10199">
      <w:pPr>
        <w:pStyle w:val="ListParagraph"/>
        <w:spacing w:after="0"/>
        <w:ind w:left="1419"/>
      </w:pPr>
      <w:r w:rsidRPr="0058396D">
        <w:t xml:space="preserve"> I believe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ठीक है। अपना वादा निभाएं।</w:t>
      </w:r>
    </w:p>
    <w:p w:rsidR="00A10199" w:rsidRPr="0058396D" w:rsidRDefault="00A10199" w:rsidP="00A10199">
      <w:pPr>
        <w:pStyle w:val="ListParagraph"/>
        <w:spacing w:after="0"/>
        <w:ind w:left="1419"/>
      </w:pPr>
      <w:r w:rsidRPr="0058396D">
        <w:t>All right. Keep your promise.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उम्मीद है कि आप अपनी बात रखेंगे।</w:t>
      </w:r>
    </w:p>
    <w:p w:rsidR="00A10199" w:rsidRPr="0058396D" w:rsidRDefault="00A10199" w:rsidP="00A10199">
      <w:pPr>
        <w:pStyle w:val="ListParagraph"/>
        <w:spacing w:after="0"/>
        <w:ind w:left="1419"/>
      </w:pPr>
      <w:r w:rsidRPr="0058396D">
        <w:t>I hope you will keep your words.</w:t>
      </w:r>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 xml:space="preserve">बस समय </w:t>
      </w:r>
      <w:r w:rsidRPr="0058396D">
        <w:rPr>
          <w:rFonts w:ascii="Nirmala UI" w:hAnsi="Nirmala UI" w:cs="Nirmala UI"/>
          <w:b/>
          <w:bCs/>
          <w:cs/>
          <w:lang w:bidi="hi-IN"/>
        </w:rPr>
        <w:t xml:space="preserve">जवाब </w:t>
      </w:r>
      <w:r w:rsidRPr="005D78B9">
        <w:rPr>
          <w:rFonts w:ascii="Nirmala UI" w:hAnsi="Nirmala UI" w:cs="Nirmala UI"/>
          <w:b/>
          <w:bCs/>
          <w:cs/>
          <w:lang w:bidi="hi-IN"/>
        </w:rPr>
        <w:t>देगा</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Just let the time answer it.</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मेरा नाम </w:t>
      </w:r>
      <w:r w:rsidRPr="005D78B9">
        <w:rPr>
          <w:rFonts w:ascii="Nirmala UI" w:hAnsi="Nirmala UI" w:cs="Nirmala UI"/>
          <w:b/>
          <w:bCs/>
          <w:cs/>
          <w:lang w:bidi="hi-IN"/>
        </w:rPr>
        <w:t>सचिन</w:t>
      </w:r>
      <w:r w:rsidRPr="0058396D">
        <w:rPr>
          <w:rFonts w:ascii="Nirmala UI" w:hAnsi="Nirmala UI" w:cs="Nirmala UI"/>
          <w:b/>
          <w:bCs/>
          <w:cs/>
          <w:lang w:bidi="hi-IN"/>
        </w:rPr>
        <w:t xml:space="preserve"> है और मैं अंग्रेजी सीख रहा हूं।</w:t>
      </w:r>
    </w:p>
    <w:p w:rsidR="00A10199" w:rsidRPr="0058396D" w:rsidRDefault="00A10199" w:rsidP="00A10199">
      <w:pPr>
        <w:pStyle w:val="ListParagraph"/>
        <w:spacing w:after="0"/>
        <w:ind w:left="1419"/>
        <w:rPr>
          <w:color w:val="000000" w:themeColor="text1"/>
        </w:rPr>
      </w:pPr>
      <w:r w:rsidRPr="0058396D">
        <w:rPr>
          <w:color w:val="000000" w:themeColor="text1"/>
        </w:rPr>
        <w:t>My name is Sachin and I’m learning English.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Pr>
          <w:rFonts w:ascii="Nirmala UI" w:hAnsi="Nirmala UI" w:cs="Nirmala UI"/>
          <w:b/>
          <w:bCs/>
          <w:cs/>
          <w:lang w:bidi="hi-IN"/>
        </w:rPr>
        <w:lastRenderedPageBreak/>
        <w:t>कोई बात नहीं</w:t>
      </w:r>
      <w:r>
        <w:rPr>
          <w:rFonts w:ascii="Nirmala UI" w:hAnsi="Nirmala UI" w:cs="Nirmala UI"/>
          <w:b/>
          <w:bCs/>
          <w:lang w:bidi="hi-IN"/>
        </w:rPr>
        <w:t xml:space="preserve">, </w:t>
      </w:r>
      <w:r w:rsidRPr="0058396D">
        <w:rPr>
          <w:rFonts w:ascii="Nirmala UI" w:hAnsi="Nirmala UI" w:cs="Nirmala UI"/>
          <w:b/>
          <w:bCs/>
          <w:cs/>
          <w:lang w:bidi="hi-IN"/>
        </w:rPr>
        <w:t>मैं कल जाऊंगा।</w:t>
      </w:r>
    </w:p>
    <w:p w:rsidR="00A10199" w:rsidRPr="0058396D" w:rsidRDefault="00A10199" w:rsidP="00A10199">
      <w:pPr>
        <w:pStyle w:val="ListParagraph"/>
        <w:spacing w:after="0"/>
        <w:ind w:left="1419"/>
        <w:rPr>
          <w:color w:val="000000" w:themeColor="text1"/>
        </w:rPr>
      </w:pPr>
      <w:r w:rsidRPr="0058396D">
        <w:rPr>
          <w:color w:val="000000" w:themeColor="text1"/>
        </w:rPr>
        <w:t>It’s okay, I’ll go tomorrow.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एक कप चाय पीना पसंद करेंगे</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Would you like to have a cup of tea?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एक छाता ले लो</w:t>
      </w:r>
      <w:r w:rsidRPr="0058396D">
        <w:rPr>
          <w:rFonts w:ascii="Nirmala UI" w:hAnsi="Nirmala UI" w:cs="Nirmala UI"/>
          <w:b/>
          <w:bCs/>
        </w:rPr>
        <w:t xml:space="preserve">, </w:t>
      </w:r>
      <w:r w:rsidRPr="0058396D">
        <w:rPr>
          <w:rFonts w:ascii="Nirmala UI" w:hAnsi="Nirmala UI" w:cs="Nirmala UI"/>
          <w:b/>
          <w:bCs/>
          <w:cs/>
          <w:lang w:bidi="hi-IN"/>
        </w:rPr>
        <w:t>बाहर बारिश हो रही है।</w:t>
      </w:r>
    </w:p>
    <w:p w:rsidR="00A10199" w:rsidRPr="0058396D" w:rsidRDefault="00A10199" w:rsidP="00A10199">
      <w:pPr>
        <w:pStyle w:val="ListParagraph"/>
        <w:spacing w:after="0"/>
        <w:ind w:left="1419"/>
        <w:rPr>
          <w:color w:val="000000" w:themeColor="text1"/>
        </w:rPr>
      </w:pPr>
      <w:r w:rsidRPr="0058396D">
        <w:rPr>
          <w:color w:val="000000" w:themeColor="text1"/>
        </w:rPr>
        <w:t>Take an umbrella, it is raining outside.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घर छोड़ने के लिए बहुत बहुत धन्यवाद।</w:t>
      </w:r>
    </w:p>
    <w:p w:rsidR="00A10199" w:rsidRPr="0058396D" w:rsidRDefault="00A10199" w:rsidP="00A10199">
      <w:pPr>
        <w:pStyle w:val="ListParagraph"/>
        <w:spacing w:after="0"/>
        <w:ind w:left="1419"/>
        <w:rPr>
          <w:color w:val="000000" w:themeColor="text1"/>
        </w:rPr>
      </w:pPr>
      <w:r w:rsidRPr="0058396D">
        <w:rPr>
          <w:color w:val="000000" w:themeColor="text1"/>
        </w:rPr>
        <w:t>Thanks so much for dropping me home.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जन्मदिन के उपहार के लिए बहुत बहुत धन्यवाद।</w:t>
      </w:r>
    </w:p>
    <w:p w:rsidR="00A10199" w:rsidRPr="002B35D5" w:rsidRDefault="00A10199" w:rsidP="00A10199">
      <w:pPr>
        <w:pStyle w:val="ListParagraph"/>
        <w:spacing w:after="0"/>
        <w:ind w:left="1419"/>
        <w:rPr>
          <w:color w:val="000000" w:themeColor="text1"/>
        </w:rPr>
      </w:pPr>
      <w:r w:rsidRPr="0058396D">
        <w:rPr>
          <w:color w:val="000000" w:themeColor="text1"/>
        </w:rPr>
        <w:t>Thanks so much for the birthday gifts.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माफ़ कीजिए सर</w:t>
      </w:r>
      <w:r w:rsidRPr="0058396D">
        <w:rPr>
          <w:rFonts w:ascii="Nirmala UI" w:hAnsi="Nirmala UI" w:cs="Nirmala UI"/>
          <w:b/>
          <w:bCs/>
        </w:rPr>
        <w:t xml:space="preserve">, </w:t>
      </w:r>
      <w:r w:rsidRPr="0058396D">
        <w:rPr>
          <w:rFonts w:ascii="Nirmala UI" w:hAnsi="Nirmala UI" w:cs="Nirmala UI"/>
          <w:b/>
          <w:bCs/>
          <w:cs/>
          <w:lang w:bidi="hi-IN"/>
        </w:rPr>
        <w:t>आपने अपना बटुआ गिरा दिया।</w:t>
      </w:r>
    </w:p>
    <w:p w:rsidR="00A10199" w:rsidRPr="0058396D" w:rsidRDefault="00A10199" w:rsidP="00A10199">
      <w:pPr>
        <w:pStyle w:val="ListParagraph"/>
        <w:spacing w:after="0"/>
        <w:ind w:left="1419"/>
        <w:rPr>
          <w:color w:val="000000" w:themeColor="text1"/>
        </w:rPr>
      </w:pPr>
      <w:r w:rsidRPr="0058396D">
        <w:rPr>
          <w:color w:val="000000" w:themeColor="text1"/>
        </w:rPr>
        <w:t>Excuse me</w:t>
      </w:r>
      <w:r w:rsidR="003A0E58">
        <w:rPr>
          <w:color w:val="000000" w:themeColor="text1"/>
        </w:rPr>
        <w:t xml:space="preserve">, </w:t>
      </w:r>
      <w:r w:rsidRPr="003A0E58">
        <w:rPr>
          <w:noProof/>
          <w:color w:val="000000" w:themeColor="text1"/>
        </w:rPr>
        <w:t>sir</w:t>
      </w:r>
      <w:r w:rsidRPr="0058396D">
        <w:rPr>
          <w:color w:val="000000" w:themeColor="text1"/>
        </w:rPr>
        <w:t>, you dropped your wallet.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क्षमा करें</w:t>
      </w:r>
      <w:r w:rsidRPr="0058396D">
        <w:rPr>
          <w:rFonts w:ascii="Nirmala UI" w:hAnsi="Nirmala UI" w:cs="Nirmala UI"/>
          <w:b/>
          <w:bCs/>
        </w:rPr>
        <w:t xml:space="preserve">, </w:t>
      </w:r>
      <w:r>
        <w:rPr>
          <w:rFonts w:ascii="Nirmala UI" w:hAnsi="Nirmala UI" w:cs="Nirmala UI"/>
          <w:b/>
          <w:bCs/>
          <w:cs/>
          <w:lang w:bidi="hi-IN"/>
        </w:rPr>
        <w:t xml:space="preserve">क्या आप जानते हैं कि </w:t>
      </w:r>
      <w:r w:rsidRPr="0058396D">
        <w:rPr>
          <w:rFonts w:ascii="Nirmala UI" w:hAnsi="Nirmala UI" w:cs="Nirmala UI"/>
          <w:b/>
          <w:bCs/>
          <w:cs/>
          <w:lang w:bidi="hi-IN"/>
        </w:rPr>
        <w:t xml:space="preserve"> समय क्या हुआ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Excuse me; do you know what time it 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इतनी देर होने का खेद है।</w:t>
      </w:r>
    </w:p>
    <w:p w:rsidR="00A10199" w:rsidRPr="0058396D" w:rsidRDefault="00A10199" w:rsidP="00A10199">
      <w:pPr>
        <w:pStyle w:val="ListParagraph"/>
        <w:ind w:left="1419"/>
      </w:pPr>
      <w:r w:rsidRPr="0058396D">
        <w:t>I'm sorry for being so late.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खेद है कि मैंने आपको पार्टी में आमंत्रित नहीं किया।</w:t>
      </w:r>
    </w:p>
    <w:p w:rsidR="00A10199" w:rsidRPr="0058396D" w:rsidRDefault="00A10199" w:rsidP="00A10199">
      <w:pPr>
        <w:pStyle w:val="ListParagraph"/>
        <w:spacing w:after="0"/>
        <w:ind w:left="1419"/>
        <w:rPr>
          <w:color w:val="000000" w:themeColor="text1"/>
          <w:sz w:val="24"/>
          <w:szCs w:val="24"/>
        </w:rPr>
      </w:pPr>
      <w:r w:rsidRPr="0058396D">
        <w:rPr>
          <w:color w:val="000000" w:themeColor="text1"/>
          <w:sz w:val="24"/>
          <w:szCs w:val="24"/>
        </w:rPr>
        <w:t>I’m really sorry I didn’t invite you to the party.</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आपका मतलब  </w:t>
      </w:r>
      <w:r w:rsidRPr="00830B9E">
        <w:rPr>
          <w:rFonts w:ascii="Nirmala UI" w:hAnsi="Nirmala UI" w:cs="Nirmala UI"/>
          <w:b/>
          <w:bCs/>
          <w:cs/>
          <w:lang w:bidi="hi-IN"/>
        </w:rPr>
        <w:t xml:space="preserve">क्या </w:t>
      </w:r>
      <w:r w:rsidRPr="0058396D">
        <w:rPr>
          <w:rFonts w:ascii="Nirmala UI" w:hAnsi="Nirmala UI" w:cs="Nirmala UI"/>
          <w:b/>
          <w:bCs/>
          <w:cs/>
          <w:lang w:bidi="hi-IN"/>
        </w:rPr>
        <w:t xml:space="preserve">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 do you mean?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जहाँ तक मुझे पता है।</w:t>
      </w:r>
    </w:p>
    <w:p w:rsidR="00A10199" w:rsidRPr="0058396D" w:rsidRDefault="00A10199" w:rsidP="00A10199">
      <w:pPr>
        <w:pStyle w:val="ListParagraph"/>
        <w:spacing w:after="0"/>
        <w:ind w:left="1419"/>
      </w:pPr>
      <w:r w:rsidRPr="0058396D">
        <w:t>As far as I know.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अच्छा लगा</w:t>
      </w:r>
      <w:r w:rsidRPr="0058396D">
        <w:rPr>
          <w:rFonts w:ascii="Nirmala UI" w:hAnsi="Nirmala UI" w:cs="Nirmala UI"/>
          <w:b/>
          <w:bCs/>
        </w:rPr>
        <w:t xml:space="preserve">, </w:t>
      </w:r>
      <w:r w:rsidRPr="0058396D">
        <w:rPr>
          <w:rFonts w:ascii="Nirmala UI" w:hAnsi="Nirmala UI" w:cs="Nirmala UI"/>
          <w:b/>
          <w:bCs/>
          <w:cs/>
          <w:lang w:bidi="hi-IN"/>
        </w:rPr>
        <w:t>काजल।</w:t>
      </w:r>
    </w:p>
    <w:p w:rsidR="00A10199" w:rsidRPr="0058396D" w:rsidRDefault="00A10199" w:rsidP="00A10199">
      <w:pPr>
        <w:pStyle w:val="ListParagraph"/>
        <w:spacing w:after="0"/>
        <w:ind w:left="1419"/>
      </w:pPr>
      <w:r w:rsidRPr="0058396D">
        <w:t>Nice to meet you, Kajal.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भी अच्छा लगा।</w:t>
      </w:r>
    </w:p>
    <w:p w:rsidR="00A10199" w:rsidRPr="0058396D" w:rsidRDefault="00A10199" w:rsidP="00A10199">
      <w:pPr>
        <w:pStyle w:val="ListParagraph"/>
        <w:spacing w:after="0"/>
        <w:ind w:left="1419"/>
      </w:pPr>
      <w:r w:rsidRPr="0058396D">
        <w:t>Nice to meet you </w:t>
      </w:r>
      <w:r w:rsidRPr="003A0E58">
        <w:rPr>
          <w:noProof/>
        </w:rPr>
        <w:t>too.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कहां के निवासी हैं</w:t>
      </w:r>
      <w:r w:rsidRPr="0058396D">
        <w:rPr>
          <w:rFonts w:ascii="Nirmala UI" w:hAnsi="Nirmala UI" w:cs="Nirmala UI"/>
          <w:b/>
          <w:bCs/>
        </w:rPr>
        <w:t>?</w:t>
      </w:r>
    </w:p>
    <w:p w:rsidR="00A10199" w:rsidRPr="0058396D" w:rsidRDefault="00A10199" w:rsidP="00A10199">
      <w:pPr>
        <w:pStyle w:val="ListParagraph"/>
        <w:spacing w:after="0"/>
        <w:ind w:left="1419"/>
      </w:pPr>
      <w:r w:rsidRPr="0058396D">
        <w:t>Where are you from?</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भारत से हूं ।</w:t>
      </w:r>
    </w:p>
    <w:p w:rsidR="00A10199" w:rsidRPr="0058396D" w:rsidRDefault="00A10199" w:rsidP="00A10199">
      <w:pPr>
        <w:pStyle w:val="ListParagraph"/>
        <w:spacing w:after="0"/>
        <w:ind w:left="1419"/>
      </w:pPr>
      <w:r w:rsidRPr="0058396D">
        <w:t>I’m from India.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उसकी देखभाल करेंगे</w:t>
      </w:r>
      <w:r w:rsidRPr="0058396D">
        <w:rPr>
          <w:rFonts w:ascii="Nirmala UI" w:hAnsi="Nirmala UI" w:cs="Nirmala UI"/>
          <w:b/>
          <w:bCs/>
        </w:rPr>
        <w:t>?</w:t>
      </w:r>
    </w:p>
    <w:p w:rsidR="00A10199" w:rsidRPr="0058396D" w:rsidRDefault="00C33154" w:rsidP="00A10199">
      <w:pPr>
        <w:pStyle w:val="ListParagraph"/>
        <w:spacing w:after="0"/>
        <w:ind w:left="1419"/>
      </w:pPr>
      <w:hyperlink r:id="rId21" w:history="1">
        <w:r w:rsidR="00A10199" w:rsidRPr="0058396D">
          <w:rPr>
            <w:rStyle w:val="Hyperlink"/>
            <w:color w:val="auto"/>
            <w:u w:val="none"/>
          </w:rPr>
          <w:t>Would you care for her?</w:t>
        </w:r>
      </w:hyperlink>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B21329">
        <w:rPr>
          <w:rFonts w:ascii="Nirmala UI" w:hAnsi="Nirmala UI" w:cs="Nirmala UI"/>
          <w:b/>
          <w:bCs/>
          <w:cs/>
          <w:lang w:bidi="hi-IN"/>
        </w:rPr>
        <w:t>आपका</w:t>
      </w:r>
      <w:r w:rsidRPr="0058396D">
        <w:rPr>
          <w:rFonts w:ascii="Nirmala UI" w:hAnsi="Nirmala UI" w:cs="Nirmala UI"/>
          <w:b/>
          <w:bCs/>
          <w:cs/>
          <w:lang w:bidi="hi-IN"/>
        </w:rPr>
        <w:t xml:space="preserve"> फ़ोन नंबर क्या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What’s your phone number?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कैसे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How can I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आपने रिपोर्ट खत्म कर दी</w:t>
      </w:r>
      <w:r w:rsidRPr="0058396D">
        <w:rPr>
          <w:rFonts w:ascii="Nirmala UI" w:hAnsi="Nirmala UI" w:cs="Nirmala UI"/>
          <w:b/>
          <w:bCs/>
        </w:rPr>
        <w:t>?</w:t>
      </w:r>
    </w:p>
    <w:p w:rsidR="00A10199" w:rsidRPr="0058396D" w:rsidRDefault="00A10199" w:rsidP="00A10199">
      <w:pPr>
        <w:pStyle w:val="ListParagraph"/>
        <w:spacing w:after="0"/>
        <w:ind w:left="1419"/>
      </w:pPr>
      <w:r w:rsidRPr="0058396D">
        <w:t>Did you finish the reports?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B21329">
        <w:rPr>
          <w:rFonts w:ascii="Nirmala UI" w:hAnsi="Nirmala UI" w:cs="Nirmala UI"/>
          <w:b/>
          <w:bCs/>
          <w:cs/>
          <w:lang w:bidi="hi-IN"/>
        </w:rPr>
        <w:t>आपका</w:t>
      </w:r>
      <w:r w:rsidR="00DA4F7C">
        <w:rPr>
          <w:rFonts w:ascii="Nirmala UI" w:hAnsi="Nirmala UI" w:cs="Nirmala UI"/>
          <w:b/>
          <w:bCs/>
          <w:cs/>
          <w:lang w:bidi="hi-IN"/>
        </w:rPr>
        <w:t xml:space="preserve"> पसंदीदा शौक </w:t>
      </w:r>
      <w:r w:rsidRPr="0058396D">
        <w:rPr>
          <w:rFonts w:ascii="Nirmala UI" w:hAnsi="Nirmala UI" w:cs="Nirmala UI"/>
          <w:b/>
          <w:bCs/>
          <w:cs/>
          <w:lang w:bidi="hi-IN"/>
        </w:rPr>
        <w:t>क्या है</w:t>
      </w:r>
      <w:r w:rsidRPr="0058396D">
        <w:rPr>
          <w:rFonts w:ascii="Nirmala UI" w:hAnsi="Nirmala UI" w:cs="Nirmala UI"/>
          <w:b/>
          <w:bCs/>
        </w:rPr>
        <w:t>?</w:t>
      </w:r>
    </w:p>
    <w:p w:rsidR="00A10199" w:rsidRPr="0058396D" w:rsidRDefault="00C33154" w:rsidP="00A10199">
      <w:pPr>
        <w:pStyle w:val="ListParagraph"/>
        <w:spacing w:after="0"/>
        <w:ind w:left="1419"/>
      </w:pPr>
      <w:hyperlink r:id="rId22" w:history="1">
        <w:r w:rsidR="003A0E58">
          <w:rPr>
            <w:rStyle w:val="Hyperlink"/>
            <w:color w:val="auto"/>
            <w:u w:val="none"/>
          </w:rPr>
          <w:t xml:space="preserve"> What’s your favourite hobby?</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वाकई मेरी मदद नहीं चाहते हैं</w:t>
      </w:r>
      <w:r w:rsidRPr="0058396D">
        <w:rPr>
          <w:rFonts w:ascii="Nirmala UI" w:hAnsi="Nirmala UI" w:cs="Nirmala UI"/>
          <w:b/>
          <w:bCs/>
        </w:rPr>
        <w:t>?</w:t>
      </w:r>
    </w:p>
    <w:p w:rsidR="00A10199" w:rsidRPr="0058396D" w:rsidRDefault="00C33154" w:rsidP="00A10199">
      <w:pPr>
        <w:pStyle w:val="ListParagraph"/>
        <w:spacing w:after="0"/>
        <w:ind w:left="1419"/>
      </w:pPr>
      <w:hyperlink r:id="rId23" w:history="1">
        <w:r w:rsidR="00A10199" w:rsidRPr="0058396D">
          <w:rPr>
            <w:rStyle w:val="Hyperlink"/>
            <w:color w:val="auto"/>
            <w:u w:val="none"/>
          </w:rPr>
          <w:t>Are you sure you don’t want my help?</w:t>
        </w:r>
      </w:hyperlink>
    </w:p>
    <w:p w:rsidR="00A10199" w:rsidRPr="0058396D" w:rsidRDefault="00A10199" w:rsidP="00682B25">
      <w:pPr>
        <w:pStyle w:val="ListParagraph"/>
        <w:numPr>
          <w:ilvl w:val="0"/>
          <w:numId w:val="42"/>
        </w:numPr>
        <w:spacing w:before="0" w:after="0"/>
        <w:rPr>
          <w:rFonts w:ascii="Nirmala UI" w:hAnsi="Nirmala UI" w:cs="Nirmala UI"/>
          <w:b/>
          <w:bCs/>
        </w:rPr>
      </w:pPr>
      <w:r w:rsidRPr="0058396D">
        <w:rPr>
          <w:rFonts w:ascii="Nirmala UI" w:hAnsi="Nirmala UI" w:cs="Nirmala UI"/>
          <w:b/>
          <w:bCs/>
          <w:cs/>
          <w:lang w:bidi="hi-IN"/>
        </w:rPr>
        <w:t xml:space="preserve">चाकू  के साथ </w:t>
      </w:r>
      <w:r w:rsidRPr="00B21329">
        <w:rPr>
          <w:rFonts w:ascii="Nirmala UI" w:hAnsi="Nirmala UI" w:cs="Nirmala UI"/>
          <w:b/>
          <w:bCs/>
          <w:cs/>
          <w:lang w:bidi="hi-IN"/>
        </w:rPr>
        <w:t xml:space="preserve">सावधानी बरते </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 xml:space="preserve">Be careful with </w:t>
      </w:r>
      <w:r w:rsidRPr="003A0E58">
        <w:rPr>
          <w:noProof/>
        </w:rPr>
        <w:t>kni</w:t>
      </w:r>
      <w:r w:rsidR="003A0E58">
        <w:rPr>
          <w:noProof/>
        </w:rPr>
        <w:t>v</w:t>
      </w:r>
      <w:r w:rsidRPr="003A0E58">
        <w:rPr>
          <w:noProof/>
        </w:rPr>
        <w:t>es</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मेरी बात से सहमत हैं</w:t>
      </w:r>
      <w:r w:rsidRPr="0058396D">
        <w:rPr>
          <w:rFonts w:ascii="Nirmala UI" w:hAnsi="Nirmala UI" w:cs="Nirmala UI"/>
          <w:b/>
          <w:bCs/>
        </w:rPr>
        <w:t>?</w:t>
      </w:r>
    </w:p>
    <w:p w:rsidR="00A10199" w:rsidRPr="0058396D" w:rsidRDefault="00C33154" w:rsidP="00A10199">
      <w:pPr>
        <w:pStyle w:val="ListParagraph"/>
        <w:spacing w:after="0"/>
        <w:ind w:left="1419"/>
      </w:pPr>
      <w:hyperlink r:id="rId24" w:history="1">
        <w:r w:rsidR="00A10199" w:rsidRPr="0058396D">
          <w:rPr>
            <w:rStyle w:val="Hyperlink"/>
            <w:color w:val="auto"/>
            <w:u w:val="none"/>
          </w:rPr>
          <w:t>Do you agree with me?</w:t>
        </w:r>
      </w:hyperlink>
    </w:p>
    <w:p w:rsidR="00A10199" w:rsidRPr="0058396D" w:rsidRDefault="00A10199" w:rsidP="00DA4F7C">
      <w:pPr>
        <w:pStyle w:val="ListParagraph"/>
        <w:numPr>
          <w:ilvl w:val="0"/>
          <w:numId w:val="42"/>
        </w:numPr>
        <w:spacing w:before="0" w:after="0"/>
        <w:rPr>
          <w:rFonts w:ascii="Nirmala UI" w:hAnsi="Nirmala UI" w:cs="Nirmala UI"/>
          <w:b/>
          <w:bCs/>
        </w:rPr>
      </w:pPr>
      <w:r w:rsidRPr="0058396D">
        <w:rPr>
          <w:rFonts w:ascii="Nirmala UI" w:hAnsi="Nirmala UI" w:cs="Nirmala UI"/>
          <w:b/>
          <w:bCs/>
          <w:cs/>
          <w:lang w:bidi="hi-IN"/>
        </w:rPr>
        <w:lastRenderedPageBreak/>
        <w:t xml:space="preserve">क्या तुम इसे मेरे घर में ले </w:t>
      </w:r>
      <w:r w:rsidR="00DA4F7C" w:rsidRPr="00DA4F7C">
        <w:rPr>
          <w:rFonts w:ascii="Nirmala UI" w:hAnsi="Nirmala UI" w:cs="Nirmala UI" w:hint="cs"/>
          <w:b/>
          <w:bCs/>
          <w:lang w:bidi="hi-IN"/>
        </w:rPr>
        <w:t>जा</w:t>
      </w:r>
      <w:r w:rsidR="00DA4F7C" w:rsidRPr="00DA4F7C">
        <w:rPr>
          <w:rFonts w:ascii="Nirmala UI" w:hAnsi="Nirmala UI" w:cs="Nirmala UI"/>
          <w:b/>
          <w:bCs/>
          <w:lang w:bidi="hi-IN"/>
        </w:rPr>
        <w:t xml:space="preserve"> </w:t>
      </w:r>
      <w:r w:rsidR="00DA4F7C" w:rsidRPr="00DA4F7C">
        <w:rPr>
          <w:rFonts w:ascii="Nirmala UI" w:hAnsi="Nirmala UI" w:cs="Nirmala UI" w:hint="cs"/>
          <w:b/>
          <w:bCs/>
          <w:lang w:bidi="hi-IN"/>
        </w:rPr>
        <w:t>सकते</w:t>
      </w:r>
      <w:r w:rsidR="00DA4F7C" w:rsidRPr="00DA4F7C">
        <w:rPr>
          <w:rFonts w:ascii="Nirmala UI" w:hAnsi="Nirmala UI" w:cs="Nirmala UI"/>
          <w:b/>
          <w:bCs/>
          <w:lang w:bidi="hi-IN"/>
        </w:rPr>
        <w:t xml:space="preserve"> </w:t>
      </w:r>
      <w:r w:rsidR="00DA4F7C" w:rsidRPr="00DA4F7C">
        <w:rPr>
          <w:rFonts w:ascii="Nirmala UI" w:hAnsi="Nirmala UI" w:cs="Nirmala UI" w:hint="cs"/>
          <w:b/>
          <w:bCs/>
          <w:lang w:bidi="hi-IN"/>
        </w:rPr>
        <w:t>हो</w:t>
      </w:r>
      <w:r w:rsidRPr="0058396D">
        <w:rPr>
          <w:rFonts w:ascii="Nirmala UI" w:hAnsi="Nirmala UI" w:cs="Nirmala UI"/>
          <w:b/>
          <w:bCs/>
        </w:rPr>
        <w:t>?</w:t>
      </w:r>
    </w:p>
    <w:p w:rsidR="00A10199" w:rsidRPr="0058396D" w:rsidRDefault="00C33154" w:rsidP="00A10199">
      <w:pPr>
        <w:pStyle w:val="ListParagraph"/>
        <w:spacing w:after="0"/>
        <w:ind w:left="1419"/>
      </w:pPr>
      <w:hyperlink r:id="rId25" w:history="1">
        <w:r w:rsidR="00A10199" w:rsidRPr="0058396D">
          <w:rPr>
            <w:rStyle w:val="Hyperlink"/>
            <w:color w:val="auto"/>
            <w:u w:val="none"/>
          </w:rPr>
          <w:t xml:space="preserve"> Do you carry this in my home?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आपने कभी यह किया है</w:t>
      </w:r>
      <w:r w:rsidRPr="0058396D">
        <w:rPr>
          <w:rFonts w:ascii="Nirmala UI" w:hAnsi="Nirmala UI" w:cs="Nirmala UI"/>
          <w:b/>
          <w:bCs/>
        </w:rPr>
        <w:t>?</w:t>
      </w:r>
    </w:p>
    <w:p w:rsidR="00A10199" w:rsidRPr="0058396D" w:rsidRDefault="00C33154" w:rsidP="00A10199">
      <w:pPr>
        <w:pStyle w:val="ListParagraph"/>
        <w:spacing w:after="0"/>
        <w:ind w:left="1419"/>
      </w:pPr>
      <w:hyperlink r:id="rId26" w:history="1">
        <w:r w:rsidR="00A10199" w:rsidRPr="0058396D">
          <w:rPr>
            <w:rStyle w:val="Hyperlink"/>
            <w:color w:val="auto"/>
            <w:u w:val="none"/>
          </w:rPr>
          <w:t>Have you ever done this?</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अपनी सहायता कीजिये।</w:t>
      </w:r>
    </w:p>
    <w:p w:rsidR="00A10199" w:rsidRPr="0058396D" w:rsidRDefault="00A10199" w:rsidP="00A10199">
      <w:pPr>
        <w:pStyle w:val="ListParagraph"/>
        <w:spacing w:after="0"/>
        <w:ind w:left="1419"/>
      </w:pPr>
      <w:r w:rsidRPr="0058396D">
        <w:t>Help yourself.</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 कैसा रहेगा</w:t>
      </w:r>
      <w:r w:rsidRPr="0058396D">
        <w:rPr>
          <w:rFonts w:ascii="Nirmala UI" w:hAnsi="Nirmala UI" w:cs="Nirmala UI"/>
          <w:b/>
          <w:bCs/>
        </w:rPr>
        <w:t xml:space="preserve"> ?</w:t>
      </w:r>
    </w:p>
    <w:p w:rsidR="00A10199" w:rsidRPr="0058396D" w:rsidRDefault="00A10199" w:rsidP="00A10199">
      <w:pPr>
        <w:pStyle w:val="ListParagraph"/>
        <w:spacing w:after="0"/>
        <w:ind w:left="1419"/>
        <w:rPr>
          <w:rFonts w:cstheme="minorHAnsi"/>
        </w:rPr>
      </w:pPr>
      <w:r w:rsidRPr="0058396D">
        <w:rPr>
          <w:rFonts w:cstheme="minorHAnsi"/>
        </w:rPr>
        <w:t>How about this?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हिम्मत कैसे हुई</w:t>
      </w:r>
      <w:r w:rsidRPr="0058396D">
        <w:rPr>
          <w:rFonts w:ascii="Nirmala UI" w:hAnsi="Nirmala UI" w:cs="Nirmala UI"/>
          <w:b/>
          <w:bCs/>
          <w:rtl/>
          <w:cs/>
        </w:rPr>
        <w:t>!</w:t>
      </w:r>
    </w:p>
    <w:p w:rsidR="00A10199" w:rsidRPr="0058396D" w:rsidRDefault="00C33154" w:rsidP="00A10199">
      <w:pPr>
        <w:pStyle w:val="ListParagraph"/>
        <w:spacing w:after="0"/>
        <w:ind w:left="1419"/>
      </w:pPr>
      <w:hyperlink r:id="rId27" w:history="1">
        <w:r w:rsidR="00A10199" w:rsidRPr="0058396D">
          <w:rPr>
            <w:rStyle w:val="Hyperlink"/>
            <w:color w:val="auto"/>
            <w:u w:val="none"/>
          </w:rPr>
          <w:t xml:space="preserve"> How dare you!</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आपको किस तरह पसंद है</w:t>
      </w:r>
      <w:r w:rsidRPr="0058396D">
        <w:rPr>
          <w:rFonts w:ascii="Nirmala UI" w:hAnsi="Nirmala UI" w:cs="Nirmala UI"/>
          <w:b/>
          <w:bCs/>
        </w:rPr>
        <w:t>?</w:t>
      </w:r>
    </w:p>
    <w:p w:rsidR="00A10199" w:rsidRPr="0058396D" w:rsidRDefault="00C33154" w:rsidP="00A10199">
      <w:pPr>
        <w:pStyle w:val="ListParagraph"/>
        <w:spacing w:after="0"/>
        <w:ind w:left="1419"/>
      </w:pPr>
      <w:hyperlink r:id="rId28" w:history="1">
        <w:r w:rsidR="00A10199" w:rsidRPr="0058396D">
          <w:rPr>
            <w:rStyle w:val="Hyperlink"/>
            <w:color w:val="auto"/>
            <w:u w:val="none"/>
          </w:rPr>
          <w:t>How do you like?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इसमें कितना समय लगता है</w:t>
      </w:r>
      <w:r w:rsidRPr="0058396D">
        <w:rPr>
          <w:rFonts w:ascii="Nirmala UI" w:hAnsi="Nirmala UI" w:cs="Nirmala UI"/>
          <w:b/>
          <w:bCs/>
        </w:rPr>
        <w:t>?</w:t>
      </w:r>
    </w:p>
    <w:p w:rsidR="00A10199" w:rsidRPr="0058396D" w:rsidRDefault="00C33154" w:rsidP="00A10199">
      <w:pPr>
        <w:pStyle w:val="ListParagraph"/>
        <w:spacing w:after="0"/>
        <w:ind w:left="1419"/>
      </w:pPr>
      <w:hyperlink r:id="rId29" w:history="1">
        <w:r w:rsidR="00A10199" w:rsidRPr="0058396D">
          <w:rPr>
            <w:rStyle w:val="Hyperlink"/>
            <w:color w:val="auto"/>
            <w:u w:val="none"/>
          </w:rPr>
          <w:t xml:space="preserve"> How long does it take?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यकीन है आप ऐसा नहीं कर सकते।</w:t>
      </w:r>
    </w:p>
    <w:p w:rsidR="00A10199" w:rsidRPr="0058396D" w:rsidRDefault="00C33154" w:rsidP="00A10199">
      <w:pPr>
        <w:pStyle w:val="ListParagraph"/>
        <w:spacing w:after="0"/>
        <w:ind w:left="1419"/>
      </w:pPr>
      <w:hyperlink r:id="rId30" w:history="1">
        <w:r w:rsidR="00A10199" w:rsidRPr="0058396D">
          <w:rPr>
            <w:rStyle w:val="Hyperlink"/>
            <w:color w:val="auto"/>
            <w:u w:val="none"/>
          </w:rPr>
          <w:t xml:space="preserve"> I bet</w:t>
        </w:r>
      </w:hyperlink>
      <w:r w:rsidR="00A10199" w:rsidRPr="0058396D">
        <w:t xml:space="preserve"> you can’t do this.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शायद ही इस बात पर यकीन हो।</w:t>
      </w:r>
    </w:p>
    <w:p w:rsidR="00A10199" w:rsidRPr="0058396D" w:rsidRDefault="00A10199" w:rsidP="00A10199">
      <w:pPr>
        <w:pStyle w:val="ListParagraph"/>
        <w:spacing w:after="0"/>
        <w:ind w:left="1419"/>
      </w:pPr>
      <w:r w:rsidRPr="0058396D">
        <w:t>I can hardly believe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p>
    <w:p w:rsidR="00A10199" w:rsidRPr="0058396D" w:rsidRDefault="00A10199" w:rsidP="00A10199">
      <w:pPr>
        <w:pStyle w:val="ListParagraph"/>
        <w:spacing w:after="0"/>
        <w:ind w:left="1419"/>
      </w:pPr>
      <w:r w:rsidRPr="0058396D">
        <w:t>I can’t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एक कप चय पीना चाहुगा।</w:t>
      </w:r>
    </w:p>
    <w:p w:rsidR="00A10199" w:rsidRPr="0058396D" w:rsidRDefault="00A10199" w:rsidP="00A10199">
      <w:pPr>
        <w:pStyle w:val="ListParagraph"/>
        <w:spacing w:after="0"/>
        <w:ind w:left="1419"/>
      </w:pPr>
      <w:r w:rsidRPr="0058396D">
        <w:t xml:space="preserve">I’d like to have a cup of tea.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नहीं पता ।</w:t>
      </w:r>
    </w:p>
    <w:p w:rsidR="00A10199" w:rsidRPr="0058396D" w:rsidRDefault="00A10199" w:rsidP="00A10199">
      <w:pPr>
        <w:pStyle w:val="ListParagraph"/>
        <w:spacing w:after="0"/>
        <w:ind w:left="1419"/>
        <w:rPr>
          <w:rFonts w:ascii="Nirmala UI" w:hAnsi="Nirmala UI" w:cs="Nirmala UI"/>
          <w:b/>
          <w:bCs/>
        </w:rPr>
      </w:pPr>
      <w:r w:rsidRPr="0058396D">
        <w:t xml:space="preserve">I have no idea.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Pr>
          <w:rFonts w:ascii="Nirmala UI" w:hAnsi="Nirmala UI" w:cs="Nirmala UI"/>
          <w:b/>
          <w:bCs/>
          <w:cs/>
          <w:lang w:bidi="hi-IN"/>
        </w:rPr>
        <w:t>मैं आपको बता दूंगा</w:t>
      </w:r>
      <w:r w:rsidRPr="0058396D">
        <w:rPr>
          <w:rFonts w:ascii="Nirmala UI" w:hAnsi="Nirmala UI" w:cs="Nirmala UI"/>
          <w:b/>
          <w:bCs/>
          <w:cs/>
          <w:lang w:bidi="hi-IN"/>
        </w:rPr>
        <w:t xml:space="preserve"> ।</w:t>
      </w:r>
    </w:p>
    <w:p w:rsidR="00A10199" w:rsidRPr="0058396D" w:rsidRDefault="00A10199" w:rsidP="00A10199">
      <w:pPr>
        <w:pStyle w:val="ListParagraph"/>
        <w:spacing w:after="0"/>
        <w:ind w:left="1419"/>
        <w:rPr>
          <w:rFonts w:ascii="Nirmala UI" w:hAnsi="Nirmala UI" w:cs="Nirmala UI"/>
          <w:b/>
          <w:bCs/>
        </w:rPr>
      </w:pPr>
      <w:r w:rsidRPr="0058396D">
        <w:t>I’ll let you know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कुत्तों के डर लगता है ।</w:t>
      </w:r>
    </w:p>
    <w:p w:rsidR="00A10199" w:rsidRPr="0058396D" w:rsidRDefault="00C33154" w:rsidP="00A10199">
      <w:pPr>
        <w:pStyle w:val="ListParagraph"/>
        <w:spacing w:after="0"/>
        <w:ind w:left="1419"/>
        <w:rPr>
          <w:rFonts w:ascii="Nirmala UI" w:hAnsi="Nirmala UI" w:cs="Nirmala UI"/>
          <w:b/>
          <w:bCs/>
        </w:rPr>
      </w:pPr>
      <w:hyperlink r:id="rId31" w:history="1">
        <w:r w:rsidR="00A10199" w:rsidRPr="0058396D">
          <w:rPr>
            <w:rStyle w:val="Hyperlink"/>
            <w:color w:val="auto"/>
            <w:u w:val="none"/>
          </w:rPr>
          <w:t xml:space="preserve"> I’m afraid</w:t>
        </w:r>
      </w:hyperlink>
      <w:r w:rsidR="00A10199" w:rsidRPr="0058396D">
        <w:t xml:space="preserve"> of dogs.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अगले वर्षों की प्रगति के लिए तत्पर हूं।</w:t>
      </w:r>
    </w:p>
    <w:p w:rsidR="00A10199" w:rsidRPr="0058396D" w:rsidRDefault="00C33154" w:rsidP="00A10199">
      <w:pPr>
        <w:pStyle w:val="ListParagraph"/>
        <w:spacing w:after="0"/>
        <w:ind w:left="1419"/>
        <w:rPr>
          <w:rFonts w:ascii="Nirmala UI" w:hAnsi="Nirmala UI" w:cs="Nirmala UI"/>
          <w:b/>
          <w:bCs/>
        </w:rPr>
      </w:pPr>
      <w:hyperlink r:id="rId32" w:history="1">
        <w:r w:rsidR="00A10199" w:rsidRPr="0058396D">
          <w:rPr>
            <w:rStyle w:val="Hyperlink"/>
            <w:color w:val="auto"/>
            <w:u w:val="none"/>
          </w:rPr>
          <w:t xml:space="preserve"> I’m looking forward to</w:t>
        </w:r>
      </w:hyperlink>
      <w:r w:rsidR="00A10199" w:rsidRPr="0058396D">
        <w:t xml:space="preserve"> next year’s progress.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इसके बारे में सोच रहा हूँ।</w:t>
      </w:r>
    </w:p>
    <w:p w:rsidR="00A10199" w:rsidRPr="0058396D" w:rsidRDefault="00A10199" w:rsidP="00A10199">
      <w:pPr>
        <w:pStyle w:val="ListParagraph"/>
        <w:spacing w:after="0"/>
        <w:ind w:left="1419"/>
        <w:rPr>
          <w:rFonts w:ascii="Nirmala UI" w:hAnsi="Nirmala UI" w:cs="Nirmala UI"/>
          <w:b/>
          <w:bCs/>
        </w:rPr>
      </w:pPr>
      <w:r w:rsidRPr="0058396D">
        <w:t>I’m thinking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मेरी गलती है</w:t>
      </w:r>
      <w:r w:rsidRPr="0058396D">
        <w:rPr>
          <w:rFonts w:ascii="Nirmala UI" w:hAnsi="Nirmala UI" w:cs="Nirmala UI"/>
          <w:b/>
          <w:bCs/>
        </w:rPr>
        <w:t xml:space="preserve">, </w:t>
      </w:r>
      <w:r w:rsidRPr="0058396D">
        <w:rPr>
          <w:rFonts w:ascii="Nirmala UI" w:hAnsi="Nirmala UI" w:cs="Nirmala UI"/>
          <w:b/>
          <w:bCs/>
          <w:cs/>
          <w:lang w:bidi="hi-IN"/>
        </w:rPr>
        <w:t>कि हमें देर हो गई।</w:t>
      </w:r>
    </w:p>
    <w:p w:rsidR="00A10199" w:rsidRPr="0058396D" w:rsidRDefault="00A10199" w:rsidP="00A10199">
      <w:pPr>
        <w:pStyle w:val="ListParagraph"/>
        <w:spacing w:after="0"/>
        <w:ind w:left="1419"/>
        <w:rPr>
          <w:rFonts w:ascii="Nirmala UI" w:hAnsi="Nirmala UI" w:cs="Nirmala UI"/>
          <w:b/>
          <w:bCs/>
        </w:rPr>
      </w:pPr>
      <w:r w:rsidRPr="0058396D">
        <w:t>It’s my fault, that we are late.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 पर निर्भर करता है।</w:t>
      </w:r>
    </w:p>
    <w:p w:rsidR="00A10199" w:rsidRPr="0058396D" w:rsidRDefault="00C33154" w:rsidP="00A10199">
      <w:pPr>
        <w:pStyle w:val="ListParagraph"/>
        <w:spacing w:after="0"/>
        <w:ind w:left="1419"/>
        <w:rPr>
          <w:rFonts w:ascii="Nirmala UI" w:hAnsi="Nirmala UI" w:cs="Nirmala UI"/>
          <w:b/>
          <w:bCs/>
        </w:rPr>
      </w:pPr>
      <w:hyperlink r:id="rId33" w:history="1">
        <w:r w:rsidR="00A10199" w:rsidRPr="0058396D">
          <w:rPr>
            <w:rStyle w:val="Hyperlink"/>
            <w:color w:val="auto"/>
            <w:u w:val="none"/>
          </w:rPr>
          <w:t xml:space="preserve"> It’s up to</w:t>
        </w:r>
      </w:hyperlink>
      <w:r w:rsidR="00A10199" w:rsidRPr="0058396D">
        <w:t xml:space="preserve">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अब तुम्हारी बारी है।</w:t>
      </w:r>
    </w:p>
    <w:p w:rsidR="00A10199" w:rsidRPr="0058396D" w:rsidRDefault="00A10199" w:rsidP="00A10199">
      <w:pPr>
        <w:pStyle w:val="ListParagraph"/>
        <w:spacing w:after="0"/>
        <w:ind w:left="1419"/>
        <w:rPr>
          <w:rFonts w:ascii="Nirmala UI" w:hAnsi="Nirmala UI" w:cs="Nirmala UI"/>
          <w:b/>
          <w:bCs/>
        </w:rPr>
      </w:pPr>
      <w:r w:rsidRPr="0058396D">
        <w:t>It’s your turn now.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आश्चर्यचकित कर सकता है।</w:t>
      </w:r>
    </w:p>
    <w:p w:rsidR="00A10199" w:rsidRPr="0058396D" w:rsidRDefault="00A10199" w:rsidP="00A10199">
      <w:pPr>
        <w:pStyle w:val="ListParagraph"/>
        <w:spacing w:after="0"/>
        <w:ind w:left="1419"/>
        <w:rPr>
          <w:rFonts w:ascii="Nirmala UI" w:hAnsi="Nirmala UI" w:cs="Nirmala UI"/>
          <w:b/>
          <w:bCs/>
        </w:rPr>
      </w:pPr>
      <w:r w:rsidRPr="0058396D">
        <w:t xml:space="preserve">It may surprise you.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लिख रहा हूँ।</w:t>
      </w:r>
    </w:p>
    <w:p w:rsidR="00A10199" w:rsidRPr="0058396D" w:rsidRDefault="00A10199" w:rsidP="00A10199">
      <w:pPr>
        <w:pStyle w:val="ListParagraph"/>
        <w:spacing w:after="0"/>
        <w:ind w:left="1419"/>
        <w:rPr>
          <w:rFonts w:ascii="Nirmala UI" w:hAnsi="Nirmala UI" w:cs="Nirmala UI"/>
          <w:b/>
          <w:bCs/>
        </w:rPr>
      </w:pPr>
      <w:r w:rsidRPr="0058396D">
        <w:t>I have been writing.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आश्चर्य है कि</w:t>
      </w:r>
      <w:r w:rsidRPr="0058396D">
        <w:rPr>
          <w:rFonts w:ascii="Nirmala UI" w:hAnsi="Nirmala UI" w:cs="Nirmala UI"/>
          <w:b/>
          <w:bCs/>
        </w:rPr>
        <w:t xml:space="preserve">, </w:t>
      </w:r>
      <w:r w:rsidRPr="0058396D">
        <w:rPr>
          <w:rFonts w:ascii="Nirmala UI" w:hAnsi="Nirmala UI" w:cs="Nirmala UI"/>
          <w:b/>
          <w:bCs/>
          <w:cs/>
          <w:lang w:bidi="hi-IN"/>
        </w:rPr>
        <w:t>आप यहाँ हैं।</w:t>
      </w:r>
    </w:p>
    <w:p w:rsidR="00A10199" w:rsidRPr="0058396D" w:rsidRDefault="00A10199" w:rsidP="00A10199">
      <w:pPr>
        <w:pStyle w:val="ListParagraph"/>
        <w:spacing w:after="0"/>
        <w:ind w:left="1419"/>
        <w:rPr>
          <w:rFonts w:ascii="Nirmala UI" w:hAnsi="Nirmala UI" w:cs="Nirmala UI"/>
          <w:b/>
          <w:bCs/>
        </w:rPr>
      </w:pPr>
      <w:r w:rsidRPr="0058396D">
        <w:t>I wonder if you are here.</w:t>
      </w:r>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चाहे कूच भी हो</w:t>
      </w:r>
      <w:r>
        <w:rPr>
          <w:rFonts w:ascii="Nirmala UI" w:hAnsi="Nirmala UI" w:cs="Nirmala UI"/>
          <w:b/>
          <w:bCs/>
          <w:lang w:bidi="hi-IN"/>
        </w:rPr>
        <w:t xml:space="preserve">, </w:t>
      </w:r>
      <w:r w:rsidRPr="0058396D">
        <w:rPr>
          <w:rFonts w:ascii="Nirmala UI" w:hAnsi="Nirmala UI" w:cs="Nirmala UI"/>
          <w:b/>
          <w:bCs/>
          <w:cs/>
          <w:lang w:bidi="hi-IN"/>
        </w:rPr>
        <w:t>मैं तुम्हें प्यार करूंगा।</w:t>
      </w:r>
    </w:p>
    <w:p w:rsidR="00A10199" w:rsidRPr="0058396D" w:rsidRDefault="00A10199" w:rsidP="00A10199">
      <w:pPr>
        <w:pStyle w:val="ListParagraph"/>
        <w:spacing w:after="0"/>
        <w:ind w:left="1419"/>
        <w:rPr>
          <w:rFonts w:ascii="Nirmala UI" w:hAnsi="Nirmala UI" w:cs="Nirmala UI"/>
          <w:b/>
          <w:bCs/>
        </w:rPr>
      </w:pPr>
      <w:r w:rsidRPr="0058396D">
        <w:t>No matter what I will love you.</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lastRenderedPageBreak/>
        <w:t xml:space="preserve">खेलने से बेहतर मुझे कुछ भी नहीं </w:t>
      </w:r>
      <w:r w:rsidRPr="001E5D4E">
        <w:rPr>
          <w:rFonts w:ascii="Nirmala UI" w:hAnsi="Nirmala UI" w:cs="Nirmala UI"/>
          <w:b/>
          <w:bCs/>
          <w:cs/>
          <w:lang w:bidi="hi-IN"/>
        </w:rPr>
        <w:t xml:space="preserve">लगता </w:t>
      </w:r>
      <w:r w:rsidRPr="0058396D">
        <w:rPr>
          <w:rFonts w:ascii="Nirmala UI" w:hAnsi="Nirmala UI" w:cs="Nirmala UI"/>
          <w:b/>
          <w:bCs/>
          <w:cs/>
          <w:lang w:bidi="hi-IN"/>
        </w:rPr>
        <w:t>।</w:t>
      </w:r>
    </w:p>
    <w:p w:rsidR="00A10199" w:rsidRPr="0058396D" w:rsidRDefault="00A10199" w:rsidP="00A10199">
      <w:pPr>
        <w:pStyle w:val="ListParagraph"/>
        <w:spacing w:after="0"/>
        <w:ind w:left="1419"/>
        <w:rPr>
          <w:rFonts w:ascii="Nirmala UI" w:hAnsi="Nirmala UI" w:cs="Nirmala UI"/>
          <w:b/>
          <w:bCs/>
        </w:rPr>
      </w:pPr>
      <w:r w:rsidRPr="0058396D">
        <w:t>There is nothing I like better than playing.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 के लिये क्य कर सक्त हु</w:t>
      </w:r>
      <w:r w:rsidRPr="0058396D">
        <w:rPr>
          <w:rFonts w:ascii="Nirmala UI" w:hAnsi="Nirmala UI" w:cs="Nirmala UI"/>
          <w:b/>
          <w:bCs/>
        </w:rPr>
        <w:t>?</w:t>
      </w:r>
    </w:p>
    <w:p w:rsidR="00A10199" w:rsidRPr="0058396D" w:rsidRDefault="00C33154" w:rsidP="00A10199">
      <w:pPr>
        <w:pStyle w:val="ListParagraph"/>
        <w:spacing w:after="0"/>
        <w:ind w:left="1419"/>
        <w:rPr>
          <w:rFonts w:ascii="Nirmala UI" w:hAnsi="Nirmala UI" w:cs="Nirmala UI"/>
          <w:b/>
          <w:bCs/>
        </w:rPr>
      </w:pPr>
      <w:hyperlink r:id="rId34" w:history="1">
        <w:r w:rsidR="00A10199" w:rsidRPr="0058396D">
          <w:rPr>
            <w:rStyle w:val="Hyperlink"/>
            <w:color w:val="auto"/>
            <w:u w:val="none"/>
          </w:rPr>
          <w:t xml:space="preserve"> What can I do for you?</w:t>
        </w:r>
      </w:hyperlink>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 xml:space="preserve">आपका </w:t>
      </w:r>
      <w:r w:rsidRPr="0058396D">
        <w:rPr>
          <w:rFonts w:ascii="Nirmala UI" w:hAnsi="Nirmala UI" w:cs="Nirmala UI"/>
          <w:b/>
          <w:bCs/>
          <w:cs/>
          <w:lang w:bidi="hi-IN"/>
        </w:rPr>
        <w:t>इसके बारे में क्या कहना हैं</w:t>
      </w:r>
      <w:r w:rsidRPr="0058396D">
        <w:rPr>
          <w:rFonts w:ascii="Nirmala UI" w:hAnsi="Nirmala UI" w:cs="Nirmala UI"/>
          <w:b/>
          <w:bCs/>
        </w:rPr>
        <w:t>?</w:t>
      </w:r>
    </w:p>
    <w:p w:rsidR="00A10199" w:rsidRPr="0058396D" w:rsidRDefault="00A10199" w:rsidP="00A10199">
      <w:pPr>
        <w:pStyle w:val="ListParagraph"/>
        <w:spacing w:after="0"/>
        <w:ind w:left="1419"/>
        <w:rPr>
          <w:rFonts w:ascii="Nirmala UI" w:hAnsi="Nirmala UI" w:cs="Nirmala UI"/>
          <w:b/>
          <w:bCs/>
          <w:color w:val="000000" w:themeColor="text1"/>
        </w:rPr>
      </w:pPr>
      <w:r w:rsidRPr="0058396D">
        <w:rPr>
          <w:color w:val="000000" w:themeColor="text1"/>
        </w:rPr>
        <w:t>What do you say about it?</w:t>
      </w:r>
    </w:p>
    <w:p w:rsidR="00A10199" w:rsidRPr="0058396D" w:rsidRDefault="00A10199" w:rsidP="00682B25">
      <w:pPr>
        <w:pStyle w:val="ListParagraph"/>
        <w:numPr>
          <w:ilvl w:val="0"/>
          <w:numId w:val="42"/>
        </w:numPr>
        <w:spacing w:before="0" w:after="0"/>
        <w:ind w:left="1419" w:hanging="284"/>
        <w:rPr>
          <w:rStyle w:val="blast"/>
          <w:rFonts w:ascii="Nirmala UI" w:hAnsi="Nirmala UI" w:cs="Nirmala UI"/>
          <w:b/>
          <w:bCs/>
        </w:rPr>
      </w:pPr>
      <w:r w:rsidRPr="0058396D">
        <w:rPr>
          <w:rFonts w:ascii="Nirmala UI" w:hAnsi="Nirmala UI" w:cs="Nirmala UI"/>
          <w:b/>
          <w:bCs/>
          <w:cs/>
          <w:lang w:bidi="hi-IN"/>
        </w:rPr>
        <w:t>हाँ मैं जानता हूँ। बहुत समय हो गया।</w:t>
      </w:r>
    </w:p>
    <w:p w:rsidR="00A10199" w:rsidRPr="0058396D" w:rsidRDefault="00A10199" w:rsidP="00A10199">
      <w:pPr>
        <w:pStyle w:val="ListParagraph"/>
        <w:spacing w:after="0"/>
        <w:ind w:left="1419"/>
      </w:pPr>
      <w:r w:rsidRPr="003A0E58">
        <w:rPr>
          <w:noProof/>
        </w:rPr>
        <w:t>Yes</w:t>
      </w:r>
      <w:r w:rsidR="003A0E58">
        <w:rPr>
          <w:noProof/>
        </w:rPr>
        <w:t>,</w:t>
      </w:r>
      <w:r w:rsidRPr="0058396D">
        <w:t xml:space="preserve"> I know. It’s been a long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सप्ताहांत शुभ रहे।</w:t>
      </w:r>
    </w:p>
    <w:p w:rsidR="00A10199" w:rsidRPr="0058396D" w:rsidRDefault="00A10199" w:rsidP="00A10199">
      <w:pPr>
        <w:pStyle w:val="ListParagraph"/>
        <w:spacing w:after="0"/>
        <w:ind w:left="1419"/>
      </w:pPr>
      <w:r w:rsidRPr="0058396D">
        <w:t>Have a nice weekend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इसे कहां छोड़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Where can I leave this?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 आप यहाँ क्या करते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So what do you do here?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दोपहर का भोजन ले लो</w:t>
      </w:r>
    </w:p>
    <w:p w:rsidR="00A10199" w:rsidRPr="0058396D" w:rsidRDefault="00A10199" w:rsidP="00A10199">
      <w:pPr>
        <w:pStyle w:val="ListParagraph"/>
        <w:spacing w:after="0"/>
        <w:ind w:left="1419"/>
      </w:pPr>
      <w:r w:rsidRPr="0058396D">
        <w:t>Let’s grab lunch.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पास में एक अच्छी जगह जानता हूं।</w:t>
      </w:r>
    </w:p>
    <w:p w:rsidR="00A10199" w:rsidRPr="0058396D" w:rsidRDefault="00A10199" w:rsidP="00A10199">
      <w:pPr>
        <w:pStyle w:val="ListParagraph"/>
        <w:spacing w:after="0"/>
        <w:ind w:left="1419"/>
      </w:pPr>
      <w:r w:rsidRPr="0058396D">
        <w:t>I know a good place nearby.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अच्छा हूँ</w:t>
      </w:r>
      <w:r w:rsidRPr="0058396D">
        <w:rPr>
          <w:rFonts w:ascii="Nirmala UI" w:hAnsi="Nirmala UI" w:cs="Nirmala UI"/>
          <w:b/>
          <w:bCs/>
        </w:rPr>
        <w:t xml:space="preserve">, </w:t>
      </w:r>
      <w:r w:rsidRPr="0058396D">
        <w:rPr>
          <w:rFonts w:ascii="Nirmala UI" w:hAnsi="Nirmala UI" w:cs="Nirmala UI"/>
          <w:b/>
          <w:bCs/>
          <w:cs/>
          <w:lang w:bidi="hi-IN"/>
        </w:rPr>
        <w:t>लेकिन प्रस्ताव के लिए धन्यवाद।</w:t>
      </w:r>
    </w:p>
    <w:p w:rsidR="00A10199" w:rsidRPr="0058396D" w:rsidRDefault="00A10199" w:rsidP="00A10199">
      <w:pPr>
        <w:pStyle w:val="ListParagraph"/>
        <w:spacing w:after="0"/>
        <w:ind w:left="1419"/>
      </w:pPr>
      <w:r w:rsidRPr="0058396D">
        <w:t>I’m good, but thanks for the offer.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समय किसी के लिए नहीं रुकता।</w:t>
      </w:r>
    </w:p>
    <w:p w:rsidR="00A10199" w:rsidRPr="00DA4F7C" w:rsidRDefault="00DA4F7C" w:rsidP="00DA4F7C">
      <w:pPr>
        <w:pStyle w:val="ListParagraph"/>
        <w:spacing w:after="0"/>
        <w:ind w:left="1419"/>
      </w:pPr>
      <w:r>
        <w:t>Time doesn’t stop for anyone.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समय है।</w:t>
      </w:r>
    </w:p>
    <w:p w:rsidR="00A10199" w:rsidRPr="0058396D" w:rsidRDefault="00A10199" w:rsidP="00A10199">
      <w:pPr>
        <w:pStyle w:val="ListParagraph"/>
        <w:spacing w:after="0"/>
        <w:ind w:left="1419"/>
      </w:pPr>
      <w:r w:rsidRPr="0058396D">
        <w:t>It’s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पास समय नहीं है</w:t>
      </w:r>
    </w:p>
    <w:p w:rsidR="00A10199" w:rsidRPr="0058396D" w:rsidRDefault="00A10199" w:rsidP="00A10199">
      <w:pPr>
        <w:pStyle w:val="ListParagraph"/>
        <w:spacing w:after="0"/>
        <w:ind w:left="1419"/>
      </w:pPr>
      <w:r w:rsidRPr="0058396D">
        <w:t>I don’t have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हमारे पास ज्यादा समय नहीं है।</w:t>
      </w:r>
    </w:p>
    <w:p w:rsidR="00A10199" w:rsidRPr="0058396D" w:rsidRDefault="00A10199" w:rsidP="00A10199">
      <w:pPr>
        <w:pStyle w:val="ListParagraph"/>
        <w:spacing w:after="0"/>
        <w:ind w:left="1419"/>
      </w:pPr>
      <w:r w:rsidRPr="0058396D">
        <w:t>We don’t have much time.</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समय पर </w:t>
      </w:r>
      <w:r w:rsidRPr="00CA325F">
        <w:rPr>
          <w:rFonts w:ascii="Nirmala UI" w:hAnsi="Nirmala UI" w:cs="Nirmala UI"/>
          <w:b/>
          <w:bCs/>
          <w:cs/>
          <w:lang w:bidi="hi-IN"/>
        </w:rPr>
        <w:t xml:space="preserve">आना </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Be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समय पर पहुंचें।</w:t>
      </w:r>
    </w:p>
    <w:p w:rsidR="00A10199" w:rsidRPr="0058396D" w:rsidRDefault="00A10199" w:rsidP="00A10199">
      <w:pPr>
        <w:pStyle w:val="ListParagraph"/>
        <w:spacing w:after="0"/>
        <w:ind w:left="1419"/>
      </w:pPr>
      <w:r w:rsidRPr="0058396D">
        <w:t>Reach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आपके साथ समय बिताना पसंद है।</w:t>
      </w:r>
    </w:p>
    <w:p w:rsidR="00A10199" w:rsidRPr="0058396D" w:rsidRDefault="00A10199" w:rsidP="00A10199">
      <w:pPr>
        <w:pStyle w:val="ListParagraph"/>
        <w:spacing w:after="0"/>
        <w:ind w:left="1419"/>
      </w:pPr>
      <w:r w:rsidRPr="0058396D">
        <w:t>I like to spend time with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समय से  पहुंचूंगा।</w:t>
      </w:r>
    </w:p>
    <w:p w:rsidR="00A10199" w:rsidRPr="0058396D" w:rsidRDefault="00A10199" w:rsidP="00A10199">
      <w:pPr>
        <w:pStyle w:val="ListParagraph"/>
        <w:spacing w:after="0"/>
        <w:ind w:left="1419"/>
      </w:pPr>
      <w:r w:rsidRPr="0058396D">
        <w:t>I will be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पर्याप्त समय नहीं है।</w:t>
      </w:r>
    </w:p>
    <w:p w:rsidR="00A10199" w:rsidRPr="0058396D" w:rsidRDefault="00A10199" w:rsidP="00A10199">
      <w:pPr>
        <w:pStyle w:val="ListParagraph"/>
        <w:spacing w:after="0"/>
        <w:ind w:left="1419"/>
      </w:pPr>
      <w:r w:rsidRPr="0058396D">
        <w:t>It’s not enough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कुछ और समय चाहिए।</w:t>
      </w:r>
    </w:p>
    <w:p w:rsidR="00A10199" w:rsidRPr="0058396D" w:rsidRDefault="00A10199" w:rsidP="00A10199">
      <w:pPr>
        <w:pStyle w:val="ListParagraph"/>
        <w:spacing w:after="0"/>
        <w:ind w:left="1419"/>
      </w:pPr>
      <w:r w:rsidRPr="0058396D">
        <w:t>I want some more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इसमें समय लगेगा।</w:t>
      </w:r>
    </w:p>
    <w:p w:rsidR="00A10199" w:rsidRPr="0058396D" w:rsidRDefault="00A10199" w:rsidP="00A10199">
      <w:pPr>
        <w:pStyle w:val="ListParagraph"/>
        <w:spacing w:after="0"/>
        <w:ind w:left="1419"/>
      </w:pPr>
      <w:r w:rsidRPr="0058396D">
        <w:t>It will take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आपके पास समय है।</w:t>
      </w:r>
    </w:p>
    <w:p w:rsidR="00A10199" w:rsidRPr="0058396D" w:rsidRDefault="00A10199" w:rsidP="00A10199">
      <w:pPr>
        <w:pStyle w:val="ListParagraph"/>
        <w:spacing w:after="0"/>
        <w:ind w:left="1419"/>
      </w:pPr>
      <w:r w:rsidRPr="0058396D">
        <w:t>You have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कुछ और समय लें।</w:t>
      </w:r>
    </w:p>
    <w:p w:rsidR="00A10199" w:rsidRPr="0058396D" w:rsidRDefault="00A10199" w:rsidP="00A10199">
      <w:pPr>
        <w:pStyle w:val="ListParagraph"/>
        <w:spacing w:after="0"/>
        <w:ind w:left="1419"/>
      </w:pPr>
      <w:r w:rsidRPr="0058396D">
        <w:t>Take some more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पर्याप्त समय लो।</w:t>
      </w:r>
    </w:p>
    <w:p w:rsidR="00A10199" w:rsidRPr="0058396D" w:rsidRDefault="00A10199" w:rsidP="00A10199">
      <w:pPr>
        <w:pStyle w:val="ListParagraph"/>
        <w:spacing w:after="0"/>
        <w:ind w:left="1419"/>
      </w:pPr>
      <w:r w:rsidRPr="0058396D">
        <w:t>Take your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बहुत खुश हूं।</w:t>
      </w:r>
    </w:p>
    <w:p w:rsidR="00A10199" w:rsidRPr="0058396D" w:rsidRDefault="00A10199" w:rsidP="00A10199">
      <w:pPr>
        <w:pStyle w:val="ListParagraph"/>
        <w:spacing w:after="0"/>
        <w:ind w:left="1419"/>
      </w:pPr>
      <w:r w:rsidRPr="0058396D">
        <w:t>I’m so happy.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बात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What’s the matter?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एक अच्छा विचार नहीं है।</w:t>
      </w:r>
    </w:p>
    <w:p w:rsidR="00A10199" w:rsidRPr="0058396D" w:rsidRDefault="00A10199" w:rsidP="00A10199">
      <w:pPr>
        <w:pStyle w:val="ListParagraph"/>
        <w:spacing w:after="0"/>
        <w:ind w:left="1419"/>
      </w:pPr>
      <w:r w:rsidRPr="0058396D">
        <w:t xml:space="preserve">That doesn’t </w:t>
      </w:r>
      <w:r w:rsidRPr="003A0E58">
        <w:rPr>
          <w:noProof/>
        </w:rPr>
        <w:t>sound</w:t>
      </w:r>
      <w:r w:rsidRPr="0058396D">
        <w:t xml:space="preserve"> like a good idea.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A10199" w:rsidRPr="0058396D" w:rsidRDefault="00A10199" w:rsidP="00A10199">
      <w:pPr>
        <w:pStyle w:val="ListParagraph"/>
        <w:spacing w:after="0"/>
        <w:ind w:left="1419"/>
      </w:pPr>
      <w:r w:rsidRPr="0058396D">
        <w:t>It looks like you’re new here.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हो सकता है कि वह इसका जवाब जानती हो।</w:t>
      </w:r>
    </w:p>
    <w:p w:rsidR="00A10199" w:rsidRPr="0058396D" w:rsidRDefault="00A10199" w:rsidP="00A10199">
      <w:pPr>
        <w:pStyle w:val="ListParagraph"/>
        <w:spacing w:after="0"/>
        <w:ind w:left="1419"/>
      </w:pPr>
      <w:r w:rsidRPr="003A0E58">
        <w:rPr>
          <w:noProof/>
        </w:rPr>
        <w:t>Maybe</w:t>
      </w:r>
      <w:r w:rsidRPr="0058396D">
        <w:t> she knows the answer.</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 </w:t>
      </w:r>
      <w:r w:rsidRPr="00CA325F">
        <w:rPr>
          <w:rFonts w:ascii="Nirmala UI" w:hAnsi="Nirmala UI" w:cs="Nirmala UI"/>
          <w:b/>
          <w:bCs/>
          <w:cs/>
          <w:lang w:bidi="hi-IN"/>
        </w:rPr>
        <w:t>कहुगा</w:t>
      </w:r>
      <w:r w:rsidR="00DA4F7C">
        <w:rPr>
          <w:rFonts w:ascii="Nirmala UI" w:hAnsi="Nirmala UI" w:cs="Nirmala UI"/>
          <w:b/>
          <w:bCs/>
          <w:cs/>
          <w:lang w:bidi="hi-IN"/>
        </w:rPr>
        <w:t xml:space="preserve"> </w:t>
      </w:r>
      <w:r w:rsidRPr="0058396D">
        <w:rPr>
          <w:rFonts w:ascii="Nirmala UI" w:hAnsi="Nirmala UI" w:cs="Nirmala UI"/>
          <w:b/>
          <w:bCs/>
          <w:cs/>
          <w:lang w:bidi="hi-IN"/>
        </w:rPr>
        <w:t xml:space="preserve">कि यह अब </w:t>
      </w:r>
      <w:r w:rsidR="00DA4F7C">
        <w:rPr>
          <w:rFonts w:ascii="Nirmala UI" w:hAnsi="Nirmala UI" w:cs="Nirmala UI"/>
          <w:b/>
          <w:bCs/>
          <w:rtl/>
          <w:cs/>
        </w:rPr>
        <w:t>10</w:t>
      </w:r>
      <w:r w:rsidRPr="00411E1A">
        <w:rPr>
          <w:rFonts w:ascii="Nirmala UI" w:hAnsi="Nirmala UI" w:cs="Nirmala UI"/>
          <w:b/>
          <w:bCs/>
          <w:cs/>
          <w:lang w:bidi="hi-IN"/>
        </w:rPr>
        <w:t>किलो</w:t>
      </w:r>
      <w:r w:rsidR="00DA4F7C">
        <w:rPr>
          <w:rFonts w:ascii="Nirmala UI" w:hAnsi="Nirmala UI" w:cs="Nirmala UI"/>
          <w:b/>
          <w:bCs/>
          <w:cs/>
          <w:lang w:bidi="hi-IN"/>
        </w:rPr>
        <w:t xml:space="preserve">  </w:t>
      </w:r>
      <w:r w:rsidRPr="0058396D">
        <w:rPr>
          <w:rFonts w:ascii="Nirmala UI" w:hAnsi="Nirmala UI" w:cs="Nirmala UI"/>
          <w:b/>
          <w:bCs/>
          <w:cs/>
          <w:lang w:bidi="hi-IN"/>
        </w:rPr>
        <w:t>से अधिक है।</w:t>
      </w:r>
    </w:p>
    <w:p w:rsidR="00A10199" w:rsidRPr="0058396D" w:rsidRDefault="00A10199" w:rsidP="00A10199">
      <w:pPr>
        <w:pStyle w:val="ListParagraph"/>
        <w:spacing w:after="0"/>
        <w:ind w:left="1419"/>
      </w:pPr>
      <w:r>
        <w:t xml:space="preserve">I’d say it’s over 10 </w:t>
      </w:r>
      <w:r w:rsidRPr="003A0E58">
        <w:rPr>
          <w:noProof/>
        </w:rPr>
        <w:t>kilo</w:t>
      </w:r>
      <w:r w:rsidRPr="0058396D">
        <w:t xml:space="preserve"> now.</w:t>
      </w:r>
    </w:p>
    <w:p w:rsidR="00A10199" w:rsidRPr="0058396D" w:rsidRDefault="00A10199" w:rsidP="00682B25">
      <w:pPr>
        <w:pStyle w:val="ListParagraph"/>
        <w:numPr>
          <w:ilvl w:val="0"/>
          <w:numId w:val="42"/>
        </w:numPr>
        <w:spacing w:before="0" w:after="0"/>
        <w:ind w:left="1418" w:hanging="284"/>
        <w:rPr>
          <w:rFonts w:ascii="Nirmala UI" w:hAnsi="Nirmala UI" w:cs="Nirmala UI"/>
          <w:b/>
          <w:bCs/>
        </w:rPr>
      </w:pPr>
      <w:r w:rsidRPr="0058396D">
        <w:rPr>
          <w:rFonts w:ascii="Nirmala UI" w:hAnsi="Nirmala UI" w:cs="Nirmala UI"/>
          <w:b/>
          <w:bCs/>
          <w:cs/>
          <w:lang w:bidi="hi-IN"/>
        </w:rPr>
        <w:t>अगर मुझे कोई अनुमान लगाना होता है</w:t>
      </w:r>
      <w:r w:rsidRPr="0058396D">
        <w:rPr>
          <w:rFonts w:ascii="Nirmala UI" w:hAnsi="Nirmala UI" w:cs="Nirmala UI"/>
          <w:b/>
          <w:bCs/>
        </w:rPr>
        <w:t xml:space="preserve">, </w:t>
      </w:r>
      <w:r w:rsidRPr="0058396D">
        <w:rPr>
          <w:rFonts w:ascii="Nirmala UI" w:hAnsi="Nirmala UI" w:cs="Nirmala UI"/>
          <w:b/>
          <w:bCs/>
          <w:cs/>
          <w:lang w:bidi="hi-IN"/>
        </w:rPr>
        <w:t>तो मैं कहता कि वह</w:t>
      </w:r>
      <w:r w:rsidR="00DA4F7C">
        <w:rPr>
          <w:rFonts w:ascii="Nirmala UI" w:hAnsi="Nirmala UI" w:cs="Nirmala UI"/>
          <w:b/>
          <w:bCs/>
          <w:cs/>
          <w:lang w:bidi="hi-IN"/>
        </w:rPr>
        <w:t xml:space="preserve"> </w:t>
      </w:r>
      <w:r w:rsidRPr="00411E1A">
        <w:rPr>
          <w:b/>
          <w:bCs/>
          <w:lang w:bidi="hi-IN"/>
        </w:rPr>
        <w:t>40</w:t>
      </w:r>
      <w:r w:rsidR="00DA4F7C">
        <w:rPr>
          <w:b/>
          <w:bCs/>
          <w:lang w:bidi="hi-IN"/>
        </w:rPr>
        <w:t xml:space="preserve"> </w:t>
      </w:r>
      <w:r w:rsidRPr="00411E1A">
        <w:rPr>
          <w:rFonts w:ascii="Nirmala UI" w:hAnsi="Nirmala UI" w:cs="Nirmala UI"/>
          <w:b/>
          <w:bCs/>
          <w:cs/>
          <w:lang w:bidi="hi-IN"/>
        </w:rPr>
        <w:t>वर्ष</w:t>
      </w:r>
      <w:r w:rsidRPr="0058396D">
        <w:rPr>
          <w:rFonts w:ascii="Nirmala UI" w:hAnsi="Nirmala UI" w:cs="Nirmala UI"/>
          <w:b/>
          <w:bCs/>
          <w:rtl/>
          <w:cs/>
          <w:lang w:bidi="hi-IN"/>
        </w:rPr>
        <w:t>का है।</w:t>
      </w:r>
      <w:r w:rsidR="00DA4F7C">
        <w:rPr>
          <w:rFonts w:ascii="Nirmala UI" w:hAnsi="Nirmala UI" w:cs="Nirmala UI"/>
          <w:b/>
          <w:bCs/>
          <w:rtl/>
          <w:cs/>
          <w:lang w:bidi="hi-IN"/>
        </w:rPr>
        <w:t xml:space="preserve"> </w:t>
      </w:r>
    </w:p>
    <w:p w:rsidR="00A10199" w:rsidRPr="0058396D" w:rsidRDefault="00A10199" w:rsidP="00A10199">
      <w:pPr>
        <w:pStyle w:val="ListParagraph"/>
        <w:spacing w:after="0"/>
        <w:ind w:left="1419"/>
      </w:pPr>
      <w:r w:rsidRPr="0058396D">
        <w:t>If I had to take a guess, I’d say he’s 40.</w:t>
      </w:r>
    </w:p>
    <w:p w:rsidR="00A10199" w:rsidRPr="00DA4F7C" w:rsidRDefault="00A10199" w:rsidP="00682B25">
      <w:pPr>
        <w:pStyle w:val="ListParagraph"/>
        <w:numPr>
          <w:ilvl w:val="0"/>
          <w:numId w:val="42"/>
        </w:numPr>
        <w:ind w:left="1560" w:hanging="426"/>
        <w:rPr>
          <w:rFonts w:ascii="Nirmala UI" w:hAnsi="Nirmala UI" w:cs="Nirmala UI"/>
          <w:b/>
          <w:bCs/>
        </w:rPr>
      </w:pPr>
      <w:r w:rsidRPr="00DA4F7C">
        <w:rPr>
          <w:rFonts w:ascii="Nirmala UI" w:hAnsi="Nirmala UI" w:cs="Nirmala UI"/>
          <w:b/>
          <w:bCs/>
          <w:cs/>
          <w:lang w:bidi="hi-IN"/>
        </w:rPr>
        <w:t>शायद वह अपनी नौकरी छोड़ना चाहता है।</w:t>
      </w:r>
    </w:p>
    <w:p w:rsidR="00A10199" w:rsidRPr="0058396D" w:rsidRDefault="00A10199" w:rsidP="00A10199">
      <w:pPr>
        <w:pStyle w:val="ListParagraph"/>
        <w:spacing w:after="0"/>
        <w:ind w:left="1419"/>
      </w:pPr>
      <w:r w:rsidRPr="0058396D">
        <w:t>Maybe he wants to quit his job.</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संभावना है कि आप इसे सही कर रहे हैं।</w:t>
      </w:r>
    </w:p>
    <w:p w:rsidR="00A10199" w:rsidRPr="0058396D" w:rsidRDefault="00A10199" w:rsidP="00A10199">
      <w:pPr>
        <w:pStyle w:val="ListParagraph"/>
        <w:spacing w:after="0"/>
        <w:ind w:left="1419"/>
      </w:pPr>
      <w:r w:rsidRPr="0058396D">
        <w:t>Chances are you’re doing it right.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वह इसके बारे में सही हो सकता है।</w:t>
      </w:r>
    </w:p>
    <w:p w:rsidR="00A10199" w:rsidRPr="0058396D" w:rsidRDefault="00A10199" w:rsidP="00A10199">
      <w:pPr>
        <w:pStyle w:val="ListParagraph"/>
        <w:spacing w:after="0"/>
        <w:ind w:left="1419"/>
      </w:pPr>
      <w:r w:rsidRPr="0058396D">
        <w:t>He could be right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कहना मुश्किल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सबसे अच्छा अंग्रेजी पाठ्यक्रम है।</w:t>
      </w:r>
    </w:p>
    <w:p w:rsidR="00A10199" w:rsidRPr="0058396D" w:rsidRDefault="00A10199" w:rsidP="00A10199">
      <w:pPr>
        <w:pStyle w:val="ListParagraph"/>
        <w:spacing w:after="0"/>
        <w:ind w:left="1419"/>
      </w:pPr>
      <w:r w:rsidRPr="0058396D">
        <w:t>It’s difficult to say, but I think this is the best English course.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यकीन नहीं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शाम की आखिरी ट्रेन है।</w:t>
      </w:r>
    </w:p>
    <w:p w:rsidR="00A10199" w:rsidRPr="0058396D" w:rsidRDefault="00A10199" w:rsidP="00A10199">
      <w:pPr>
        <w:pStyle w:val="ListParagraph"/>
        <w:spacing w:after="0"/>
        <w:ind w:left="1419"/>
      </w:pPr>
      <w:r w:rsidRPr="0058396D">
        <w:t>I’m not really sure, but I think this is the last evening train.</w:t>
      </w:r>
    </w:p>
    <w:p w:rsidR="00A10199" w:rsidRPr="0064442F"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w:t>
      </w:r>
      <w:r>
        <w:rPr>
          <w:rFonts w:ascii="Nirmala UI" w:hAnsi="Nirmala UI" w:cs="Nirmala UI"/>
          <w:b/>
          <w:bCs/>
          <w:lang w:bidi="hi-IN"/>
        </w:rPr>
        <w:t xml:space="preserve"> 4</w:t>
      </w:r>
      <w:r w:rsidRPr="0058396D">
        <w:rPr>
          <w:rFonts w:ascii="Nirmala UI" w:hAnsi="Nirmala UI" w:cs="Nirmala UI"/>
          <w:b/>
          <w:bCs/>
          <w:rtl/>
          <w:cs/>
          <w:lang w:bidi="hi-IN"/>
        </w:rPr>
        <w:t>भाषाएं बोल सकता हूं।</w:t>
      </w:r>
    </w:p>
    <w:p w:rsidR="00A10199" w:rsidRPr="0058396D" w:rsidRDefault="00A10199" w:rsidP="00A10199">
      <w:pPr>
        <w:pStyle w:val="ListParagraph"/>
        <w:spacing w:after="0"/>
        <w:ind w:left="1419"/>
      </w:pPr>
      <w:r w:rsidRPr="0058396D">
        <w:t>I can speak 4 languages.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w:t>
      </w:r>
      <w:r>
        <w:rPr>
          <w:rFonts w:ascii="Nirmala UI" w:hAnsi="Nirmala UI" w:cs="Nirmala UI"/>
          <w:b/>
          <w:bCs/>
          <w:lang w:bidi="hi-IN"/>
        </w:rPr>
        <w:t xml:space="preserve"> 4</w:t>
      </w:r>
      <w:r w:rsidRPr="0058396D">
        <w:rPr>
          <w:rFonts w:ascii="Nirmala UI" w:hAnsi="Nirmala UI" w:cs="Nirmala UI"/>
          <w:b/>
          <w:bCs/>
          <w:rtl/>
          <w:cs/>
          <w:lang w:bidi="hi-IN"/>
        </w:rPr>
        <w:t>किलोमीटर दौड़ सकता हूं।</w:t>
      </w:r>
    </w:p>
    <w:p w:rsidR="00A10199" w:rsidRPr="0058396D" w:rsidRDefault="00A10199" w:rsidP="00A10199">
      <w:pPr>
        <w:pStyle w:val="ListParagraph"/>
        <w:spacing w:after="0"/>
        <w:ind w:left="1419"/>
      </w:pPr>
      <w:r w:rsidRPr="0058396D">
        <w:t>I can </w:t>
      </w:r>
      <w:r w:rsidRPr="003A0E58">
        <w:rPr>
          <w:noProof/>
        </w:rPr>
        <w:t>run</w:t>
      </w:r>
      <w:r w:rsidR="003A0E58">
        <w:rPr>
          <w:noProof/>
        </w:rPr>
        <w:t xml:space="preserve"> for</w:t>
      </w:r>
      <w:r w:rsidRPr="0058396D">
        <w:t xml:space="preserve"> 4 </w:t>
      </w:r>
      <w:r w:rsidRPr="003A0E58">
        <w:rPr>
          <w:noProof/>
        </w:rPr>
        <w:t>kilomet</w:t>
      </w:r>
      <w:r w:rsidR="003A0E58">
        <w:rPr>
          <w:noProof/>
        </w:rPr>
        <w:t>re</w:t>
      </w:r>
      <w:r w:rsidRPr="003A0E58">
        <w:rPr>
          <w:noProof/>
        </w:rPr>
        <w:t>s</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r w:rsidR="001D1512"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I can’t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पार्टी में नहीं आ पाऊँगा।</w:t>
      </w:r>
    </w:p>
    <w:p w:rsidR="00A10199" w:rsidRPr="0058396D" w:rsidRDefault="00A10199" w:rsidP="00A10199">
      <w:pPr>
        <w:pStyle w:val="ListParagraph"/>
        <w:spacing w:after="0"/>
        <w:ind w:left="1419"/>
      </w:pPr>
      <w:r w:rsidRPr="0058396D">
        <w:t xml:space="preserve">I won’t be able to come to </w:t>
      </w:r>
      <w:r w:rsidRPr="003A0E58">
        <w:rPr>
          <w:noProof/>
        </w:rPr>
        <w:t>your party</w:t>
      </w:r>
      <w:r w:rsidRPr="0058396D">
        <w:t>.</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 आपको अगले सोमवार को </w:t>
      </w:r>
      <w:r w:rsidRPr="00C52150">
        <w:rPr>
          <w:rFonts w:ascii="Nirmala UI" w:hAnsi="Nirmala UI" w:cs="Nirmala UI"/>
          <w:b/>
          <w:bCs/>
          <w:cs/>
          <w:lang w:bidi="hi-IN"/>
        </w:rPr>
        <w:t>मिलुंगा</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 xml:space="preserve">I will be able to see you next </w:t>
      </w:r>
      <w:r w:rsidR="003A0E58">
        <w:rPr>
          <w:noProof/>
        </w:rPr>
        <w:t>M</w:t>
      </w:r>
      <w:r w:rsidRPr="003A0E58">
        <w:rPr>
          <w:noProof/>
        </w:rPr>
        <w:t>onday</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जब मैं अपना अध्ययन पूरा कर लूंगा</w:t>
      </w:r>
      <w:r w:rsidRPr="0058396D">
        <w:rPr>
          <w:rFonts w:ascii="Nirmala UI" w:hAnsi="Nirmala UI" w:cs="Nirmala UI"/>
          <w:b/>
          <w:bCs/>
        </w:rPr>
        <w:t xml:space="preserve">, </w:t>
      </w:r>
      <w:r w:rsidRPr="0058396D">
        <w:rPr>
          <w:rFonts w:ascii="Nirmala UI" w:hAnsi="Nirmala UI" w:cs="Nirmala UI"/>
          <w:b/>
          <w:bCs/>
          <w:cs/>
          <w:lang w:bidi="hi-IN"/>
        </w:rPr>
        <w:t>तो मैं एक अच्छी नौकरी पा सकूंगा।</w:t>
      </w:r>
    </w:p>
    <w:p w:rsidR="00A10199" w:rsidRPr="0058396D" w:rsidRDefault="00A10199" w:rsidP="00A10199">
      <w:pPr>
        <w:pStyle w:val="ListParagraph"/>
        <w:spacing w:after="0"/>
        <w:ind w:left="1419"/>
      </w:pPr>
      <w:r w:rsidRPr="0058396D">
        <w:t>When I finish my study, I will be able to find a good job.</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जब मैं एक बच्चा था तो मैं बहुत अच्छी तरह से क्रिकेट खेल सकता था।</w:t>
      </w:r>
    </w:p>
    <w:p w:rsidR="00A10199" w:rsidRPr="0058396D" w:rsidRDefault="00A10199" w:rsidP="00A10199">
      <w:pPr>
        <w:pStyle w:val="ListParagraph"/>
        <w:spacing w:after="0"/>
        <w:ind w:left="1419"/>
      </w:pPr>
      <w:r w:rsidRPr="0058396D">
        <w:t>When I was a child I could play cricket very well.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उस दिन मैं उनसे मिलने नहीं गया था।</w:t>
      </w:r>
    </w:p>
    <w:p w:rsidR="00A10199" w:rsidRPr="0058396D" w:rsidRDefault="00A10199" w:rsidP="00A10199">
      <w:pPr>
        <w:pStyle w:val="ListParagraph"/>
        <w:spacing w:after="0"/>
        <w:ind w:left="1419"/>
      </w:pPr>
      <w:r w:rsidRPr="0058396D">
        <w:t>I was not able to visit him that day.</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क्या आप बता सकते हैं कि रेलवे स्टेशन </w:t>
      </w:r>
      <w:r w:rsidRPr="005D78B9">
        <w:rPr>
          <w:rFonts w:ascii="Nirmala UI" w:hAnsi="Nirmala UI" w:cs="Nirmala UI"/>
          <w:b/>
          <w:bCs/>
          <w:cs/>
          <w:lang w:bidi="hi-IN"/>
        </w:rPr>
        <w:t>तक</w:t>
      </w:r>
      <w:r w:rsidRPr="0058396D">
        <w:rPr>
          <w:rFonts w:ascii="Nirmala UI" w:hAnsi="Nirmala UI" w:cs="Nirmala UI"/>
          <w:b/>
          <w:bCs/>
          <w:cs/>
          <w:lang w:bidi="hi-IN"/>
        </w:rPr>
        <w:t xml:space="preserve"> कैसे पहुंचा जाए</w:t>
      </w:r>
      <w:r w:rsidRPr="0058396D">
        <w:rPr>
          <w:rFonts w:ascii="Nirmala UI" w:hAnsi="Nirmala UI" w:cs="Nirmala UI"/>
          <w:b/>
          <w:bCs/>
        </w:rPr>
        <w:t>?</w:t>
      </w:r>
    </w:p>
    <w:p w:rsidR="00A10199" w:rsidRPr="0058396D" w:rsidRDefault="00A10199" w:rsidP="00A10199">
      <w:pPr>
        <w:pStyle w:val="ListParagraph"/>
        <w:spacing w:after="0"/>
        <w:ind w:left="1419"/>
      </w:pPr>
      <w:r w:rsidRPr="0058396D">
        <w:t>Could you tell me how to get to the railway station?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तुम उस आदमी को जानते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Do you know </w:t>
      </w:r>
      <w:r w:rsidRPr="003A0E58">
        <w:rPr>
          <w:noProof/>
        </w:rPr>
        <w:t>that man</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क्या आप जानते हैं कि इस बाइक की कीमत कितनी है</w:t>
      </w:r>
    </w:p>
    <w:p w:rsidR="00A10199" w:rsidRPr="0058396D" w:rsidRDefault="00A10199" w:rsidP="00A10199">
      <w:pPr>
        <w:pStyle w:val="ListParagraph"/>
        <w:spacing w:after="0"/>
        <w:ind w:left="1419"/>
      </w:pPr>
      <w:r w:rsidRPr="0058396D">
        <w:t>Do you know how much is this bike costs?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नाम जानना चाहूंगा</w:t>
      </w:r>
      <w:r w:rsidRPr="0058396D">
        <w:rPr>
          <w:rFonts w:ascii="Nirmala UI" w:hAnsi="Nirmala UI" w:cs="Nirmala UI"/>
          <w:b/>
          <w:bCs/>
        </w:rPr>
        <w:t>?</w:t>
      </w:r>
    </w:p>
    <w:p w:rsidR="00A10199" w:rsidRPr="0058396D" w:rsidRDefault="00A10199" w:rsidP="00A10199">
      <w:pPr>
        <w:pStyle w:val="ListParagraph"/>
        <w:spacing w:after="0"/>
        <w:ind w:left="1419"/>
      </w:pPr>
      <w:r w:rsidRPr="0058396D">
        <w:t>I’d like to know your name.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A10199" w:rsidRPr="0058396D" w:rsidRDefault="00A10199" w:rsidP="00A10199">
      <w:pPr>
        <w:pStyle w:val="ListParagraph"/>
        <w:spacing w:after="0"/>
        <w:ind w:left="1419"/>
      </w:pPr>
      <w:r w:rsidRPr="0058396D">
        <w:t>It’s your fault.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A10199" w:rsidRPr="0058396D" w:rsidRDefault="00A10199" w:rsidP="00A10199">
      <w:pPr>
        <w:pStyle w:val="ListParagraph"/>
        <w:spacing w:after="0"/>
        <w:ind w:left="1419"/>
      </w:pPr>
      <w:r w:rsidRPr="0058396D">
        <w:t>It’s your mistake.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विश्वास नहीं हो रहा है कि आपने ऐसा किया है।</w:t>
      </w:r>
    </w:p>
    <w:p w:rsidR="00A10199" w:rsidRPr="0058396D" w:rsidRDefault="00A10199" w:rsidP="00A10199">
      <w:pPr>
        <w:pStyle w:val="ListParagraph"/>
        <w:spacing w:after="0"/>
        <w:ind w:left="1419"/>
      </w:pPr>
      <w:r w:rsidRPr="0058396D">
        <w:t>I can’t believe that you did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ऐसा कैसे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How could you do such a thing?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दिमाग खराब है</w:t>
      </w:r>
      <w:r w:rsidRPr="0058396D">
        <w:rPr>
          <w:rFonts w:ascii="Nirmala UI" w:hAnsi="Nirmala UI" w:cs="Nirmala UI"/>
          <w:b/>
          <w:bCs/>
        </w:rPr>
        <w:t>?</w:t>
      </w:r>
    </w:p>
    <w:p w:rsidR="00A10199" w:rsidRPr="0058396D" w:rsidRDefault="00A10199" w:rsidP="00A10199">
      <w:pPr>
        <w:pStyle w:val="ListParagraph"/>
        <w:spacing w:after="0"/>
        <w:ind w:left="1419"/>
      </w:pPr>
      <w:r w:rsidRPr="0058396D">
        <w:t>Are you out of your mind?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में आपसे बात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May I have a word?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आपको बुरा लगता है अगर मैं आपको टोकता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Do you mind if I interrupt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दोसी हो</w:t>
      </w:r>
      <w:r w:rsidR="001D1512"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I think you are the one to blame.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हो जो यह कर सकता था।</w:t>
      </w:r>
    </w:p>
    <w:p w:rsidR="00A10199" w:rsidRPr="0058396D" w:rsidRDefault="00A10199" w:rsidP="00A10199">
      <w:pPr>
        <w:pStyle w:val="ListParagraph"/>
        <w:spacing w:after="0"/>
        <w:ind w:left="1419"/>
      </w:pPr>
      <w:r w:rsidRPr="0058396D">
        <w:t>I think you are the one who could have done it.</w:t>
      </w:r>
    </w:p>
    <w:p w:rsidR="008D0FA6" w:rsidRDefault="008D0FA6"/>
    <w:sectPr w:rsidR="008D0FA6" w:rsidSect="00716E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17D" w:rsidRDefault="008B317D" w:rsidP="00A10199">
      <w:pPr>
        <w:spacing w:before="0" w:after="0" w:line="240" w:lineRule="auto"/>
      </w:pPr>
      <w:r>
        <w:separator/>
      </w:r>
    </w:p>
  </w:endnote>
  <w:endnote w:type="continuationSeparator" w:id="0">
    <w:p w:rsidR="008B317D" w:rsidRDefault="008B317D" w:rsidP="00A10199">
      <w:pPr>
        <w:spacing w:before="0" w:after="0" w:line="240" w:lineRule="auto"/>
      </w:pPr>
      <w:r>
        <w:continuationSeparator/>
      </w:r>
    </w:p>
  </w:endnote>
  <w:endnote w:type="continuationNotice" w:id="1">
    <w:p w:rsidR="008B317D" w:rsidRDefault="008B31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altName w:val="Iskoola Pota"/>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kkurat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54" w:rsidRDefault="00C33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54" w:rsidRDefault="00C3315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54" w:rsidRDefault="00C3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17D" w:rsidRDefault="008B317D" w:rsidP="00A10199">
      <w:pPr>
        <w:spacing w:before="0" w:after="0" w:line="240" w:lineRule="auto"/>
      </w:pPr>
      <w:r>
        <w:separator/>
      </w:r>
    </w:p>
  </w:footnote>
  <w:footnote w:type="continuationSeparator" w:id="0">
    <w:p w:rsidR="008B317D" w:rsidRDefault="008B317D" w:rsidP="00A10199">
      <w:pPr>
        <w:spacing w:before="0" w:after="0" w:line="240" w:lineRule="auto"/>
      </w:pPr>
      <w:r>
        <w:continuationSeparator/>
      </w:r>
    </w:p>
  </w:footnote>
  <w:footnote w:type="continuationNotice" w:id="1">
    <w:p w:rsidR="008B317D" w:rsidRDefault="008B317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54" w:rsidRDefault="00C33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154" w:rsidRPr="00716E86" w:rsidRDefault="00C33154" w:rsidP="00716E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588890933"/>
      <w:showingPlcHdr/>
      <w:dataBinding w:prefixMappings="xmlns:ns0='http://schemas.openxmlformats.org/package/2006/metadata/core-properties' xmlns:ns1='http://purl.org/dc/elements/1.1/'" w:xpath="/ns0:coreProperties[1]/ns1:title[1]" w:storeItemID="{6C3C8BC8-F283-45AE-878A-BAB7291924A1}"/>
      <w:text/>
    </w:sdtPr>
    <w:sdtContent>
      <w:p w:rsidR="00C33154" w:rsidRDefault="00C33154" w:rsidP="00A1019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C33154" w:rsidRDefault="00C33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BF2"/>
    <w:multiLevelType w:val="hybridMultilevel"/>
    <w:tmpl w:val="D98C819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750744"/>
    <w:multiLevelType w:val="hybridMultilevel"/>
    <w:tmpl w:val="C12080D6"/>
    <w:lvl w:ilvl="0" w:tplc="04090009">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nsid w:val="061A566D"/>
    <w:multiLevelType w:val="hybridMultilevel"/>
    <w:tmpl w:val="C458D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B441D1"/>
    <w:multiLevelType w:val="hybridMultilevel"/>
    <w:tmpl w:val="4A9CC492"/>
    <w:lvl w:ilvl="0" w:tplc="6C94FA34">
      <w:start w:val="5"/>
      <w:numFmt w:val="bullet"/>
      <w:lvlText w:val="-"/>
      <w:lvlJc w:val="left"/>
      <w:pPr>
        <w:ind w:left="720" w:hanging="360"/>
      </w:pPr>
      <w:rPr>
        <w:rFonts w:ascii="Nirmala UI" w:eastAsiaTheme="minorHAnsi" w:hAnsi="Nirmala UI" w:cs="Nirmala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6C44BF"/>
    <w:multiLevelType w:val="hybridMultilevel"/>
    <w:tmpl w:val="C51C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06198"/>
    <w:multiLevelType w:val="multilevel"/>
    <w:tmpl w:val="895AE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0E7C36"/>
    <w:multiLevelType w:val="hybridMultilevel"/>
    <w:tmpl w:val="D1D67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162C3"/>
    <w:multiLevelType w:val="hybridMultilevel"/>
    <w:tmpl w:val="4FAE39A0"/>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0A307D0C"/>
    <w:multiLevelType w:val="hybridMultilevel"/>
    <w:tmpl w:val="0CBA906C"/>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A3954A8"/>
    <w:multiLevelType w:val="hybridMultilevel"/>
    <w:tmpl w:val="D7D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062"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154695"/>
    <w:multiLevelType w:val="hybridMultilevel"/>
    <w:tmpl w:val="3B76A8F4"/>
    <w:lvl w:ilvl="0" w:tplc="BA2CC4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0B4802E5"/>
    <w:multiLevelType w:val="hybridMultilevel"/>
    <w:tmpl w:val="65AE50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BDA55F8"/>
    <w:multiLevelType w:val="hybridMultilevel"/>
    <w:tmpl w:val="9E884C46"/>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3">
    <w:nsid w:val="0C430FED"/>
    <w:multiLevelType w:val="hybridMultilevel"/>
    <w:tmpl w:val="326482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D629FD"/>
    <w:multiLevelType w:val="hybridMultilevel"/>
    <w:tmpl w:val="0D6E82EA"/>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5">
    <w:nsid w:val="0D0E7602"/>
    <w:multiLevelType w:val="hybridMultilevel"/>
    <w:tmpl w:val="F45CF1C0"/>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0E3831C5"/>
    <w:multiLevelType w:val="hybridMultilevel"/>
    <w:tmpl w:val="100AD5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08E40A4"/>
    <w:multiLevelType w:val="hybridMultilevel"/>
    <w:tmpl w:val="82B6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613486"/>
    <w:multiLevelType w:val="hybridMultilevel"/>
    <w:tmpl w:val="472C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4FB071D"/>
    <w:multiLevelType w:val="hybridMultilevel"/>
    <w:tmpl w:val="19EE0E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6E26C3"/>
    <w:multiLevelType w:val="hybridMultilevel"/>
    <w:tmpl w:val="8AB0EF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16904C1F"/>
    <w:multiLevelType w:val="hybridMultilevel"/>
    <w:tmpl w:val="F398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D62753"/>
    <w:multiLevelType w:val="hybridMultilevel"/>
    <w:tmpl w:val="C072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474A86"/>
    <w:multiLevelType w:val="hybridMultilevel"/>
    <w:tmpl w:val="7372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6D0946"/>
    <w:multiLevelType w:val="multilevel"/>
    <w:tmpl w:val="FCDE95B4"/>
    <w:lvl w:ilvl="0">
      <w:start w:val="1"/>
      <w:numFmt w:val="decimal"/>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lvlText w:val="%2."/>
      <w:lvlJc w:val="left"/>
      <w:pPr>
        <w:ind w:left="965" w:hanging="42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15" w:hanging="864"/>
      </w:pPr>
      <w:rPr>
        <w:rFonts w:hint="default"/>
        <w:b/>
        <w:i w:val="0"/>
      </w:rPr>
    </w:lvl>
    <w:lvl w:ilvl="4">
      <w:start w:val="1"/>
      <w:numFmt w:val="decimal"/>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1B664E61"/>
    <w:multiLevelType w:val="hybridMultilevel"/>
    <w:tmpl w:val="3BB280D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1CCA3422"/>
    <w:multiLevelType w:val="hybridMultilevel"/>
    <w:tmpl w:val="C17C3366"/>
    <w:lvl w:ilvl="0" w:tplc="0409000F">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F8A300A"/>
    <w:multiLevelType w:val="hybridMultilevel"/>
    <w:tmpl w:val="4C744E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FB64AC6"/>
    <w:multiLevelType w:val="hybridMultilevel"/>
    <w:tmpl w:val="836AF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2566A82"/>
    <w:multiLevelType w:val="hybridMultilevel"/>
    <w:tmpl w:val="89DC68F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23064E57"/>
    <w:multiLevelType w:val="hybridMultilevel"/>
    <w:tmpl w:val="DF3C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F268AD"/>
    <w:multiLevelType w:val="hybridMultilevel"/>
    <w:tmpl w:val="0534102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nsid w:val="26084718"/>
    <w:multiLevelType w:val="multilevel"/>
    <w:tmpl w:val="00B449EC"/>
    <w:lvl w:ilvl="0">
      <w:start w:val="1"/>
      <w:numFmt w:val="decimal"/>
      <w:lvlText w:val="%1."/>
      <w:lvlJc w:val="left"/>
      <w:pPr>
        <w:ind w:left="2160" w:hanging="360"/>
      </w:pPr>
      <w:rPr>
        <w:rFonts w:hint="default"/>
      </w:rPr>
    </w:lvl>
    <w:lvl w:ilvl="1">
      <w:start w:val="2"/>
      <w:numFmt w:val="decimal"/>
      <w:isLgl/>
      <w:lvlText w:val="%1.%2"/>
      <w:lvlJc w:val="left"/>
      <w:pPr>
        <w:ind w:left="2520" w:hanging="720"/>
      </w:pPr>
      <w:rPr>
        <w:rFonts w:hint="default"/>
      </w:rPr>
    </w:lvl>
    <w:lvl w:ilvl="2">
      <w:start w:val="7"/>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33">
    <w:nsid w:val="28CA0884"/>
    <w:multiLevelType w:val="hybridMultilevel"/>
    <w:tmpl w:val="1A4E6402"/>
    <w:lvl w:ilvl="0" w:tplc="55F87D5C">
      <w:start w:val="1"/>
      <w:numFmt w:val="decimal"/>
      <w:lvlText w:val="%1"/>
      <w:lvlJc w:val="right"/>
      <w:pPr>
        <w:ind w:left="13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AE7911"/>
    <w:multiLevelType w:val="hybridMultilevel"/>
    <w:tmpl w:val="988C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445543"/>
    <w:multiLevelType w:val="hybridMultilevel"/>
    <w:tmpl w:val="730E6870"/>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2FF21FC8"/>
    <w:multiLevelType w:val="hybridMultilevel"/>
    <w:tmpl w:val="C548E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0957420"/>
    <w:multiLevelType w:val="multilevel"/>
    <w:tmpl w:val="3044F3D8"/>
    <w:lvl w:ilvl="0">
      <w:start w:val="1"/>
      <w:numFmt w:val="decimal"/>
      <w:pStyle w:val="Heading1"/>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pStyle w:val="Heading2"/>
      <w:lvlText w:val="%1.%2"/>
      <w:lvlJc w:val="left"/>
      <w:pPr>
        <w:ind w:left="965" w:hanging="42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715" w:hanging="864"/>
      </w:pPr>
      <w:rPr>
        <w:rFonts w:hint="default"/>
        <w:b/>
        <w:i w:val="0"/>
      </w:rPr>
    </w:lvl>
    <w:lvl w:ilvl="4">
      <w:start w:val="1"/>
      <w:numFmt w:val="decimal"/>
      <w:pStyle w:val="Heading5"/>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30BC6107"/>
    <w:multiLevelType w:val="multilevel"/>
    <w:tmpl w:val="4A6C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1223004"/>
    <w:multiLevelType w:val="hybridMultilevel"/>
    <w:tmpl w:val="7E6E9EBC"/>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nsid w:val="31BD56E4"/>
    <w:multiLevelType w:val="hybridMultilevel"/>
    <w:tmpl w:val="7B389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3755FF6"/>
    <w:multiLevelType w:val="hybridMultilevel"/>
    <w:tmpl w:val="760412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6C61641"/>
    <w:multiLevelType w:val="hybridMultilevel"/>
    <w:tmpl w:val="B79A2AF6"/>
    <w:lvl w:ilvl="0" w:tplc="231C48D6">
      <w:start w:val="1"/>
      <w:numFmt w:val="decimal"/>
      <w:lvlText w:val="%1)"/>
      <w:lvlJc w:val="left"/>
      <w:pPr>
        <w:ind w:left="368" w:hanging="150"/>
      </w:pPr>
      <w:rPr>
        <w:rFonts w:hint="default"/>
      </w:rPr>
    </w:lvl>
    <w:lvl w:ilvl="1" w:tplc="04090019">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3">
    <w:nsid w:val="3705009B"/>
    <w:multiLevelType w:val="hybridMultilevel"/>
    <w:tmpl w:val="AD30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74051EC"/>
    <w:multiLevelType w:val="multilevel"/>
    <w:tmpl w:val="016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AFC1525"/>
    <w:multiLevelType w:val="hybridMultilevel"/>
    <w:tmpl w:val="E04AF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137CF9"/>
    <w:multiLevelType w:val="hybridMultilevel"/>
    <w:tmpl w:val="7B0CEC6E"/>
    <w:lvl w:ilvl="0" w:tplc="B6021840">
      <w:start w:val="1"/>
      <w:numFmt w:val="bullet"/>
      <w:pStyle w:val="subh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D5E1106"/>
    <w:multiLevelType w:val="hybridMultilevel"/>
    <w:tmpl w:val="7EA6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D92507F"/>
    <w:multiLevelType w:val="multilevel"/>
    <w:tmpl w:val="FCDE95B4"/>
    <w:lvl w:ilvl="0">
      <w:start w:val="1"/>
      <w:numFmt w:val="decimal"/>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lvlText w:val="%2."/>
      <w:lvlJc w:val="left"/>
      <w:pPr>
        <w:ind w:left="965" w:hanging="42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15" w:hanging="864"/>
      </w:pPr>
      <w:rPr>
        <w:rFonts w:hint="default"/>
        <w:b/>
        <w:i w:val="0"/>
      </w:rPr>
    </w:lvl>
    <w:lvl w:ilvl="4">
      <w:start w:val="1"/>
      <w:numFmt w:val="decimal"/>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nsid w:val="3E045983"/>
    <w:multiLevelType w:val="hybridMultilevel"/>
    <w:tmpl w:val="9F5A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E6A27F4"/>
    <w:multiLevelType w:val="hybridMultilevel"/>
    <w:tmpl w:val="00E6D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F0734D2"/>
    <w:multiLevelType w:val="hybridMultilevel"/>
    <w:tmpl w:val="9BCECE0E"/>
    <w:lvl w:ilvl="0" w:tplc="025011BA">
      <w:start w:val="1"/>
      <w:numFmt w:val="bullet"/>
      <w:pStyle w:val="do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342329"/>
    <w:multiLevelType w:val="hybridMultilevel"/>
    <w:tmpl w:val="4E5A596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3">
    <w:nsid w:val="45743031"/>
    <w:multiLevelType w:val="multilevel"/>
    <w:tmpl w:val="703E73CE"/>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4">
    <w:nsid w:val="460E3741"/>
    <w:multiLevelType w:val="hybridMultilevel"/>
    <w:tmpl w:val="D7067EF2"/>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5">
    <w:nsid w:val="48727915"/>
    <w:multiLevelType w:val="hybridMultilevel"/>
    <w:tmpl w:val="BBECC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89F4878"/>
    <w:multiLevelType w:val="hybridMultilevel"/>
    <w:tmpl w:val="969439FA"/>
    <w:lvl w:ilvl="0" w:tplc="766A56A0">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95A414B"/>
    <w:multiLevelType w:val="hybridMultilevel"/>
    <w:tmpl w:val="35E894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4A7E03E9"/>
    <w:multiLevelType w:val="hybridMultilevel"/>
    <w:tmpl w:val="7342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EB6831"/>
    <w:multiLevelType w:val="hybridMultilevel"/>
    <w:tmpl w:val="DA3E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0B0DFD"/>
    <w:multiLevelType w:val="hybridMultilevel"/>
    <w:tmpl w:val="91EEC146"/>
    <w:lvl w:ilvl="0" w:tplc="9B2A3E9A">
      <w:start w:val="1"/>
      <w:numFmt w:val="lowerLetter"/>
      <w:lvlText w:val="%1."/>
      <w:lvlJc w:val="left"/>
      <w:pPr>
        <w:ind w:left="1440" w:hanging="360"/>
      </w:pPr>
      <w:rPr>
        <w:rFonts w:hint="default"/>
        <w:b/>
      </w:rPr>
    </w:lvl>
    <w:lvl w:ilvl="1" w:tplc="250EE480">
      <w:start w:val="1"/>
      <w:numFmt w:val="decimal"/>
      <w:lvlText w:val="%2."/>
      <w:lvlJc w:val="left"/>
      <w:pPr>
        <w:ind w:left="2520" w:hanging="72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nsid w:val="4D370B4D"/>
    <w:multiLevelType w:val="hybridMultilevel"/>
    <w:tmpl w:val="802E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627180"/>
    <w:multiLevelType w:val="hybridMultilevel"/>
    <w:tmpl w:val="1F24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F3B526E"/>
    <w:multiLevelType w:val="hybridMultilevel"/>
    <w:tmpl w:val="1C5E8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nsid w:val="509F2578"/>
    <w:multiLevelType w:val="hybridMultilevel"/>
    <w:tmpl w:val="C23E3A3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5">
    <w:nsid w:val="50A50CFA"/>
    <w:multiLevelType w:val="hybridMultilevel"/>
    <w:tmpl w:val="5F72FB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AB4340"/>
    <w:multiLevelType w:val="hybridMultilevel"/>
    <w:tmpl w:val="13502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471EBF"/>
    <w:multiLevelType w:val="hybridMultilevel"/>
    <w:tmpl w:val="833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4057F1C"/>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9CC2C55"/>
    <w:multiLevelType w:val="hybridMultilevel"/>
    <w:tmpl w:val="C6C86EFA"/>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nsid w:val="5A53629E"/>
    <w:multiLevelType w:val="hybridMultilevel"/>
    <w:tmpl w:val="33BA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E495830"/>
    <w:multiLevelType w:val="hybridMultilevel"/>
    <w:tmpl w:val="E8942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EBC14C2"/>
    <w:multiLevelType w:val="hybridMultilevel"/>
    <w:tmpl w:val="FC9ED6C0"/>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nsid w:val="5F3F4093"/>
    <w:multiLevelType w:val="hybridMultilevel"/>
    <w:tmpl w:val="28AEF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1C764EA"/>
    <w:multiLevelType w:val="hybridMultilevel"/>
    <w:tmpl w:val="F0ACB0B8"/>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5">
    <w:nsid w:val="622E5C26"/>
    <w:multiLevelType w:val="hybridMultilevel"/>
    <w:tmpl w:val="7CD8FE16"/>
    <w:lvl w:ilvl="0" w:tplc="29286788">
      <w:start w:val="1"/>
      <w:numFmt w:val="bullet"/>
      <w:pStyle w:val="star"/>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68573237"/>
    <w:multiLevelType w:val="hybridMultilevel"/>
    <w:tmpl w:val="57108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9C028C"/>
    <w:multiLevelType w:val="hybridMultilevel"/>
    <w:tmpl w:val="A5DC6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9B501EA"/>
    <w:multiLevelType w:val="hybridMultilevel"/>
    <w:tmpl w:val="29920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A0D39D8"/>
    <w:multiLevelType w:val="hybridMultilevel"/>
    <w:tmpl w:val="B344AD5C"/>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0">
    <w:nsid w:val="6C67786F"/>
    <w:multiLevelType w:val="hybridMultilevel"/>
    <w:tmpl w:val="C548E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DA1C47"/>
    <w:multiLevelType w:val="hybridMultilevel"/>
    <w:tmpl w:val="0DB077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2">
    <w:nsid w:val="6F1D0C37"/>
    <w:multiLevelType w:val="multilevel"/>
    <w:tmpl w:val="974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05C59F0"/>
    <w:multiLevelType w:val="hybridMultilevel"/>
    <w:tmpl w:val="349469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4">
    <w:nsid w:val="70F700DB"/>
    <w:multiLevelType w:val="hybridMultilevel"/>
    <w:tmpl w:val="92D20B2A"/>
    <w:lvl w:ilvl="0" w:tplc="0409000F">
      <w:start w:val="1"/>
      <w:numFmt w:val="decimal"/>
      <w:lvlText w:val="%1."/>
      <w:lvlJc w:val="left"/>
      <w:pPr>
        <w:ind w:left="720" w:hanging="360"/>
      </w:pPr>
    </w:lvl>
    <w:lvl w:ilvl="1" w:tplc="9B08F8A2">
      <w:start w:val="1"/>
      <w:numFmt w:val="decimal"/>
      <w:lvlText w:val="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9315FF"/>
    <w:multiLevelType w:val="hybridMultilevel"/>
    <w:tmpl w:val="F31AF4A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749141F6"/>
    <w:multiLevelType w:val="hybridMultilevel"/>
    <w:tmpl w:val="97FE721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7">
    <w:nsid w:val="7667248C"/>
    <w:multiLevelType w:val="hybridMultilevel"/>
    <w:tmpl w:val="73BC59D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8">
    <w:nsid w:val="770127D3"/>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8791C37"/>
    <w:multiLevelType w:val="hybridMultilevel"/>
    <w:tmpl w:val="6016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9866C17"/>
    <w:multiLevelType w:val="hybridMultilevel"/>
    <w:tmpl w:val="0D6AEE32"/>
    <w:lvl w:ilvl="0" w:tplc="0409000F">
      <w:start w:val="1"/>
      <w:numFmt w:val="decimal"/>
      <w:lvlText w:val="%1."/>
      <w:lvlJc w:val="left"/>
      <w:pPr>
        <w:ind w:left="368" w:hanging="150"/>
      </w:pPr>
      <w:rPr>
        <w:rFonts w:hint="default"/>
      </w:rPr>
    </w:lvl>
    <w:lvl w:ilvl="1" w:tplc="04090019">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1">
    <w:nsid w:val="7A7D5A32"/>
    <w:multiLevelType w:val="hybridMultilevel"/>
    <w:tmpl w:val="10E2F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D1573B2"/>
    <w:multiLevelType w:val="hybridMultilevel"/>
    <w:tmpl w:val="867CB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D365B8E"/>
    <w:multiLevelType w:val="hybridMultilevel"/>
    <w:tmpl w:val="DF3C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DE34C26"/>
    <w:multiLevelType w:val="hybridMultilevel"/>
    <w:tmpl w:val="4A760B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5">
    <w:nsid w:val="7E1A0379"/>
    <w:multiLevelType w:val="hybridMultilevel"/>
    <w:tmpl w:val="8D127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EC63507"/>
    <w:multiLevelType w:val="hybridMultilevel"/>
    <w:tmpl w:val="342CD71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0"/>
  </w:num>
  <w:num w:numId="2">
    <w:abstractNumId w:val="63"/>
  </w:num>
  <w:num w:numId="3">
    <w:abstractNumId w:val="14"/>
  </w:num>
  <w:num w:numId="4">
    <w:abstractNumId w:val="95"/>
  </w:num>
  <w:num w:numId="5">
    <w:abstractNumId w:val="47"/>
  </w:num>
  <w:num w:numId="6">
    <w:abstractNumId w:val="18"/>
  </w:num>
  <w:num w:numId="7">
    <w:abstractNumId w:val="26"/>
  </w:num>
  <w:num w:numId="8">
    <w:abstractNumId w:val="75"/>
  </w:num>
  <w:num w:numId="9">
    <w:abstractNumId w:val="19"/>
  </w:num>
  <w:num w:numId="10">
    <w:abstractNumId w:val="83"/>
  </w:num>
  <w:num w:numId="11">
    <w:abstractNumId w:val="20"/>
  </w:num>
  <w:num w:numId="12">
    <w:abstractNumId w:val="81"/>
  </w:num>
  <w:num w:numId="13">
    <w:abstractNumId w:val="13"/>
  </w:num>
  <w:num w:numId="14">
    <w:abstractNumId w:val="54"/>
  </w:num>
  <w:num w:numId="15">
    <w:abstractNumId w:val="0"/>
  </w:num>
  <w:num w:numId="16">
    <w:abstractNumId w:val="64"/>
  </w:num>
  <w:num w:numId="17">
    <w:abstractNumId w:val="7"/>
  </w:num>
  <w:num w:numId="18">
    <w:abstractNumId w:val="41"/>
  </w:num>
  <w:num w:numId="19">
    <w:abstractNumId w:val="8"/>
  </w:num>
  <w:num w:numId="20">
    <w:abstractNumId w:val="92"/>
  </w:num>
  <w:num w:numId="21">
    <w:abstractNumId w:val="73"/>
  </w:num>
  <w:num w:numId="22">
    <w:abstractNumId w:val="10"/>
  </w:num>
  <w:num w:numId="23">
    <w:abstractNumId w:val="34"/>
  </w:num>
  <w:num w:numId="24">
    <w:abstractNumId w:val="12"/>
  </w:num>
  <w:num w:numId="25">
    <w:abstractNumId w:val="15"/>
  </w:num>
  <w:num w:numId="26">
    <w:abstractNumId w:val="9"/>
  </w:num>
  <w:num w:numId="27">
    <w:abstractNumId w:val="69"/>
  </w:num>
  <w:num w:numId="28">
    <w:abstractNumId w:val="39"/>
  </w:num>
  <w:num w:numId="29">
    <w:abstractNumId w:val="32"/>
  </w:num>
  <w:num w:numId="30">
    <w:abstractNumId w:val="87"/>
  </w:num>
  <w:num w:numId="31">
    <w:abstractNumId w:val="65"/>
  </w:num>
  <w:num w:numId="32">
    <w:abstractNumId w:val="57"/>
  </w:num>
  <w:num w:numId="33">
    <w:abstractNumId w:val="76"/>
  </w:num>
  <w:num w:numId="34">
    <w:abstractNumId w:val="16"/>
  </w:num>
  <w:num w:numId="35">
    <w:abstractNumId w:val="46"/>
  </w:num>
  <w:num w:numId="36">
    <w:abstractNumId w:val="51"/>
  </w:num>
  <w:num w:numId="37">
    <w:abstractNumId w:val="37"/>
  </w:num>
  <w:num w:numId="38">
    <w:abstractNumId w:val="37"/>
  </w:num>
  <w:num w:numId="39">
    <w:abstractNumId w:val="31"/>
  </w:num>
  <w:num w:numId="40">
    <w:abstractNumId w:val="74"/>
  </w:num>
  <w:num w:numId="41">
    <w:abstractNumId w:val="11"/>
  </w:num>
  <w:num w:numId="42">
    <w:abstractNumId w:val="33"/>
  </w:num>
  <w:num w:numId="43">
    <w:abstractNumId w:val="70"/>
  </w:num>
  <w:num w:numId="44">
    <w:abstractNumId w:val="78"/>
  </w:num>
  <w:num w:numId="4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8"/>
  </w:num>
  <w:num w:numId="48">
    <w:abstractNumId w:val="68"/>
  </w:num>
  <w:num w:numId="49">
    <w:abstractNumId w:val="29"/>
  </w:num>
  <w:num w:numId="50">
    <w:abstractNumId w:val="53"/>
  </w:num>
  <w:num w:numId="51">
    <w:abstractNumId w:val="58"/>
  </w:num>
  <w:num w:numId="52">
    <w:abstractNumId w:val="37"/>
    <w:lvlOverride w:ilvl="0">
      <w:startOverride w:val="1"/>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7"/>
  </w:num>
  <w:num w:numId="54">
    <w:abstractNumId w:val="21"/>
  </w:num>
  <w:num w:numId="55">
    <w:abstractNumId w:val="38"/>
  </w:num>
  <w:num w:numId="56">
    <w:abstractNumId w:val="82"/>
  </w:num>
  <w:num w:numId="57">
    <w:abstractNumId w:val="52"/>
  </w:num>
  <w:num w:numId="58">
    <w:abstractNumId w:val="25"/>
  </w:num>
  <w:num w:numId="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2"/>
  </w:num>
  <w:num w:numId="61">
    <w:abstractNumId w:val="35"/>
  </w:num>
  <w:num w:numId="62">
    <w:abstractNumId w:val="86"/>
  </w:num>
  <w:num w:numId="63">
    <w:abstractNumId w:val="56"/>
  </w:num>
  <w:num w:numId="64">
    <w:abstractNumId w:val="85"/>
  </w:num>
  <w:num w:numId="65">
    <w:abstractNumId w:val="40"/>
  </w:num>
  <w:num w:numId="66">
    <w:abstractNumId w:val="1"/>
  </w:num>
  <w:num w:numId="67">
    <w:abstractNumId w:val="3"/>
  </w:num>
  <w:num w:numId="68">
    <w:abstractNumId w:val="50"/>
  </w:num>
  <w:num w:numId="69">
    <w:abstractNumId w:val="59"/>
  </w:num>
  <w:num w:numId="70">
    <w:abstractNumId w:val="42"/>
  </w:num>
  <w:num w:numId="71">
    <w:abstractNumId w:val="90"/>
  </w:num>
  <w:num w:numId="72">
    <w:abstractNumId w:val="91"/>
  </w:num>
  <w:num w:numId="73">
    <w:abstractNumId w:val="45"/>
  </w:num>
  <w:num w:numId="74">
    <w:abstractNumId w:val="66"/>
  </w:num>
  <w:num w:numId="75">
    <w:abstractNumId w:val="55"/>
  </w:num>
  <w:num w:numId="76">
    <w:abstractNumId w:val="22"/>
  </w:num>
  <w:num w:numId="77">
    <w:abstractNumId w:val="2"/>
  </w:num>
  <w:num w:numId="78">
    <w:abstractNumId w:val="71"/>
  </w:num>
  <w:num w:numId="79">
    <w:abstractNumId w:val="6"/>
  </w:num>
  <w:num w:numId="80">
    <w:abstractNumId w:val="28"/>
  </w:num>
  <w:num w:numId="81">
    <w:abstractNumId w:val="36"/>
  </w:num>
  <w:num w:numId="82">
    <w:abstractNumId w:val="89"/>
  </w:num>
  <w:num w:numId="83">
    <w:abstractNumId w:val="37"/>
    <w:lvlOverride w:ilvl="0">
      <w:startOverride w:val="1"/>
    </w:lvlOverride>
    <w:lvlOverride w:ilvl="1">
      <w:startOverride w:val="10"/>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
  </w:num>
  <w:num w:numId="85">
    <w:abstractNumId w:val="23"/>
  </w:num>
  <w:num w:numId="86">
    <w:abstractNumId w:val="77"/>
  </w:num>
  <w:num w:numId="87">
    <w:abstractNumId w:val="49"/>
  </w:num>
  <w:num w:numId="88">
    <w:abstractNumId w:val="44"/>
  </w:num>
  <w:num w:numId="89">
    <w:abstractNumId w:val="17"/>
  </w:num>
  <w:num w:numId="90">
    <w:abstractNumId w:val="61"/>
  </w:num>
  <w:num w:numId="91">
    <w:abstractNumId w:val="80"/>
  </w:num>
  <w:num w:numId="92">
    <w:abstractNumId w:val="27"/>
  </w:num>
  <w:num w:numId="93">
    <w:abstractNumId w:val="24"/>
  </w:num>
  <w:num w:numId="94">
    <w:abstractNumId w:val="48"/>
  </w:num>
  <w:num w:numId="95">
    <w:abstractNumId w:val="43"/>
  </w:num>
  <w:num w:numId="96">
    <w:abstractNumId w:val="84"/>
  </w:num>
  <w:num w:numId="97">
    <w:abstractNumId w:val="72"/>
  </w:num>
  <w:num w:numId="98">
    <w:abstractNumId w:val="79"/>
  </w:num>
  <w:num w:numId="99">
    <w:abstractNumId w:val="96"/>
  </w:num>
  <w:num w:numId="100">
    <w:abstractNumId w:val="5"/>
  </w:num>
  <w:num w:numId="101">
    <w:abstractNumId w:val="30"/>
  </w:num>
  <w:num w:numId="102">
    <w:abstractNumId w:val="9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MLc0MzMxszQ3NrJQ0lEKTi0uzszPAykwtKgFAACjv8MtAAAA"/>
  </w:docVars>
  <w:rsids>
    <w:rsidRoot w:val="00A10199"/>
    <w:rsid w:val="00025E6A"/>
    <w:rsid w:val="00030D1F"/>
    <w:rsid w:val="00057AE2"/>
    <w:rsid w:val="00060EB0"/>
    <w:rsid w:val="00063C7C"/>
    <w:rsid w:val="00064362"/>
    <w:rsid w:val="00065576"/>
    <w:rsid w:val="000815DF"/>
    <w:rsid w:val="00094CC3"/>
    <w:rsid w:val="000973DB"/>
    <w:rsid w:val="000B1561"/>
    <w:rsid w:val="000C07FA"/>
    <w:rsid w:val="000C0FD4"/>
    <w:rsid w:val="000C34D8"/>
    <w:rsid w:val="000D06F3"/>
    <w:rsid w:val="000D276E"/>
    <w:rsid w:val="000D2AD2"/>
    <w:rsid w:val="000D59B7"/>
    <w:rsid w:val="000E35C5"/>
    <w:rsid w:val="000E4D0D"/>
    <w:rsid w:val="000F1C71"/>
    <w:rsid w:val="000F2730"/>
    <w:rsid w:val="001005BE"/>
    <w:rsid w:val="0010358C"/>
    <w:rsid w:val="00104489"/>
    <w:rsid w:val="001059A2"/>
    <w:rsid w:val="00106E78"/>
    <w:rsid w:val="001073CC"/>
    <w:rsid w:val="0011078B"/>
    <w:rsid w:val="00122E52"/>
    <w:rsid w:val="00136458"/>
    <w:rsid w:val="00142C75"/>
    <w:rsid w:val="00153CB8"/>
    <w:rsid w:val="00153D1B"/>
    <w:rsid w:val="00162971"/>
    <w:rsid w:val="00162CCE"/>
    <w:rsid w:val="00164618"/>
    <w:rsid w:val="00165C92"/>
    <w:rsid w:val="001727A0"/>
    <w:rsid w:val="00172EFB"/>
    <w:rsid w:val="00173F09"/>
    <w:rsid w:val="00174184"/>
    <w:rsid w:val="00176F05"/>
    <w:rsid w:val="00182D69"/>
    <w:rsid w:val="00185147"/>
    <w:rsid w:val="00194391"/>
    <w:rsid w:val="001A5713"/>
    <w:rsid w:val="001C7A36"/>
    <w:rsid w:val="001D1512"/>
    <w:rsid w:val="001D2097"/>
    <w:rsid w:val="001D4DA7"/>
    <w:rsid w:val="001F7FC9"/>
    <w:rsid w:val="0020015E"/>
    <w:rsid w:val="0020490E"/>
    <w:rsid w:val="002206CF"/>
    <w:rsid w:val="0022143D"/>
    <w:rsid w:val="002315B1"/>
    <w:rsid w:val="00233D31"/>
    <w:rsid w:val="00242563"/>
    <w:rsid w:val="00251634"/>
    <w:rsid w:val="00253AB5"/>
    <w:rsid w:val="00253EDC"/>
    <w:rsid w:val="0026157A"/>
    <w:rsid w:val="00262026"/>
    <w:rsid w:val="002726DE"/>
    <w:rsid w:val="00276AE5"/>
    <w:rsid w:val="0028359A"/>
    <w:rsid w:val="002A1D5A"/>
    <w:rsid w:val="002A44EE"/>
    <w:rsid w:val="002A524E"/>
    <w:rsid w:val="002B1881"/>
    <w:rsid w:val="002B534E"/>
    <w:rsid w:val="002C477A"/>
    <w:rsid w:val="002D2E0C"/>
    <w:rsid w:val="002E3266"/>
    <w:rsid w:val="002F3A89"/>
    <w:rsid w:val="002F3F6F"/>
    <w:rsid w:val="002F7BCA"/>
    <w:rsid w:val="0031674F"/>
    <w:rsid w:val="0032647C"/>
    <w:rsid w:val="0033082D"/>
    <w:rsid w:val="00330D30"/>
    <w:rsid w:val="00337D79"/>
    <w:rsid w:val="003445DE"/>
    <w:rsid w:val="003506C5"/>
    <w:rsid w:val="003575C7"/>
    <w:rsid w:val="0037044A"/>
    <w:rsid w:val="00373FC8"/>
    <w:rsid w:val="00380325"/>
    <w:rsid w:val="00381CA6"/>
    <w:rsid w:val="003852F2"/>
    <w:rsid w:val="00386242"/>
    <w:rsid w:val="003957AD"/>
    <w:rsid w:val="003A0E58"/>
    <w:rsid w:val="003A1D49"/>
    <w:rsid w:val="003A5C37"/>
    <w:rsid w:val="003A6BC9"/>
    <w:rsid w:val="003D5110"/>
    <w:rsid w:val="003E2306"/>
    <w:rsid w:val="003E4084"/>
    <w:rsid w:val="003E4AE7"/>
    <w:rsid w:val="00405AB7"/>
    <w:rsid w:val="004142C9"/>
    <w:rsid w:val="00417D50"/>
    <w:rsid w:val="00424B09"/>
    <w:rsid w:val="00424DF5"/>
    <w:rsid w:val="0046127C"/>
    <w:rsid w:val="004619F8"/>
    <w:rsid w:val="004735B9"/>
    <w:rsid w:val="00474025"/>
    <w:rsid w:val="0047470B"/>
    <w:rsid w:val="00475E15"/>
    <w:rsid w:val="00483720"/>
    <w:rsid w:val="00485560"/>
    <w:rsid w:val="004917A9"/>
    <w:rsid w:val="00495E7A"/>
    <w:rsid w:val="004A39EE"/>
    <w:rsid w:val="004A3D94"/>
    <w:rsid w:val="004B1C63"/>
    <w:rsid w:val="004B34D6"/>
    <w:rsid w:val="004B47DC"/>
    <w:rsid w:val="004B4F1B"/>
    <w:rsid w:val="004C5B40"/>
    <w:rsid w:val="004E3533"/>
    <w:rsid w:val="004F1486"/>
    <w:rsid w:val="00500F05"/>
    <w:rsid w:val="00501678"/>
    <w:rsid w:val="00503408"/>
    <w:rsid w:val="00511B39"/>
    <w:rsid w:val="00516B8C"/>
    <w:rsid w:val="005205F3"/>
    <w:rsid w:val="00521229"/>
    <w:rsid w:val="00526BCA"/>
    <w:rsid w:val="005343B0"/>
    <w:rsid w:val="00535C1E"/>
    <w:rsid w:val="0053785D"/>
    <w:rsid w:val="00544069"/>
    <w:rsid w:val="00552BC2"/>
    <w:rsid w:val="00575147"/>
    <w:rsid w:val="0058510A"/>
    <w:rsid w:val="00591A87"/>
    <w:rsid w:val="00593743"/>
    <w:rsid w:val="005937BA"/>
    <w:rsid w:val="005A58E1"/>
    <w:rsid w:val="005B1531"/>
    <w:rsid w:val="005B56BE"/>
    <w:rsid w:val="005C5C46"/>
    <w:rsid w:val="005E4041"/>
    <w:rsid w:val="00603BE5"/>
    <w:rsid w:val="006057E7"/>
    <w:rsid w:val="00607F1D"/>
    <w:rsid w:val="0061594C"/>
    <w:rsid w:val="00626D13"/>
    <w:rsid w:val="00631070"/>
    <w:rsid w:val="0063133F"/>
    <w:rsid w:val="00636323"/>
    <w:rsid w:val="00636606"/>
    <w:rsid w:val="0064011E"/>
    <w:rsid w:val="0064092A"/>
    <w:rsid w:val="00642E20"/>
    <w:rsid w:val="006441A2"/>
    <w:rsid w:val="00647941"/>
    <w:rsid w:val="00657E77"/>
    <w:rsid w:val="00660401"/>
    <w:rsid w:val="006625EE"/>
    <w:rsid w:val="00672182"/>
    <w:rsid w:val="006815CD"/>
    <w:rsid w:val="00682B25"/>
    <w:rsid w:val="006A39D3"/>
    <w:rsid w:val="006B7BF8"/>
    <w:rsid w:val="006D340B"/>
    <w:rsid w:val="006E4181"/>
    <w:rsid w:val="006F27C3"/>
    <w:rsid w:val="006F2985"/>
    <w:rsid w:val="006F3A48"/>
    <w:rsid w:val="006F499C"/>
    <w:rsid w:val="00705076"/>
    <w:rsid w:val="00713B99"/>
    <w:rsid w:val="00716E86"/>
    <w:rsid w:val="0072219F"/>
    <w:rsid w:val="00732A2E"/>
    <w:rsid w:val="00740B4F"/>
    <w:rsid w:val="007463E4"/>
    <w:rsid w:val="007509A5"/>
    <w:rsid w:val="00750E58"/>
    <w:rsid w:val="007661B9"/>
    <w:rsid w:val="00781804"/>
    <w:rsid w:val="00782FB2"/>
    <w:rsid w:val="00785F19"/>
    <w:rsid w:val="0079056D"/>
    <w:rsid w:val="00792E49"/>
    <w:rsid w:val="00795FDD"/>
    <w:rsid w:val="007A1116"/>
    <w:rsid w:val="007A3C4D"/>
    <w:rsid w:val="007A4F58"/>
    <w:rsid w:val="007C41AB"/>
    <w:rsid w:val="007C4C71"/>
    <w:rsid w:val="007D09AB"/>
    <w:rsid w:val="007D0AE0"/>
    <w:rsid w:val="007D0D37"/>
    <w:rsid w:val="007E0665"/>
    <w:rsid w:val="007F13F8"/>
    <w:rsid w:val="007F6278"/>
    <w:rsid w:val="00816210"/>
    <w:rsid w:val="00816511"/>
    <w:rsid w:val="008208AA"/>
    <w:rsid w:val="00830335"/>
    <w:rsid w:val="008447B9"/>
    <w:rsid w:val="00845DF5"/>
    <w:rsid w:val="00852B59"/>
    <w:rsid w:val="00853BBE"/>
    <w:rsid w:val="00862BD8"/>
    <w:rsid w:val="008633B5"/>
    <w:rsid w:val="00863789"/>
    <w:rsid w:val="00866126"/>
    <w:rsid w:val="008664AD"/>
    <w:rsid w:val="00876582"/>
    <w:rsid w:val="0087723D"/>
    <w:rsid w:val="00877A86"/>
    <w:rsid w:val="0088256E"/>
    <w:rsid w:val="00887D55"/>
    <w:rsid w:val="008907C2"/>
    <w:rsid w:val="0089385A"/>
    <w:rsid w:val="008A1802"/>
    <w:rsid w:val="008A49B4"/>
    <w:rsid w:val="008B317D"/>
    <w:rsid w:val="008B3445"/>
    <w:rsid w:val="008C05F8"/>
    <w:rsid w:val="008C0A4A"/>
    <w:rsid w:val="008D0FA6"/>
    <w:rsid w:val="008E27BB"/>
    <w:rsid w:val="00904083"/>
    <w:rsid w:val="009126A5"/>
    <w:rsid w:val="00915403"/>
    <w:rsid w:val="00920897"/>
    <w:rsid w:val="00932041"/>
    <w:rsid w:val="0094382F"/>
    <w:rsid w:val="00957068"/>
    <w:rsid w:val="00960311"/>
    <w:rsid w:val="00970BFE"/>
    <w:rsid w:val="00977048"/>
    <w:rsid w:val="00982844"/>
    <w:rsid w:val="009934E7"/>
    <w:rsid w:val="00995349"/>
    <w:rsid w:val="00995C4F"/>
    <w:rsid w:val="0099731E"/>
    <w:rsid w:val="009A0BAD"/>
    <w:rsid w:val="009A67D2"/>
    <w:rsid w:val="009B3238"/>
    <w:rsid w:val="009B3DC9"/>
    <w:rsid w:val="009C1390"/>
    <w:rsid w:val="009C3625"/>
    <w:rsid w:val="009C4906"/>
    <w:rsid w:val="009D7771"/>
    <w:rsid w:val="009E1317"/>
    <w:rsid w:val="009E1556"/>
    <w:rsid w:val="009F51A2"/>
    <w:rsid w:val="00A02F66"/>
    <w:rsid w:val="00A10199"/>
    <w:rsid w:val="00A21497"/>
    <w:rsid w:val="00A328D6"/>
    <w:rsid w:val="00A36097"/>
    <w:rsid w:val="00A37A08"/>
    <w:rsid w:val="00A40B1A"/>
    <w:rsid w:val="00A426BD"/>
    <w:rsid w:val="00A44FD2"/>
    <w:rsid w:val="00A54322"/>
    <w:rsid w:val="00A66C75"/>
    <w:rsid w:val="00A70811"/>
    <w:rsid w:val="00A840BC"/>
    <w:rsid w:val="00A90D83"/>
    <w:rsid w:val="00A91CDC"/>
    <w:rsid w:val="00A9560E"/>
    <w:rsid w:val="00A97BFE"/>
    <w:rsid w:val="00A97C9B"/>
    <w:rsid w:val="00A97DFE"/>
    <w:rsid w:val="00AA29D1"/>
    <w:rsid w:val="00AA4410"/>
    <w:rsid w:val="00AB3F34"/>
    <w:rsid w:val="00AB5E5E"/>
    <w:rsid w:val="00AC3284"/>
    <w:rsid w:val="00AD332E"/>
    <w:rsid w:val="00AE017D"/>
    <w:rsid w:val="00B00383"/>
    <w:rsid w:val="00B05E66"/>
    <w:rsid w:val="00B106DE"/>
    <w:rsid w:val="00B15569"/>
    <w:rsid w:val="00B15CD0"/>
    <w:rsid w:val="00B3333B"/>
    <w:rsid w:val="00B3644A"/>
    <w:rsid w:val="00B36B1D"/>
    <w:rsid w:val="00B52F03"/>
    <w:rsid w:val="00B5458E"/>
    <w:rsid w:val="00B54E29"/>
    <w:rsid w:val="00B704FF"/>
    <w:rsid w:val="00BA121F"/>
    <w:rsid w:val="00BA6C98"/>
    <w:rsid w:val="00BB1F2E"/>
    <w:rsid w:val="00BB4B34"/>
    <w:rsid w:val="00BC4BB8"/>
    <w:rsid w:val="00BD13C5"/>
    <w:rsid w:val="00BD30A3"/>
    <w:rsid w:val="00BD5FF3"/>
    <w:rsid w:val="00C0376F"/>
    <w:rsid w:val="00C12305"/>
    <w:rsid w:val="00C13A1D"/>
    <w:rsid w:val="00C14E54"/>
    <w:rsid w:val="00C208DE"/>
    <w:rsid w:val="00C27A72"/>
    <w:rsid w:val="00C3230E"/>
    <w:rsid w:val="00C33154"/>
    <w:rsid w:val="00C42627"/>
    <w:rsid w:val="00C45698"/>
    <w:rsid w:val="00C457F0"/>
    <w:rsid w:val="00C807C1"/>
    <w:rsid w:val="00C90F21"/>
    <w:rsid w:val="00CB30CF"/>
    <w:rsid w:val="00CB61BE"/>
    <w:rsid w:val="00CC3DF4"/>
    <w:rsid w:val="00CC7FCB"/>
    <w:rsid w:val="00CD03B8"/>
    <w:rsid w:val="00CE0DEF"/>
    <w:rsid w:val="00CE7A04"/>
    <w:rsid w:val="00D2745D"/>
    <w:rsid w:val="00D318AD"/>
    <w:rsid w:val="00D33935"/>
    <w:rsid w:val="00D37919"/>
    <w:rsid w:val="00D63255"/>
    <w:rsid w:val="00D6790A"/>
    <w:rsid w:val="00D70B0A"/>
    <w:rsid w:val="00D75632"/>
    <w:rsid w:val="00D8198D"/>
    <w:rsid w:val="00D8470B"/>
    <w:rsid w:val="00D862DA"/>
    <w:rsid w:val="00D9127D"/>
    <w:rsid w:val="00DA4F7C"/>
    <w:rsid w:val="00DB196B"/>
    <w:rsid w:val="00DB1A09"/>
    <w:rsid w:val="00DB2099"/>
    <w:rsid w:val="00DB3119"/>
    <w:rsid w:val="00DB7600"/>
    <w:rsid w:val="00DD1224"/>
    <w:rsid w:val="00DD3B8E"/>
    <w:rsid w:val="00DD78C1"/>
    <w:rsid w:val="00DE0E2A"/>
    <w:rsid w:val="00DE4A11"/>
    <w:rsid w:val="00DE7653"/>
    <w:rsid w:val="00DF47B2"/>
    <w:rsid w:val="00E0279D"/>
    <w:rsid w:val="00E033BF"/>
    <w:rsid w:val="00E046E6"/>
    <w:rsid w:val="00E04F1D"/>
    <w:rsid w:val="00E0799B"/>
    <w:rsid w:val="00E176DD"/>
    <w:rsid w:val="00E31BE7"/>
    <w:rsid w:val="00E353FE"/>
    <w:rsid w:val="00E44EC4"/>
    <w:rsid w:val="00E45366"/>
    <w:rsid w:val="00E45C76"/>
    <w:rsid w:val="00E46B78"/>
    <w:rsid w:val="00E4702E"/>
    <w:rsid w:val="00E56404"/>
    <w:rsid w:val="00E5672F"/>
    <w:rsid w:val="00E672FE"/>
    <w:rsid w:val="00E728EC"/>
    <w:rsid w:val="00E76EC3"/>
    <w:rsid w:val="00E84120"/>
    <w:rsid w:val="00E84444"/>
    <w:rsid w:val="00E87902"/>
    <w:rsid w:val="00EA7B49"/>
    <w:rsid w:val="00EB6D97"/>
    <w:rsid w:val="00EC10DB"/>
    <w:rsid w:val="00EC3A8C"/>
    <w:rsid w:val="00ED4983"/>
    <w:rsid w:val="00EE20D0"/>
    <w:rsid w:val="00EF00C7"/>
    <w:rsid w:val="00EF1150"/>
    <w:rsid w:val="00EF2E7C"/>
    <w:rsid w:val="00EF34F1"/>
    <w:rsid w:val="00EF4495"/>
    <w:rsid w:val="00EF7A85"/>
    <w:rsid w:val="00F16B42"/>
    <w:rsid w:val="00F22A98"/>
    <w:rsid w:val="00F22C95"/>
    <w:rsid w:val="00F255D2"/>
    <w:rsid w:val="00F42C1B"/>
    <w:rsid w:val="00F46DE1"/>
    <w:rsid w:val="00F5092D"/>
    <w:rsid w:val="00F50F4F"/>
    <w:rsid w:val="00F5343F"/>
    <w:rsid w:val="00F64116"/>
    <w:rsid w:val="00F703B5"/>
    <w:rsid w:val="00F7201D"/>
    <w:rsid w:val="00F74CD6"/>
    <w:rsid w:val="00F82D7F"/>
    <w:rsid w:val="00F830B8"/>
    <w:rsid w:val="00F90080"/>
    <w:rsid w:val="00FB4959"/>
    <w:rsid w:val="00FC5748"/>
    <w:rsid w:val="00FC607C"/>
    <w:rsid w:val="00FC66AD"/>
    <w:rsid w:val="00FD5C8B"/>
    <w:rsid w:val="00FE6C86"/>
    <w:rsid w:val="00FF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99"/>
    <w:pPr>
      <w:spacing w:before="40" w:after="40"/>
    </w:pPr>
  </w:style>
  <w:style w:type="paragraph" w:styleId="Heading1">
    <w:name w:val="heading 1"/>
    <w:basedOn w:val="Normal"/>
    <w:next w:val="Normal"/>
    <w:link w:val="Heading1Char"/>
    <w:uiPriority w:val="9"/>
    <w:qFormat/>
    <w:rsid w:val="00A10199"/>
    <w:pPr>
      <w:keepNext/>
      <w:keepLines/>
      <w:numPr>
        <w:numId w:val="38"/>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C3230E"/>
    <w:pPr>
      <w:keepNext/>
      <w:keepLines/>
      <w:numPr>
        <w:ilvl w:val="1"/>
        <w:numId w:val="38"/>
      </w:numPr>
      <w:spacing w:before="0" w:after="0" w:line="240" w:lineRule="auto"/>
      <w:ind w:left="360" w:hanging="360"/>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853BBE"/>
    <w:pPr>
      <w:keepNext/>
      <w:keepLines/>
      <w:numPr>
        <w:ilvl w:val="2"/>
        <w:numId w:val="37"/>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A10199"/>
    <w:pPr>
      <w:keepNext/>
      <w:keepLines/>
      <w:numPr>
        <w:ilvl w:val="3"/>
        <w:numId w:val="38"/>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A10199"/>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0199"/>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1019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10199"/>
    <w:pPr>
      <w:keepNext/>
      <w:keepLines/>
      <w:numPr>
        <w:ilvl w:val="7"/>
        <w:numId w:val="3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019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99"/>
    <w:rPr>
      <w:rFonts w:eastAsiaTheme="majorEastAsia" w:cstheme="majorBidi"/>
      <w:b/>
      <w:bCs/>
      <w:smallCaps/>
      <w:color w:val="993366"/>
      <w:sz w:val="28"/>
      <w:szCs w:val="28"/>
    </w:rPr>
  </w:style>
  <w:style w:type="character" w:customStyle="1" w:styleId="Heading2Char">
    <w:name w:val="Heading 2 Char"/>
    <w:basedOn w:val="DefaultParagraphFont"/>
    <w:link w:val="Heading2"/>
    <w:uiPriority w:val="9"/>
    <w:rsid w:val="00C3230E"/>
    <w:rPr>
      <w:rFonts w:asciiTheme="majorHAnsi" w:eastAsiaTheme="majorEastAsia" w:hAnsiTheme="majorHAnsi" w:cstheme="majorBidi"/>
      <w:smallCaps/>
      <w:color w:val="000000" w:themeColor="text1"/>
      <w:sz w:val="36"/>
      <w:szCs w:val="36"/>
    </w:rPr>
  </w:style>
  <w:style w:type="character" w:customStyle="1" w:styleId="Heading3Char">
    <w:name w:val="Heading 3 Char"/>
    <w:basedOn w:val="DefaultParagraphFont"/>
    <w:link w:val="Heading3"/>
    <w:uiPriority w:val="9"/>
    <w:rsid w:val="00853BBE"/>
    <w:rPr>
      <w:rFonts w:asciiTheme="majorHAnsi" w:eastAsiaTheme="majorEastAsia" w:hAnsiTheme="majorHAnsi" w:cstheme="minorHAnsi"/>
      <w:b/>
      <w:bCs/>
      <w:smallCaps/>
      <w:color w:val="000000" w:themeColor="text1"/>
      <w:sz w:val="32"/>
      <w:szCs w:val="32"/>
    </w:rPr>
  </w:style>
  <w:style w:type="character" w:customStyle="1" w:styleId="Heading4Char">
    <w:name w:val="Heading 4 Char"/>
    <w:basedOn w:val="DefaultParagraphFont"/>
    <w:link w:val="Heading4"/>
    <w:uiPriority w:val="9"/>
    <w:rsid w:val="00A10199"/>
    <w:rPr>
      <w:rFonts w:eastAsiaTheme="majorEastAsia" w:cstheme="majorBidi"/>
      <w:b/>
      <w:bCs/>
      <w:i/>
      <w:iCs/>
      <w:color w:val="000000" w:themeColor="text1"/>
      <w:sz w:val="18"/>
    </w:rPr>
  </w:style>
  <w:style w:type="character" w:customStyle="1" w:styleId="Heading5Char">
    <w:name w:val="Heading 5 Char"/>
    <w:basedOn w:val="DefaultParagraphFont"/>
    <w:link w:val="Heading5"/>
    <w:uiPriority w:val="9"/>
    <w:rsid w:val="00A101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01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101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1019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A10199"/>
    <w:rPr>
      <w:rFonts w:asciiTheme="majorHAnsi" w:eastAsiaTheme="majorEastAsia" w:hAnsiTheme="majorHAnsi" w:cstheme="majorBidi"/>
      <w:i/>
      <w:iCs/>
      <w:color w:val="404040" w:themeColor="text1" w:themeTint="BF"/>
      <w:szCs w:val="20"/>
    </w:rPr>
  </w:style>
  <w:style w:type="paragraph" w:styleId="NoSpacing">
    <w:name w:val="No Spacing"/>
    <w:link w:val="NoSpacingChar"/>
    <w:uiPriority w:val="1"/>
    <w:qFormat/>
    <w:rsid w:val="00A101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0199"/>
    <w:rPr>
      <w:rFonts w:eastAsiaTheme="minorEastAsia"/>
      <w:lang w:eastAsia="ja-JP"/>
    </w:rPr>
  </w:style>
  <w:style w:type="paragraph" w:styleId="BalloonText">
    <w:name w:val="Balloon Text"/>
    <w:basedOn w:val="Normal"/>
    <w:link w:val="BalloonTextChar"/>
    <w:uiPriority w:val="99"/>
    <w:semiHidden/>
    <w:unhideWhenUsed/>
    <w:rsid w:val="00A1019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A10199"/>
    <w:rPr>
      <w:rFonts w:cs="Tahoma"/>
      <w:sz w:val="16"/>
      <w:szCs w:val="16"/>
    </w:rPr>
  </w:style>
  <w:style w:type="paragraph" w:styleId="Header">
    <w:name w:val="header"/>
    <w:basedOn w:val="Normal"/>
    <w:link w:val="HeaderChar"/>
    <w:uiPriority w:val="99"/>
    <w:unhideWhenUsed/>
    <w:rsid w:val="00A1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99"/>
  </w:style>
  <w:style w:type="paragraph" w:styleId="Footer">
    <w:name w:val="footer"/>
    <w:basedOn w:val="Normal"/>
    <w:link w:val="FooterChar"/>
    <w:uiPriority w:val="99"/>
    <w:unhideWhenUsed/>
    <w:rsid w:val="00A1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99"/>
  </w:style>
  <w:style w:type="paragraph" w:customStyle="1" w:styleId="Normal1">
    <w:name w:val="Normal 1"/>
    <w:basedOn w:val="Normal"/>
    <w:qFormat/>
    <w:rsid w:val="00A10199"/>
    <w:pPr>
      <w:ind w:left="113"/>
    </w:pPr>
  </w:style>
  <w:style w:type="paragraph" w:customStyle="1" w:styleId="Normal3">
    <w:name w:val="Normal 3"/>
    <w:basedOn w:val="Normal"/>
    <w:qFormat/>
    <w:rsid w:val="00A10199"/>
    <w:pPr>
      <w:ind w:left="284"/>
    </w:pPr>
  </w:style>
  <w:style w:type="paragraph" w:customStyle="1" w:styleId="SectionHeading">
    <w:name w:val="Section Heading"/>
    <w:basedOn w:val="Heading1"/>
    <w:qFormat/>
    <w:rsid w:val="00A10199"/>
    <w:pPr>
      <w:numPr>
        <w:numId w:val="0"/>
      </w:numPr>
      <w:ind w:left="360" w:hanging="360"/>
    </w:pPr>
    <w:rPr>
      <w:color w:val="660033"/>
    </w:rPr>
  </w:style>
  <w:style w:type="table" w:styleId="TableGrid">
    <w:name w:val="Table Grid"/>
    <w:basedOn w:val="TableNormal"/>
    <w:uiPriority w:val="59"/>
    <w:rsid w:val="00A10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A10199"/>
    <w:pPr>
      <w:spacing w:after="0" w:line="240" w:lineRule="auto"/>
      <w:jc w:val="center"/>
    </w:pPr>
    <w:rPr>
      <w:b/>
    </w:rPr>
  </w:style>
  <w:style w:type="paragraph" w:customStyle="1" w:styleId="TableCell">
    <w:name w:val="Table Cell"/>
    <w:basedOn w:val="Normal"/>
    <w:qFormat/>
    <w:rsid w:val="00A10199"/>
    <w:pPr>
      <w:spacing w:after="0" w:line="240" w:lineRule="auto"/>
    </w:pPr>
  </w:style>
  <w:style w:type="paragraph" w:styleId="TOCHeading">
    <w:name w:val="TOC Heading"/>
    <w:basedOn w:val="Heading1"/>
    <w:next w:val="Normal"/>
    <w:uiPriority w:val="39"/>
    <w:unhideWhenUsed/>
    <w:qFormat/>
    <w:rsid w:val="00A10199"/>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10199"/>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C807C1"/>
    <w:pPr>
      <w:tabs>
        <w:tab w:val="left" w:pos="630"/>
        <w:tab w:val="left" w:pos="1134"/>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A10199"/>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A10199"/>
    <w:rPr>
      <w:color w:val="0000FF" w:themeColor="hyperlink"/>
      <w:u w:val="single"/>
    </w:rPr>
  </w:style>
  <w:style w:type="paragraph" w:styleId="ListParagraph">
    <w:name w:val="List Paragraph"/>
    <w:basedOn w:val="Normal"/>
    <w:link w:val="ListParagraphChar"/>
    <w:uiPriority w:val="34"/>
    <w:qFormat/>
    <w:rsid w:val="00A10199"/>
    <w:pPr>
      <w:spacing w:line="240" w:lineRule="auto"/>
      <w:ind w:left="720"/>
      <w:contextualSpacing/>
    </w:pPr>
  </w:style>
  <w:style w:type="character" w:customStyle="1" w:styleId="ListParagraphChar">
    <w:name w:val="List Paragraph Char"/>
    <w:basedOn w:val="DefaultParagraphFont"/>
    <w:link w:val="ListParagraph"/>
    <w:uiPriority w:val="34"/>
    <w:rsid w:val="00A10199"/>
  </w:style>
  <w:style w:type="character" w:styleId="CommentReference">
    <w:name w:val="annotation reference"/>
    <w:basedOn w:val="DefaultParagraphFont"/>
    <w:uiPriority w:val="99"/>
    <w:semiHidden/>
    <w:unhideWhenUsed/>
    <w:rsid w:val="00A10199"/>
    <w:rPr>
      <w:sz w:val="16"/>
      <w:szCs w:val="16"/>
    </w:rPr>
  </w:style>
  <w:style w:type="paragraph" w:styleId="CommentText">
    <w:name w:val="annotation text"/>
    <w:basedOn w:val="Normal"/>
    <w:link w:val="CommentTextChar"/>
    <w:uiPriority w:val="99"/>
    <w:unhideWhenUsed/>
    <w:rsid w:val="00A10199"/>
    <w:pPr>
      <w:spacing w:line="240" w:lineRule="auto"/>
    </w:pPr>
    <w:rPr>
      <w:szCs w:val="20"/>
    </w:rPr>
  </w:style>
  <w:style w:type="character" w:customStyle="1" w:styleId="CommentTextChar">
    <w:name w:val="Comment Text Char"/>
    <w:basedOn w:val="DefaultParagraphFont"/>
    <w:link w:val="CommentText"/>
    <w:uiPriority w:val="99"/>
    <w:rsid w:val="00A10199"/>
    <w:rPr>
      <w:szCs w:val="20"/>
    </w:rPr>
  </w:style>
  <w:style w:type="paragraph" w:styleId="CommentSubject">
    <w:name w:val="annotation subject"/>
    <w:basedOn w:val="CommentText"/>
    <w:next w:val="CommentText"/>
    <w:link w:val="CommentSubjectChar"/>
    <w:uiPriority w:val="99"/>
    <w:semiHidden/>
    <w:unhideWhenUsed/>
    <w:rsid w:val="00A10199"/>
    <w:rPr>
      <w:b/>
      <w:bCs/>
    </w:rPr>
  </w:style>
  <w:style w:type="character" w:customStyle="1" w:styleId="CommentSubjectChar">
    <w:name w:val="Comment Subject Char"/>
    <w:basedOn w:val="CommentTextChar"/>
    <w:link w:val="CommentSubject"/>
    <w:uiPriority w:val="99"/>
    <w:semiHidden/>
    <w:rsid w:val="00A10199"/>
    <w:rPr>
      <w:b/>
      <w:bCs/>
      <w:szCs w:val="20"/>
    </w:rPr>
  </w:style>
  <w:style w:type="paragraph" w:styleId="NormalWeb">
    <w:name w:val="Normal (Web)"/>
    <w:basedOn w:val="Normal"/>
    <w:uiPriority w:val="99"/>
    <w:unhideWhenUsed/>
    <w:rsid w:val="00A101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A10199"/>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A10199"/>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A10199"/>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A10199"/>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A10199"/>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A10199"/>
    <w:pPr>
      <w:spacing w:before="0" w:after="100"/>
      <w:ind w:left="1760"/>
    </w:pPr>
    <w:rPr>
      <w:rFonts w:eastAsiaTheme="minorEastAsia"/>
      <w:lang w:val="en-GB" w:eastAsia="en-GB"/>
    </w:rPr>
  </w:style>
  <w:style w:type="paragraph" w:customStyle="1" w:styleId="Normal4">
    <w:name w:val="Normal 4"/>
    <w:basedOn w:val="Normal3"/>
    <w:qFormat/>
    <w:rsid w:val="00A10199"/>
    <w:rPr>
      <w:b/>
      <w:sz w:val="18"/>
      <w:u w:val="single"/>
    </w:rPr>
  </w:style>
  <w:style w:type="character" w:styleId="FollowedHyperlink">
    <w:name w:val="FollowedHyperlink"/>
    <w:basedOn w:val="DefaultParagraphFont"/>
    <w:uiPriority w:val="99"/>
    <w:semiHidden/>
    <w:unhideWhenUsed/>
    <w:rsid w:val="00A10199"/>
    <w:rPr>
      <w:color w:val="800080" w:themeColor="followedHyperlink"/>
      <w:u w:val="single"/>
    </w:rPr>
  </w:style>
  <w:style w:type="character" w:customStyle="1" w:styleId="apple-tab-span">
    <w:name w:val="apple-tab-span"/>
    <w:basedOn w:val="DefaultParagraphFont"/>
    <w:rsid w:val="00A10199"/>
  </w:style>
  <w:style w:type="paragraph" w:styleId="FootnoteText">
    <w:name w:val="footnote text"/>
    <w:basedOn w:val="Normal"/>
    <w:link w:val="FootnoteTextChar"/>
    <w:uiPriority w:val="99"/>
    <w:semiHidden/>
    <w:unhideWhenUsed/>
    <w:rsid w:val="00A10199"/>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0199"/>
    <w:rPr>
      <w:szCs w:val="20"/>
    </w:rPr>
  </w:style>
  <w:style w:type="character" w:styleId="FootnoteReference">
    <w:name w:val="footnote reference"/>
    <w:basedOn w:val="DefaultParagraphFont"/>
    <w:uiPriority w:val="99"/>
    <w:semiHidden/>
    <w:unhideWhenUsed/>
    <w:rsid w:val="00A10199"/>
    <w:rPr>
      <w:vertAlign w:val="superscript"/>
    </w:rPr>
  </w:style>
  <w:style w:type="paragraph" w:styleId="BodyText">
    <w:name w:val="Body Text"/>
    <w:basedOn w:val="Normal"/>
    <w:link w:val="BodyTextChar"/>
    <w:rsid w:val="00A10199"/>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A10199"/>
    <w:rPr>
      <w:rFonts w:eastAsia="SimSun" w:cs="Calibri"/>
      <w:kern w:val="1"/>
      <w:lang w:eastAsia="ar-SA"/>
    </w:rPr>
  </w:style>
  <w:style w:type="character" w:customStyle="1" w:styleId="WW8Num10z3">
    <w:name w:val="WW8Num10z3"/>
    <w:rsid w:val="00A10199"/>
    <w:rPr>
      <w:rFonts w:ascii="Symbol" w:hAnsi="Symbol" w:cs="Symbol"/>
    </w:rPr>
  </w:style>
  <w:style w:type="paragraph" w:customStyle="1" w:styleId="088095CB421E4E02BDC9682AFEE1723A">
    <w:name w:val="088095CB421E4E02BDC9682AFEE1723A"/>
    <w:rsid w:val="00A10199"/>
    <w:rPr>
      <w:rFonts w:eastAsiaTheme="minorEastAsia"/>
      <w:lang w:eastAsia="ja-JP"/>
    </w:rPr>
  </w:style>
  <w:style w:type="character" w:customStyle="1" w:styleId="apple-converted-space">
    <w:name w:val="apple-converted-space"/>
    <w:basedOn w:val="DefaultParagraphFont"/>
    <w:rsid w:val="00A10199"/>
  </w:style>
  <w:style w:type="character" w:styleId="Emphasis">
    <w:name w:val="Emphasis"/>
    <w:basedOn w:val="DefaultParagraphFont"/>
    <w:uiPriority w:val="20"/>
    <w:qFormat/>
    <w:rsid w:val="00A10199"/>
    <w:rPr>
      <w:i/>
      <w:iCs/>
    </w:rPr>
  </w:style>
  <w:style w:type="paragraph" w:customStyle="1" w:styleId="center">
    <w:name w:val="center"/>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A1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A10199"/>
    <w:rPr>
      <w:rFonts w:ascii="Courier New" w:eastAsia="Times New Roman" w:hAnsi="Courier New" w:cs="Courier New"/>
      <w:szCs w:val="20"/>
      <w:lang w:val="en-IN" w:eastAsia="en-IN"/>
    </w:rPr>
  </w:style>
  <w:style w:type="paragraph" w:customStyle="1" w:styleId="font5">
    <w:name w:val="font5"/>
    <w:basedOn w:val="Normal"/>
    <w:rsid w:val="00A10199"/>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A10199"/>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A10199"/>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A10199"/>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A10199"/>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A10199"/>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A10199"/>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A10199"/>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A10199"/>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A10199"/>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A10199"/>
  </w:style>
  <w:style w:type="character" w:customStyle="1" w:styleId="m-6037743647222804271gmail-ilad">
    <w:name w:val="m_-6037743647222804271gmail-ilad"/>
    <w:basedOn w:val="DefaultParagraphFont"/>
    <w:rsid w:val="00A10199"/>
  </w:style>
  <w:style w:type="character" w:styleId="Strong">
    <w:name w:val="Strong"/>
    <w:basedOn w:val="DefaultParagraphFont"/>
    <w:uiPriority w:val="22"/>
    <w:qFormat/>
    <w:rsid w:val="00A10199"/>
    <w:rPr>
      <w:b/>
      <w:bCs/>
    </w:rPr>
  </w:style>
  <w:style w:type="paragraph" w:customStyle="1" w:styleId="p">
    <w:name w:val="p"/>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A10199"/>
  </w:style>
  <w:style w:type="character" w:styleId="LineNumber">
    <w:name w:val="line number"/>
    <w:basedOn w:val="DefaultParagraphFont"/>
    <w:uiPriority w:val="99"/>
    <w:semiHidden/>
    <w:unhideWhenUsed/>
    <w:rsid w:val="00A10199"/>
  </w:style>
  <w:style w:type="paragraph" w:customStyle="1" w:styleId="boolformate">
    <w:name w:val="bool formate"/>
    <w:basedOn w:val="Normal"/>
    <w:link w:val="boolformateChar"/>
    <w:qFormat/>
    <w:rsid w:val="00A10199"/>
    <w:pPr>
      <w:spacing w:line="240" w:lineRule="auto"/>
      <w:ind w:left="1440"/>
    </w:pPr>
    <w:rPr>
      <w:rFonts w:cstheme="minorHAnsi"/>
    </w:rPr>
  </w:style>
  <w:style w:type="character" w:customStyle="1" w:styleId="boolformateChar">
    <w:name w:val="bool formate Char"/>
    <w:basedOn w:val="DefaultParagraphFont"/>
    <w:link w:val="boolformate"/>
    <w:rsid w:val="00A10199"/>
    <w:rPr>
      <w:rFonts w:cstheme="minorHAnsi"/>
    </w:rPr>
  </w:style>
  <w:style w:type="paragraph" w:customStyle="1" w:styleId="paragrahk">
    <w:name w:val="paragrah k"/>
    <w:basedOn w:val="Normal"/>
    <w:link w:val="paragrahkChar"/>
    <w:qFormat/>
    <w:rsid w:val="00A10199"/>
    <w:pPr>
      <w:spacing w:before="0" w:after="0" w:line="240" w:lineRule="auto"/>
      <w:ind w:left="1440"/>
    </w:pPr>
    <w:rPr>
      <w:b/>
      <w:lang w:bidi="hi-IN"/>
    </w:rPr>
  </w:style>
  <w:style w:type="character" w:customStyle="1" w:styleId="paragrahkChar">
    <w:name w:val="paragrah k Char"/>
    <w:basedOn w:val="DefaultParagraphFont"/>
    <w:link w:val="paragrahk"/>
    <w:rsid w:val="00A10199"/>
    <w:rPr>
      <w:b/>
      <w:lang w:bidi="hi-IN"/>
    </w:rPr>
  </w:style>
  <w:style w:type="paragraph" w:styleId="Title">
    <w:name w:val="Title"/>
    <w:basedOn w:val="Heading1"/>
    <w:next w:val="Normal"/>
    <w:link w:val="TitleChar"/>
    <w:uiPriority w:val="10"/>
    <w:qFormat/>
    <w:rsid w:val="00A10199"/>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0199"/>
    <w:rPr>
      <w:rFonts w:asciiTheme="majorHAnsi" w:eastAsiaTheme="majorEastAsia" w:hAnsiTheme="majorHAnsi" w:cstheme="majorBidi"/>
      <w:b/>
      <w:bCs/>
      <w:smallCaps/>
      <w:color w:val="17365D" w:themeColor="text2" w:themeShade="BF"/>
      <w:spacing w:val="5"/>
      <w:kern w:val="28"/>
      <w:sz w:val="52"/>
      <w:szCs w:val="52"/>
    </w:rPr>
  </w:style>
  <w:style w:type="paragraph" w:customStyle="1" w:styleId="hindinormal">
    <w:name w:val="hindi normal"/>
    <w:basedOn w:val="paragrahk"/>
    <w:link w:val="hindinormalChar"/>
    <w:qFormat/>
    <w:rsid w:val="00A10199"/>
    <w:pPr>
      <w:ind w:left="1134"/>
    </w:pPr>
    <w:rPr>
      <w:rFonts w:ascii="Nirmala UI" w:hAnsi="Nirmala UI" w:cs="Nirmala UI"/>
      <w:b w:val="0"/>
      <w:sz w:val="20"/>
    </w:rPr>
  </w:style>
  <w:style w:type="character" w:customStyle="1" w:styleId="hindinormalChar">
    <w:name w:val="hindi normal Char"/>
    <w:basedOn w:val="paragrahkChar"/>
    <w:link w:val="hindinormal"/>
    <w:rsid w:val="00A10199"/>
    <w:rPr>
      <w:rFonts w:ascii="Nirmala UI" w:hAnsi="Nirmala UI" w:cs="Nirmala UI"/>
      <w:b w:val="0"/>
      <w:sz w:val="20"/>
      <w:lang w:bidi="hi-IN"/>
    </w:rPr>
  </w:style>
  <w:style w:type="paragraph" w:customStyle="1" w:styleId="hindiex1">
    <w:name w:val="hindi ex 1"/>
    <w:basedOn w:val="paragrahk"/>
    <w:link w:val="hindiex1Char"/>
    <w:rsid w:val="00A10199"/>
    <w:pPr>
      <w:ind w:left="1985"/>
    </w:pPr>
    <w:rPr>
      <w:rFonts w:ascii="Nirmala UI" w:hAnsi="Nirmala UI" w:cs="Nirmala UI"/>
      <w:b w:val="0"/>
      <w:szCs w:val="20"/>
    </w:rPr>
  </w:style>
  <w:style w:type="character" w:customStyle="1" w:styleId="hindiex1Char">
    <w:name w:val="hindi ex 1 Char"/>
    <w:basedOn w:val="paragrahkChar"/>
    <w:link w:val="hindiex1"/>
    <w:rsid w:val="00A10199"/>
    <w:rPr>
      <w:rFonts w:ascii="Nirmala UI" w:hAnsi="Nirmala UI" w:cs="Nirmala UI"/>
      <w:b w:val="0"/>
      <w:szCs w:val="20"/>
      <w:lang w:bidi="hi-IN"/>
    </w:rPr>
  </w:style>
  <w:style w:type="paragraph" w:customStyle="1" w:styleId="exercise">
    <w:name w:val="exercise"/>
    <w:basedOn w:val="hindinormal"/>
    <w:link w:val="exerciseChar"/>
    <w:qFormat/>
    <w:rsid w:val="005E4041"/>
    <w:pPr>
      <w:ind w:left="2610"/>
    </w:pPr>
    <w:rPr>
      <w:b/>
      <w:szCs w:val="20"/>
    </w:rPr>
  </w:style>
  <w:style w:type="character" w:customStyle="1" w:styleId="exerciseChar">
    <w:name w:val="exercise Char"/>
    <w:basedOn w:val="hindinormalChar"/>
    <w:link w:val="exercise"/>
    <w:rsid w:val="005E4041"/>
    <w:rPr>
      <w:rFonts w:ascii="Nirmala UI" w:hAnsi="Nirmala UI" w:cs="Nirmala UI"/>
      <w:b/>
      <w:sz w:val="20"/>
      <w:szCs w:val="20"/>
      <w:lang w:bidi="hi-IN"/>
    </w:rPr>
  </w:style>
  <w:style w:type="paragraph" w:customStyle="1" w:styleId="try">
    <w:name w:val="try"/>
    <w:basedOn w:val="paragrahk"/>
    <w:link w:val="tryChar"/>
    <w:qFormat/>
    <w:rsid w:val="00A10199"/>
    <w:pPr>
      <w:ind w:left="1985"/>
    </w:pPr>
  </w:style>
  <w:style w:type="character" w:customStyle="1" w:styleId="tryChar">
    <w:name w:val="try Char"/>
    <w:basedOn w:val="paragrahkChar"/>
    <w:link w:val="try"/>
    <w:rsid w:val="00A10199"/>
    <w:rPr>
      <w:b/>
      <w:lang w:bidi="hi-IN"/>
    </w:rPr>
  </w:style>
  <w:style w:type="paragraph" w:customStyle="1" w:styleId="hindiex10">
    <w:name w:val="hindi ex1"/>
    <w:basedOn w:val="paragrahk"/>
    <w:link w:val="hindiex1Char0"/>
    <w:qFormat/>
    <w:rsid w:val="00A10199"/>
    <w:pPr>
      <w:ind w:left="1985"/>
    </w:pPr>
    <w:rPr>
      <w:rFonts w:ascii="Nirmala UI" w:hAnsi="Nirmala UI" w:cs="Nirmala UI"/>
      <w:color w:val="000000" w:themeColor="text1"/>
    </w:rPr>
  </w:style>
  <w:style w:type="character" w:customStyle="1" w:styleId="hindiex1Char0">
    <w:name w:val="hindi ex1 Char"/>
    <w:basedOn w:val="paragrahkChar"/>
    <w:link w:val="hindiex10"/>
    <w:rsid w:val="00A10199"/>
    <w:rPr>
      <w:rFonts w:ascii="Nirmala UI" w:hAnsi="Nirmala UI" w:cs="Nirmala UI"/>
      <w:b/>
      <w:color w:val="000000" w:themeColor="text1"/>
      <w:lang w:bidi="hi-IN"/>
    </w:rPr>
  </w:style>
  <w:style w:type="paragraph" w:customStyle="1" w:styleId="ooo">
    <w:name w:val="ooo"/>
    <w:basedOn w:val="Normal"/>
    <w:link w:val="oooChar"/>
    <w:qFormat/>
    <w:rsid w:val="00A10199"/>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A10199"/>
    <w:rPr>
      <w:rFonts w:ascii="Nirmala UI" w:eastAsia="Times New Roman" w:hAnsi="Nirmala UI" w:cs="Nirmala UI"/>
      <w:szCs w:val="20"/>
      <w:lang w:eastAsia="en-IN" w:bidi="hi-IN"/>
    </w:rPr>
  </w:style>
  <w:style w:type="paragraph" w:customStyle="1" w:styleId="subhed">
    <w:name w:val="sub hed"/>
    <w:basedOn w:val="ListParagraph"/>
    <w:link w:val="subhedChar"/>
    <w:qFormat/>
    <w:rsid w:val="00A10199"/>
    <w:pPr>
      <w:numPr>
        <w:numId w:val="35"/>
      </w:numPr>
      <w:ind w:left="1560" w:hanging="284"/>
    </w:pPr>
    <w:rPr>
      <w:rFonts w:asciiTheme="majorHAnsi" w:hAnsiTheme="majorHAnsi"/>
      <w:b/>
      <w:bCs/>
      <w:sz w:val="24"/>
      <w:szCs w:val="24"/>
    </w:rPr>
  </w:style>
  <w:style w:type="character" w:customStyle="1" w:styleId="subhedChar">
    <w:name w:val="sub hed Char"/>
    <w:basedOn w:val="ListParagraphChar"/>
    <w:link w:val="subhed"/>
    <w:rsid w:val="00A10199"/>
    <w:rPr>
      <w:rFonts w:asciiTheme="majorHAnsi" w:hAnsiTheme="majorHAnsi"/>
      <w:b/>
      <w:bCs/>
      <w:sz w:val="24"/>
      <w:szCs w:val="24"/>
    </w:rPr>
  </w:style>
  <w:style w:type="paragraph" w:customStyle="1" w:styleId="1hed">
    <w:name w:val="1 hed"/>
    <w:basedOn w:val="ListParagraph"/>
    <w:link w:val="1hedChar"/>
    <w:qFormat/>
    <w:rsid w:val="00A10199"/>
    <w:p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A10199"/>
    <w:rPr>
      <w:rFonts w:asciiTheme="majorHAnsi" w:hAnsiTheme="majorHAnsi" w:cs="Nirmala UI"/>
      <w:b/>
      <w:bCs/>
      <w:sz w:val="28"/>
      <w:szCs w:val="28"/>
    </w:rPr>
  </w:style>
  <w:style w:type="paragraph" w:customStyle="1" w:styleId="hkappu">
    <w:name w:val="hkappu"/>
    <w:basedOn w:val="Normal"/>
    <w:link w:val="hkappuChar"/>
    <w:qFormat/>
    <w:rsid w:val="00A10199"/>
    <w:pPr>
      <w:spacing w:before="0" w:after="0" w:line="240" w:lineRule="auto"/>
      <w:ind w:left="2654"/>
    </w:pPr>
    <w:rPr>
      <w:rFonts w:ascii="Nirmala UI" w:hAnsi="Nirmala UI" w:cs="Nirmala UI"/>
      <w:szCs w:val="20"/>
    </w:rPr>
  </w:style>
  <w:style w:type="character" w:customStyle="1" w:styleId="hkappuChar">
    <w:name w:val="hkappu Char"/>
    <w:basedOn w:val="DefaultParagraphFont"/>
    <w:link w:val="hkappu"/>
    <w:rsid w:val="00A10199"/>
    <w:rPr>
      <w:rFonts w:ascii="Nirmala UI" w:hAnsi="Nirmala UI" w:cs="Nirmala UI"/>
      <w:szCs w:val="20"/>
    </w:rPr>
  </w:style>
  <w:style w:type="paragraph" w:customStyle="1" w:styleId="dot">
    <w:name w:val="dot"/>
    <w:basedOn w:val="ListParagraph"/>
    <w:link w:val="dotChar"/>
    <w:qFormat/>
    <w:rsid w:val="00970BFE"/>
    <w:pPr>
      <w:numPr>
        <w:numId w:val="36"/>
      </w:numPr>
      <w:spacing w:before="0" w:after="0"/>
      <w:ind w:left="2625" w:hanging="357"/>
    </w:pPr>
    <w:rPr>
      <w:rFonts w:cstheme="minorHAnsi"/>
      <w:b/>
      <w:bCs/>
    </w:rPr>
  </w:style>
  <w:style w:type="character" w:customStyle="1" w:styleId="dotChar">
    <w:name w:val="dot Char"/>
    <w:basedOn w:val="ListParagraphChar"/>
    <w:link w:val="dot"/>
    <w:rsid w:val="00970BFE"/>
    <w:rPr>
      <w:rFonts w:cstheme="minorHAnsi"/>
      <w:b/>
      <w:bCs/>
    </w:rPr>
  </w:style>
  <w:style w:type="paragraph" w:customStyle="1" w:styleId="Default">
    <w:name w:val="Default"/>
    <w:rsid w:val="00A10199"/>
    <w:pPr>
      <w:autoSpaceDE w:val="0"/>
      <w:autoSpaceDN w:val="0"/>
      <w:adjustRightInd w:val="0"/>
      <w:spacing w:after="0" w:line="240" w:lineRule="auto"/>
    </w:pPr>
    <w:rPr>
      <w:rFonts w:ascii="Century Gothic" w:hAnsi="Century Gothic" w:cs="Century Gothic"/>
      <w:color w:val="000000"/>
      <w:sz w:val="24"/>
      <w:szCs w:val="24"/>
      <w:lang w:bidi="hi-IN"/>
    </w:rPr>
  </w:style>
  <w:style w:type="table" w:styleId="MediumGrid3-Accent1">
    <w:name w:val="Medium Grid 3 Accent 1"/>
    <w:basedOn w:val="TableNormal"/>
    <w:uiPriority w:val="69"/>
    <w:rsid w:val="00A10199"/>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A10199"/>
    <w:pPr>
      <w:spacing w:before="0" w:after="0"/>
      <w:ind w:left="1418" w:hanging="284"/>
    </w:pPr>
  </w:style>
  <w:style w:type="character" w:customStyle="1" w:styleId="fuChar">
    <w:name w:val="fu Char"/>
    <w:basedOn w:val="boolformateChar"/>
    <w:link w:val="fu"/>
    <w:rsid w:val="00A10199"/>
    <w:rPr>
      <w:rFonts w:cstheme="minorHAnsi"/>
    </w:rPr>
  </w:style>
  <w:style w:type="paragraph" w:customStyle="1" w:styleId="hindiexample">
    <w:name w:val="hindi example"/>
    <w:basedOn w:val="Normal"/>
    <w:link w:val="hindiexampleChar"/>
    <w:qFormat/>
    <w:rsid w:val="00A10199"/>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A10199"/>
    <w:rPr>
      <w:rFonts w:ascii="Nirmala UI" w:hAnsi="Nirmala UI" w:cs="Nirmala UI"/>
      <w:sz w:val="20"/>
      <w:szCs w:val="20"/>
    </w:rPr>
  </w:style>
  <w:style w:type="character" w:customStyle="1" w:styleId="blast">
    <w:name w:val="blast"/>
    <w:basedOn w:val="DefaultParagraphFont"/>
    <w:rsid w:val="00A10199"/>
  </w:style>
  <w:style w:type="character" w:customStyle="1" w:styleId="pbwul">
    <w:name w:val="pbwul"/>
    <w:basedOn w:val="DefaultParagraphFont"/>
    <w:rsid w:val="00A10199"/>
  </w:style>
  <w:style w:type="character" w:customStyle="1" w:styleId="qzpluc">
    <w:name w:val="qzpluc"/>
    <w:basedOn w:val="DefaultParagraphFont"/>
    <w:rsid w:val="00A10199"/>
  </w:style>
  <w:style w:type="paragraph" w:styleId="DocumentMap">
    <w:name w:val="Document Map"/>
    <w:basedOn w:val="Normal"/>
    <w:link w:val="DocumentMapChar"/>
    <w:uiPriority w:val="99"/>
    <w:semiHidden/>
    <w:unhideWhenUsed/>
    <w:rsid w:val="00A1019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0199"/>
    <w:rPr>
      <w:rFonts w:ascii="Tahoma" w:hAnsi="Tahoma" w:cs="Tahoma"/>
      <w:sz w:val="16"/>
      <w:szCs w:val="16"/>
    </w:rPr>
  </w:style>
  <w:style w:type="character" w:customStyle="1" w:styleId="Emphasis1">
    <w:name w:val="Emphasis1"/>
    <w:basedOn w:val="DefaultParagraphFont"/>
    <w:rsid w:val="00A10199"/>
  </w:style>
  <w:style w:type="character" w:customStyle="1" w:styleId="megaexamples-highlight">
    <w:name w:val="megaexamples-highlight"/>
    <w:basedOn w:val="DefaultParagraphFont"/>
    <w:rsid w:val="00A10199"/>
  </w:style>
  <w:style w:type="character" w:customStyle="1" w:styleId="ex-sent">
    <w:name w:val="ex-sent"/>
    <w:basedOn w:val="DefaultParagraphFont"/>
    <w:rsid w:val="00A10199"/>
  </w:style>
  <w:style w:type="character" w:customStyle="1" w:styleId="infinitive">
    <w:name w:val="infinitive"/>
    <w:basedOn w:val="DefaultParagraphFont"/>
    <w:rsid w:val="00A10199"/>
  </w:style>
  <w:style w:type="character" w:customStyle="1" w:styleId="subject">
    <w:name w:val="subject"/>
    <w:basedOn w:val="DefaultParagraphFont"/>
    <w:rsid w:val="00A10199"/>
  </w:style>
  <w:style w:type="paragraph" w:customStyle="1" w:styleId="hindi">
    <w:name w:val="hindi"/>
    <w:basedOn w:val="Normal"/>
    <w:link w:val="hindiChar"/>
    <w:qFormat/>
    <w:rsid w:val="00A10199"/>
    <w:pPr>
      <w:ind w:left="900" w:hanging="900"/>
    </w:pPr>
    <w:rPr>
      <w:rFonts w:ascii="Nirmala UI" w:hAnsi="Nirmala UI" w:cs="Nirmala UI"/>
      <w:sz w:val="20"/>
      <w:szCs w:val="20"/>
    </w:rPr>
  </w:style>
  <w:style w:type="character" w:customStyle="1" w:styleId="hindiChar">
    <w:name w:val="hindi Char"/>
    <w:basedOn w:val="ListParagraphChar"/>
    <w:link w:val="hindi"/>
    <w:rsid w:val="00A10199"/>
    <w:rPr>
      <w:rFonts w:ascii="Nirmala UI" w:hAnsi="Nirmala UI" w:cs="Nirmala UI"/>
      <w:sz w:val="20"/>
      <w:szCs w:val="20"/>
    </w:rPr>
  </w:style>
  <w:style w:type="paragraph" w:customStyle="1" w:styleId="normalhindi">
    <w:name w:val="normal hindi"/>
    <w:basedOn w:val="Normal"/>
    <w:link w:val="normalhindiChar"/>
    <w:qFormat/>
    <w:rsid w:val="00A10199"/>
    <w:pPr>
      <w:spacing w:before="0" w:after="0" w:line="240" w:lineRule="auto"/>
    </w:pPr>
    <w:rPr>
      <w:rFonts w:ascii="Nirmala UI" w:hAnsi="Nirmala UI" w:cs="Nirmala UI"/>
      <w:sz w:val="20"/>
      <w:szCs w:val="20"/>
    </w:rPr>
  </w:style>
  <w:style w:type="character" w:customStyle="1" w:styleId="normalhindiChar">
    <w:name w:val="normal hindi Char"/>
    <w:basedOn w:val="DefaultParagraphFont"/>
    <w:link w:val="normalhindi"/>
    <w:rsid w:val="00A10199"/>
    <w:rPr>
      <w:rFonts w:ascii="Nirmala UI" w:hAnsi="Nirmala UI" w:cs="Nirmala UI"/>
      <w:sz w:val="20"/>
      <w:szCs w:val="20"/>
    </w:rPr>
  </w:style>
  <w:style w:type="table" w:styleId="MediumShading2-Accent1">
    <w:name w:val="Medium Shading 2 Accent 1"/>
    <w:basedOn w:val="TableNormal"/>
    <w:uiPriority w:val="64"/>
    <w:rsid w:val="005B153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ar">
    <w:name w:val="star"/>
    <w:basedOn w:val="ListParagraph"/>
    <w:link w:val="starChar"/>
    <w:qFormat/>
    <w:rsid w:val="00CB30CF"/>
    <w:pPr>
      <w:numPr>
        <w:numId w:val="8"/>
      </w:numPr>
      <w:spacing w:before="0" w:after="200"/>
      <w:ind w:left="993"/>
    </w:pPr>
    <w:rPr>
      <w:rFonts w:asciiTheme="majorHAnsi" w:hAnsiTheme="majorHAnsi" w:cstheme="minorHAnsi"/>
      <w:b/>
      <w:color w:val="000000" w:themeColor="text1"/>
      <w:sz w:val="28"/>
      <w:szCs w:val="28"/>
    </w:rPr>
  </w:style>
  <w:style w:type="character" w:customStyle="1" w:styleId="starChar">
    <w:name w:val="star Char"/>
    <w:basedOn w:val="ListParagraphChar"/>
    <w:link w:val="star"/>
    <w:rsid w:val="00CB30CF"/>
    <w:rPr>
      <w:rFonts w:asciiTheme="majorHAnsi" w:hAnsiTheme="majorHAnsi" w:cstheme="minorHAnsi"/>
      <w:b/>
      <w:color w:val="000000" w:themeColor="text1"/>
      <w:sz w:val="28"/>
      <w:szCs w:val="28"/>
    </w:rPr>
  </w:style>
  <w:style w:type="table" w:styleId="LightList-Accent5">
    <w:name w:val="Light List Accent 5"/>
    <w:basedOn w:val="TableNormal"/>
    <w:uiPriority w:val="61"/>
    <w:rsid w:val="004612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2315B1"/>
    <w:pPr>
      <w:spacing w:after="0" w:line="240" w:lineRule="auto"/>
    </w:pPr>
  </w:style>
  <w:style w:type="paragraph" w:customStyle="1" w:styleId="norll">
    <w:name w:val="norll"/>
    <w:basedOn w:val="1hed"/>
    <w:link w:val="norllChar"/>
    <w:qFormat/>
    <w:rsid w:val="00D8470B"/>
    <w:pPr>
      <w:ind w:left="1854" w:firstLine="0"/>
    </w:pPr>
    <w:rPr>
      <w:rFonts w:asciiTheme="minorHAnsi" w:hAnsiTheme="minorHAnsi" w:cstheme="minorHAnsi"/>
      <w:b w:val="0"/>
      <w:bCs w:val="0"/>
      <w:noProof/>
      <w:sz w:val="22"/>
      <w:szCs w:val="22"/>
      <w:lang w:bidi="hi-IN"/>
    </w:rPr>
  </w:style>
  <w:style w:type="character" w:customStyle="1" w:styleId="norllChar">
    <w:name w:val="norll Char"/>
    <w:basedOn w:val="1hedChar"/>
    <w:link w:val="norll"/>
    <w:rsid w:val="00D8470B"/>
    <w:rPr>
      <w:rFonts w:asciiTheme="majorHAnsi" w:hAnsiTheme="majorHAnsi" w:cstheme="minorHAnsi"/>
      <w:b w:val="0"/>
      <w:bCs w:val="0"/>
      <w:noProof/>
      <w:sz w:val="28"/>
      <w:szCs w:val="2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99"/>
    <w:pPr>
      <w:spacing w:before="40" w:after="40"/>
    </w:pPr>
  </w:style>
  <w:style w:type="paragraph" w:styleId="Heading1">
    <w:name w:val="heading 1"/>
    <w:basedOn w:val="Normal"/>
    <w:next w:val="Normal"/>
    <w:link w:val="Heading1Char"/>
    <w:uiPriority w:val="9"/>
    <w:qFormat/>
    <w:rsid w:val="00A10199"/>
    <w:pPr>
      <w:keepNext/>
      <w:keepLines/>
      <w:numPr>
        <w:numId w:val="38"/>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C3230E"/>
    <w:pPr>
      <w:keepNext/>
      <w:keepLines/>
      <w:numPr>
        <w:ilvl w:val="1"/>
        <w:numId w:val="38"/>
      </w:numPr>
      <w:spacing w:before="0" w:after="0" w:line="240" w:lineRule="auto"/>
      <w:ind w:left="360" w:hanging="360"/>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853BBE"/>
    <w:pPr>
      <w:keepNext/>
      <w:keepLines/>
      <w:numPr>
        <w:ilvl w:val="2"/>
        <w:numId w:val="37"/>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A10199"/>
    <w:pPr>
      <w:keepNext/>
      <w:keepLines/>
      <w:numPr>
        <w:ilvl w:val="3"/>
        <w:numId w:val="38"/>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A10199"/>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0199"/>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1019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10199"/>
    <w:pPr>
      <w:keepNext/>
      <w:keepLines/>
      <w:numPr>
        <w:ilvl w:val="7"/>
        <w:numId w:val="3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019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99"/>
    <w:rPr>
      <w:rFonts w:eastAsiaTheme="majorEastAsia" w:cstheme="majorBidi"/>
      <w:b/>
      <w:bCs/>
      <w:smallCaps/>
      <w:color w:val="993366"/>
      <w:sz w:val="28"/>
      <w:szCs w:val="28"/>
    </w:rPr>
  </w:style>
  <w:style w:type="character" w:customStyle="1" w:styleId="Heading2Char">
    <w:name w:val="Heading 2 Char"/>
    <w:basedOn w:val="DefaultParagraphFont"/>
    <w:link w:val="Heading2"/>
    <w:uiPriority w:val="9"/>
    <w:rsid w:val="00C3230E"/>
    <w:rPr>
      <w:rFonts w:asciiTheme="majorHAnsi" w:eastAsiaTheme="majorEastAsia" w:hAnsiTheme="majorHAnsi" w:cstheme="majorBidi"/>
      <w:smallCaps/>
      <w:color w:val="000000" w:themeColor="text1"/>
      <w:sz w:val="36"/>
      <w:szCs w:val="36"/>
    </w:rPr>
  </w:style>
  <w:style w:type="character" w:customStyle="1" w:styleId="Heading3Char">
    <w:name w:val="Heading 3 Char"/>
    <w:basedOn w:val="DefaultParagraphFont"/>
    <w:link w:val="Heading3"/>
    <w:uiPriority w:val="9"/>
    <w:rsid w:val="00853BBE"/>
    <w:rPr>
      <w:rFonts w:asciiTheme="majorHAnsi" w:eastAsiaTheme="majorEastAsia" w:hAnsiTheme="majorHAnsi" w:cstheme="minorHAnsi"/>
      <w:b/>
      <w:bCs/>
      <w:smallCaps/>
      <w:color w:val="000000" w:themeColor="text1"/>
      <w:sz w:val="32"/>
      <w:szCs w:val="32"/>
    </w:rPr>
  </w:style>
  <w:style w:type="character" w:customStyle="1" w:styleId="Heading4Char">
    <w:name w:val="Heading 4 Char"/>
    <w:basedOn w:val="DefaultParagraphFont"/>
    <w:link w:val="Heading4"/>
    <w:uiPriority w:val="9"/>
    <w:rsid w:val="00A10199"/>
    <w:rPr>
      <w:rFonts w:eastAsiaTheme="majorEastAsia" w:cstheme="majorBidi"/>
      <w:b/>
      <w:bCs/>
      <w:i/>
      <w:iCs/>
      <w:color w:val="000000" w:themeColor="text1"/>
      <w:sz w:val="18"/>
    </w:rPr>
  </w:style>
  <w:style w:type="character" w:customStyle="1" w:styleId="Heading5Char">
    <w:name w:val="Heading 5 Char"/>
    <w:basedOn w:val="DefaultParagraphFont"/>
    <w:link w:val="Heading5"/>
    <w:uiPriority w:val="9"/>
    <w:rsid w:val="00A101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01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101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1019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A10199"/>
    <w:rPr>
      <w:rFonts w:asciiTheme="majorHAnsi" w:eastAsiaTheme="majorEastAsia" w:hAnsiTheme="majorHAnsi" w:cstheme="majorBidi"/>
      <w:i/>
      <w:iCs/>
      <w:color w:val="404040" w:themeColor="text1" w:themeTint="BF"/>
      <w:szCs w:val="20"/>
    </w:rPr>
  </w:style>
  <w:style w:type="paragraph" w:styleId="NoSpacing">
    <w:name w:val="No Spacing"/>
    <w:link w:val="NoSpacingChar"/>
    <w:uiPriority w:val="1"/>
    <w:qFormat/>
    <w:rsid w:val="00A101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0199"/>
    <w:rPr>
      <w:rFonts w:eastAsiaTheme="minorEastAsia"/>
      <w:lang w:eastAsia="ja-JP"/>
    </w:rPr>
  </w:style>
  <w:style w:type="paragraph" w:styleId="BalloonText">
    <w:name w:val="Balloon Text"/>
    <w:basedOn w:val="Normal"/>
    <w:link w:val="BalloonTextChar"/>
    <w:uiPriority w:val="99"/>
    <w:semiHidden/>
    <w:unhideWhenUsed/>
    <w:rsid w:val="00A1019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A10199"/>
    <w:rPr>
      <w:rFonts w:cs="Tahoma"/>
      <w:sz w:val="16"/>
      <w:szCs w:val="16"/>
    </w:rPr>
  </w:style>
  <w:style w:type="paragraph" w:styleId="Header">
    <w:name w:val="header"/>
    <w:basedOn w:val="Normal"/>
    <w:link w:val="HeaderChar"/>
    <w:uiPriority w:val="99"/>
    <w:unhideWhenUsed/>
    <w:rsid w:val="00A1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99"/>
  </w:style>
  <w:style w:type="paragraph" w:styleId="Footer">
    <w:name w:val="footer"/>
    <w:basedOn w:val="Normal"/>
    <w:link w:val="FooterChar"/>
    <w:uiPriority w:val="99"/>
    <w:unhideWhenUsed/>
    <w:rsid w:val="00A1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99"/>
  </w:style>
  <w:style w:type="paragraph" w:customStyle="1" w:styleId="Normal1">
    <w:name w:val="Normal 1"/>
    <w:basedOn w:val="Normal"/>
    <w:qFormat/>
    <w:rsid w:val="00A10199"/>
    <w:pPr>
      <w:ind w:left="113"/>
    </w:pPr>
  </w:style>
  <w:style w:type="paragraph" w:customStyle="1" w:styleId="Normal3">
    <w:name w:val="Normal 3"/>
    <w:basedOn w:val="Normal"/>
    <w:qFormat/>
    <w:rsid w:val="00A10199"/>
    <w:pPr>
      <w:ind w:left="284"/>
    </w:pPr>
  </w:style>
  <w:style w:type="paragraph" w:customStyle="1" w:styleId="SectionHeading">
    <w:name w:val="Section Heading"/>
    <w:basedOn w:val="Heading1"/>
    <w:qFormat/>
    <w:rsid w:val="00A10199"/>
    <w:pPr>
      <w:numPr>
        <w:numId w:val="0"/>
      </w:numPr>
      <w:ind w:left="360" w:hanging="360"/>
    </w:pPr>
    <w:rPr>
      <w:color w:val="660033"/>
    </w:rPr>
  </w:style>
  <w:style w:type="table" w:styleId="TableGrid">
    <w:name w:val="Table Grid"/>
    <w:basedOn w:val="TableNormal"/>
    <w:uiPriority w:val="59"/>
    <w:rsid w:val="00A10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A10199"/>
    <w:pPr>
      <w:spacing w:after="0" w:line="240" w:lineRule="auto"/>
      <w:jc w:val="center"/>
    </w:pPr>
    <w:rPr>
      <w:b/>
    </w:rPr>
  </w:style>
  <w:style w:type="paragraph" w:customStyle="1" w:styleId="TableCell">
    <w:name w:val="Table Cell"/>
    <w:basedOn w:val="Normal"/>
    <w:qFormat/>
    <w:rsid w:val="00A10199"/>
    <w:pPr>
      <w:spacing w:after="0" w:line="240" w:lineRule="auto"/>
    </w:pPr>
  </w:style>
  <w:style w:type="paragraph" w:styleId="TOCHeading">
    <w:name w:val="TOC Heading"/>
    <w:basedOn w:val="Heading1"/>
    <w:next w:val="Normal"/>
    <w:uiPriority w:val="39"/>
    <w:unhideWhenUsed/>
    <w:qFormat/>
    <w:rsid w:val="00A10199"/>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10199"/>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C807C1"/>
    <w:pPr>
      <w:tabs>
        <w:tab w:val="left" w:pos="630"/>
        <w:tab w:val="left" w:pos="1134"/>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A10199"/>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A10199"/>
    <w:rPr>
      <w:color w:val="0000FF" w:themeColor="hyperlink"/>
      <w:u w:val="single"/>
    </w:rPr>
  </w:style>
  <w:style w:type="paragraph" w:styleId="ListParagraph">
    <w:name w:val="List Paragraph"/>
    <w:basedOn w:val="Normal"/>
    <w:link w:val="ListParagraphChar"/>
    <w:uiPriority w:val="34"/>
    <w:qFormat/>
    <w:rsid w:val="00A10199"/>
    <w:pPr>
      <w:spacing w:line="240" w:lineRule="auto"/>
      <w:ind w:left="720"/>
      <w:contextualSpacing/>
    </w:pPr>
  </w:style>
  <w:style w:type="character" w:customStyle="1" w:styleId="ListParagraphChar">
    <w:name w:val="List Paragraph Char"/>
    <w:basedOn w:val="DefaultParagraphFont"/>
    <w:link w:val="ListParagraph"/>
    <w:uiPriority w:val="34"/>
    <w:rsid w:val="00A10199"/>
  </w:style>
  <w:style w:type="character" w:styleId="CommentReference">
    <w:name w:val="annotation reference"/>
    <w:basedOn w:val="DefaultParagraphFont"/>
    <w:uiPriority w:val="99"/>
    <w:semiHidden/>
    <w:unhideWhenUsed/>
    <w:rsid w:val="00A10199"/>
    <w:rPr>
      <w:sz w:val="16"/>
      <w:szCs w:val="16"/>
    </w:rPr>
  </w:style>
  <w:style w:type="paragraph" w:styleId="CommentText">
    <w:name w:val="annotation text"/>
    <w:basedOn w:val="Normal"/>
    <w:link w:val="CommentTextChar"/>
    <w:uiPriority w:val="99"/>
    <w:unhideWhenUsed/>
    <w:rsid w:val="00A10199"/>
    <w:pPr>
      <w:spacing w:line="240" w:lineRule="auto"/>
    </w:pPr>
    <w:rPr>
      <w:szCs w:val="20"/>
    </w:rPr>
  </w:style>
  <w:style w:type="character" w:customStyle="1" w:styleId="CommentTextChar">
    <w:name w:val="Comment Text Char"/>
    <w:basedOn w:val="DefaultParagraphFont"/>
    <w:link w:val="CommentText"/>
    <w:uiPriority w:val="99"/>
    <w:rsid w:val="00A10199"/>
    <w:rPr>
      <w:szCs w:val="20"/>
    </w:rPr>
  </w:style>
  <w:style w:type="paragraph" w:styleId="CommentSubject">
    <w:name w:val="annotation subject"/>
    <w:basedOn w:val="CommentText"/>
    <w:next w:val="CommentText"/>
    <w:link w:val="CommentSubjectChar"/>
    <w:uiPriority w:val="99"/>
    <w:semiHidden/>
    <w:unhideWhenUsed/>
    <w:rsid w:val="00A10199"/>
    <w:rPr>
      <w:b/>
      <w:bCs/>
    </w:rPr>
  </w:style>
  <w:style w:type="character" w:customStyle="1" w:styleId="CommentSubjectChar">
    <w:name w:val="Comment Subject Char"/>
    <w:basedOn w:val="CommentTextChar"/>
    <w:link w:val="CommentSubject"/>
    <w:uiPriority w:val="99"/>
    <w:semiHidden/>
    <w:rsid w:val="00A10199"/>
    <w:rPr>
      <w:b/>
      <w:bCs/>
      <w:szCs w:val="20"/>
    </w:rPr>
  </w:style>
  <w:style w:type="paragraph" w:styleId="NormalWeb">
    <w:name w:val="Normal (Web)"/>
    <w:basedOn w:val="Normal"/>
    <w:uiPriority w:val="99"/>
    <w:unhideWhenUsed/>
    <w:rsid w:val="00A101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A10199"/>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A10199"/>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A10199"/>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A10199"/>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A10199"/>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A10199"/>
    <w:pPr>
      <w:spacing w:before="0" w:after="100"/>
      <w:ind w:left="1760"/>
    </w:pPr>
    <w:rPr>
      <w:rFonts w:eastAsiaTheme="minorEastAsia"/>
      <w:lang w:val="en-GB" w:eastAsia="en-GB"/>
    </w:rPr>
  </w:style>
  <w:style w:type="paragraph" w:customStyle="1" w:styleId="Normal4">
    <w:name w:val="Normal 4"/>
    <w:basedOn w:val="Normal3"/>
    <w:qFormat/>
    <w:rsid w:val="00A10199"/>
    <w:rPr>
      <w:b/>
      <w:sz w:val="18"/>
      <w:u w:val="single"/>
    </w:rPr>
  </w:style>
  <w:style w:type="character" w:styleId="FollowedHyperlink">
    <w:name w:val="FollowedHyperlink"/>
    <w:basedOn w:val="DefaultParagraphFont"/>
    <w:uiPriority w:val="99"/>
    <w:semiHidden/>
    <w:unhideWhenUsed/>
    <w:rsid w:val="00A10199"/>
    <w:rPr>
      <w:color w:val="800080" w:themeColor="followedHyperlink"/>
      <w:u w:val="single"/>
    </w:rPr>
  </w:style>
  <w:style w:type="character" w:customStyle="1" w:styleId="apple-tab-span">
    <w:name w:val="apple-tab-span"/>
    <w:basedOn w:val="DefaultParagraphFont"/>
    <w:rsid w:val="00A10199"/>
  </w:style>
  <w:style w:type="paragraph" w:styleId="FootnoteText">
    <w:name w:val="footnote text"/>
    <w:basedOn w:val="Normal"/>
    <w:link w:val="FootnoteTextChar"/>
    <w:uiPriority w:val="99"/>
    <w:semiHidden/>
    <w:unhideWhenUsed/>
    <w:rsid w:val="00A10199"/>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0199"/>
    <w:rPr>
      <w:szCs w:val="20"/>
    </w:rPr>
  </w:style>
  <w:style w:type="character" w:styleId="FootnoteReference">
    <w:name w:val="footnote reference"/>
    <w:basedOn w:val="DefaultParagraphFont"/>
    <w:uiPriority w:val="99"/>
    <w:semiHidden/>
    <w:unhideWhenUsed/>
    <w:rsid w:val="00A10199"/>
    <w:rPr>
      <w:vertAlign w:val="superscript"/>
    </w:rPr>
  </w:style>
  <w:style w:type="paragraph" w:styleId="BodyText">
    <w:name w:val="Body Text"/>
    <w:basedOn w:val="Normal"/>
    <w:link w:val="BodyTextChar"/>
    <w:rsid w:val="00A10199"/>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A10199"/>
    <w:rPr>
      <w:rFonts w:eastAsia="SimSun" w:cs="Calibri"/>
      <w:kern w:val="1"/>
      <w:lang w:eastAsia="ar-SA"/>
    </w:rPr>
  </w:style>
  <w:style w:type="character" w:customStyle="1" w:styleId="WW8Num10z3">
    <w:name w:val="WW8Num10z3"/>
    <w:rsid w:val="00A10199"/>
    <w:rPr>
      <w:rFonts w:ascii="Symbol" w:hAnsi="Symbol" w:cs="Symbol"/>
    </w:rPr>
  </w:style>
  <w:style w:type="paragraph" w:customStyle="1" w:styleId="088095CB421E4E02BDC9682AFEE1723A">
    <w:name w:val="088095CB421E4E02BDC9682AFEE1723A"/>
    <w:rsid w:val="00A10199"/>
    <w:rPr>
      <w:rFonts w:eastAsiaTheme="minorEastAsia"/>
      <w:lang w:eastAsia="ja-JP"/>
    </w:rPr>
  </w:style>
  <w:style w:type="character" w:customStyle="1" w:styleId="apple-converted-space">
    <w:name w:val="apple-converted-space"/>
    <w:basedOn w:val="DefaultParagraphFont"/>
    <w:rsid w:val="00A10199"/>
  </w:style>
  <w:style w:type="character" w:styleId="Emphasis">
    <w:name w:val="Emphasis"/>
    <w:basedOn w:val="DefaultParagraphFont"/>
    <w:uiPriority w:val="20"/>
    <w:qFormat/>
    <w:rsid w:val="00A10199"/>
    <w:rPr>
      <w:i/>
      <w:iCs/>
    </w:rPr>
  </w:style>
  <w:style w:type="paragraph" w:customStyle="1" w:styleId="center">
    <w:name w:val="center"/>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A1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A10199"/>
    <w:rPr>
      <w:rFonts w:ascii="Courier New" w:eastAsia="Times New Roman" w:hAnsi="Courier New" w:cs="Courier New"/>
      <w:szCs w:val="20"/>
      <w:lang w:val="en-IN" w:eastAsia="en-IN"/>
    </w:rPr>
  </w:style>
  <w:style w:type="paragraph" w:customStyle="1" w:styleId="font5">
    <w:name w:val="font5"/>
    <w:basedOn w:val="Normal"/>
    <w:rsid w:val="00A10199"/>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A10199"/>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A10199"/>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A10199"/>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A10199"/>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A10199"/>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A10199"/>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A10199"/>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A10199"/>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A10199"/>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A10199"/>
  </w:style>
  <w:style w:type="character" w:customStyle="1" w:styleId="m-6037743647222804271gmail-ilad">
    <w:name w:val="m_-6037743647222804271gmail-ilad"/>
    <w:basedOn w:val="DefaultParagraphFont"/>
    <w:rsid w:val="00A10199"/>
  </w:style>
  <w:style w:type="character" w:styleId="Strong">
    <w:name w:val="Strong"/>
    <w:basedOn w:val="DefaultParagraphFont"/>
    <w:uiPriority w:val="22"/>
    <w:qFormat/>
    <w:rsid w:val="00A10199"/>
    <w:rPr>
      <w:b/>
      <w:bCs/>
    </w:rPr>
  </w:style>
  <w:style w:type="paragraph" w:customStyle="1" w:styleId="p">
    <w:name w:val="p"/>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A10199"/>
  </w:style>
  <w:style w:type="character" w:styleId="LineNumber">
    <w:name w:val="line number"/>
    <w:basedOn w:val="DefaultParagraphFont"/>
    <w:uiPriority w:val="99"/>
    <w:semiHidden/>
    <w:unhideWhenUsed/>
    <w:rsid w:val="00A10199"/>
  </w:style>
  <w:style w:type="paragraph" w:customStyle="1" w:styleId="boolformate">
    <w:name w:val="bool formate"/>
    <w:basedOn w:val="Normal"/>
    <w:link w:val="boolformateChar"/>
    <w:qFormat/>
    <w:rsid w:val="00A10199"/>
    <w:pPr>
      <w:spacing w:line="240" w:lineRule="auto"/>
      <w:ind w:left="1440"/>
    </w:pPr>
    <w:rPr>
      <w:rFonts w:cstheme="minorHAnsi"/>
    </w:rPr>
  </w:style>
  <w:style w:type="character" w:customStyle="1" w:styleId="boolformateChar">
    <w:name w:val="bool formate Char"/>
    <w:basedOn w:val="DefaultParagraphFont"/>
    <w:link w:val="boolformate"/>
    <w:rsid w:val="00A10199"/>
    <w:rPr>
      <w:rFonts w:cstheme="minorHAnsi"/>
    </w:rPr>
  </w:style>
  <w:style w:type="paragraph" w:customStyle="1" w:styleId="paragrahk">
    <w:name w:val="paragrah k"/>
    <w:basedOn w:val="Normal"/>
    <w:link w:val="paragrahkChar"/>
    <w:qFormat/>
    <w:rsid w:val="00A10199"/>
    <w:pPr>
      <w:spacing w:before="0" w:after="0" w:line="240" w:lineRule="auto"/>
      <w:ind w:left="1440"/>
    </w:pPr>
    <w:rPr>
      <w:b/>
      <w:lang w:bidi="hi-IN"/>
    </w:rPr>
  </w:style>
  <w:style w:type="character" w:customStyle="1" w:styleId="paragrahkChar">
    <w:name w:val="paragrah k Char"/>
    <w:basedOn w:val="DefaultParagraphFont"/>
    <w:link w:val="paragrahk"/>
    <w:rsid w:val="00A10199"/>
    <w:rPr>
      <w:b/>
      <w:lang w:bidi="hi-IN"/>
    </w:rPr>
  </w:style>
  <w:style w:type="paragraph" w:styleId="Title">
    <w:name w:val="Title"/>
    <w:basedOn w:val="Heading1"/>
    <w:next w:val="Normal"/>
    <w:link w:val="TitleChar"/>
    <w:uiPriority w:val="10"/>
    <w:qFormat/>
    <w:rsid w:val="00A10199"/>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0199"/>
    <w:rPr>
      <w:rFonts w:asciiTheme="majorHAnsi" w:eastAsiaTheme="majorEastAsia" w:hAnsiTheme="majorHAnsi" w:cstheme="majorBidi"/>
      <w:b/>
      <w:bCs/>
      <w:smallCaps/>
      <w:color w:val="17365D" w:themeColor="text2" w:themeShade="BF"/>
      <w:spacing w:val="5"/>
      <w:kern w:val="28"/>
      <w:sz w:val="52"/>
      <w:szCs w:val="52"/>
    </w:rPr>
  </w:style>
  <w:style w:type="paragraph" w:customStyle="1" w:styleId="hindinormal">
    <w:name w:val="hindi normal"/>
    <w:basedOn w:val="paragrahk"/>
    <w:link w:val="hindinormalChar"/>
    <w:qFormat/>
    <w:rsid w:val="00A10199"/>
    <w:pPr>
      <w:ind w:left="1134"/>
    </w:pPr>
    <w:rPr>
      <w:rFonts w:ascii="Nirmala UI" w:hAnsi="Nirmala UI" w:cs="Nirmala UI"/>
      <w:b w:val="0"/>
      <w:sz w:val="20"/>
    </w:rPr>
  </w:style>
  <w:style w:type="character" w:customStyle="1" w:styleId="hindinormalChar">
    <w:name w:val="hindi normal Char"/>
    <w:basedOn w:val="paragrahkChar"/>
    <w:link w:val="hindinormal"/>
    <w:rsid w:val="00A10199"/>
    <w:rPr>
      <w:rFonts w:ascii="Nirmala UI" w:hAnsi="Nirmala UI" w:cs="Nirmala UI"/>
      <w:b w:val="0"/>
      <w:sz w:val="20"/>
      <w:lang w:bidi="hi-IN"/>
    </w:rPr>
  </w:style>
  <w:style w:type="paragraph" w:customStyle="1" w:styleId="hindiex1">
    <w:name w:val="hindi ex 1"/>
    <w:basedOn w:val="paragrahk"/>
    <w:link w:val="hindiex1Char"/>
    <w:rsid w:val="00A10199"/>
    <w:pPr>
      <w:ind w:left="1985"/>
    </w:pPr>
    <w:rPr>
      <w:rFonts w:ascii="Nirmala UI" w:hAnsi="Nirmala UI" w:cs="Nirmala UI"/>
      <w:b w:val="0"/>
      <w:szCs w:val="20"/>
    </w:rPr>
  </w:style>
  <w:style w:type="character" w:customStyle="1" w:styleId="hindiex1Char">
    <w:name w:val="hindi ex 1 Char"/>
    <w:basedOn w:val="paragrahkChar"/>
    <w:link w:val="hindiex1"/>
    <w:rsid w:val="00A10199"/>
    <w:rPr>
      <w:rFonts w:ascii="Nirmala UI" w:hAnsi="Nirmala UI" w:cs="Nirmala UI"/>
      <w:b w:val="0"/>
      <w:szCs w:val="20"/>
      <w:lang w:bidi="hi-IN"/>
    </w:rPr>
  </w:style>
  <w:style w:type="paragraph" w:customStyle="1" w:styleId="exercise">
    <w:name w:val="exercise"/>
    <w:basedOn w:val="hindinormal"/>
    <w:link w:val="exerciseChar"/>
    <w:qFormat/>
    <w:rsid w:val="005E4041"/>
    <w:pPr>
      <w:ind w:left="2610"/>
    </w:pPr>
    <w:rPr>
      <w:b/>
      <w:szCs w:val="20"/>
    </w:rPr>
  </w:style>
  <w:style w:type="character" w:customStyle="1" w:styleId="exerciseChar">
    <w:name w:val="exercise Char"/>
    <w:basedOn w:val="hindinormalChar"/>
    <w:link w:val="exercise"/>
    <w:rsid w:val="005E4041"/>
    <w:rPr>
      <w:rFonts w:ascii="Nirmala UI" w:hAnsi="Nirmala UI" w:cs="Nirmala UI"/>
      <w:b/>
      <w:sz w:val="20"/>
      <w:szCs w:val="20"/>
      <w:lang w:bidi="hi-IN"/>
    </w:rPr>
  </w:style>
  <w:style w:type="paragraph" w:customStyle="1" w:styleId="try">
    <w:name w:val="try"/>
    <w:basedOn w:val="paragrahk"/>
    <w:link w:val="tryChar"/>
    <w:qFormat/>
    <w:rsid w:val="00A10199"/>
    <w:pPr>
      <w:ind w:left="1985"/>
    </w:pPr>
  </w:style>
  <w:style w:type="character" w:customStyle="1" w:styleId="tryChar">
    <w:name w:val="try Char"/>
    <w:basedOn w:val="paragrahkChar"/>
    <w:link w:val="try"/>
    <w:rsid w:val="00A10199"/>
    <w:rPr>
      <w:b/>
      <w:lang w:bidi="hi-IN"/>
    </w:rPr>
  </w:style>
  <w:style w:type="paragraph" w:customStyle="1" w:styleId="hindiex10">
    <w:name w:val="hindi ex1"/>
    <w:basedOn w:val="paragrahk"/>
    <w:link w:val="hindiex1Char0"/>
    <w:qFormat/>
    <w:rsid w:val="00A10199"/>
    <w:pPr>
      <w:ind w:left="1985"/>
    </w:pPr>
    <w:rPr>
      <w:rFonts w:ascii="Nirmala UI" w:hAnsi="Nirmala UI" w:cs="Nirmala UI"/>
      <w:color w:val="000000" w:themeColor="text1"/>
    </w:rPr>
  </w:style>
  <w:style w:type="character" w:customStyle="1" w:styleId="hindiex1Char0">
    <w:name w:val="hindi ex1 Char"/>
    <w:basedOn w:val="paragrahkChar"/>
    <w:link w:val="hindiex10"/>
    <w:rsid w:val="00A10199"/>
    <w:rPr>
      <w:rFonts w:ascii="Nirmala UI" w:hAnsi="Nirmala UI" w:cs="Nirmala UI"/>
      <w:b/>
      <w:color w:val="000000" w:themeColor="text1"/>
      <w:lang w:bidi="hi-IN"/>
    </w:rPr>
  </w:style>
  <w:style w:type="paragraph" w:customStyle="1" w:styleId="ooo">
    <w:name w:val="ooo"/>
    <w:basedOn w:val="Normal"/>
    <w:link w:val="oooChar"/>
    <w:qFormat/>
    <w:rsid w:val="00A10199"/>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A10199"/>
    <w:rPr>
      <w:rFonts w:ascii="Nirmala UI" w:eastAsia="Times New Roman" w:hAnsi="Nirmala UI" w:cs="Nirmala UI"/>
      <w:szCs w:val="20"/>
      <w:lang w:eastAsia="en-IN" w:bidi="hi-IN"/>
    </w:rPr>
  </w:style>
  <w:style w:type="paragraph" w:customStyle="1" w:styleId="subhed">
    <w:name w:val="sub hed"/>
    <w:basedOn w:val="ListParagraph"/>
    <w:link w:val="subhedChar"/>
    <w:qFormat/>
    <w:rsid w:val="00A10199"/>
    <w:pPr>
      <w:numPr>
        <w:numId w:val="35"/>
      </w:numPr>
      <w:ind w:left="1560" w:hanging="284"/>
    </w:pPr>
    <w:rPr>
      <w:rFonts w:asciiTheme="majorHAnsi" w:hAnsiTheme="majorHAnsi"/>
      <w:b/>
      <w:bCs/>
      <w:sz w:val="24"/>
      <w:szCs w:val="24"/>
    </w:rPr>
  </w:style>
  <w:style w:type="character" w:customStyle="1" w:styleId="subhedChar">
    <w:name w:val="sub hed Char"/>
    <w:basedOn w:val="ListParagraphChar"/>
    <w:link w:val="subhed"/>
    <w:rsid w:val="00A10199"/>
    <w:rPr>
      <w:rFonts w:asciiTheme="majorHAnsi" w:hAnsiTheme="majorHAnsi"/>
      <w:b/>
      <w:bCs/>
      <w:sz w:val="24"/>
      <w:szCs w:val="24"/>
    </w:rPr>
  </w:style>
  <w:style w:type="paragraph" w:customStyle="1" w:styleId="1hed">
    <w:name w:val="1 hed"/>
    <w:basedOn w:val="ListParagraph"/>
    <w:link w:val="1hedChar"/>
    <w:qFormat/>
    <w:rsid w:val="00A10199"/>
    <w:p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A10199"/>
    <w:rPr>
      <w:rFonts w:asciiTheme="majorHAnsi" w:hAnsiTheme="majorHAnsi" w:cs="Nirmala UI"/>
      <w:b/>
      <w:bCs/>
      <w:sz w:val="28"/>
      <w:szCs w:val="28"/>
    </w:rPr>
  </w:style>
  <w:style w:type="paragraph" w:customStyle="1" w:styleId="hkappu">
    <w:name w:val="hkappu"/>
    <w:basedOn w:val="Normal"/>
    <w:link w:val="hkappuChar"/>
    <w:qFormat/>
    <w:rsid w:val="00A10199"/>
    <w:pPr>
      <w:spacing w:before="0" w:after="0" w:line="240" w:lineRule="auto"/>
      <w:ind w:left="2654"/>
    </w:pPr>
    <w:rPr>
      <w:rFonts w:ascii="Nirmala UI" w:hAnsi="Nirmala UI" w:cs="Nirmala UI"/>
      <w:szCs w:val="20"/>
    </w:rPr>
  </w:style>
  <w:style w:type="character" w:customStyle="1" w:styleId="hkappuChar">
    <w:name w:val="hkappu Char"/>
    <w:basedOn w:val="DefaultParagraphFont"/>
    <w:link w:val="hkappu"/>
    <w:rsid w:val="00A10199"/>
    <w:rPr>
      <w:rFonts w:ascii="Nirmala UI" w:hAnsi="Nirmala UI" w:cs="Nirmala UI"/>
      <w:szCs w:val="20"/>
    </w:rPr>
  </w:style>
  <w:style w:type="paragraph" w:customStyle="1" w:styleId="dot">
    <w:name w:val="dot"/>
    <w:basedOn w:val="ListParagraph"/>
    <w:link w:val="dotChar"/>
    <w:qFormat/>
    <w:rsid w:val="00970BFE"/>
    <w:pPr>
      <w:numPr>
        <w:numId w:val="36"/>
      </w:numPr>
      <w:spacing w:before="0" w:after="0"/>
      <w:ind w:left="2625" w:hanging="357"/>
    </w:pPr>
    <w:rPr>
      <w:rFonts w:cstheme="minorHAnsi"/>
      <w:b/>
      <w:bCs/>
    </w:rPr>
  </w:style>
  <w:style w:type="character" w:customStyle="1" w:styleId="dotChar">
    <w:name w:val="dot Char"/>
    <w:basedOn w:val="ListParagraphChar"/>
    <w:link w:val="dot"/>
    <w:rsid w:val="00970BFE"/>
    <w:rPr>
      <w:rFonts w:cstheme="minorHAnsi"/>
      <w:b/>
      <w:bCs/>
    </w:rPr>
  </w:style>
  <w:style w:type="paragraph" w:customStyle="1" w:styleId="Default">
    <w:name w:val="Default"/>
    <w:rsid w:val="00A10199"/>
    <w:pPr>
      <w:autoSpaceDE w:val="0"/>
      <w:autoSpaceDN w:val="0"/>
      <w:adjustRightInd w:val="0"/>
      <w:spacing w:after="0" w:line="240" w:lineRule="auto"/>
    </w:pPr>
    <w:rPr>
      <w:rFonts w:ascii="Century Gothic" w:hAnsi="Century Gothic" w:cs="Century Gothic"/>
      <w:color w:val="000000"/>
      <w:sz w:val="24"/>
      <w:szCs w:val="24"/>
      <w:lang w:bidi="hi-IN"/>
    </w:rPr>
  </w:style>
  <w:style w:type="table" w:styleId="MediumGrid3-Accent1">
    <w:name w:val="Medium Grid 3 Accent 1"/>
    <w:basedOn w:val="TableNormal"/>
    <w:uiPriority w:val="69"/>
    <w:rsid w:val="00A10199"/>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A10199"/>
    <w:pPr>
      <w:spacing w:before="0" w:after="0"/>
      <w:ind w:left="1418" w:hanging="284"/>
    </w:pPr>
  </w:style>
  <w:style w:type="character" w:customStyle="1" w:styleId="fuChar">
    <w:name w:val="fu Char"/>
    <w:basedOn w:val="boolformateChar"/>
    <w:link w:val="fu"/>
    <w:rsid w:val="00A10199"/>
    <w:rPr>
      <w:rFonts w:cstheme="minorHAnsi"/>
    </w:rPr>
  </w:style>
  <w:style w:type="paragraph" w:customStyle="1" w:styleId="hindiexample">
    <w:name w:val="hindi example"/>
    <w:basedOn w:val="Normal"/>
    <w:link w:val="hindiexampleChar"/>
    <w:qFormat/>
    <w:rsid w:val="00A10199"/>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A10199"/>
    <w:rPr>
      <w:rFonts w:ascii="Nirmala UI" w:hAnsi="Nirmala UI" w:cs="Nirmala UI"/>
      <w:sz w:val="20"/>
      <w:szCs w:val="20"/>
    </w:rPr>
  </w:style>
  <w:style w:type="character" w:customStyle="1" w:styleId="blast">
    <w:name w:val="blast"/>
    <w:basedOn w:val="DefaultParagraphFont"/>
    <w:rsid w:val="00A10199"/>
  </w:style>
  <w:style w:type="character" w:customStyle="1" w:styleId="pbwul">
    <w:name w:val="pbwul"/>
    <w:basedOn w:val="DefaultParagraphFont"/>
    <w:rsid w:val="00A10199"/>
  </w:style>
  <w:style w:type="character" w:customStyle="1" w:styleId="qzpluc">
    <w:name w:val="qzpluc"/>
    <w:basedOn w:val="DefaultParagraphFont"/>
    <w:rsid w:val="00A10199"/>
  </w:style>
  <w:style w:type="paragraph" w:styleId="DocumentMap">
    <w:name w:val="Document Map"/>
    <w:basedOn w:val="Normal"/>
    <w:link w:val="DocumentMapChar"/>
    <w:uiPriority w:val="99"/>
    <w:semiHidden/>
    <w:unhideWhenUsed/>
    <w:rsid w:val="00A1019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0199"/>
    <w:rPr>
      <w:rFonts w:ascii="Tahoma" w:hAnsi="Tahoma" w:cs="Tahoma"/>
      <w:sz w:val="16"/>
      <w:szCs w:val="16"/>
    </w:rPr>
  </w:style>
  <w:style w:type="character" w:customStyle="1" w:styleId="Emphasis1">
    <w:name w:val="Emphasis1"/>
    <w:basedOn w:val="DefaultParagraphFont"/>
    <w:rsid w:val="00A10199"/>
  </w:style>
  <w:style w:type="character" w:customStyle="1" w:styleId="megaexamples-highlight">
    <w:name w:val="megaexamples-highlight"/>
    <w:basedOn w:val="DefaultParagraphFont"/>
    <w:rsid w:val="00A10199"/>
  </w:style>
  <w:style w:type="character" w:customStyle="1" w:styleId="ex-sent">
    <w:name w:val="ex-sent"/>
    <w:basedOn w:val="DefaultParagraphFont"/>
    <w:rsid w:val="00A10199"/>
  </w:style>
  <w:style w:type="character" w:customStyle="1" w:styleId="infinitive">
    <w:name w:val="infinitive"/>
    <w:basedOn w:val="DefaultParagraphFont"/>
    <w:rsid w:val="00A10199"/>
  </w:style>
  <w:style w:type="character" w:customStyle="1" w:styleId="subject">
    <w:name w:val="subject"/>
    <w:basedOn w:val="DefaultParagraphFont"/>
    <w:rsid w:val="00A10199"/>
  </w:style>
  <w:style w:type="paragraph" w:customStyle="1" w:styleId="hindi">
    <w:name w:val="hindi"/>
    <w:basedOn w:val="Normal"/>
    <w:link w:val="hindiChar"/>
    <w:qFormat/>
    <w:rsid w:val="00A10199"/>
    <w:pPr>
      <w:ind w:left="900" w:hanging="900"/>
    </w:pPr>
    <w:rPr>
      <w:rFonts w:ascii="Nirmala UI" w:hAnsi="Nirmala UI" w:cs="Nirmala UI"/>
      <w:sz w:val="20"/>
      <w:szCs w:val="20"/>
    </w:rPr>
  </w:style>
  <w:style w:type="character" w:customStyle="1" w:styleId="hindiChar">
    <w:name w:val="hindi Char"/>
    <w:basedOn w:val="ListParagraphChar"/>
    <w:link w:val="hindi"/>
    <w:rsid w:val="00A10199"/>
    <w:rPr>
      <w:rFonts w:ascii="Nirmala UI" w:hAnsi="Nirmala UI" w:cs="Nirmala UI"/>
      <w:sz w:val="20"/>
      <w:szCs w:val="20"/>
    </w:rPr>
  </w:style>
  <w:style w:type="paragraph" w:customStyle="1" w:styleId="normalhindi">
    <w:name w:val="normal hindi"/>
    <w:basedOn w:val="Normal"/>
    <w:link w:val="normalhindiChar"/>
    <w:qFormat/>
    <w:rsid w:val="00A10199"/>
    <w:pPr>
      <w:spacing w:before="0" w:after="0" w:line="240" w:lineRule="auto"/>
    </w:pPr>
    <w:rPr>
      <w:rFonts w:ascii="Nirmala UI" w:hAnsi="Nirmala UI" w:cs="Nirmala UI"/>
      <w:sz w:val="20"/>
      <w:szCs w:val="20"/>
    </w:rPr>
  </w:style>
  <w:style w:type="character" w:customStyle="1" w:styleId="normalhindiChar">
    <w:name w:val="normal hindi Char"/>
    <w:basedOn w:val="DefaultParagraphFont"/>
    <w:link w:val="normalhindi"/>
    <w:rsid w:val="00A10199"/>
    <w:rPr>
      <w:rFonts w:ascii="Nirmala UI" w:hAnsi="Nirmala UI" w:cs="Nirmala UI"/>
      <w:sz w:val="20"/>
      <w:szCs w:val="20"/>
    </w:rPr>
  </w:style>
  <w:style w:type="table" w:styleId="MediumShading2-Accent1">
    <w:name w:val="Medium Shading 2 Accent 1"/>
    <w:basedOn w:val="TableNormal"/>
    <w:uiPriority w:val="64"/>
    <w:rsid w:val="005B153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ar">
    <w:name w:val="star"/>
    <w:basedOn w:val="ListParagraph"/>
    <w:link w:val="starChar"/>
    <w:qFormat/>
    <w:rsid w:val="00CB30CF"/>
    <w:pPr>
      <w:numPr>
        <w:numId w:val="8"/>
      </w:numPr>
      <w:spacing w:before="0" w:after="200"/>
      <w:ind w:left="993"/>
    </w:pPr>
    <w:rPr>
      <w:rFonts w:asciiTheme="majorHAnsi" w:hAnsiTheme="majorHAnsi" w:cstheme="minorHAnsi"/>
      <w:b/>
      <w:color w:val="000000" w:themeColor="text1"/>
      <w:sz w:val="28"/>
      <w:szCs w:val="28"/>
    </w:rPr>
  </w:style>
  <w:style w:type="character" w:customStyle="1" w:styleId="starChar">
    <w:name w:val="star Char"/>
    <w:basedOn w:val="ListParagraphChar"/>
    <w:link w:val="star"/>
    <w:rsid w:val="00CB30CF"/>
    <w:rPr>
      <w:rFonts w:asciiTheme="majorHAnsi" w:hAnsiTheme="majorHAnsi" w:cstheme="minorHAnsi"/>
      <w:b/>
      <w:color w:val="000000" w:themeColor="text1"/>
      <w:sz w:val="28"/>
      <w:szCs w:val="28"/>
    </w:rPr>
  </w:style>
  <w:style w:type="table" w:styleId="LightList-Accent5">
    <w:name w:val="Light List Accent 5"/>
    <w:basedOn w:val="TableNormal"/>
    <w:uiPriority w:val="61"/>
    <w:rsid w:val="004612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2315B1"/>
    <w:pPr>
      <w:spacing w:after="0" w:line="240" w:lineRule="auto"/>
    </w:pPr>
  </w:style>
  <w:style w:type="paragraph" w:customStyle="1" w:styleId="norll">
    <w:name w:val="norll"/>
    <w:basedOn w:val="1hed"/>
    <w:link w:val="norllChar"/>
    <w:qFormat/>
    <w:rsid w:val="00D8470B"/>
    <w:pPr>
      <w:ind w:left="1854" w:firstLine="0"/>
    </w:pPr>
    <w:rPr>
      <w:rFonts w:asciiTheme="minorHAnsi" w:hAnsiTheme="minorHAnsi" w:cstheme="minorHAnsi"/>
      <w:b w:val="0"/>
      <w:bCs w:val="0"/>
      <w:noProof/>
      <w:sz w:val="22"/>
      <w:szCs w:val="22"/>
      <w:lang w:bidi="hi-IN"/>
    </w:rPr>
  </w:style>
  <w:style w:type="character" w:customStyle="1" w:styleId="norllChar">
    <w:name w:val="norll Char"/>
    <w:basedOn w:val="1hedChar"/>
    <w:link w:val="norll"/>
    <w:rsid w:val="00D8470B"/>
    <w:rPr>
      <w:rFonts w:asciiTheme="majorHAnsi" w:hAnsiTheme="majorHAnsi" w:cstheme="minorHAnsi"/>
      <w:b w:val="0"/>
      <w:bCs w:val="0"/>
      <w:noProof/>
      <w:sz w:val="28"/>
      <w:szCs w:val="2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1131">
      <w:bodyDiv w:val="1"/>
      <w:marLeft w:val="0"/>
      <w:marRight w:val="0"/>
      <w:marTop w:val="0"/>
      <w:marBottom w:val="0"/>
      <w:divBdr>
        <w:top w:val="none" w:sz="0" w:space="0" w:color="auto"/>
        <w:left w:val="none" w:sz="0" w:space="0" w:color="auto"/>
        <w:bottom w:val="none" w:sz="0" w:space="0" w:color="auto"/>
        <w:right w:val="none" w:sz="0" w:space="0" w:color="auto"/>
      </w:divBdr>
    </w:div>
    <w:div w:id="48770321">
      <w:bodyDiv w:val="1"/>
      <w:marLeft w:val="0"/>
      <w:marRight w:val="0"/>
      <w:marTop w:val="0"/>
      <w:marBottom w:val="0"/>
      <w:divBdr>
        <w:top w:val="none" w:sz="0" w:space="0" w:color="auto"/>
        <w:left w:val="none" w:sz="0" w:space="0" w:color="auto"/>
        <w:bottom w:val="none" w:sz="0" w:space="0" w:color="auto"/>
        <w:right w:val="none" w:sz="0" w:space="0" w:color="auto"/>
      </w:divBdr>
    </w:div>
    <w:div w:id="105854107">
      <w:bodyDiv w:val="1"/>
      <w:marLeft w:val="0"/>
      <w:marRight w:val="0"/>
      <w:marTop w:val="0"/>
      <w:marBottom w:val="0"/>
      <w:divBdr>
        <w:top w:val="none" w:sz="0" w:space="0" w:color="auto"/>
        <w:left w:val="none" w:sz="0" w:space="0" w:color="auto"/>
        <w:bottom w:val="none" w:sz="0" w:space="0" w:color="auto"/>
        <w:right w:val="none" w:sz="0" w:space="0" w:color="auto"/>
      </w:divBdr>
    </w:div>
    <w:div w:id="127669314">
      <w:bodyDiv w:val="1"/>
      <w:marLeft w:val="0"/>
      <w:marRight w:val="0"/>
      <w:marTop w:val="0"/>
      <w:marBottom w:val="0"/>
      <w:divBdr>
        <w:top w:val="none" w:sz="0" w:space="0" w:color="auto"/>
        <w:left w:val="none" w:sz="0" w:space="0" w:color="auto"/>
        <w:bottom w:val="none" w:sz="0" w:space="0" w:color="auto"/>
        <w:right w:val="none" w:sz="0" w:space="0" w:color="auto"/>
      </w:divBdr>
    </w:div>
    <w:div w:id="128548587">
      <w:bodyDiv w:val="1"/>
      <w:marLeft w:val="0"/>
      <w:marRight w:val="0"/>
      <w:marTop w:val="0"/>
      <w:marBottom w:val="0"/>
      <w:divBdr>
        <w:top w:val="none" w:sz="0" w:space="0" w:color="auto"/>
        <w:left w:val="none" w:sz="0" w:space="0" w:color="auto"/>
        <w:bottom w:val="none" w:sz="0" w:space="0" w:color="auto"/>
        <w:right w:val="none" w:sz="0" w:space="0" w:color="auto"/>
      </w:divBdr>
    </w:div>
    <w:div w:id="161236465">
      <w:bodyDiv w:val="1"/>
      <w:marLeft w:val="0"/>
      <w:marRight w:val="0"/>
      <w:marTop w:val="0"/>
      <w:marBottom w:val="0"/>
      <w:divBdr>
        <w:top w:val="none" w:sz="0" w:space="0" w:color="auto"/>
        <w:left w:val="none" w:sz="0" w:space="0" w:color="auto"/>
        <w:bottom w:val="none" w:sz="0" w:space="0" w:color="auto"/>
        <w:right w:val="none" w:sz="0" w:space="0" w:color="auto"/>
      </w:divBdr>
      <w:divsChild>
        <w:div w:id="349843096">
          <w:marLeft w:val="-240"/>
          <w:marRight w:val="-240"/>
          <w:marTop w:val="0"/>
          <w:marBottom w:val="0"/>
          <w:divBdr>
            <w:top w:val="none" w:sz="0" w:space="0" w:color="auto"/>
            <w:left w:val="none" w:sz="0" w:space="0" w:color="auto"/>
            <w:bottom w:val="none" w:sz="0" w:space="0" w:color="auto"/>
            <w:right w:val="none" w:sz="0" w:space="0" w:color="auto"/>
          </w:divBdr>
          <w:divsChild>
            <w:div w:id="582565736">
              <w:marLeft w:val="0"/>
              <w:marRight w:val="0"/>
              <w:marTop w:val="0"/>
              <w:marBottom w:val="0"/>
              <w:divBdr>
                <w:top w:val="none" w:sz="0" w:space="0" w:color="auto"/>
                <w:left w:val="none" w:sz="0" w:space="0" w:color="auto"/>
                <w:bottom w:val="none" w:sz="0" w:space="0" w:color="auto"/>
                <w:right w:val="none" w:sz="0" w:space="0" w:color="auto"/>
              </w:divBdr>
              <w:divsChild>
                <w:div w:id="589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622">
      <w:bodyDiv w:val="1"/>
      <w:marLeft w:val="0"/>
      <w:marRight w:val="0"/>
      <w:marTop w:val="0"/>
      <w:marBottom w:val="0"/>
      <w:divBdr>
        <w:top w:val="none" w:sz="0" w:space="0" w:color="auto"/>
        <w:left w:val="none" w:sz="0" w:space="0" w:color="auto"/>
        <w:bottom w:val="none" w:sz="0" w:space="0" w:color="auto"/>
        <w:right w:val="none" w:sz="0" w:space="0" w:color="auto"/>
      </w:divBdr>
    </w:div>
    <w:div w:id="230359196">
      <w:bodyDiv w:val="1"/>
      <w:marLeft w:val="0"/>
      <w:marRight w:val="0"/>
      <w:marTop w:val="0"/>
      <w:marBottom w:val="0"/>
      <w:divBdr>
        <w:top w:val="none" w:sz="0" w:space="0" w:color="auto"/>
        <w:left w:val="none" w:sz="0" w:space="0" w:color="auto"/>
        <w:bottom w:val="none" w:sz="0" w:space="0" w:color="auto"/>
        <w:right w:val="none" w:sz="0" w:space="0" w:color="auto"/>
      </w:divBdr>
    </w:div>
    <w:div w:id="282535989">
      <w:bodyDiv w:val="1"/>
      <w:marLeft w:val="0"/>
      <w:marRight w:val="0"/>
      <w:marTop w:val="0"/>
      <w:marBottom w:val="0"/>
      <w:divBdr>
        <w:top w:val="none" w:sz="0" w:space="0" w:color="auto"/>
        <w:left w:val="none" w:sz="0" w:space="0" w:color="auto"/>
        <w:bottom w:val="none" w:sz="0" w:space="0" w:color="auto"/>
        <w:right w:val="none" w:sz="0" w:space="0" w:color="auto"/>
      </w:divBdr>
    </w:div>
    <w:div w:id="318578457">
      <w:bodyDiv w:val="1"/>
      <w:marLeft w:val="0"/>
      <w:marRight w:val="0"/>
      <w:marTop w:val="0"/>
      <w:marBottom w:val="0"/>
      <w:divBdr>
        <w:top w:val="none" w:sz="0" w:space="0" w:color="auto"/>
        <w:left w:val="none" w:sz="0" w:space="0" w:color="auto"/>
        <w:bottom w:val="none" w:sz="0" w:space="0" w:color="auto"/>
        <w:right w:val="none" w:sz="0" w:space="0" w:color="auto"/>
      </w:divBdr>
    </w:div>
    <w:div w:id="347408677">
      <w:bodyDiv w:val="1"/>
      <w:marLeft w:val="0"/>
      <w:marRight w:val="0"/>
      <w:marTop w:val="0"/>
      <w:marBottom w:val="0"/>
      <w:divBdr>
        <w:top w:val="none" w:sz="0" w:space="0" w:color="auto"/>
        <w:left w:val="none" w:sz="0" w:space="0" w:color="auto"/>
        <w:bottom w:val="none" w:sz="0" w:space="0" w:color="auto"/>
        <w:right w:val="none" w:sz="0" w:space="0" w:color="auto"/>
      </w:divBdr>
    </w:div>
    <w:div w:id="397478184">
      <w:bodyDiv w:val="1"/>
      <w:marLeft w:val="0"/>
      <w:marRight w:val="0"/>
      <w:marTop w:val="0"/>
      <w:marBottom w:val="0"/>
      <w:divBdr>
        <w:top w:val="none" w:sz="0" w:space="0" w:color="auto"/>
        <w:left w:val="none" w:sz="0" w:space="0" w:color="auto"/>
        <w:bottom w:val="none" w:sz="0" w:space="0" w:color="auto"/>
        <w:right w:val="none" w:sz="0" w:space="0" w:color="auto"/>
      </w:divBdr>
    </w:div>
    <w:div w:id="450370013">
      <w:bodyDiv w:val="1"/>
      <w:marLeft w:val="0"/>
      <w:marRight w:val="0"/>
      <w:marTop w:val="0"/>
      <w:marBottom w:val="0"/>
      <w:divBdr>
        <w:top w:val="none" w:sz="0" w:space="0" w:color="auto"/>
        <w:left w:val="none" w:sz="0" w:space="0" w:color="auto"/>
        <w:bottom w:val="none" w:sz="0" w:space="0" w:color="auto"/>
        <w:right w:val="none" w:sz="0" w:space="0" w:color="auto"/>
      </w:divBdr>
    </w:div>
    <w:div w:id="471293240">
      <w:bodyDiv w:val="1"/>
      <w:marLeft w:val="0"/>
      <w:marRight w:val="0"/>
      <w:marTop w:val="0"/>
      <w:marBottom w:val="0"/>
      <w:divBdr>
        <w:top w:val="none" w:sz="0" w:space="0" w:color="auto"/>
        <w:left w:val="none" w:sz="0" w:space="0" w:color="auto"/>
        <w:bottom w:val="none" w:sz="0" w:space="0" w:color="auto"/>
        <w:right w:val="none" w:sz="0" w:space="0" w:color="auto"/>
      </w:divBdr>
    </w:div>
    <w:div w:id="510491876">
      <w:bodyDiv w:val="1"/>
      <w:marLeft w:val="0"/>
      <w:marRight w:val="0"/>
      <w:marTop w:val="0"/>
      <w:marBottom w:val="0"/>
      <w:divBdr>
        <w:top w:val="none" w:sz="0" w:space="0" w:color="auto"/>
        <w:left w:val="none" w:sz="0" w:space="0" w:color="auto"/>
        <w:bottom w:val="none" w:sz="0" w:space="0" w:color="auto"/>
        <w:right w:val="none" w:sz="0" w:space="0" w:color="auto"/>
      </w:divBdr>
    </w:div>
    <w:div w:id="526797363">
      <w:bodyDiv w:val="1"/>
      <w:marLeft w:val="0"/>
      <w:marRight w:val="0"/>
      <w:marTop w:val="0"/>
      <w:marBottom w:val="0"/>
      <w:divBdr>
        <w:top w:val="none" w:sz="0" w:space="0" w:color="auto"/>
        <w:left w:val="none" w:sz="0" w:space="0" w:color="auto"/>
        <w:bottom w:val="none" w:sz="0" w:space="0" w:color="auto"/>
        <w:right w:val="none" w:sz="0" w:space="0" w:color="auto"/>
      </w:divBdr>
    </w:div>
    <w:div w:id="545141356">
      <w:bodyDiv w:val="1"/>
      <w:marLeft w:val="0"/>
      <w:marRight w:val="0"/>
      <w:marTop w:val="0"/>
      <w:marBottom w:val="0"/>
      <w:divBdr>
        <w:top w:val="none" w:sz="0" w:space="0" w:color="auto"/>
        <w:left w:val="none" w:sz="0" w:space="0" w:color="auto"/>
        <w:bottom w:val="none" w:sz="0" w:space="0" w:color="auto"/>
        <w:right w:val="none" w:sz="0" w:space="0" w:color="auto"/>
      </w:divBdr>
    </w:div>
    <w:div w:id="558252054">
      <w:bodyDiv w:val="1"/>
      <w:marLeft w:val="0"/>
      <w:marRight w:val="0"/>
      <w:marTop w:val="0"/>
      <w:marBottom w:val="0"/>
      <w:divBdr>
        <w:top w:val="none" w:sz="0" w:space="0" w:color="auto"/>
        <w:left w:val="none" w:sz="0" w:space="0" w:color="auto"/>
        <w:bottom w:val="none" w:sz="0" w:space="0" w:color="auto"/>
        <w:right w:val="none" w:sz="0" w:space="0" w:color="auto"/>
      </w:divBdr>
    </w:div>
    <w:div w:id="643655955">
      <w:bodyDiv w:val="1"/>
      <w:marLeft w:val="0"/>
      <w:marRight w:val="0"/>
      <w:marTop w:val="0"/>
      <w:marBottom w:val="0"/>
      <w:divBdr>
        <w:top w:val="none" w:sz="0" w:space="0" w:color="auto"/>
        <w:left w:val="none" w:sz="0" w:space="0" w:color="auto"/>
        <w:bottom w:val="none" w:sz="0" w:space="0" w:color="auto"/>
        <w:right w:val="none" w:sz="0" w:space="0" w:color="auto"/>
      </w:divBdr>
    </w:div>
    <w:div w:id="649864017">
      <w:bodyDiv w:val="1"/>
      <w:marLeft w:val="0"/>
      <w:marRight w:val="0"/>
      <w:marTop w:val="0"/>
      <w:marBottom w:val="0"/>
      <w:divBdr>
        <w:top w:val="none" w:sz="0" w:space="0" w:color="auto"/>
        <w:left w:val="none" w:sz="0" w:space="0" w:color="auto"/>
        <w:bottom w:val="none" w:sz="0" w:space="0" w:color="auto"/>
        <w:right w:val="none" w:sz="0" w:space="0" w:color="auto"/>
      </w:divBdr>
    </w:div>
    <w:div w:id="710229812">
      <w:bodyDiv w:val="1"/>
      <w:marLeft w:val="0"/>
      <w:marRight w:val="0"/>
      <w:marTop w:val="0"/>
      <w:marBottom w:val="0"/>
      <w:divBdr>
        <w:top w:val="none" w:sz="0" w:space="0" w:color="auto"/>
        <w:left w:val="none" w:sz="0" w:space="0" w:color="auto"/>
        <w:bottom w:val="none" w:sz="0" w:space="0" w:color="auto"/>
        <w:right w:val="none" w:sz="0" w:space="0" w:color="auto"/>
      </w:divBdr>
    </w:div>
    <w:div w:id="717627128">
      <w:bodyDiv w:val="1"/>
      <w:marLeft w:val="0"/>
      <w:marRight w:val="0"/>
      <w:marTop w:val="0"/>
      <w:marBottom w:val="0"/>
      <w:divBdr>
        <w:top w:val="none" w:sz="0" w:space="0" w:color="auto"/>
        <w:left w:val="none" w:sz="0" w:space="0" w:color="auto"/>
        <w:bottom w:val="none" w:sz="0" w:space="0" w:color="auto"/>
        <w:right w:val="none" w:sz="0" w:space="0" w:color="auto"/>
      </w:divBdr>
    </w:div>
    <w:div w:id="721563264">
      <w:bodyDiv w:val="1"/>
      <w:marLeft w:val="0"/>
      <w:marRight w:val="0"/>
      <w:marTop w:val="0"/>
      <w:marBottom w:val="0"/>
      <w:divBdr>
        <w:top w:val="none" w:sz="0" w:space="0" w:color="auto"/>
        <w:left w:val="none" w:sz="0" w:space="0" w:color="auto"/>
        <w:bottom w:val="none" w:sz="0" w:space="0" w:color="auto"/>
        <w:right w:val="none" w:sz="0" w:space="0" w:color="auto"/>
      </w:divBdr>
    </w:div>
    <w:div w:id="732894572">
      <w:bodyDiv w:val="1"/>
      <w:marLeft w:val="0"/>
      <w:marRight w:val="0"/>
      <w:marTop w:val="0"/>
      <w:marBottom w:val="0"/>
      <w:divBdr>
        <w:top w:val="none" w:sz="0" w:space="0" w:color="auto"/>
        <w:left w:val="none" w:sz="0" w:space="0" w:color="auto"/>
        <w:bottom w:val="none" w:sz="0" w:space="0" w:color="auto"/>
        <w:right w:val="none" w:sz="0" w:space="0" w:color="auto"/>
      </w:divBdr>
    </w:div>
    <w:div w:id="754741318">
      <w:bodyDiv w:val="1"/>
      <w:marLeft w:val="0"/>
      <w:marRight w:val="0"/>
      <w:marTop w:val="0"/>
      <w:marBottom w:val="0"/>
      <w:divBdr>
        <w:top w:val="none" w:sz="0" w:space="0" w:color="auto"/>
        <w:left w:val="none" w:sz="0" w:space="0" w:color="auto"/>
        <w:bottom w:val="none" w:sz="0" w:space="0" w:color="auto"/>
        <w:right w:val="none" w:sz="0" w:space="0" w:color="auto"/>
      </w:divBdr>
    </w:div>
    <w:div w:id="756442575">
      <w:bodyDiv w:val="1"/>
      <w:marLeft w:val="0"/>
      <w:marRight w:val="0"/>
      <w:marTop w:val="0"/>
      <w:marBottom w:val="0"/>
      <w:divBdr>
        <w:top w:val="none" w:sz="0" w:space="0" w:color="auto"/>
        <w:left w:val="none" w:sz="0" w:space="0" w:color="auto"/>
        <w:bottom w:val="none" w:sz="0" w:space="0" w:color="auto"/>
        <w:right w:val="none" w:sz="0" w:space="0" w:color="auto"/>
      </w:divBdr>
    </w:div>
    <w:div w:id="787699081">
      <w:bodyDiv w:val="1"/>
      <w:marLeft w:val="0"/>
      <w:marRight w:val="0"/>
      <w:marTop w:val="0"/>
      <w:marBottom w:val="0"/>
      <w:divBdr>
        <w:top w:val="none" w:sz="0" w:space="0" w:color="auto"/>
        <w:left w:val="none" w:sz="0" w:space="0" w:color="auto"/>
        <w:bottom w:val="none" w:sz="0" w:space="0" w:color="auto"/>
        <w:right w:val="none" w:sz="0" w:space="0" w:color="auto"/>
      </w:divBdr>
    </w:div>
    <w:div w:id="814840052">
      <w:bodyDiv w:val="1"/>
      <w:marLeft w:val="0"/>
      <w:marRight w:val="0"/>
      <w:marTop w:val="0"/>
      <w:marBottom w:val="0"/>
      <w:divBdr>
        <w:top w:val="none" w:sz="0" w:space="0" w:color="auto"/>
        <w:left w:val="none" w:sz="0" w:space="0" w:color="auto"/>
        <w:bottom w:val="none" w:sz="0" w:space="0" w:color="auto"/>
        <w:right w:val="none" w:sz="0" w:space="0" w:color="auto"/>
      </w:divBdr>
    </w:div>
    <w:div w:id="924805978">
      <w:bodyDiv w:val="1"/>
      <w:marLeft w:val="0"/>
      <w:marRight w:val="0"/>
      <w:marTop w:val="0"/>
      <w:marBottom w:val="0"/>
      <w:divBdr>
        <w:top w:val="none" w:sz="0" w:space="0" w:color="auto"/>
        <w:left w:val="none" w:sz="0" w:space="0" w:color="auto"/>
        <w:bottom w:val="none" w:sz="0" w:space="0" w:color="auto"/>
        <w:right w:val="none" w:sz="0" w:space="0" w:color="auto"/>
      </w:divBdr>
    </w:div>
    <w:div w:id="941106962">
      <w:bodyDiv w:val="1"/>
      <w:marLeft w:val="0"/>
      <w:marRight w:val="0"/>
      <w:marTop w:val="0"/>
      <w:marBottom w:val="0"/>
      <w:divBdr>
        <w:top w:val="none" w:sz="0" w:space="0" w:color="auto"/>
        <w:left w:val="none" w:sz="0" w:space="0" w:color="auto"/>
        <w:bottom w:val="none" w:sz="0" w:space="0" w:color="auto"/>
        <w:right w:val="none" w:sz="0" w:space="0" w:color="auto"/>
      </w:divBdr>
    </w:div>
    <w:div w:id="1014914335">
      <w:bodyDiv w:val="1"/>
      <w:marLeft w:val="0"/>
      <w:marRight w:val="0"/>
      <w:marTop w:val="0"/>
      <w:marBottom w:val="0"/>
      <w:divBdr>
        <w:top w:val="none" w:sz="0" w:space="0" w:color="auto"/>
        <w:left w:val="none" w:sz="0" w:space="0" w:color="auto"/>
        <w:bottom w:val="none" w:sz="0" w:space="0" w:color="auto"/>
        <w:right w:val="none" w:sz="0" w:space="0" w:color="auto"/>
      </w:divBdr>
    </w:div>
    <w:div w:id="1027949392">
      <w:bodyDiv w:val="1"/>
      <w:marLeft w:val="0"/>
      <w:marRight w:val="0"/>
      <w:marTop w:val="0"/>
      <w:marBottom w:val="0"/>
      <w:divBdr>
        <w:top w:val="none" w:sz="0" w:space="0" w:color="auto"/>
        <w:left w:val="none" w:sz="0" w:space="0" w:color="auto"/>
        <w:bottom w:val="none" w:sz="0" w:space="0" w:color="auto"/>
        <w:right w:val="none" w:sz="0" w:space="0" w:color="auto"/>
      </w:divBdr>
    </w:div>
    <w:div w:id="1041973188">
      <w:bodyDiv w:val="1"/>
      <w:marLeft w:val="0"/>
      <w:marRight w:val="0"/>
      <w:marTop w:val="0"/>
      <w:marBottom w:val="0"/>
      <w:divBdr>
        <w:top w:val="none" w:sz="0" w:space="0" w:color="auto"/>
        <w:left w:val="none" w:sz="0" w:space="0" w:color="auto"/>
        <w:bottom w:val="none" w:sz="0" w:space="0" w:color="auto"/>
        <w:right w:val="none" w:sz="0" w:space="0" w:color="auto"/>
      </w:divBdr>
    </w:div>
    <w:div w:id="1095906184">
      <w:bodyDiv w:val="1"/>
      <w:marLeft w:val="0"/>
      <w:marRight w:val="0"/>
      <w:marTop w:val="0"/>
      <w:marBottom w:val="0"/>
      <w:divBdr>
        <w:top w:val="none" w:sz="0" w:space="0" w:color="auto"/>
        <w:left w:val="none" w:sz="0" w:space="0" w:color="auto"/>
        <w:bottom w:val="none" w:sz="0" w:space="0" w:color="auto"/>
        <w:right w:val="none" w:sz="0" w:space="0" w:color="auto"/>
      </w:divBdr>
    </w:div>
    <w:div w:id="1104770572">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84705358">
      <w:bodyDiv w:val="1"/>
      <w:marLeft w:val="0"/>
      <w:marRight w:val="0"/>
      <w:marTop w:val="0"/>
      <w:marBottom w:val="0"/>
      <w:divBdr>
        <w:top w:val="none" w:sz="0" w:space="0" w:color="auto"/>
        <w:left w:val="none" w:sz="0" w:space="0" w:color="auto"/>
        <w:bottom w:val="none" w:sz="0" w:space="0" w:color="auto"/>
        <w:right w:val="none" w:sz="0" w:space="0" w:color="auto"/>
      </w:divBdr>
    </w:div>
    <w:div w:id="1191795105">
      <w:bodyDiv w:val="1"/>
      <w:marLeft w:val="0"/>
      <w:marRight w:val="0"/>
      <w:marTop w:val="0"/>
      <w:marBottom w:val="0"/>
      <w:divBdr>
        <w:top w:val="none" w:sz="0" w:space="0" w:color="auto"/>
        <w:left w:val="none" w:sz="0" w:space="0" w:color="auto"/>
        <w:bottom w:val="none" w:sz="0" w:space="0" w:color="auto"/>
        <w:right w:val="none" w:sz="0" w:space="0" w:color="auto"/>
      </w:divBdr>
    </w:div>
    <w:div w:id="1209147979">
      <w:bodyDiv w:val="1"/>
      <w:marLeft w:val="0"/>
      <w:marRight w:val="0"/>
      <w:marTop w:val="0"/>
      <w:marBottom w:val="0"/>
      <w:divBdr>
        <w:top w:val="none" w:sz="0" w:space="0" w:color="auto"/>
        <w:left w:val="none" w:sz="0" w:space="0" w:color="auto"/>
        <w:bottom w:val="none" w:sz="0" w:space="0" w:color="auto"/>
        <w:right w:val="none" w:sz="0" w:space="0" w:color="auto"/>
      </w:divBdr>
    </w:div>
    <w:div w:id="1321231770">
      <w:bodyDiv w:val="1"/>
      <w:marLeft w:val="0"/>
      <w:marRight w:val="0"/>
      <w:marTop w:val="0"/>
      <w:marBottom w:val="0"/>
      <w:divBdr>
        <w:top w:val="none" w:sz="0" w:space="0" w:color="auto"/>
        <w:left w:val="none" w:sz="0" w:space="0" w:color="auto"/>
        <w:bottom w:val="none" w:sz="0" w:space="0" w:color="auto"/>
        <w:right w:val="none" w:sz="0" w:space="0" w:color="auto"/>
      </w:divBdr>
    </w:div>
    <w:div w:id="1323582969">
      <w:bodyDiv w:val="1"/>
      <w:marLeft w:val="0"/>
      <w:marRight w:val="0"/>
      <w:marTop w:val="0"/>
      <w:marBottom w:val="0"/>
      <w:divBdr>
        <w:top w:val="none" w:sz="0" w:space="0" w:color="auto"/>
        <w:left w:val="none" w:sz="0" w:space="0" w:color="auto"/>
        <w:bottom w:val="none" w:sz="0" w:space="0" w:color="auto"/>
        <w:right w:val="none" w:sz="0" w:space="0" w:color="auto"/>
      </w:divBdr>
    </w:div>
    <w:div w:id="1359693679">
      <w:bodyDiv w:val="1"/>
      <w:marLeft w:val="0"/>
      <w:marRight w:val="0"/>
      <w:marTop w:val="0"/>
      <w:marBottom w:val="0"/>
      <w:divBdr>
        <w:top w:val="none" w:sz="0" w:space="0" w:color="auto"/>
        <w:left w:val="none" w:sz="0" w:space="0" w:color="auto"/>
        <w:bottom w:val="none" w:sz="0" w:space="0" w:color="auto"/>
        <w:right w:val="none" w:sz="0" w:space="0" w:color="auto"/>
      </w:divBdr>
    </w:div>
    <w:div w:id="1430420119">
      <w:bodyDiv w:val="1"/>
      <w:marLeft w:val="0"/>
      <w:marRight w:val="0"/>
      <w:marTop w:val="0"/>
      <w:marBottom w:val="0"/>
      <w:divBdr>
        <w:top w:val="none" w:sz="0" w:space="0" w:color="auto"/>
        <w:left w:val="none" w:sz="0" w:space="0" w:color="auto"/>
        <w:bottom w:val="none" w:sz="0" w:space="0" w:color="auto"/>
        <w:right w:val="none" w:sz="0" w:space="0" w:color="auto"/>
      </w:divBdr>
    </w:div>
    <w:div w:id="1441293031">
      <w:bodyDiv w:val="1"/>
      <w:marLeft w:val="0"/>
      <w:marRight w:val="0"/>
      <w:marTop w:val="0"/>
      <w:marBottom w:val="0"/>
      <w:divBdr>
        <w:top w:val="none" w:sz="0" w:space="0" w:color="auto"/>
        <w:left w:val="none" w:sz="0" w:space="0" w:color="auto"/>
        <w:bottom w:val="none" w:sz="0" w:space="0" w:color="auto"/>
        <w:right w:val="none" w:sz="0" w:space="0" w:color="auto"/>
      </w:divBdr>
    </w:div>
    <w:div w:id="1443568086">
      <w:bodyDiv w:val="1"/>
      <w:marLeft w:val="0"/>
      <w:marRight w:val="0"/>
      <w:marTop w:val="0"/>
      <w:marBottom w:val="0"/>
      <w:divBdr>
        <w:top w:val="none" w:sz="0" w:space="0" w:color="auto"/>
        <w:left w:val="none" w:sz="0" w:space="0" w:color="auto"/>
        <w:bottom w:val="none" w:sz="0" w:space="0" w:color="auto"/>
        <w:right w:val="none" w:sz="0" w:space="0" w:color="auto"/>
      </w:divBdr>
    </w:div>
    <w:div w:id="1499423735">
      <w:bodyDiv w:val="1"/>
      <w:marLeft w:val="0"/>
      <w:marRight w:val="0"/>
      <w:marTop w:val="0"/>
      <w:marBottom w:val="0"/>
      <w:divBdr>
        <w:top w:val="none" w:sz="0" w:space="0" w:color="auto"/>
        <w:left w:val="none" w:sz="0" w:space="0" w:color="auto"/>
        <w:bottom w:val="none" w:sz="0" w:space="0" w:color="auto"/>
        <w:right w:val="none" w:sz="0" w:space="0" w:color="auto"/>
      </w:divBdr>
    </w:div>
    <w:div w:id="1507134131">
      <w:bodyDiv w:val="1"/>
      <w:marLeft w:val="0"/>
      <w:marRight w:val="0"/>
      <w:marTop w:val="0"/>
      <w:marBottom w:val="0"/>
      <w:divBdr>
        <w:top w:val="none" w:sz="0" w:space="0" w:color="auto"/>
        <w:left w:val="none" w:sz="0" w:space="0" w:color="auto"/>
        <w:bottom w:val="none" w:sz="0" w:space="0" w:color="auto"/>
        <w:right w:val="none" w:sz="0" w:space="0" w:color="auto"/>
      </w:divBdr>
    </w:div>
    <w:div w:id="1616936672">
      <w:bodyDiv w:val="1"/>
      <w:marLeft w:val="0"/>
      <w:marRight w:val="0"/>
      <w:marTop w:val="0"/>
      <w:marBottom w:val="0"/>
      <w:divBdr>
        <w:top w:val="none" w:sz="0" w:space="0" w:color="auto"/>
        <w:left w:val="none" w:sz="0" w:space="0" w:color="auto"/>
        <w:bottom w:val="none" w:sz="0" w:space="0" w:color="auto"/>
        <w:right w:val="none" w:sz="0" w:space="0" w:color="auto"/>
      </w:divBdr>
    </w:div>
    <w:div w:id="1630283829">
      <w:bodyDiv w:val="1"/>
      <w:marLeft w:val="0"/>
      <w:marRight w:val="0"/>
      <w:marTop w:val="0"/>
      <w:marBottom w:val="0"/>
      <w:divBdr>
        <w:top w:val="none" w:sz="0" w:space="0" w:color="auto"/>
        <w:left w:val="none" w:sz="0" w:space="0" w:color="auto"/>
        <w:bottom w:val="none" w:sz="0" w:space="0" w:color="auto"/>
        <w:right w:val="none" w:sz="0" w:space="0" w:color="auto"/>
      </w:divBdr>
    </w:div>
    <w:div w:id="1665624577">
      <w:bodyDiv w:val="1"/>
      <w:marLeft w:val="0"/>
      <w:marRight w:val="0"/>
      <w:marTop w:val="0"/>
      <w:marBottom w:val="0"/>
      <w:divBdr>
        <w:top w:val="none" w:sz="0" w:space="0" w:color="auto"/>
        <w:left w:val="none" w:sz="0" w:space="0" w:color="auto"/>
        <w:bottom w:val="none" w:sz="0" w:space="0" w:color="auto"/>
        <w:right w:val="none" w:sz="0" w:space="0" w:color="auto"/>
      </w:divBdr>
    </w:div>
    <w:div w:id="1682321589">
      <w:bodyDiv w:val="1"/>
      <w:marLeft w:val="0"/>
      <w:marRight w:val="0"/>
      <w:marTop w:val="0"/>
      <w:marBottom w:val="0"/>
      <w:divBdr>
        <w:top w:val="none" w:sz="0" w:space="0" w:color="auto"/>
        <w:left w:val="none" w:sz="0" w:space="0" w:color="auto"/>
        <w:bottom w:val="none" w:sz="0" w:space="0" w:color="auto"/>
        <w:right w:val="none" w:sz="0" w:space="0" w:color="auto"/>
      </w:divBdr>
    </w:div>
    <w:div w:id="1724017981">
      <w:bodyDiv w:val="1"/>
      <w:marLeft w:val="0"/>
      <w:marRight w:val="0"/>
      <w:marTop w:val="0"/>
      <w:marBottom w:val="0"/>
      <w:divBdr>
        <w:top w:val="none" w:sz="0" w:space="0" w:color="auto"/>
        <w:left w:val="none" w:sz="0" w:space="0" w:color="auto"/>
        <w:bottom w:val="none" w:sz="0" w:space="0" w:color="auto"/>
        <w:right w:val="none" w:sz="0" w:space="0" w:color="auto"/>
      </w:divBdr>
    </w:div>
    <w:div w:id="1774476007">
      <w:bodyDiv w:val="1"/>
      <w:marLeft w:val="0"/>
      <w:marRight w:val="0"/>
      <w:marTop w:val="0"/>
      <w:marBottom w:val="0"/>
      <w:divBdr>
        <w:top w:val="none" w:sz="0" w:space="0" w:color="auto"/>
        <w:left w:val="none" w:sz="0" w:space="0" w:color="auto"/>
        <w:bottom w:val="none" w:sz="0" w:space="0" w:color="auto"/>
        <w:right w:val="none" w:sz="0" w:space="0" w:color="auto"/>
      </w:divBdr>
    </w:div>
    <w:div w:id="1864243814">
      <w:bodyDiv w:val="1"/>
      <w:marLeft w:val="0"/>
      <w:marRight w:val="0"/>
      <w:marTop w:val="0"/>
      <w:marBottom w:val="0"/>
      <w:divBdr>
        <w:top w:val="none" w:sz="0" w:space="0" w:color="auto"/>
        <w:left w:val="none" w:sz="0" w:space="0" w:color="auto"/>
        <w:bottom w:val="none" w:sz="0" w:space="0" w:color="auto"/>
        <w:right w:val="none" w:sz="0" w:space="0" w:color="auto"/>
      </w:divBdr>
    </w:div>
    <w:div w:id="1925919911">
      <w:bodyDiv w:val="1"/>
      <w:marLeft w:val="0"/>
      <w:marRight w:val="0"/>
      <w:marTop w:val="0"/>
      <w:marBottom w:val="0"/>
      <w:divBdr>
        <w:top w:val="none" w:sz="0" w:space="0" w:color="auto"/>
        <w:left w:val="none" w:sz="0" w:space="0" w:color="auto"/>
        <w:bottom w:val="none" w:sz="0" w:space="0" w:color="auto"/>
        <w:right w:val="none" w:sz="0" w:space="0" w:color="auto"/>
      </w:divBdr>
    </w:div>
    <w:div w:id="1943143701">
      <w:bodyDiv w:val="1"/>
      <w:marLeft w:val="0"/>
      <w:marRight w:val="0"/>
      <w:marTop w:val="0"/>
      <w:marBottom w:val="0"/>
      <w:divBdr>
        <w:top w:val="none" w:sz="0" w:space="0" w:color="auto"/>
        <w:left w:val="none" w:sz="0" w:space="0" w:color="auto"/>
        <w:bottom w:val="none" w:sz="0" w:space="0" w:color="auto"/>
        <w:right w:val="none" w:sz="0" w:space="0" w:color="auto"/>
      </w:divBdr>
    </w:div>
    <w:div w:id="2017414351">
      <w:bodyDiv w:val="1"/>
      <w:marLeft w:val="0"/>
      <w:marRight w:val="0"/>
      <w:marTop w:val="0"/>
      <w:marBottom w:val="0"/>
      <w:divBdr>
        <w:top w:val="none" w:sz="0" w:space="0" w:color="auto"/>
        <w:left w:val="none" w:sz="0" w:space="0" w:color="auto"/>
        <w:bottom w:val="none" w:sz="0" w:space="0" w:color="auto"/>
        <w:right w:val="none" w:sz="0" w:space="0" w:color="auto"/>
      </w:divBdr>
    </w:div>
    <w:div w:id="2066294992">
      <w:bodyDiv w:val="1"/>
      <w:marLeft w:val="0"/>
      <w:marRight w:val="0"/>
      <w:marTop w:val="0"/>
      <w:marBottom w:val="0"/>
      <w:divBdr>
        <w:top w:val="none" w:sz="0" w:space="0" w:color="auto"/>
        <w:left w:val="none" w:sz="0" w:space="0" w:color="auto"/>
        <w:bottom w:val="none" w:sz="0" w:space="0" w:color="auto"/>
        <w:right w:val="none" w:sz="0" w:space="0" w:color="auto"/>
      </w:divBdr>
    </w:div>
    <w:div w:id="2105371542">
      <w:bodyDiv w:val="1"/>
      <w:marLeft w:val="0"/>
      <w:marRight w:val="0"/>
      <w:marTop w:val="0"/>
      <w:marBottom w:val="0"/>
      <w:divBdr>
        <w:top w:val="none" w:sz="0" w:space="0" w:color="auto"/>
        <w:left w:val="none" w:sz="0" w:space="0" w:color="auto"/>
        <w:bottom w:val="none" w:sz="0" w:space="0" w:color="auto"/>
        <w:right w:val="none" w:sz="0" w:space="0" w:color="auto"/>
      </w:divBdr>
    </w:div>
    <w:div w:id="21439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hyperlink" Target="http://basicenglishspeaking.com/017-have-you-ever/" TargetMode="External"/><Relationship Id="rId3" Type="http://schemas.openxmlformats.org/officeDocument/2006/relationships/numbering" Target="numbering.xml"/><Relationship Id="rId21" Type="http://schemas.openxmlformats.org/officeDocument/2006/relationships/hyperlink" Target="http://basicenglishspeaking.com/097-would-you-care-for/" TargetMode="External"/><Relationship Id="rId34" Type="http://schemas.openxmlformats.org/officeDocument/2006/relationships/hyperlink" Target="http://basicenglishspeaking.com/082-what-can-i-do-for-%ef%bc%9f/"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basicenglishspeaking.com/012-do-you-carry-this-in/" TargetMode="External"/><Relationship Id="rId33" Type="http://schemas.openxmlformats.org/officeDocument/2006/relationships/hyperlink" Target="http://basicenglishspeaking.com/057-its-up-to/"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basicenglishspeaking.com/028-how-long-does-it-tak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basicenglishspeaking.com/011-do-you-agree/" TargetMode="External"/><Relationship Id="rId32" Type="http://schemas.openxmlformats.org/officeDocument/2006/relationships/hyperlink" Target="http://basicenglishspeaking.com/047-im-looking-forward-to/"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yperlink" Target="http://basicenglishspeaking.com/001-are-you-sure/" TargetMode="External"/><Relationship Id="rId28" Type="http://schemas.openxmlformats.org/officeDocument/2006/relationships/hyperlink" Target="http://basicenglishspeaking.com/027-how-do-you-like/"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hyperlink" Target="http://basicenglishspeaking.com/045-im-afrai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basicenglishspeaking.com/092-whats-your-favorite/" TargetMode="External"/><Relationship Id="rId27" Type="http://schemas.openxmlformats.org/officeDocument/2006/relationships/hyperlink" Target="http://basicenglishspeaking.com/026-how-dare-you/" TargetMode="External"/><Relationship Id="rId30" Type="http://schemas.openxmlformats.org/officeDocument/2006/relationships/hyperlink" Target="http://basicenglishspeaking.com/030-i-bet/"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329C5A-189E-4455-A310-EBB74C0E0671}"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US"/>
        </a:p>
      </dgm:t>
    </dgm:pt>
    <dgm:pt modelId="{C6C26FC9-912D-456A-BA5F-BE4940738D08}">
      <dgm:prSet phldrT="[Text]"/>
      <dgm:spPr/>
      <dgm:t>
        <a:bodyPr/>
        <a:lstStyle/>
        <a:p>
          <a:r>
            <a:rPr lang="en-US"/>
            <a:t>Noun</a:t>
          </a:r>
        </a:p>
      </dgm:t>
    </dgm:pt>
    <dgm:pt modelId="{3EBFDFA2-00DD-4BAD-9CD7-2235A0242A78}" type="parTrans" cxnId="{F82BAF23-9BAB-4171-9A2F-CEF2D5D38954}">
      <dgm:prSet/>
      <dgm:spPr/>
      <dgm:t>
        <a:bodyPr/>
        <a:lstStyle/>
        <a:p>
          <a:endParaRPr lang="en-US"/>
        </a:p>
      </dgm:t>
    </dgm:pt>
    <dgm:pt modelId="{4E04DFA8-6C4B-4CB0-90D2-3756043D5CF9}" type="sibTrans" cxnId="{F82BAF23-9BAB-4171-9A2F-CEF2D5D38954}">
      <dgm:prSet/>
      <dgm:spPr/>
      <dgm:t>
        <a:bodyPr/>
        <a:lstStyle/>
        <a:p>
          <a:endParaRPr lang="en-US"/>
        </a:p>
      </dgm:t>
    </dgm:pt>
    <dgm:pt modelId="{D0659E14-D2D6-4606-AF40-38ED9DE2DCE7}">
      <dgm:prSet phldrT="[Text]"/>
      <dgm:spPr/>
      <dgm:t>
        <a:bodyPr/>
        <a:lstStyle/>
        <a:p>
          <a:r>
            <a:rPr lang="en-US"/>
            <a:t>Proper</a:t>
          </a:r>
        </a:p>
      </dgm:t>
    </dgm:pt>
    <dgm:pt modelId="{9A6E90F2-7099-44D7-BA1C-5D4984179DF9}" type="parTrans" cxnId="{05032980-9942-4E15-81F9-7EE42D6EAFB3}">
      <dgm:prSet/>
      <dgm:spPr/>
      <dgm:t>
        <a:bodyPr/>
        <a:lstStyle/>
        <a:p>
          <a:endParaRPr lang="en-US"/>
        </a:p>
      </dgm:t>
    </dgm:pt>
    <dgm:pt modelId="{9F286FC0-669C-497E-A647-014822C75A52}" type="sibTrans" cxnId="{05032980-9942-4E15-81F9-7EE42D6EAFB3}">
      <dgm:prSet/>
      <dgm:spPr/>
      <dgm:t>
        <a:bodyPr/>
        <a:lstStyle/>
        <a:p>
          <a:endParaRPr lang="en-US"/>
        </a:p>
      </dgm:t>
    </dgm:pt>
    <dgm:pt modelId="{D38BF561-1B96-430A-9007-CC4A3311C020}">
      <dgm:prSet phldrT="[Text]"/>
      <dgm:spPr/>
      <dgm:t>
        <a:bodyPr/>
        <a:lstStyle/>
        <a:p>
          <a:r>
            <a:rPr lang="en-US"/>
            <a:t>Common</a:t>
          </a:r>
        </a:p>
      </dgm:t>
    </dgm:pt>
    <dgm:pt modelId="{D6391E72-3786-4993-A464-62E4C0498145}" type="parTrans" cxnId="{B841E96E-30D6-4FD7-A969-EB6BDB1D0769}">
      <dgm:prSet/>
      <dgm:spPr/>
      <dgm:t>
        <a:bodyPr/>
        <a:lstStyle/>
        <a:p>
          <a:endParaRPr lang="en-US"/>
        </a:p>
      </dgm:t>
    </dgm:pt>
    <dgm:pt modelId="{CCD1F9D4-C662-409C-8E49-FD9B1FFB013F}" type="sibTrans" cxnId="{B841E96E-30D6-4FD7-A969-EB6BDB1D0769}">
      <dgm:prSet/>
      <dgm:spPr/>
      <dgm:t>
        <a:bodyPr/>
        <a:lstStyle/>
        <a:p>
          <a:endParaRPr lang="en-US"/>
        </a:p>
      </dgm:t>
    </dgm:pt>
    <dgm:pt modelId="{73B3F692-7E95-419A-8A55-160014FF69E7}">
      <dgm:prSet phldrT="[Text]"/>
      <dgm:spPr/>
      <dgm:t>
        <a:bodyPr/>
        <a:lstStyle/>
        <a:p>
          <a:r>
            <a:rPr lang="en-US"/>
            <a:t>Count</a:t>
          </a:r>
        </a:p>
      </dgm:t>
    </dgm:pt>
    <dgm:pt modelId="{3825EA24-50BE-477B-B75E-B381D24571E2}" type="parTrans" cxnId="{5AA88F33-4B42-4249-97DD-E0C3A0EC1C2D}">
      <dgm:prSet/>
      <dgm:spPr/>
      <dgm:t>
        <a:bodyPr/>
        <a:lstStyle/>
        <a:p>
          <a:endParaRPr lang="en-US"/>
        </a:p>
      </dgm:t>
    </dgm:pt>
    <dgm:pt modelId="{DCAA1134-D882-4D8D-8DDD-CE30C31C8E91}" type="sibTrans" cxnId="{5AA88F33-4B42-4249-97DD-E0C3A0EC1C2D}">
      <dgm:prSet/>
      <dgm:spPr/>
      <dgm:t>
        <a:bodyPr/>
        <a:lstStyle/>
        <a:p>
          <a:endParaRPr lang="en-US"/>
        </a:p>
      </dgm:t>
    </dgm:pt>
    <dgm:pt modelId="{5AB882F7-1236-43C3-B742-E351C4CFD311}">
      <dgm:prSet phldrT="[Text]"/>
      <dgm:spPr/>
      <dgm:t>
        <a:bodyPr/>
        <a:lstStyle/>
        <a:p>
          <a:r>
            <a:rPr lang="en-US"/>
            <a:t>Non-count</a:t>
          </a:r>
        </a:p>
      </dgm:t>
    </dgm:pt>
    <dgm:pt modelId="{2C0B6282-F054-4BF1-A02C-EDE0B91CF086}" type="parTrans" cxnId="{D0DF317E-1637-476B-9AB1-077AD53E6106}">
      <dgm:prSet/>
      <dgm:spPr/>
      <dgm:t>
        <a:bodyPr/>
        <a:lstStyle/>
        <a:p>
          <a:endParaRPr lang="en-US"/>
        </a:p>
      </dgm:t>
    </dgm:pt>
    <dgm:pt modelId="{F288DBFB-716E-4EAB-A277-85475042ACDE}" type="sibTrans" cxnId="{D0DF317E-1637-476B-9AB1-077AD53E6106}">
      <dgm:prSet/>
      <dgm:spPr/>
      <dgm:t>
        <a:bodyPr/>
        <a:lstStyle/>
        <a:p>
          <a:endParaRPr lang="en-US"/>
        </a:p>
      </dgm:t>
    </dgm:pt>
    <dgm:pt modelId="{FDF4390A-B9D0-4207-A6C0-E374CE08E68C}">
      <dgm:prSet phldrT="[Text]"/>
      <dgm:spPr/>
      <dgm:t>
        <a:bodyPr/>
        <a:lstStyle/>
        <a:p>
          <a:r>
            <a:rPr lang="en-US"/>
            <a:t>Abstract</a:t>
          </a:r>
        </a:p>
      </dgm:t>
    </dgm:pt>
    <dgm:pt modelId="{CA9B509C-237A-4EF6-8600-0E114DB09A6D}" type="parTrans" cxnId="{2E542F56-C12F-43D2-99BA-D5DBAC53AFDF}">
      <dgm:prSet/>
      <dgm:spPr/>
      <dgm:t>
        <a:bodyPr/>
        <a:lstStyle/>
        <a:p>
          <a:endParaRPr lang="en-US"/>
        </a:p>
      </dgm:t>
    </dgm:pt>
    <dgm:pt modelId="{2B97719F-F9E8-40C9-805A-30FB05A12A8E}" type="sibTrans" cxnId="{2E542F56-C12F-43D2-99BA-D5DBAC53AFDF}">
      <dgm:prSet/>
      <dgm:spPr/>
      <dgm:t>
        <a:bodyPr/>
        <a:lstStyle/>
        <a:p>
          <a:endParaRPr lang="en-US"/>
        </a:p>
      </dgm:t>
    </dgm:pt>
    <dgm:pt modelId="{B2432B46-5DDE-4ACE-93E3-A3633234B69E}">
      <dgm:prSet phldrT="[Text]"/>
      <dgm:spPr/>
      <dgm:t>
        <a:bodyPr/>
        <a:lstStyle/>
        <a:p>
          <a:r>
            <a:rPr lang="en-US"/>
            <a:t>Concrete</a:t>
          </a:r>
        </a:p>
      </dgm:t>
    </dgm:pt>
    <dgm:pt modelId="{90FAF3AC-A06B-4210-B51C-860B29504779}" type="parTrans" cxnId="{55067F60-5FFA-4D70-9447-0C88A7448DD0}">
      <dgm:prSet/>
      <dgm:spPr/>
      <dgm:t>
        <a:bodyPr/>
        <a:lstStyle/>
        <a:p>
          <a:endParaRPr lang="en-US"/>
        </a:p>
      </dgm:t>
    </dgm:pt>
    <dgm:pt modelId="{5DF4A8EE-9E00-488F-852C-4AFD6C826410}" type="sibTrans" cxnId="{55067F60-5FFA-4D70-9447-0C88A7448DD0}">
      <dgm:prSet/>
      <dgm:spPr/>
      <dgm:t>
        <a:bodyPr/>
        <a:lstStyle/>
        <a:p>
          <a:endParaRPr lang="en-US"/>
        </a:p>
      </dgm:t>
    </dgm:pt>
    <dgm:pt modelId="{F85A3369-3810-4AD8-A9FF-942BA4A62D4F}">
      <dgm:prSet phldrT="[Text]"/>
      <dgm:spPr/>
      <dgm:t>
        <a:bodyPr/>
        <a:lstStyle/>
        <a:p>
          <a:r>
            <a:rPr lang="en-US"/>
            <a:t>Abstract</a:t>
          </a:r>
        </a:p>
      </dgm:t>
    </dgm:pt>
    <dgm:pt modelId="{57FDBB3E-FA7F-40D3-9CE9-ED20F2B07B04}" type="parTrans" cxnId="{C727D672-8916-4DAA-9776-33A169EA3E8F}">
      <dgm:prSet/>
      <dgm:spPr/>
      <dgm:t>
        <a:bodyPr/>
        <a:lstStyle/>
        <a:p>
          <a:endParaRPr lang="en-US"/>
        </a:p>
      </dgm:t>
    </dgm:pt>
    <dgm:pt modelId="{3131357F-1458-48C6-AE4E-BBEB45A4E471}" type="sibTrans" cxnId="{C727D672-8916-4DAA-9776-33A169EA3E8F}">
      <dgm:prSet/>
      <dgm:spPr/>
      <dgm:t>
        <a:bodyPr/>
        <a:lstStyle/>
        <a:p>
          <a:endParaRPr lang="en-US"/>
        </a:p>
      </dgm:t>
    </dgm:pt>
    <dgm:pt modelId="{47FDF9E8-07DF-4503-9781-106A0A16A062}">
      <dgm:prSet phldrT="[Text]"/>
      <dgm:spPr/>
      <dgm:t>
        <a:bodyPr/>
        <a:lstStyle/>
        <a:p>
          <a:r>
            <a:rPr lang="en-US"/>
            <a:t>Concrete</a:t>
          </a:r>
        </a:p>
      </dgm:t>
    </dgm:pt>
    <dgm:pt modelId="{DF0D2C40-06E3-4B8B-A6D1-9512C087121E}" type="parTrans" cxnId="{2FBBD800-941C-494B-B7A7-06D183E294FF}">
      <dgm:prSet/>
      <dgm:spPr/>
      <dgm:t>
        <a:bodyPr/>
        <a:lstStyle/>
        <a:p>
          <a:endParaRPr lang="en-US"/>
        </a:p>
      </dgm:t>
    </dgm:pt>
    <dgm:pt modelId="{8BBF546C-DAB4-4321-BCD1-F078506A047A}" type="sibTrans" cxnId="{2FBBD800-941C-494B-B7A7-06D183E294FF}">
      <dgm:prSet/>
      <dgm:spPr/>
      <dgm:t>
        <a:bodyPr/>
        <a:lstStyle/>
        <a:p>
          <a:endParaRPr lang="en-US"/>
        </a:p>
      </dgm:t>
    </dgm:pt>
    <dgm:pt modelId="{102AAE8F-32F4-41A0-9A8C-D8D56EB0D2D0}" type="pres">
      <dgm:prSet presAssocID="{6B329C5A-189E-4455-A310-EBB74C0E0671}" presName="diagram" presStyleCnt="0">
        <dgm:presLayoutVars>
          <dgm:chPref val="1"/>
          <dgm:dir/>
          <dgm:animOne val="branch"/>
          <dgm:animLvl val="lvl"/>
          <dgm:resizeHandles val="exact"/>
        </dgm:presLayoutVars>
      </dgm:prSet>
      <dgm:spPr/>
      <dgm:t>
        <a:bodyPr/>
        <a:lstStyle/>
        <a:p>
          <a:endParaRPr lang="en-US"/>
        </a:p>
      </dgm:t>
    </dgm:pt>
    <dgm:pt modelId="{0F46FE7D-1CE6-4B40-8BEC-8ECEEB3C1729}" type="pres">
      <dgm:prSet presAssocID="{C6C26FC9-912D-456A-BA5F-BE4940738D08}" presName="root1" presStyleCnt="0"/>
      <dgm:spPr/>
    </dgm:pt>
    <dgm:pt modelId="{5A341CBE-7D72-4AEA-9A59-DC61D79171D1}" type="pres">
      <dgm:prSet presAssocID="{C6C26FC9-912D-456A-BA5F-BE4940738D08}" presName="LevelOneTextNode" presStyleLbl="node0" presStyleIdx="0" presStyleCnt="1" custLinFactNeighborX="5880" custLinFactNeighborY="1960">
        <dgm:presLayoutVars>
          <dgm:chPref val="3"/>
        </dgm:presLayoutVars>
      </dgm:prSet>
      <dgm:spPr/>
      <dgm:t>
        <a:bodyPr/>
        <a:lstStyle/>
        <a:p>
          <a:endParaRPr lang="en-US"/>
        </a:p>
      </dgm:t>
    </dgm:pt>
    <dgm:pt modelId="{65CA11B2-3EBE-4AEF-87C9-DC0130B48652}" type="pres">
      <dgm:prSet presAssocID="{C6C26FC9-912D-456A-BA5F-BE4940738D08}" presName="level2hierChild" presStyleCnt="0"/>
      <dgm:spPr/>
    </dgm:pt>
    <dgm:pt modelId="{E41A49F9-12D9-4467-8B9E-24EC93BB96F3}" type="pres">
      <dgm:prSet presAssocID="{9A6E90F2-7099-44D7-BA1C-5D4984179DF9}" presName="conn2-1" presStyleLbl="parChTrans1D2" presStyleIdx="0" presStyleCnt="2"/>
      <dgm:spPr/>
      <dgm:t>
        <a:bodyPr/>
        <a:lstStyle/>
        <a:p>
          <a:endParaRPr lang="en-US"/>
        </a:p>
      </dgm:t>
    </dgm:pt>
    <dgm:pt modelId="{A47F7647-9612-4AE6-A84A-203D4742C1C1}" type="pres">
      <dgm:prSet presAssocID="{9A6E90F2-7099-44D7-BA1C-5D4984179DF9}" presName="connTx" presStyleLbl="parChTrans1D2" presStyleIdx="0" presStyleCnt="2"/>
      <dgm:spPr/>
      <dgm:t>
        <a:bodyPr/>
        <a:lstStyle/>
        <a:p>
          <a:endParaRPr lang="en-US"/>
        </a:p>
      </dgm:t>
    </dgm:pt>
    <dgm:pt modelId="{7F3AE388-CD7D-4C40-9ADB-35C9B5B1D9EB}" type="pres">
      <dgm:prSet presAssocID="{D0659E14-D2D6-4606-AF40-38ED9DE2DCE7}" presName="root2" presStyleCnt="0"/>
      <dgm:spPr/>
    </dgm:pt>
    <dgm:pt modelId="{A858D3A5-1AD3-4D7D-A71B-89FDC5146598}" type="pres">
      <dgm:prSet presAssocID="{D0659E14-D2D6-4606-AF40-38ED9DE2DCE7}" presName="LevelTwoTextNode" presStyleLbl="node2" presStyleIdx="0" presStyleCnt="2">
        <dgm:presLayoutVars>
          <dgm:chPref val="3"/>
        </dgm:presLayoutVars>
      </dgm:prSet>
      <dgm:spPr/>
      <dgm:t>
        <a:bodyPr/>
        <a:lstStyle/>
        <a:p>
          <a:endParaRPr lang="en-US"/>
        </a:p>
      </dgm:t>
    </dgm:pt>
    <dgm:pt modelId="{045CFB00-6A6C-40C2-8B34-DEFCAC2EF605}" type="pres">
      <dgm:prSet presAssocID="{D0659E14-D2D6-4606-AF40-38ED9DE2DCE7}" presName="level3hierChild" presStyleCnt="0"/>
      <dgm:spPr/>
    </dgm:pt>
    <dgm:pt modelId="{C9569733-4BB2-4085-AE4E-A780BD8D3408}" type="pres">
      <dgm:prSet presAssocID="{D6391E72-3786-4993-A464-62E4C0498145}" presName="conn2-1" presStyleLbl="parChTrans1D2" presStyleIdx="1" presStyleCnt="2"/>
      <dgm:spPr/>
      <dgm:t>
        <a:bodyPr/>
        <a:lstStyle/>
        <a:p>
          <a:endParaRPr lang="en-US"/>
        </a:p>
      </dgm:t>
    </dgm:pt>
    <dgm:pt modelId="{641A2908-159B-4401-A520-27B2A68CE324}" type="pres">
      <dgm:prSet presAssocID="{D6391E72-3786-4993-A464-62E4C0498145}" presName="connTx" presStyleLbl="parChTrans1D2" presStyleIdx="1" presStyleCnt="2"/>
      <dgm:spPr/>
      <dgm:t>
        <a:bodyPr/>
        <a:lstStyle/>
        <a:p>
          <a:endParaRPr lang="en-US"/>
        </a:p>
      </dgm:t>
    </dgm:pt>
    <dgm:pt modelId="{74DE9504-926A-42C2-8D0C-8317EE59DD8C}" type="pres">
      <dgm:prSet presAssocID="{D38BF561-1B96-430A-9007-CC4A3311C020}" presName="root2" presStyleCnt="0"/>
      <dgm:spPr/>
    </dgm:pt>
    <dgm:pt modelId="{4D2A5895-9F30-4461-988A-B9D96D9420B0}" type="pres">
      <dgm:prSet presAssocID="{D38BF561-1B96-430A-9007-CC4A3311C020}" presName="LevelTwoTextNode" presStyleLbl="node2" presStyleIdx="1" presStyleCnt="2">
        <dgm:presLayoutVars>
          <dgm:chPref val="3"/>
        </dgm:presLayoutVars>
      </dgm:prSet>
      <dgm:spPr/>
      <dgm:t>
        <a:bodyPr/>
        <a:lstStyle/>
        <a:p>
          <a:endParaRPr lang="en-US"/>
        </a:p>
      </dgm:t>
    </dgm:pt>
    <dgm:pt modelId="{334D8AE7-85F4-461F-90C9-8FF37231B18B}" type="pres">
      <dgm:prSet presAssocID="{D38BF561-1B96-430A-9007-CC4A3311C020}" presName="level3hierChild" presStyleCnt="0"/>
      <dgm:spPr/>
    </dgm:pt>
    <dgm:pt modelId="{5E05C16B-36C2-479B-BBD4-29D5DAF5BAC8}" type="pres">
      <dgm:prSet presAssocID="{3825EA24-50BE-477B-B75E-B381D24571E2}" presName="conn2-1" presStyleLbl="parChTrans1D3" presStyleIdx="0" presStyleCnt="2"/>
      <dgm:spPr/>
      <dgm:t>
        <a:bodyPr/>
        <a:lstStyle/>
        <a:p>
          <a:endParaRPr lang="en-US"/>
        </a:p>
      </dgm:t>
    </dgm:pt>
    <dgm:pt modelId="{EEBBDFED-8AC1-4867-BAFC-0B137C1A400F}" type="pres">
      <dgm:prSet presAssocID="{3825EA24-50BE-477B-B75E-B381D24571E2}" presName="connTx" presStyleLbl="parChTrans1D3" presStyleIdx="0" presStyleCnt="2"/>
      <dgm:spPr/>
      <dgm:t>
        <a:bodyPr/>
        <a:lstStyle/>
        <a:p>
          <a:endParaRPr lang="en-US"/>
        </a:p>
      </dgm:t>
    </dgm:pt>
    <dgm:pt modelId="{99C8FF6D-2D42-44B4-8315-B3B7A547B9D2}" type="pres">
      <dgm:prSet presAssocID="{73B3F692-7E95-419A-8A55-160014FF69E7}" presName="root2" presStyleCnt="0"/>
      <dgm:spPr/>
    </dgm:pt>
    <dgm:pt modelId="{71129F76-94A9-4D3C-ACB0-33D813F39FF4}" type="pres">
      <dgm:prSet presAssocID="{73B3F692-7E95-419A-8A55-160014FF69E7}" presName="LevelTwoTextNode" presStyleLbl="node3" presStyleIdx="0" presStyleCnt="2">
        <dgm:presLayoutVars>
          <dgm:chPref val="3"/>
        </dgm:presLayoutVars>
      </dgm:prSet>
      <dgm:spPr/>
      <dgm:t>
        <a:bodyPr/>
        <a:lstStyle/>
        <a:p>
          <a:endParaRPr lang="en-US"/>
        </a:p>
      </dgm:t>
    </dgm:pt>
    <dgm:pt modelId="{90410208-0B5E-4442-99AB-59CBAB20BF99}" type="pres">
      <dgm:prSet presAssocID="{73B3F692-7E95-419A-8A55-160014FF69E7}" presName="level3hierChild" presStyleCnt="0"/>
      <dgm:spPr/>
    </dgm:pt>
    <dgm:pt modelId="{29FF9B77-C8FD-426E-AF1E-1EF3CB5FFEDC}" type="pres">
      <dgm:prSet presAssocID="{57FDBB3E-FA7F-40D3-9CE9-ED20F2B07B04}" presName="conn2-1" presStyleLbl="parChTrans1D4" presStyleIdx="0" presStyleCnt="4"/>
      <dgm:spPr/>
      <dgm:t>
        <a:bodyPr/>
        <a:lstStyle/>
        <a:p>
          <a:endParaRPr lang="en-US"/>
        </a:p>
      </dgm:t>
    </dgm:pt>
    <dgm:pt modelId="{0364ED73-4E18-447E-BF89-710152D1CEF4}" type="pres">
      <dgm:prSet presAssocID="{57FDBB3E-FA7F-40D3-9CE9-ED20F2B07B04}" presName="connTx" presStyleLbl="parChTrans1D4" presStyleIdx="0" presStyleCnt="4"/>
      <dgm:spPr/>
      <dgm:t>
        <a:bodyPr/>
        <a:lstStyle/>
        <a:p>
          <a:endParaRPr lang="en-US"/>
        </a:p>
      </dgm:t>
    </dgm:pt>
    <dgm:pt modelId="{46C016F9-BF9E-40E2-857F-03A36E8B4928}" type="pres">
      <dgm:prSet presAssocID="{F85A3369-3810-4AD8-A9FF-942BA4A62D4F}" presName="root2" presStyleCnt="0"/>
      <dgm:spPr/>
    </dgm:pt>
    <dgm:pt modelId="{5CE35A09-F795-4A8A-94A1-485C4F964389}" type="pres">
      <dgm:prSet presAssocID="{F85A3369-3810-4AD8-A9FF-942BA4A62D4F}" presName="LevelTwoTextNode" presStyleLbl="node4" presStyleIdx="0" presStyleCnt="4">
        <dgm:presLayoutVars>
          <dgm:chPref val="3"/>
        </dgm:presLayoutVars>
      </dgm:prSet>
      <dgm:spPr/>
      <dgm:t>
        <a:bodyPr/>
        <a:lstStyle/>
        <a:p>
          <a:endParaRPr lang="en-US"/>
        </a:p>
      </dgm:t>
    </dgm:pt>
    <dgm:pt modelId="{7D0E7BA3-15E9-40E4-A636-190A87CAE10A}" type="pres">
      <dgm:prSet presAssocID="{F85A3369-3810-4AD8-A9FF-942BA4A62D4F}" presName="level3hierChild" presStyleCnt="0"/>
      <dgm:spPr/>
    </dgm:pt>
    <dgm:pt modelId="{F128E590-F1FF-4084-9979-66413ECDC012}" type="pres">
      <dgm:prSet presAssocID="{DF0D2C40-06E3-4B8B-A6D1-9512C087121E}" presName="conn2-1" presStyleLbl="parChTrans1D4" presStyleIdx="1" presStyleCnt="4"/>
      <dgm:spPr/>
      <dgm:t>
        <a:bodyPr/>
        <a:lstStyle/>
        <a:p>
          <a:endParaRPr lang="en-US"/>
        </a:p>
      </dgm:t>
    </dgm:pt>
    <dgm:pt modelId="{1BF6E0F6-8105-4E97-B2D2-1A840B9975BA}" type="pres">
      <dgm:prSet presAssocID="{DF0D2C40-06E3-4B8B-A6D1-9512C087121E}" presName="connTx" presStyleLbl="parChTrans1D4" presStyleIdx="1" presStyleCnt="4"/>
      <dgm:spPr/>
      <dgm:t>
        <a:bodyPr/>
        <a:lstStyle/>
        <a:p>
          <a:endParaRPr lang="en-US"/>
        </a:p>
      </dgm:t>
    </dgm:pt>
    <dgm:pt modelId="{5D96464F-C587-4648-943B-4F5DBA5E8907}" type="pres">
      <dgm:prSet presAssocID="{47FDF9E8-07DF-4503-9781-106A0A16A062}" presName="root2" presStyleCnt="0"/>
      <dgm:spPr/>
    </dgm:pt>
    <dgm:pt modelId="{637FFA9E-F5F4-4B64-9B9C-A0F1D5428EDF}" type="pres">
      <dgm:prSet presAssocID="{47FDF9E8-07DF-4503-9781-106A0A16A062}" presName="LevelTwoTextNode" presStyleLbl="node4" presStyleIdx="1" presStyleCnt="4">
        <dgm:presLayoutVars>
          <dgm:chPref val="3"/>
        </dgm:presLayoutVars>
      </dgm:prSet>
      <dgm:spPr/>
      <dgm:t>
        <a:bodyPr/>
        <a:lstStyle/>
        <a:p>
          <a:endParaRPr lang="en-US"/>
        </a:p>
      </dgm:t>
    </dgm:pt>
    <dgm:pt modelId="{EA07CE7A-BF82-49AA-8BF1-F6E5E3B268CE}" type="pres">
      <dgm:prSet presAssocID="{47FDF9E8-07DF-4503-9781-106A0A16A062}" presName="level3hierChild" presStyleCnt="0"/>
      <dgm:spPr/>
    </dgm:pt>
    <dgm:pt modelId="{132AC5D2-9952-4FF6-956E-D7AA4805317F}" type="pres">
      <dgm:prSet presAssocID="{2C0B6282-F054-4BF1-A02C-EDE0B91CF086}" presName="conn2-1" presStyleLbl="parChTrans1D3" presStyleIdx="1" presStyleCnt="2"/>
      <dgm:spPr/>
      <dgm:t>
        <a:bodyPr/>
        <a:lstStyle/>
        <a:p>
          <a:endParaRPr lang="en-US"/>
        </a:p>
      </dgm:t>
    </dgm:pt>
    <dgm:pt modelId="{E9E1B360-F47E-4F27-8D23-1B3BCEA9AA2B}" type="pres">
      <dgm:prSet presAssocID="{2C0B6282-F054-4BF1-A02C-EDE0B91CF086}" presName="connTx" presStyleLbl="parChTrans1D3" presStyleIdx="1" presStyleCnt="2"/>
      <dgm:spPr/>
      <dgm:t>
        <a:bodyPr/>
        <a:lstStyle/>
        <a:p>
          <a:endParaRPr lang="en-US"/>
        </a:p>
      </dgm:t>
    </dgm:pt>
    <dgm:pt modelId="{3A2FCA33-A676-44D9-86FF-B0E108A61CDA}" type="pres">
      <dgm:prSet presAssocID="{5AB882F7-1236-43C3-B742-E351C4CFD311}" presName="root2" presStyleCnt="0"/>
      <dgm:spPr/>
    </dgm:pt>
    <dgm:pt modelId="{3376C9E9-65B6-419D-BDB1-CFE5E1BD1D96}" type="pres">
      <dgm:prSet presAssocID="{5AB882F7-1236-43C3-B742-E351C4CFD311}" presName="LevelTwoTextNode" presStyleLbl="node3" presStyleIdx="1" presStyleCnt="2">
        <dgm:presLayoutVars>
          <dgm:chPref val="3"/>
        </dgm:presLayoutVars>
      </dgm:prSet>
      <dgm:spPr/>
      <dgm:t>
        <a:bodyPr/>
        <a:lstStyle/>
        <a:p>
          <a:endParaRPr lang="en-US"/>
        </a:p>
      </dgm:t>
    </dgm:pt>
    <dgm:pt modelId="{D667BFE9-9D94-42F6-8451-DC318DD78574}" type="pres">
      <dgm:prSet presAssocID="{5AB882F7-1236-43C3-B742-E351C4CFD311}" presName="level3hierChild" presStyleCnt="0"/>
      <dgm:spPr/>
    </dgm:pt>
    <dgm:pt modelId="{2DF36BAF-70FA-48BD-B801-6059A0F84EB4}" type="pres">
      <dgm:prSet presAssocID="{CA9B509C-237A-4EF6-8600-0E114DB09A6D}" presName="conn2-1" presStyleLbl="parChTrans1D4" presStyleIdx="2" presStyleCnt="4"/>
      <dgm:spPr/>
      <dgm:t>
        <a:bodyPr/>
        <a:lstStyle/>
        <a:p>
          <a:endParaRPr lang="en-US"/>
        </a:p>
      </dgm:t>
    </dgm:pt>
    <dgm:pt modelId="{BAB7540A-3304-4033-8FFE-D6E0931470F0}" type="pres">
      <dgm:prSet presAssocID="{CA9B509C-237A-4EF6-8600-0E114DB09A6D}" presName="connTx" presStyleLbl="parChTrans1D4" presStyleIdx="2" presStyleCnt="4"/>
      <dgm:spPr/>
      <dgm:t>
        <a:bodyPr/>
        <a:lstStyle/>
        <a:p>
          <a:endParaRPr lang="en-US"/>
        </a:p>
      </dgm:t>
    </dgm:pt>
    <dgm:pt modelId="{39827818-CD52-4942-9BD5-98176A1C973D}" type="pres">
      <dgm:prSet presAssocID="{FDF4390A-B9D0-4207-A6C0-E374CE08E68C}" presName="root2" presStyleCnt="0"/>
      <dgm:spPr/>
    </dgm:pt>
    <dgm:pt modelId="{D8094C87-77FF-4AA7-A9D4-A57D6F303B50}" type="pres">
      <dgm:prSet presAssocID="{FDF4390A-B9D0-4207-A6C0-E374CE08E68C}" presName="LevelTwoTextNode" presStyleLbl="node4" presStyleIdx="2" presStyleCnt="4">
        <dgm:presLayoutVars>
          <dgm:chPref val="3"/>
        </dgm:presLayoutVars>
      </dgm:prSet>
      <dgm:spPr/>
      <dgm:t>
        <a:bodyPr/>
        <a:lstStyle/>
        <a:p>
          <a:endParaRPr lang="en-US"/>
        </a:p>
      </dgm:t>
    </dgm:pt>
    <dgm:pt modelId="{DFBCECC5-62D7-4E6E-844E-0A626B38D177}" type="pres">
      <dgm:prSet presAssocID="{FDF4390A-B9D0-4207-A6C0-E374CE08E68C}" presName="level3hierChild" presStyleCnt="0"/>
      <dgm:spPr/>
    </dgm:pt>
    <dgm:pt modelId="{ECE898B6-68BA-44D8-B015-BB892E3DA050}" type="pres">
      <dgm:prSet presAssocID="{90FAF3AC-A06B-4210-B51C-860B29504779}" presName="conn2-1" presStyleLbl="parChTrans1D4" presStyleIdx="3" presStyleCnt="4"/>
      <dgm:spPr/>
      <dgm:t>
        <a:bodyPr/>
        <a:lstStyle/>
        <a:p>
          <a:endParaRPr lang="en-US"/>
        </a:p>
      </dgm:t>
    </dgm:pt>
    <dgm:pt modelId="{1C502D9B-67C9-460D-B237-A03EB8229FC0}" type="pres">
      <dgm:prSet presAssocID="{90FAF3AC-A06B-4210-B51C-860B29504779}" presName="connTx" presStyleLbl="parChTrans1D4" presStyleIdx="3" presStyleCnt="4"/>
      <dgm:spPr/>
      <dgm:t>
        <a:bodyPr/>
        <a:lstStyle/>
        <a:p>
          <a:endParaRPr lang="en-US"/>
        </a:p>
      </dgm:t>
    </dgm:pt>
    <dgm:pt modelId="{6D69F905-33FC-4823-857B-1770695218D5}" type="pres">
      <dgm:prSet presAssocID="{B2432B46-5DDE-4ACE-93E3-A3633234B69E}" presName="root2" presStyleCnt="0"/>
      <dgm:spPr/>
    </dgm:pt>
    <dgm:pt modelId="{FF54FAE7-5AC5-41F2-9ABF-C849C4A17DDA}" type="pres">
      <dgm:prSet presAssocID="{B2432B46-5DDE-4ACE-93E3-A3633234B69E}" presName="LevelTwoTextNode" presStyleLbl="node4" presStyleIdx="3" presStyleCnt="4">
        <dgm:presLayoutVars>
          <dgm:chPref val="3"/>
        </dgm:presLayoutVars>
      </dgm:prSet>
      <dgm:spPr/>
      <dgm:t>
        <a:bodyPr/>
        <a:lstStyle/>
        <a:p>
          <a:endParaRPr lang="en-US"/>
        </a:p>
      </dgm:t>
    </dgm:pt>
    <dgm:pt modelId="{837BDA77-A0BE-4CDF-BC9D-9CFDC4CEE26E}" type="pres">
      <dgm:prSet presAssocID="{B2432B46-5DDE-4ACE-93E3-A3633234B69E}" presName="level3hierChild" presStyleCnt="0"/>
      <dgm:spPr/>
    </dgm:pt>
  </dgm:ptLst>
  <dgm:cxnLst>
    <dgm:cxn modelId="{2BF8F32E-3305-4001-86E0-3F074DF92563}" type="presOf" srcId="{6B329C5A-189E-4455-A310-EBB74C0E0671}" destId="{102AAE8F-32F4-41A0-9A8C-D8D56EB0D2D0}" srcOrd="0" destOrd="0" presId="urn:microsoft.com/office/officeart/2005/8/layout/hierarchy2"/>
    <dgm:cxn modelId="{351CBB1A-8392-4A47-9C74-E2B02F2735DA}" type="presOf" srcId="{D6391E72-3786-4993-A464-62E4C0498145}" destId="{641A2908-159B-4401-A520-27B2A68CE324}" srcOrd="1" destOrd="0" presId="urn:microsoft.com/office/officeart/2005/8/layout/hierarchy2"/>
    <dgm:cxn modelId="{CE9880F5-F406-41F8-A875-144DD30592CE}" type="presOf" srcId="{9A6E90F2-7099-44D7-BA1C-5D4984179DF9}" destId="{E41A49F9-12D9-4467-8B9E-24EC93BB96F3}" srcOrd="0" destOrd="0" presId="urn:microsoft.com/office/officeart/2005/8/layout/hierarchy2"/>
    <dgm:cxn modelId="{6D419C9F-730D-4DF9-A5B9-637E0B16C00C}" type="presOf" srcId="{2C0B6282-F054-4BF1-A02C-EDE0B91CF086}" destId="{132AC5D2-9952-4FF6-956E-D7AA4805317F}" srcOrd="0" destOrd="0" presId="urn:microsoft.com/office/officeart/2005/8/layout/hierarchy2"/>
    <dgm:cxn modelId="{D30934AA-35BD-4276-AE45-6D0591D34B71}" type="presOf" srcId="{5AB882F7-1236-43C3-B742-E351C4CFD311}" destId="{3376C9E9-65B6-419D-BDB1-CFE5E1BD1D96}" srcOrd="0" destOrd="0" presId="urn:microsoft.com/office/officeart/2005/8/layout/hierarchy2"/>
    <dgm:cxn modelId="{012AB3E8-D049-48EB-9308-CCEAD4C9DBCE}" type="presOf" srcId="{D38BF561-1B96-430A-9007-CC4A3311C020}" destId="{4D2A5895-9F30-4461-988A-B9D96D9420B0}" srcOrd="0" destOrd="0" presId="urn:microsoft.com/office/officeart/2005/8/layout/hierarchy2"/>
    <dgm:cxn modelId="{5AA88F33-4B42-4249-97DD-E0C3A0EC1C2D}" srcId="{D38BF561-1B96-430A-9007-CC4A3311C020}" destId="{73B3F692-7E95-419A-8A55-160014FF69E7}" srcOrd="0" destOrd="0" parTransId="{3825EA24-50BE-477B-B75E-B381D24571E2}" sibTransId="{DCAA1134-D882-4D8D-8DDD-CE30C31C8E91}"/>
    <dgm:cxn modelId="{834B11F4-3133-47E7-96CD-40A38A94A2B5}" type="presOf" srcId="{9A6E90F2-7099-44D7-BA1C-5D4984179DF9}" destId="{A47F7647-9612-4AE6-A84A-203D4742C1C1}" srcOrd="1" destOrd="0" presId="urn:microsoft.com/office/officeart/2005/8/layout/hierarchy2"/>
    <dgm:cxn modelId="{D0DF317E-1637-476B-9AB1-077AD53E6106}" srcId="{D38BF561-1B96-430A-9007-CC4A3311C020}" destId="{5AB882F7-1236-43C3-B742-E351C4CFD311}" srcOrd="1" destOrd="0" parTransId="{2C0B6282-F054-4BF1-A02C-EDE0B91CF086}" sibTransId="{F288DBFB-716E-4EAB-A277-85475042ACDE}"/>
    <dgm:cxn modelId="{D59D2FD5-3B29-424B-9927-838C18F30116}" type="presOf" srcId="{F85A3369-3810-4AD8-A9FF-942BA4A62D4F}" destId="{5CE35A09-F795-4A8A-94A1-485C4F964389}" srcOrd="0" destOrd="0" presId="urn:microsoft.com/office/officeart/2005/8/layout/hierarchy2"/>
    <dgm:cxn modelId="{7791DF9C-944B-45C0-BD61-0123AE1CDA61}" type="presOf" srcId="{57FDBB3E-FA7F-40D3-9CE9-ED20F2B07B04}" destId="{0364ED73-4E18-447E-BF89-710152D1CEF4}" srcOrd="1" destOrd="0" presId="urn:microsoft.com/office/officeart/2005/8/layout/hierarchy2"/>
    <dgm:cxn modelId="{BE4C72AA-71FE-428C-9586-30228680C9E9}" type="presOf" srcId="{C6C26FC9-912D-456A-BA5F-BE4940738D08}" destId="{5A341CBE-7D72-4AEA-9A59-DC61D79171D1}" srcOrd="0" destOrd="0" presId="urn:microsoft.com/office/officeart/2005/8/layout/hierarchy2"/>
    <dgm:cxn modelId="{DA239A21-C76B-47ED-8A56-9475C7F2432A}" type="presOf" srcId="{CA9B509C-237A-4EF6-8600-0E114DB09A6D}" destId="{BAB7540A-3304-4033-8FFE-D6E0931470F0}" srcOrd="1" destOrd="0" presId="urn:microsoft.com/office/officeart/2005/8/layout/hierarchy2"/>
    <dgm:cxn modelId="{0808EA2B-A133-412A-8189-7F4220F2D2DB}" type="presOf" srcId="{D6391E72-3786-4993-A464-62E4C0498145}" destId="{C9569733-4BB2-4085-AE4E-A780BD8D3408}" srcOrd="0" destOrd="0" presId="urn:microsoft.com/office/officeart/2005/8/layout/hierarchy2"/>
    <dgm:cxn modelId="{D28859DF-0F2C-4363-BCDF-811B5B3307E3}" type="presOf" srcId="{90FAF3AC-A06B-4210-B51C-860B29504779}" destId="{1C502D9B-67C9-460D-B237-A03EB8229FC0}" srcOrd="1" destOrd="0" presId="urn:microsoft.com/office/officeart/2005/8/layout/hierarchy2"/>
    <dgm:cxn modelId="{82821908-94F5-47E2-8F79-32993A19D77D}" type="presOf" srcId="{2C0B6282-F054-4BF1-A02C-EDE0B91CF086}" destId="{E9E1B360-F47E-4F27-8D23-1B3BCEA9AA2B}" srcOrd="1" destOrd="0" presId="urn:microsoft.com/office/officeart/2005/8/layout/hierarchy2"/>
    <dgm:cxn modelId="{5AC257E3-1BA8-4F30-9C05-7A3F74065E25}" type="presOf" srcId="{DF0D2C40-06E3-4B8B-A6D1-9512C087121E}" destId="{1BF6E0F6-8105-4E97-B2D2-1A840B9975BA}" srcOrd="1" destOrd="0" presId="urn:microsoft.com/office/officeart/2005/8/layout/hierarchy2"/>
    <dgm:cxn modelId="{2B80355E-5534-4A14-88CB-EE343ED86655}" type="presOf" srcId="{CA9B509C-237A-4EF6-8600-0E114DB09A6D}" destId="{2DF36BAF-70FA-48BD-B801-6059A0F84EB4}" srcOrd="0" destOrd="0" presId="urn:microsoft.com/office/officeart/2005/8/layout/hierarchy2"/>
    <dgm:cxn modelId="{3D284855-95E4-45C6-9D06-2DF49C240723}" type="presOf" srcId="{D0659E14-D2D6-4606-AF40-38ED9DE2DCE7}" destId="{A858D3A5-1AD3-4D7D-A71B-89FDC5146598}" srcOrd="0" destOrd="0" presId="urn:microsoft.com/office/officeart/2005/8/layout/hierarchy2"/>
    <dgm:cxn modelId="{0AEF8362-09AF-4CCD-B354-45EE207B0694}" type="presOf" srcId="{73B3F692-7E95-419A-8A55-160014FF69E7}" destId="{71129F76-94A9-4D3C-ACB0-33D813F39FF4}" srcOrd="0" destOrd="0" presId="urn:microsoft.com/office/officeart/2005/8/layout/hierarchy2"/>
    <dgm:cxn modelId="{93E2D68E-6F20-4314-A6C0-09805EEF3F0E}" type="presOf" srcId="{FDF4390A-B9D0-4207-A6C0-E374CE08E68C}" destId="{D8094C87-77FF-4AA7-A9D4-A57D6F303B50}" srcOrd="0" destOrd="0" presId="urn:microsoft.com/office/officeart/2005/8/layout/hierarchy2"/>
    <dgm:cxn modelId="{55067F60-5FFA-4D70-9447-0C88A7448DD0}" srcId="{5AB882F7-1236-43C3-B742-E351C4CFD311}" destId="{B2432B46-5DDE-4ACE-93E3-A3633234B69E}" srcOrd="1" destOrd="0" parTransId="{90FAF3AC-A06B-4210-B51C-860B29504779}" sibTransId="{5DF4A8EE-9E00-488F-852C-4AFD6C826410}"/>
    <dgm:cxn modelId="{6DEB7CD1-7C6F-4B7B-8EA3-8AC46BF9C936}" type="presOf" srcId="{3825EA24-50BE-477B-B75E-B381D24571E2}" destId="{EEBBDFED-8AC1-4867-BAFC-0B137C1A400F}" srcOrd="1" destOrd="0" presId="urn:microsoft.com/office/officeart/2005/8/layout/hierarchy2"/>
    <dgm:cxn modelId="{E1A15AA7-0908-43F0-98E4-4DE71805448D}" type="presOf" srcId="{90FAF3AC-A06B-4210-B51C-860B29504779}" destId="{ECE898B6-68BA-44D8-B015-BB892E3DA050}" srcOrd="0" destOrd="0" presId="urn:microsoft.com/office/officeart/2005/8/layout/hierarchy2"/>
    <dgm:cxn modelId="{2C0D6973-12A9-42AE-B26F-D56D99595145}" type="presOf" srcId="{57FDBB3E-FA7F-40D3-9CE9-ED20F2B07B04}" destId="{29FF9B77-C8FD-426E-AF1E-1EF3CB5FFEDC}" srcOrd="0" destOrd="0" presId="urn:microsoft.com/office/officeart/2005/8/layout/hierarchy2"/>
    <dgm:cxn modelId="{B841E96E-30D6-4FD7-A969-EB6BDB1D0769}" srcId="{C6C26FC9-912D-456A-BA5F-BE4940738D08}" destId="{D38BF561-1B96-430A-9007-CC4A3311C020}" srcOrd="1" destOrd="0" parTransId="{D6391E72-3786-4993-A464-62E4C0498145}" sibTransId="{CCD1F9D4-C662-409C-8E49-FD9B1FFB013F}"/>
    <dgm:cxn modelId="{05032980-9942-4E15-81F9-7EE42D6EAFB3}" srcId="{C6C26FC9-912D-456A-BA5F-BE4940738D08}" destId="{D0659E14-D2D6-4606-AF40-38ED9DE2DCE7}" srcOrd="0" destOrd="0" parTransId="{9A6E90F2-7099-44D7-BA1C-5D4984179DF9}" sibTransId="{9F286FC0-669C-497E-A647-014822C75A52}"/>
    <dgm:cxn modelId="{97BF378E-0929-488E-922E-F97893CA07F7}" type="presOf" srcId="{B2432B46-5DDE-4ACE-93E3-A3633234B69E}" destId="{FF54FAE7-5AC5-41F2-9ABF-C849C4A17DDA}" srcOrd="0" destOrd="0" presId="urn:microsoft.com/office/officeart/2005/8/layout/hierarchy2"/>
    <dgm:cxn modelId="{C727D672-8916-4DAA-9776-33A169EA3E8F}" srcId="{73B3F692-7E95-419A-8A55-160014FF69E7}" destId="{F85A3369-3810-4AD8-A9FF-942BA4A62D4F}" srcOrd="0" destOrd="0" parTransId="{57FDBB3E-FA7F-40D3-9CE9-ED20F2B07B04}" sibTransId="{3131357F-1458-48C6-AE4E-BBEB45A4E471}"/>
    <dgm:cxn modelId="{F82BAF23-9BAB-4171-9A2F-CEF2D5D38954}" srcId="{6B329C5A-189E-4455-A310-EBB74C0E0671}" destId="{C6C26FC9-912D-456A-BA5F-BE4940738D08}" srcOrd="0" destOrd="0" parTransId="{3EBFDFA2-00DD-4BAD-9CD7-2235A0242A78}" sibTransId="{4E04DFA8-6C4B-4CB0-90D2-3756043D5CF9}"/>
    <dgm:cxn modelId="{A1EF7AB2-5E86-4FF0-A5E1-F747F68B1A8F}" type="presOf" srcId="{3825EA24-50BE-477B-B75E-B381D24571E2}" destId="{5E05C16B-36C2-479B-BBD4-29D5DAF5BAC8}" srcOrd="0" destOrd="0" presId="urn:microsoft.com/office/officeart/2005/8/layout/hierarchy2"/>
    <dgm:cxn modelId="{46D54FAC-30B5-476B-8EB0-934D521A5E02}" type="presOf" srcId="{DF0D2C40-06E3-4B8B-A6D1-9512C087121E}" destId="{F128E590-F1FF-4084-9979-66413ECDC012}" srcOrd="0" destOrd="0" presId="urn:microsoft.com/office/officeart/2005/8/layout/hierarchy2"/>
    <dgm:cxn modelId="{AC55FE82-B216-4E03-9701-834C519166C0}" type="presOf" srcId="{47FDF9E8-07DF-4503-9781-106A0A16A062}" destId="{637FFA9E-F5F4-4B64-9B9C-A0F1D5428EDF}" srcOrd="0" destOrd="0" presId="urn:microsoft.com/office/officeart/2005/8/layout/hierarchy2"/>
    <dgm:cxn modelId="{2FBBD800-941C-494B-B7A7-06D183E294FF}" srcId="{73B3F692-7E95-419A-8A55-160014FF69E7}" destId="{47FDF9E8-07DF-4503-9781-106A0A16A062}" srcOrd="1" destOrd="0" parTransId="{DF0D2C40-06E3-4B8B-A6D1-9512C087121E}" sibTransId="{8BBF546C-DAB4-4321-BCD1-F078506A047A}"/>
    <dgm:cxn modelId="{2E542F56-C12F-43D2-99BA-D5DBAC53AFDF}" srcId="{5AB882F7-1236-43C3-B742-E351C4CFD311}" destId="{FDF4390A-B9D0-4207-A6C0-E374CE08E68C}" srcOrd="0" destOrd="0" parTransId="{CA9B509C-237A-4EF6-8600-0E114DB09A6D}" sibTransId="{2B97719F-F9E8-40C9-805A-30FB05A12A8E}"/>
    <dgm:cxn modelId="{8B1EBC9B-CF17-48EE-A3B4-7F9383FD676F}" type="presParOf" srcId="{102AAE8F-32F4-41A0-9A8C-D8D56EB0D2D0}" destId="{0F46FE7D-1CE6-4B40-8BEC-8ECEEB3C1729}" srcOrd="0" destOrd="0" presId="urn:microsoft.com/office/officeart/2005/8/layout/hierarchy2"/>
    <dgm:cxn modelId="{E77F051D-60E9-45E6-8C7C-4267107D1269}" type="presParOf" srcId="{0F46FE7D-1CE6-4B40-8BEC-8ECEEB3C1729}" destId="{5A341CBE-7D72-4AEA-9A59-DC61D79171D1}" srcOrd="0" destOrd="0" presId="urn:microsoft.com/office/officeart/2005/8/layout/hierarchy2"/>
    <dgm:cxn modelId="{0CC7A79F-5624-4902-8E08-0E2FD49F645C}" type="presParOf" srcId="{0F46FE7D-1CE6-4B40-8BEC-8ECEEB3C1729}" destId="{65CA11B2-3EBE-4AEF-87C9-DC0130B48652}" srcOrd="1" destOrd="0" presId="urn:microsoft.com/office/officeart/2005/8/layout/hierarchy2"/>
    <dgm:cxn modelId="{C343E00E-5A9B-4AA9-AE46-E472822F009A}" type="presParOf" srcId="{65CA11B2-3EBE-4AEF-87C9-DC0130B48652}" destId="{E41A49F9-12D9-4467-8B9E-24EC93BB96F3}" srcOrd="0" destOrd="0" presId="urn:microsoft.com/office/officeart/2005/8/layout/hierarchy2"/>
    <dgm:cxn modelId="{A99B43B2-6794-4AC0-A640-018FE10EBC8B}" type="presParOf" srcId="{E41A49F9-12D9-4467-8B9E-24EC93BB96F3}" destId="{A47F7647-9612-4AE6-A84A-203D4742C1C1}" srcOrd="0" destOrd="0" presId="urn:microsoft.com/office/officeart/2005/8/layout/hierarchy2"/>
    <dgm:cxn modelId="{DFF46322-26B9-4A27-B5BC-C30629DF5549}" type="presParOf" srcId="{65CA11B2-3EBE-4AEF-87C9-DC0130B48652}" destId="{7F3AE388-CD7D-4C40-9ADB-35C9B5B1D9EB}" srcOrd="1" destOrd="0" presId="urn:microsoft.com/office/officeart/2005/8/layout/hierarchy2"/>
    <dgm:cxn modelId="{472D4E23-AAB2-475E-8F18-27883D5B177C}" type="presParOf" srcId="{7F3AE388-CD7D-4C40-9ADB-35C9B5B1D9EB}" destId="{A858D3A5-1AD3-4D7D-A71B-89FDC5146598}" srcOrd="0" destOrd="0" presId="urn:microsoft.com/office/officeart/2005/8/layout/hierarchy2"/>
    <dgm:cxn modelId="{553A7F4D-4FCA-49A9-8FCD-41522BD2CAC6}" type="presParOf" srcId="{7F3AE388-CD7D-4C40-9ADB-35C9B5B1D9EB}" destId="{045CFB00-6A6C-40C2-8B34-DEFCAC2EF605}" srcOrd="1" destOrd="0" presId="urn:microsoft.com/office/officeart/2005/8/layout/hierarchy2"/>
    <dgm:cxn modelId="{46F0A804-A727-44A2-B1C7-86E20BB8877B}" type="presParOf" srcId="{65CA11B2-3EBE-4AEF-87C9-DC0130B48652}" destId="{C9569733-4BB2-4085-AE4E-A780BD8D3408}" srcOrd="2" destOrd="0" presId="urn:microsoft.com/office/officeart/2005/8/layout/hierarchy2"/>
    <dgm:cxn modelId="{E9A49479-FF76-4A27-9F4A-E62FC8F97EB9}" type="presParOf" srcId="{C9569733-4BB2-4085-AE4E-A780BD8D3408}" destId="{641A2908-159B-4401-A520-27B2A68CE324}" srcOrd="0" destOrd="0" presId="urn:microsoft.com/office/officeart/2005/8/layout/hierarchy2"/>
    <dgm:cxn modelId="{6B89EB31-71FC-4B88-B0FB-513C42D234B9}" type="presParOf" srcId="{65CA11B2-3EBE-4AEF-87C9-DC0130B48652}" destId="{74DE9504-926A-42C2-8D0C-8317EE59DD8C}" srcOrd="3" destOrd="0" presId="urn:microsoft.com/office/officeart/2005/8/layout/hierarchy2"/>
    <dgm:cxn modelId="{ABADC80F-A715-4883-94C9-154A016C5E5D}" type="presParOf" srcId="{74DE9504-926A-42C2-8D0C-8317EE59DD8C}" destId="{4D2A5895-9F30-4461-988A-B9D96D9420B0}" srcOrd="0" destOrd="0" presId="urn:microsoft.com/office/officeart/2005/8/layout/hierarchy2"/>
    <dgm:cxn modelId="{02C9008B-8C7F-4182-8233-9E09C8BC21E2}" type="presParOf" srcId="{74DE9504-926A-42C2-8D0C-8317EE59DD8C}" destId="{334D8AE7-85F4-461F-90C9-8FF37231B18B}" srcOrd="1" destOrd="0" presId="urn:microsoft.com/office/officeart/2005/8/layout/hierarchy2"/>
    <dgm:cxn modelId="{4F07830D-C7C7-4207-B850-178695B2C4DD}" type="presParOf" srcId="{334D8AE7-85F4-461F-90C9-8FF37231B18B}" destId="{5E05C16B-36C2-479B-BBD4-29D5DAF5BAC8}" srcOrd="0" destOrd="0" presId="urn:microsoft.com/office/officeart/2005/8/layout/hierarchy2"/>
    <dgm:cxn modelId="{C027D9AE-1C70-41B2-B962-0FADF2B93683}" type="presParOf" srcId="{5E05C16B-36C2-479B-BBD4-29D5DAF5BAC8}" destId="{EEBBDFED-8AC1-4867-BAFC-0B137C1A400F}" srcOrd="0" destOrd="0" presId="urn:microsoft.com/office/officeart/2005/8/layout/hierarchy2"/>
    <dgm:cxn modelId="{E091CA97-3B98-4FC9-A011-68E7BC34BDE1}" type="presParOf" srcId="{334D8AE7-85F4-461F-90C9-8FF37231B18B}" destId="{99C8FF6D-2D42-44B4-8315-B3B7A547B9D2}" srcOrd="1" destOrd="0" presId="urn:microsoft.com/office/officeart/2005/8/layout/hierarchy2"/>
    <dgm:cxn modelId="{4CDA5DF7-FFC7-4CF4-9614-D193AC58BC74}" type="presParOf" srcId="{99C8FF6D-2D42-44B4-8315-B3B7A547B9D2}" destId="{71129F76-94A9-4D3C-ACB0-33D813F39FF4}" srcOrd="0" destOrd="0" presId="urn:microsoft.com/office/officeart/2005/8/layout/hierarchy2"/>
    <dgm:cxn modelId="{440E77A0-20B1-4D2C-B162-35952A408934}" type="presParOf" srcId="{99C8FF6D-2D42-44B4-8315-B3B7A547B9D2}" destId="{90410208-0B5E-4442-99AB-59CBAB20BF99}" srcOrd="1" destOrd="0" presId="urn:microsoft.com/office/officeart/2005/8/layout/hierarchy2"/>
    <dgm:cxn modelId="{6CDF8A17-1A80-4E71-AFBA-00F419EC348D}" type="presParOf" srcId="{90410208-0B5E-4442-99AB-59CBAB20BF99}" destId="{29FF9B77-C8FD-426E-AF1E-1EF3CB5FFEDC}" srcOrd="0" destOrd="0" presId="urn:microsoft.com/office/officeart/2005/8/layout/hierarchy2"/>
    <dgm:cxn modelId="{FBF75FFE-8010-433D-8990-05835FA2A3A6}" type="presParOf" srcId="{29FF9B77-C8FD-426E-AF1E-1EF3CB5FFEDC}" destId="{0364ED73-4E18-447E-BF89-710152D1CEF4}" srcOrd="0" destOrd="0" presId="urn:microsoft.com/office/officeart/2005/8/layout/hierarchy2"/>
    <dgm:cxn modelId="{31C193E9-1C72-425D-BA74-68650B7772A1}" type="presParOf" srcId="{90410208-0B5E-4442-99AB-59CBAB20BF99}" destId="{46C016F9-BF9E-40E2-857F-03A36E8B4928}" srcOrd="1" destOrd="0" presId="urn:microsoft.com/office/officeart/2005/8/layout/hierarchy2"/>
    <dgm:cxn modelId="{645B1BF8-D822-4C41-98AB-81CD0D8E02CD}" type="presParOf" srcId="{46C016F9-BF9E-40E2-857F-03A36E8B4928}" destId="{5CE35A09-F795-4A8A-94A1-485C4F964389}" srcOrd="0" destOrd="0" presId="urn:microsoft.com/office/officeart/2005/8/layout/hierarchy2"/>
    <dgm:cxn modelId="{FB8FA865-00BC-425F-9ED9-912BEB358168}" type="presParOf" srcId="{46C016F9-BF9E-40E2-857F-03A36E8B4928}" destId="{7D0E7BA3-15E9-40E4-A636-190A87CAE10A}" srcOrd="1" destOrd="0" presId="urn:microsoft.com/office/officeart/2005/8/layout/hierarchy2"/>
    <dgm:cxn modelId="{78C37DFF-686E-42B6-B402-5272587FC050}" type="presParOf" srcId="{90410208-0B5E-4442-99AB-59CBAB20BF99}" destId="{F128E590-F1FF-4084-9979-66413ECDC012}" srcOrd="2" destOrd="0" presId="urn:microsoft.com/office/officeart/2005/8/layout/hierarchy2"/>
    <dgm:cxn modelId="{4E6BE1F6-AC74-43CC-90A4-9CCFD431C90A}" type="presParOf" srcId="{F128E590-F1FF-4084-9979-66413ECDC012}" destId="{1BF6E0F6-8105-4E97-B2D2-1A840B9975BA}" srcOrd="0" destOrd="0" presId="urn:microsoft.com/office/officeart/2005/8/layout/hierarchy2"/>
    <dgm:cxn modelId="{D2833CA7-9A4B-4EDE-BC46-2EC10805C0EF}" type="presParOf" srcId="{90410208-0B5E-4442-99AB-59CBAB20BF99}" destId="{5D96464F-C587-4648-943B-4F5DBA5E8907}" srcOrd="3" destOrd="0" presId="urn:microsoft.com/office/officeart/2005/8/layout/hierarchy2"/>
    <dgm:cxn modelId="{09D23ADC-0A29-49EE-A3BB-5F92053D50C2}" type="presParOf" srcId="{5D96464F-C587-4648-943B-4F5DBA5E8907}" destId="{637FFA9E-F5F4-4B64-9B9C-A0F1D5428EDF}" srcOrd="0" destOrd="0" presId="urn:microsoft.com/office/officeart/2005/8/layout/hierarchy2"/>
    <dgm:cxn modelId="{B19C8833-CF87-4192-BFBF-7F7B9487C74D}" type="presParOf" srcId="{5D96464F-C587-4648-943B-4F5DBA5E8907}" destId="{EA07CE7A-BF82-49AA-8BF1-F6E5E3B268CE}" srcOrd="1" destOrd="0" presId="urn:microsoft.com/office/officeart/2005/8/layout/hierarchy2"/>
    <dgm:cxn modelId="{01322B77-80BF-4B13-A3F9-6F4A2EE1E6BD}" type="presParOf" srcId="{334D8AE7-85F4-461F-90C9-8FF37231B18B}" destId="{132AC5D2-9952-4FF6-956E-D7AA4805317F}" srcOrd="2" destOrd="0" presId="urn:microsoft.com/office/officeart/2005/8/layout/hierarchy2"/>
    <dgm:cxn modelId="{FA17442B-9587-4CA7-B6D7-52B18683FC84}" type="presParOf" srcId="{132AC5D2-9952-4FF6-956E-D7AA4805317F}" destId="{E9E1B360-F47E-4F27-8D23-1B3BCEA9AA2B}" srcOrd="0" destOrd="0" presId="urn:microsoft.com/office/officeart/2005/8/layout/hierarchy2"/>
    <dgm:cxn modelId="{525E6412-C0B3-47E3-899B-2064B2ABD6FE}" type="presParOf" srcId="{334D8AE7-85F4-461F-90C9-8FF37231B18B}" destId="{3A2FCA33-A676-44D9-86FF-B0E108A61CDA}" srcOrd="3" destOrd="0" presId="urn:microsoft.com/office/officeart/2005/8/layout/hierarchy2"/>
    <dgm:cxn modelId="{D3E7BB04-4521-437C-8947-ACFA95916736}" type="presParOf" srcId="{3A2FCA33-A676-44D9-86FF-B0E108A61CDA}" destId="{3376C9E9-65B6-419D-BDB1-CFE5E1BD1D96}" srcOrd="0" destOrd="0" presId="urn:microsoft.com/office/officeart/2005/8/layout/hierarchy2"/>
    <dgm:cxn modelId="{ECE80968-3DEC-417C-97E9-FF8EFAF82741}" type="presParOf" srcId="{3A2FCA33-A676-44D9-86FF-B0E108A61CDA}" destId="{D667BFE9-9D94-42F6-8451-DC318DD78574}" srcOrd="1" destOrd="0" presId="urn:microsoft.com/office/officeart/2005/8/layout/hierarchy2"/>
    <dgm:cxn modelId="{B480C812-B5A7-4D84-9854-3BD2CCB1938D}" type="presParOf" srcId="{D667BFE9-9D94-42F6-8451-DC318DD78574}" destId="{2DF36BAF-70FA-48BD-B801-6059A0F84EB4}" srcOrd="0" destOrd="0" presId="urn:microsoft.com/office/officeart/2005/8/layout/hierarchy2"/>
    <dgm:cxn modelId="{B94D72F8-59E7-4486-A567-7BFD591CF599}" type="presParOf" srcId="{2DF36BAF-70FA-48BD-B801-6059A0F84EB4}" destId="{BAB7540A-3304-4033-8FFE-D6E0931470F0}" srcOrd="0" destOrd="0" presId="urn:microsoft.com/office/officeart/2005/8/layout/hierarchy2"/>
    <dgm:cxn modelId="{D351D621-261B-4BE9-9F4A-3C2B250E1DB5}" type="presParOf" srcId="{D667BFE9-9D94-42F6-8451-DC318DD78574}" destId="{39827818-CD52-4942-9BD5-98176A1C973D}" srcOrd="1" destOrd="0" presId="urn:microsoft.com/office/officeart/2005/8/layout/hierarchy2"/>
    <dgm:cxn modelId="{0DE00875-93F7-4957-A61D-DD6313184C90}" type="presParOf" srcId="{39827818-CD52-4942-9BD5-98176A1C973D}" destId="{D8094C87-77FF-4AA7-A9D4-A57D6F303B50}" srcOrd="0" destOrd="0" presId="urn:microsoft.com/office/officeart/2005/8/layout/hierarchy2"/>
    <dgm:cxn modelId="{D39FEBC5-E631-4880-A753-1661387AB016}" type="presParOf" srcId="{39827818-CD52-4942-9BD5-98176A1C973D}" destId="{DFBCECC5-62D7-4E6E-844E-0A626B38D177}" srcOrd="1" destOrd="0" presId="urn:microsoft.com/office/officeart/2005/8/layout/hierarchy2"/>
    <dgm:cxn modelId="{F2911D8C-8505-432C-A6DA-089EDC8BC747}" type="presParOf" srcId="{D667BFE9-9D94-42F6-8451-DC318DD78574}" destId="{ECE898B6-68BA-44D8-B015-BB892E3DA050}" srcOrd="2" destOrd="0" presId="urn:microsoft.com/office/officeart/2005/8/layout/hierarchy2"/>
    <dgm:cxn modelId="{6C4357B9-7CB8-4ACE-87D8-96A94AEB4984}" type="presParOf" srcId="{ECE898B6-68BA-44D8-B015-BB892E3DA050}" destId="{1C502D9B-67C9-460D-B237-A03EB8229FC0}" srcOrd="0" destOrd="0" presId="urn:microsoft.com/office/officeart/2005/8/layout/hierarchy2"/>
    <dgm:cxn modelId="{E784CFD1-815C-4D8B-BD61-04B66E27AD9D}" type="presParOf" srcId="{D667BFE9-9D94-42F6-8451-DC318DD78574}" destId="{6D69F905-33FC-4823-857B-1770695218D5}" srcOrd="3" destOrd="0" presId="urn:microsoft.com/office/officeart/2005/8/layout/hierarchy2"/>
    <dgm:cxn modelId="{9F59AEA3-59B0-4C96-B740-7E1CACB62993}" type="presParOf" srcId="{6D69F905-33FC-4823-857B-1770695218D5}" destId="{FF54FAE7-5AC5-41F2-9ABF-C849C4A17DDA}" srcOrd="0" destOrd="0" presId="urn:microsoft.com/office/officeart/2005/8/layout/hierarchy2"/>
    <dgm:cxn modelId="{FEE9B4A7-8175-42A8-8B02-3DED3FB84AB4}" type="presParOf" srcId="{6D69F905-33FC-4823-857B-1770695218D5}" destId="{837BDA77-A0BE-4CDF-BC9D-9CFDC4CEE26E}"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341CBE-7D72-4AEA-9A59-DC61D79171D1}">
      <dsp:nvSpPr>
        <dsp:cNvPr id="0" name=""/>
        <dsp:cNvSpPr/>
      </dsp:nvSpPr>
      <dsp:spPr>
        <a:xfrm>
          <a:off x="60485" y="917151"/>
          <a:ext cx="972006" cy="48600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Noun</a:t>
          </a:r>
        </a:p>
      </dsp:txBody>
      <dsp:txXfrm>
        <a:off x="74720" y="931386"/>
        <a:ext cx="943536" cy="457533"/>
      </dsp:txXfrm>
    </dsp:sp>
    <dsp:sp modelId="{E41A49F9-12D9-4467-8B9E-24EC93BB96F3}">
      <dsp:nvSpPr>
        <dsp:cNvPr id="0" name=""/>
        <dsp:cNvSpPr/>
      </dsp:nvSpPr>
      <dsp:spPr>
        <a:xfrm rot="19135991">
          <a:off x="978373" y="1000370"/>
          <a:ext cx="439885" cy="30585"/>
        </a:xfrm>
        <a:custGeom>
          <a:avLst/>
          <a:gdLst/>
          <a:ahLst/>
          <a:cxnLst/>
          <a:rect l="0" t="0" r="0" b="0"/>
          <a:pathLst>
            <a:path>
              <a:moveTo>
                <a:pt x="0" y="15292"/>
              </a:moveTo>
              <a:lnTo>
                <a:pt x="439885"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87319" y="1004666"/>
        <a:ext cx="21994" cy="21994"/>
      </dsp:txXfrm>
    </dsp:sp>
    <dsp:sp modelId="{A858D3A5-1AD3-4D7D-A71B-89FDC5146598}">
      <dsp:nvSpPr>
        <dsp:cNvPr id="0" name=""/>
        <dsp:cNvSpPr/>
      </dsp:nvSpPr>
      <dsp:spPr>
        <a:xfrm>
          <a:off x="1364140" y="628173"/>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Proper</a:t>
          </a:r>
        </a:p>
      </dsp:txBody>
      <dsp:txXfrm>
        <a:off x="1378375" y="642408"/>
        <a:ext cx="943536" cy="457533"/>
      </dsp:txXfrm>
    </dsp:sp>
    <dsp:sp modelId="{C9569733-4BB2-4085-AE4E-A780BD8D3408}">
      <dsp:nvSpPr>
        <dsp:cNvPr id="0" name=""/>
        <dsp:cNvSpPr/>
      </dsp:nvSpPr>
      <dsp:spPr>
        <a:xfrm rot="2348512">
          <a:off x="984511" y="1279822"/>
          <a:ext cx="427610" cy="30585"/>
        </a:xfrm>
        <a:custGeom>
          <a:avLst/>
          <a:gdLst/>
          <a:ahLst/>
          <a:cxnLst/>
          <a:rect l="0" t="0" r="0" b="0"/>
          <a:pathLst>
            <a:path>
              <a:moveTo>
                <a:pt x="0" y="15292"/>
              </a:moveTo>
              <a:lnTo>
                <a:pt x="427610"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87626" y="1284425"/>
        <a:ext cx="21380" cy="21380"/>
      </dsp:txXfrm>
    </dsp:sp>
    <dsp:sp modelId="{4D2A5895-9F30-4461-988A-B9D96D9420B0}">
      <dsp:nvSpPr>
        <dsp:cNvPr id="0" name=""/>
        <dsp:cNvSpPr/>
      </dsp:nvSpPr>
      <dsp:spPr>
        <a:xfrm>
          <a:off x="1364140" y="1187077"/>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Common</a:t>
          </a:r>
        </a:p>
      </dsp:txBody>
      <dsp:txXfrm>
        <a:off x="1378375" y="1201312"/>
        <a:ext cx="943536" cy="457533"/>
      </dsp:txXfrm>
    </dsp:sp>
    <dsp:sp modelId="{5E05C16B-36C2-479B-BBD4-29D5DAF5BAC8}">
      <dsp:nvSpPr>
        <dsp:cNvPr id="0" name=""/>
        <dsp:cNvSpPr/>
      </dsp:nvSpPr>
      <dsp:spPr>
        <a:xfrm rot="18289469">
          <a:off x="2190129" y="1135334"/>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133606"/>
        <a:ext cx="34041" cy="34041"/>
      </dsp:txXfrm>
    </dsp:sp>
    <dsp:sp modelId="{71129F76-94A9-4D3C-ACB0-33D813F39FF4}">
      <dsp:nvSpPr>
        <dsp:cNvPr id="0" name=""/>
        <dsp:cNvSpPr/>
      </dsp:nvSpPr>
      <dsp:spPr>
        <a:xfrm>
          <a:off x="2724950" y="628173"/>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Count</a:t>
          </a:r>
        </a:p>
      </dsp:txBody>
      <dsp:txXfrm>
        <a:off x="2739185" y="642408"/>
        <a:ext cx="943536" cy="457533"/>
      </dsp:txXfrm>
    </dsp:sp>
    <dsp:sp modelId="{29FF9B77-C8FD-426E-AF1E-1EF3CB5FFEDC}">
      <dsp:nvSpPr>
        <dsp:cNvPr id="0" name=""/>
        <dsp:cNvSpPr/>
      </dsp:nvSpPr>
      <dsp:spPr>
        <a:xfrm rot="19457599">
          <a:off x="3651952" y="716156"/>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719478"/>
        <a:ext cx="23940" cy="23940"/>
      </dsp:txXfrm>
    </dsp:sp>
    <dsp:sp modelId="{5CE35A09-F795-4A8A-94A1-485C4F964389}">
      <dsp:nvSpPr>
        <dsp:cNvPr id="0" name=""/>
        <dsp:cNvSpPr/>
      </dsp:nvSpPr>
      <dsp:spPr>
        <a:xfrm>
          <a:off x="4085759" y="348721"/>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362956"/>
        <a:ext cx="943536" cy="457533"/>
      </dsp:txXfrm>
    </dsp:sp>
    <dsp:sp modelId="{F128E590-F1FF-4084-9979-66413ECDC012}">
      <dsp:nvSpPr>
        <dsp:cNvPr id="0" name=""/>
        <dsp:cNvSpPr/>
      </dsp:nvSpPr>
      <dsp:spPr>
        <a:xfrm rot="2142401">
          <a:off x="3651952" y="995608"/>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998930"/>
        <a:ext cx="23940" cy="23940"/>
      </dsp:txXfrm>
    </dsp:sp>
    <dsp:sp modelId="{637FFA9E-F5F4-4B64-9B9C-A0F1D5428EDF}">
      <dsp:nvSpPr>
        <dsp:cNvPr id="0" name=""/>
        <dsp:cNvSpPr/>
      </dsp:nvSpPr>
      <dsp:spPr>
        <a:xfrm>
          <a:off x="4085759" y="907625"/>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921860"/>
        <a:ext cx="943536" cy="457533"/>
      </dsp:txXfrm>
    </dsp:sp>
    <dsp:sp modelId="{132AC5D2-9952-4FF6-956E-D7AA4805317F}">
      <dsp:nvSpPr>
        <dsp:cNvPr id="0" name=""/>
        <dsp:cNvSpPr/>
      </dsp:nvSpPr>
      <dsp:spPr>
        <a:xfrm rot="3310531">
          <a:off x="2190129" y="1694237"/>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692509"/>
        <a:ext cx="34041" cy="34041"/>
      </dsp:txXfrm>
    </dsp:sp>
    <dsp:sp modelId="{3376C9E9-65B6-419D-BDB1-CFE5E1BD1D96}">
      <dsp:nvSpPr>
        <dsp:cNvPr id="0" name=""/>
        <dsp:cNvSpPr/>
      </dsp:nvSpPr>
      <dsp:spPr>
        <a:xfrm>
          <a:off x="2724950" y="1745981"/>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Non-count</a:t>
          </a:r>
        </a:p>
      </dsp:txBody>
      <dsp:txXfrm>
        <a:off x="2739185" y="1760216"/>
        <a:ext cx="943536" cy="457533"/>
      </dsp:txXfrm>
    </dsp:sp>
    <dsp:sp modelId="{2DF36BAF-70FA-48BD-B801-6059A0F84EB4}">
      <dsp:nvSpPr>
        <dsp:cNvPr id="0" name=""/>
        <dsp:cNvSpPr/>
      </dsp:nvSpPr>
      <dsp:spPr>
        <a:xfrm rot="19457599">
          <a:off x="3651952" y="1833963"/>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1837286"/>
        <a:ext cx="23940" cy="23940"/>
      </dsp:txXfrm>
    </dsp:sp>
    <dsp:sp modelId="{D8094C87-77FF-4AA7-A9D4-A57D6F303B50}">
      <dsp:nvSpPr>
        <dsp:cNvPr id="0" name=""/>
        <dsp:cNvSpPr/>
      </dsp:nvSpPr>
      <dsp:spPr>
        <a:xfrm>
          <a:off x="4085759" y="1466529"/>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1480764"/>
        <a:ext cx="943536" cy="457533"/>
      </dsp:txXfrm>
    </dsp:sp>
    <dsp:sp modelId="{ECE898B6-68BA-44D8-B015-BB892E3DA050}">
      <dsp:nvSpPr>
        <dsp:cNvPr id="0" name=""/>
        <dsp:cNvSpPr/>
      </dsp:nvSpPr>
      <dsp:spPr>
        <a:xfrm rot="2142401">
          <a:off x="3651952" y="2113415"/>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2116738"/>
        <a:ext cx="23940" cy="23940"/>
      </dsp:txXfrm>
    </dsp:sp>
    <dsp:sp modelId="{FF54FAE7-5AC5-41F2-9ABF-C849C4A17DDA}">
      <dsp:nvSpPr>
        <dsp:cNvPr id="0" name=""/>
        <dsp:cNvSpPr/>
      </dsp:nvSpPr>
      <dsp:spPr>
        <a:xfrm>
          <a:off x="4085759" y="2025433"/>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2039668"/>
        <a:ext cx="943536" cy="457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0E1CF-2EAD-4891-923F-4F115E840651}">
  <ds:schemaRefs>
    <ds:schemaRef ds:uri="http://schemas.openxmlformats.org/officeDocument/2006/bibliography"/>
  </ds:schemaRefs>
</ds:datastoreItem>
</file>

<file path=customXml/itemProps2.xml><?xml version="1.0" encoding="utf-8"?>
<ds:datastoreItem xmlns:ds="http://schemas.openxmlformats.org/officeDocument/2006/customXml" ds:itemID="{72190FB2-2F69-4227-AD27-2C8C2ED6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156</Pages>
  <Words>28359</Words>
  <Characters>161649</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kappu</dc:creator>
  <cp:lastModifiedBy>kappu</cp:lastModifiedBy>
  <cp:revision>656</cp:revision>
  <dcterms:created xsi:type="dcterms:W3CDTF">2019-09-02T14:56:00Z</dcterms:created>
  <dcterms:modified xsi:type="dcterms:W3CDTF">2019-09-05T16:14:00Z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-1241971309</vt:i4>
  </property>
</Properties>
</file>